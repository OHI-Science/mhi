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2D924067" w:rsidR="00C47027" w:rsidRPr="001840F7" w:rsidRDefault="00195153" w:rsidP="00C47027">
      <w:pPr>
        <w:rPr>
          <w:rFonts w:eastAsia="Cambria"/>
          <w:b/>
          <w:bCs/>
          <w:color w:val="EFA141"/>
          <w:sz w:val="44"/>
          <w:szCs w:val="40"/>
        </w:rPr>
      </w:pPr>
      <w:r>
        <w:rPr>
          <w:rFonts w:eastAsia="Cambria"/>
          <w:b/>
          <w:bCs/>
          <w:color w:val="F79646" w:themeColor="accent6"/>
          <w:sz w:val="44"/>
          <w:szCs w:val="40"/>
        </w:rPr>
        <w:softHyphen/>
      </w:r>
      <w:r>
        <w:rPr>
          <w:rFonts w:eastAsia="Cambria"/>
          <w:b/>
          <w:bCs/>
          <w:color w:val="F79646" w:themeColor="accent6"/>
          <w:sz w:val="44"/>
          <w:szCs w:val="40"/>
        </w:rPr>
        <w:softHyphen/>
      </w:r>
      <w:proofErr w:type="gramStart"/>
      <w:r w:rsidR="00C47027" w:rsidRPr="001840F7">
        <w:rPr>
          <w:rFonts w:eastAsia="Cambria"/>
          <w:b/>
          <w:bCs/>
          <w:color w:val="F79646" w:themeColor="accent6"/>
          <w:sz w:val="44"/>
          <w:szCs w:val="40"/>
        </w:rPr>
        <w:t>Hawai</w:t>
      </w:r>
      <w:r w:rsidR="00C47027" w:rsidRPr="001840F7">
        <w:rPr>
          <w:b/>
          <w:color w:val="F79646" w:themeColor="accent6"/>
          <w:sz w:val="44"/>
          <w:szCs w:val="40"/>
        </w:rPr>
        <w:t>‘</w:t>
      </w:r>
      <w:proofErr w:type="gramEnd"/>
      <w:r w:rsidR="00C47027" w:rsidRPr="001840F7">
        <w:rPr>
          <w:rFonts w:eastAsia="Cambria"/>
          <w:b/>
          <w:bCs/>
          <w:color w:val="F79646" w:themeColor="accent6"/>
          <w:sz w:val="44"/>
          <w:szCs w:val="40"/>
        </w:rPr>
        <w:t xml:space="preserve">i </w:t>
      </w:r>
      <w:r w:rsidR="00C47027" w:rsidRPr="001840F7">
        <w:rPr>
          <w:rFonts w:eastAsia="Cambria"/>
          <w:b/>
          <w:bCs/>
          <w:color w:val="EFA141"/>
          <w:sz w:val="44"/>
          <w:szCs w:val="40"/>
        </w:rPr>
        <w:t xml:space="preserve">Ocean Health Index </w:t>
      </w:r>
    </w:p>
    <w:p w14:paraId="3F40A25C" w14:textId="77777777" w:rsidR="00C47027" w:rsidRPr="001840F7" w:rsidRDefault="00C47027" w:rsidP="00C47027">
      <w:pPr>
        <w:rPr>
          <w:b/>
          <w:color w:val="4F81BD" w:themeColor="accent1"/>
        </w:rPr>
      </w:pPr>
    </w:p>
    <w:p w14:paraId="5C42A04B" w14:textId="030C3930" w:rsidR="0092008B" w:rsidRPr="0092008B" w:rsidRDefault="0092008B" w:rsidP="0092008B">
      <w:pPr>
        <w:spacing w:after="200" w:line="276" w:lineRule="auto"/>
        <w:contextualSpacing/>
        <w:rPr>
          <w:b/>
          <w:color w:val="4F81BD" w:themeColor="accent1"/>
        </w:rPr>
      </w:pPr>
      <w:r>
        <w:rPr>
          <w:b/>
          <w:color w:val="4F81BD" w:themeColor="accent1"/>
        </w:rPr>
        <w:t>Summary</w:t>
      </w:r>
    </w:p>
    <w:p w14:paraId="584A4414" w14:textId="2E2F00E8" w:rsidR="0092008B" w:rsidRDefault="0092008B" w:rsidP="0092008B">
      <w:pPr>
        <w:spacing w:after="200" w:line="276" w:lineRule="auto"/>
        <w:contextualSpacing/>
      </w:pPr>
      <w:r>
        <w:t>The HawaiʻOcean Health Index is</w:t>
      </w:r>
      <w:r w:rsidRPr="003962CB">
        <w:t xml:space="preserve"> a</w:t>
      </w:r>
      <w:r>
        <w:t xml:space="preserve"> scientifically robust index that measures </w:t>
      </w:r>
      <w:r w:rsidRPr="003962CB">
        <w:t>ocean health for Hawaiʻi that is supported by l</w:t>
      </w:r>
      <w:r>
        <w:t>ocal stakeholders that integrates</w:t>
      </w:r>
      <w:r w:rsidRPr="003962CB">
        <w:t xml:space="preserve"> policy initiatives to support sustainable ocean management. </w:t>
      </w:r>
      <w:r>
        <w:t xml:space="preserve">The Ocean Health Index framework </w:t>
      </w:r>
      <w:r w:rsidRPr="003962CB">
        <w:t>allow</w:t>
      </w:r>
      <w:r>
        <w:t>s</w:t>
      </w:r>
      <w:r w:rsidRPr="003962CB">
        <w:t xml:space="preserve"> for repeatable assessments of the index goals overtime </w:t>
      </w:r>
      <w:r>
        <w:t>to</w:t>
      </w:r>
      <w:r w:rsidRPr="003962CB">
        <w:t xml:space="preserve"> </w:t>
      </w:r>
      <w:r>
        <w:t xml:space="preserve">measure </w:t>
      </w:r>
      <w:r w:rsidRPr="003962CB">
        <w:t>progress toward a common vision for a healthy ocean and sustainable ocean management</w:t>
      </w:r>
      <w:r>
        <w:t xml:space="preserve"> for Hawaiʻi</w:t>
      </w:r>
      <w:r w:rsidRPr="003962CB">
        <w:t>.</w:t>
      </w:r>
    </w:p>
    <w:p w14:paraId="7D29DCC2" w14:textId="77777777" w:rsidR="0092008B" w:rsidRDefault="0092008B" w:rsidP="00C47027">
      <w:pPr>
        <w:rPr>
          <w:b/>
          <w:color w:val="4F81BD" w:themeColor="accent1"/>
        </w:rPr>
      </w:pPr>
    </w:p>
    <w:p w14:paraId="075CE272" w14:textId="77777777" w:rsidR="0092008B" w:rsidRDefault="0092008B" w:rsidP="00C47027">
      <w:pPr>
        <w:rPr>
          <w:b/>
          <w:color w:val="4F81BD" w:themeColor="accent1"/>
        </w:rPr>
      </w:pPr>
    </w:p>
    <w:p w14:paraId="68166C2B" w14:textId="3FD16581" w:rsidR="00C47027" w:rsidRDefault="00C47027" w:rsidP="00C47027">
      <w:pPr>
        <w:rPr>
          <w:b/>
          <w:color w:val="4F81BD" w:themeColor="accent1"/>
        </w:rPr>
      </w:pPr>
      <w:r w:rsidRPr="001840F7">
        <w:rPr>
          <w:b/>
          <w:color w:val="4F81BD" w:themeColor="accent1"/>
        </w:rPr>
        <w:t>Background</w:t>
      </w:r>
    </w:p>
    <w:p w14:paraId="1E3E7A38" w14:textId="06FA950C" w:rsidR="008F4A1F" w:rsidRPr="003962CB" w:rsidRDefault="008F4A1F" w:rsidP="008F4A1F">
      <w:pPr>
        <w:spacing w:after="200" w:line="276" w:lineRule="auto"/>
        <w:rPr>
          <w:bCs/>
        </w:rPr>
      </w:pPr>
      <w:r w:rsidRPr="003962CB">
        <w:rPr>
          <w:bCs/>
        </w:rPr>
        <w:t xml:space="preserve">The Ocean Health Index is the first integrated assessment framework that scientifically combines key biological, physical, economic, and social elements of the ocean’s health. Overall Index scores are a combination of components, or ‘goals’, of ocean health. These scores are calculated using the best available data and indicators at the scale of the assessment. Scores reflect how well coastal regions optimize their potential ocean benefits and services in a </w:t>
      </w:r>
      <w:r w:rsidRPr="003962CB">
        <w:rPr>
          <w:bCs/>
          <w:i/>
        </w:rPr>
        <w:t>sustainable way relative to a reference point</w:t>
      </w:r>
      <w:r w:rsidRPr="003962CB">
        <w:rPr>
          <w:bCs/>
        </w:rPr>
        <w:t xml:space="preserve"> (target), on a scale of 0-100. </w:t>
      </w:r>
    </w:p>
    <w:p w14:paraId="3E319D85" w14:textId="4678F358" w:rsidR="00DD1DA0" w:rsidRPr="0092008B" w:rsidRDefault="008F4A1F" w:rsidP="0092008B">
      <w:pPr>
        <w:spacing w:after="200" w:line="276" w:lineRule="auto"/>
        <w:rPr>
          <w:bCs/>
        </w:rPr>
      </w:pPr>
      <w:r w:rsidRPr="003962CB">
        <w:rPr>
          <w:bCs/>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w:t>
      </w:r>
      <w:r w:rsidR="0092008B">
        <w:rPr>
          <w:bCs/>
        </w:rPr>
        <w:t xml:space="preserve">’s greatest resource—the Ocean. </w:t>
      </w:r>
      <w:r w:rsidRPr="003962CB">
        <w:rPr>
          <w:bCs/>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14:paraId="0632FCE3" w14:textId="0286690F" w:rsidR="00D503B3" w:rsidRDefault="00D503B3" w:rsidP="00D503B3">
      <w:pPr>
        <w:spacing w:after="200" w:line="276" w:lineRule="auto"/>
        <w:contextualSpacing/>
      </w:pPr>
    </w:p>
    <w:p w14:paraId="2F29DAD8" w14:textId="077C9983" w:rsidR="00BA7C9C" w:rsidRDefault="00BA7C9C" w:rsidP="00D503B3">
      <w:pPr>
        <w:spacing w:after="200" w:line="276" w:lineRule="auto"/>
        <w:contextualSpacing/>
      </w:pPr>
      <w:r>
        <w:t>Adapting the index for Hawaii</w:t>
      </w:r>
    </w:p>
    <w:p w14:paraId="5219DF93" w14:textId="6CEDEE64" w:rsidR="00BA7C9C" w:rsidRPr="001840F7" w:rsidRDefault="00BA7C9C" w:rsidP="00BA7C9C">
      <w:r w:rsidRPr="001840F7">
        <w:t>Hawaiians have a long history of sustainable management and resource use. They recognized that their wellbeing and health relied on the status or availability of the resource. Today, the same is true; the health of our communities and our environment is intertwined. Healthy communities are more equipped to be stewards of their environment and a health</w:t>
      </w:r>
      <w:r>
        <w:t>y</w:t>
      </w:r>
      <w:r w:rsidRPr="001840F7">
        <w:t xml:space="preserve"> environmen</w:t>
      </w:r>
      <w:r>
        <w:t>t supports community wellbeing. T</w:t>
      </w:r>
      <w:r w:rsidRPr="001840F7">
        <w:t xml:space="preserve">he core of mālama </w:t>
      </w:r>
      <w:r w:rsidR="001C6325">
        <w:t>ʻ</w:t>
      </w:r>
      <w:r w:rsidR="001C6325">
        <w:rPr>
          <w:lang w:val="haw-US"/>
        </w:rPr>
        <w:t>ā</w:t>
      </w:r>
      <w:r w:rsidRPr="001840F7">
        <w:t>ina and ocean health is through supporting community wellbeing and health. The strong sense of place or connection to the place that we have in Hawaii drives conservation and sustainability in Hawaiʻi and is a model for the rest of the w</w:t>
      </w:r>
      <w:r w:rsidR="001C6325">
        <w:t>orld. Hawaii’</w:t>
      </w:r>
      <w:r w:rsidRPr="001840F7">
        <w:t xml:space="preserve">s unique social and cultural practices and values are the foundation for the development of every goal and are also tracked in their own goal, Sense of Place (The Sense of Place Goal accounts for the importance of the relationship between people and </w:t>
      </w:r>
      <w:r w:rsidR="001C6325">
        <w:t>ʻ</w:t>
      </w:r>
      <w:r w:rsidR="001C6325">
        <w:rPr>
          <w:lang w:val="haw-US"/>
        </w:rPr>
        <w:t>ā</w:t>
      </w:r>
      <w:r w:rsidR="001C6325" w:rsidRPr="001840F7">
        <w:t>ina</w:t>
      </w:r>
      <w:r w:rsidRPr="001840F7">
        <w:t xml:space="preserve"> and relationships among people with regards to the past, present and future).</w:t>
      </w:r>
    </w:p>
    <w:p w14:paraId="45A2F1F4" w14:textId="77777777" w:rsidR="00BA7C9C" w:rsidRDefault="00BA7C9C" w:rsidP="00BA7C9C">
      <w:pPr>
        <w:rPr>
          <w:b/>
          <w:color w:val="4F81BD" w:themeColor="accent1"/>
        </w:rPr>
      </w:pPr>
    </w:p>
    <w:p w14:paraId="639FE0B6" w14:textId="77777777" w:rsidR="00BA7C9C" w:rsidRDefault="00BA7C9C" w:rsidP="00D503B3">
      <w:pPr>
        <w:spacing w:after="200" w:line="276" w:lineRule="auto"/>
        <w:contextualSpacing/>
      </w:pPr>
    </w:p>
    <w:p w14:paraId="73BD4DFB" w14:textId="77777777" w:rsidR="00BA7C9C" w:rsidRDefault="00BA7C9C" w:rsidP="00D503B3">
      <w:pPr>
        <w:spacing w:after="200" w:line="276" w:lineRule="auto"/>
        <w:contextualSpacing/>
      </w:pPr>
    </w:p>
    <w:p w14:paraId="797910E1" w14:textId="77777777" w:rsidR="00BA7C9C" w:rsidRDefault="00BA7C9C" w:rsidP="0092008B">
      <w:pPr>
        <w:spacing w:after="200" w:line="276" w:lineRule="auto"/>
        <w:rPr>
          <w:b/>
          <w:color w:val="4F81BD" w:themeColor="accent1"/>
        </w:rPr>
      </w:pPr>
      <w:r>
        <w:rPr>
          <w:b/>
          <w:color w:val="4F81BD" w:themeColor="accent1"/>
        </w:rPr>
        <w:t>Methods</w:t>
      </w:r>
    </w:p>
    <w:p w14:paraId="2EE176EB" w14:textId="77777777" w:rsidR="00BA7C9C" w:rsidRDefault="00BA7C9C" w:rsidP="0092008B">
      <w:pPr>
        <w:spacing w:after="200" w:line="276" w:lineRule="auto"/>
        <w:rPr>
          <w:b/>
          <w:color w:val="4F81BD" w:themeColor="accent1"/>
        </w:rPr>
      </w:pPr>
    </w:p>
    <w:p w14:paraId="5DC6D7F3" w14:textId="34897CEE" w:rsidR="0092008B" w:rsidRPr="00BA7C9C" w:rsidRDefault="0092008B" w:rsidP="0092008B">
      <w:pPr>
        <w:spacing w:after="200" w:line="276" w:lineRule="auto"/>
        <w:rPr>
          <w:b/>
          <w:color w:val="000000" w:themeColor="text1"/>
        </w:rPr>
      </w:pPr>
      <w:r w:rsidRPr="00BA7C9C">
        <w:rPr>
          <w:b/>
          <w:color w:val="000000" w:themeColor="text1"/>
        </w:rPr>
        <w:t>OHI Framework</w:t>
      </w:r>
    </w:p>
    <w:p w14:paraId="305763C3" w14:textId="2897C15E" w:rsidR="0092008B" w:rsidRPr="003962CB" w:rsidRDefault="0092008B" w:rsidP="0092008B">
      <w:pPr>
        <w:shd w:val="clear" w:color="auto" w:fill="FFFFFF" w:themeFill="background1"/>
        <w:spacing w:line="263" w:lineRule="atLeast"/>
        <w:rPr>
          <w:rFonts w:eastAsia="Times New Roman"/>
          <w:color w:val="000000"/>
        </w:rPr>
      </w:pPr>
      <w:r w:rsidRPr="003962CB">
        <w:t xml:space="preserve">Ocean Health is defined as an ocean that can provide benefits and services for people now and into the future. Furthermore, health was defined as a state of being that is pono (sustainable/respectful); where functions and processes can exist, perpetuate, and evolve, including the presence and role of humans. </w:t>
      </w:r>
      <w:r w:rsidRPr="00B13B99">
        <w:t>Our</w:t>
      </w:r>
      <w:r w:rsidRPr="003962CB">
        <w:t xml:space="preserve"> common vision for ocean health </w:t>
      </w:r>
      <w:r w:rsidRPr="00B13B99">
        <w:t xml:space="preserve">in Hawaiʻi </w:t>
      </w:r>
      <w:r w:rsidRPr="003962CB">
        <w:t xml:space="preserve">is a </w:t>
      </w:r>
      <w:r w:rsidRPr="003962CB">
        <w:rPr>
          <w:rFonts w:eastAsia="Times New Roman"/>
          <w:color w:val="000000"/>
        </w:rPr>
        <w:t xml:space="preserve">resilient and productive system that provides services </w:t>
      </w:r>
      <w:r w:rsidR="00CA649E">
        <w:rPr>
          <w:rFonts w:eastAsia="Times New Roman"/>
          <w:color w:val="000000"/>
        </w:rPr>
        <w:t>and resources to sustain Hawaii’</w:t>
      </w:r>
      <w:r>
        <w:rPr>
          <w:rFonts w:eastAsia="Times New Roman"/>
          <w:color w:val="000000"/>
        </w:rPr>
        <w:t>s</w:t>
      </w:r>
      <w:r w:rsidRPr="003962CB">
        <w:rPr>
          <w:rFonts w:eastAsia="Times New Roman"/>
          <w:color w:val="000000"/>
        </w:rPr>
        <w:t xml:space="preserve"> residents and economy </w:t>
      </w:r>
      <w:r>
        <w:rPr>
          <w:rFonts w:eastAsia="Times New Roman"/>
          <w:color w:val="000000"/>
        </w:rPr>
        <w:t>now and into the</w:t>
      </w:r>
      <w:r w:rsidRPr="003962CB">
        <w:rPr>
          <w:rFonts w:eastAsia="Times New Roman"/>
          <w:color w:val="000000"/>
        </w:rPr>
        <w:t xml:space="preserve"> future. </w:t>
      </w:r>
    </w:p>
    <w:p w14:paraId="239B0B8E" w14:textId="77777777" w:rsidR="0092008B" w:rsidRPr="003962CB" w:rsidRDefault="0092008B" w:rsidP="0092008B">
      <w:pPr>
        <w:spacing w:after="200" w:line="276" w:lineRule="auto"/>
      </w:pPr>
      <w:r w:rsidRPr="003962CB">
        <w:rPr>
          <w:noProof/>
        </w:rPr>
        <w:drawing>
          <wp:inline distT="0" distB="0" distL="0" distR="0" wp14:anchorId="2466F3C2" wp14:editId="1CA23112">
            <wp:extent cx="5772150" cy="3254781"/>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459" t="16294" r="17754" b="1917"/>
                    <a:stretch/>
                  </pic:blipFill>
                  <pic:spPr bwMode="auto">
                    <a:xfrm>
                      <a:off x="0" y="0"/>
                      <a:ext cx="5774610" cy="325616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E1706A7" w14:textId="77777777" w:rsidR="0092008B" w:rsidRPr="00B13B99" w:rsidRDefault="0092008B" w:rsidP="0092008B">
      <w:pPr>
        <w:spacing w:after="200" w:line="276" w:lineRule="auto"/>
      </w:pPr>
      <w:r w:rsidRPr="003962CB">
        <w:t>Caption: The framework to assess ocean health index goal scores includes the current status (50% of the goal score) and probable future state (50% of the goal score). The current status is calculated using available indicators in relation to a stakeholder set reference point. The probable future status measures the cumulative pressures (negative impacts on a goal score), cumulative resilience (positive impacts on a goal score) and trend (projected goal status in five years).</w:t>
      </w:r>
    </w:p>
    <w:p w14:paraId="5351F3CB" w14:textId="77777777" w:rsidR="00ED478B" w:rsidRPr="00ED478B" w:rsidRDefault="00ED478B" w:rsidP="00ED478B">
      <w:r w:rsidRPr="00B13B99">
        <w:t>The global Ocean Health Index developed 10 goals that encompass ocean health: Food Provision, Natural Products, Clean Water, Coastal Protection, Carbon Storage, Biodiversity, Tourism &amp; Recreation, Livelihoods &amp; Economies, Artisanal Fishing Opportunities, and Sense of Place. These goals for the OHI were adapted f</w:t>
      </w:r>
      <w:r>
        <w:t>rom the global framework and transformed into seven</w:t>
      </w:r>
      <w:r w:rsidRPr="00B13B99">
        <w:t xml:space="preserve"> goals f</w:t>
      </w:r>
      <w:r>
        <w:t xml:space="preserve">or the Hawaiʻi OHI: </w:t>
      </w:r>
      <w:r w:rsidRPr="00B13B99">
        <w:t>Food Provision</w:t>
      </w:r>
      <w:r>
        <w:t xml:space="preserve">, </w:t>
      </w:r>
      <w:r w:rsidRPr="00B13B99">
        <w:t>Coastal Protection, Biodive</w:t>
      </w:r>
      <w:r>
        <w:t xml:space="preserve">rsity, Economies &amp; Livelihoods, </w:t>
      </w:r>
      <w:r w:rsidRPr="00B13B99">
        <w:t>Artisanal Fishing Opportunities,</w:t>
      </w:r>
      <w:r>
        <w:t xml:space="preserve"> Sustainable Tourism, and Sense of Place.</w:t>
      </w:r>
    </w:p>
    <w:p w14:paraId="5214A2A6" w14:textId="77777777" w:rsidR="00D503B3" w:rsidRPr="00B13B99" w:rsidRDefault="00D503B3" w:rsidP="00D503B3">
      <w:pPr>
        <w:rPr>
          <w:b/>
        </w:rPr>
      </w:pPr>
    </w:p>
    <w:p w14:paraId="704AACB1" w14:textId="21F297B8" w:rsidR="009416FD" w:rsidRPr="009416FD" w:rsidRDefault="009416FD">
      <w:pPr>
        <w:rPr>
          <w:b/>
          <w:bCs/>
        </w:rPr>
      </w:pPr>
      <w:r w:rsidRPr="009416FD">
        <w:rPr>
          <w:b/>
          <w:bCs/>
        </w:rPr>
        <w:lastRenderedPageBreak/>
        <w:t>Study Area</w:t>
      </w:r>
    </w:p>
    <w:p w14:paraId="76F4157C" w14:textId="77777777" w:rsidR="009416FD" w:rsidRDefault="009416FD" w:rsidP="009416FD">
      <w:pPr>
        <w:spacing w:after="200" w:line="276" w:lineRule="auto"/>
      </w:pPr>
      <w:r w:rsidRPr="003962CB">
        <w:t xml:space="preserve">The Hawaiʻi </w:t>
      </w:r>
      <w:r>
        <w:t xml:space="preserve">OHI was a </w:t>
      </w:r>
      <w:r w:rsidRPr="003962CB">
        <w:t xml:space="preserve">statewide assessment </w:t>
      </w:r>
      <w:r>
        <w:t>for the Main Hawaiian Islands. The assessment was done at the county scale</w:t>
      </w:r>
      <w:r w:rsidRPr="003962CB">
        <w:t xml:space="preserve"> </w:t>
      </w:r>
      <w:r>
        <w:t>(</w:t>
      </w:r>
      <w:r w:rsidRPr="003962CB">
        <w:t xml:space="preserve">Hawaiʻi, </w:t>
      </w:r>
      <w:r>
        <w:t xml:space="preserve">Maui Nui, </w:t>
      </w:r>
      <w:r w:rsidRPr="003962CB">
        <w:t>Oahu, and Kauai</w:t>
      </w:r>
      <w:r>
        <w:t xml:space="preserve">) and averaged to produce the overall Hawaiʻi Ocean Health Index score. </w:t>
      </w:r>
      <w:r w:rsidRPr="003962CB">
        <w:t xml:space="preserve">The OHI focus is on the entire EEZ, however, some goals are assessed on the nearshore (3 nm scale). </w:t>
      </w:r>
    </w:p>
    <w:p w14:paraId="0CE933B4" w14:textId="77777777" w:rsidR="009416FD" w:rsidRPr="003962CB" w:rsidRDefault="009416FD" w:rsidP="009416FD">
      <w:pPr>
        <w:spacing w:after="200" w:line="276" w:lineRule="auto"/>
      </w:pPr>
      <w:r>
        <w:t>Table #. Spatial extent of goal models.</w:t>
      </w:r>
    </w:p>
    <w:tbl>
      <w:tblPr>
        <w:tblW w:w="6620" w:type="dxa"/>
        <w:tblInd w:w="93" w:type="dxa"/>
        <w:tblLook w:val="04A0" w:firstRow="1" w:lastRow="0" w:firstColumn="1" w:lastColumn="0" w:noHBand="0" w:noVBand="1"/>
      </w:tblPr>
      <w:tblGrid>
        <w:gridCol w:w="3419"/>
        <w:gridCol w:w="1363"/>
        <w:gridCol w:w="1838"/>
      </w:tblGrid>
      <w:tr w:rsidR="009416FD" w:rsidRPr="003962CB" w14:paraId="097D0E9C" w14:textId="77777777" w:rsidTr="00532A01">
        <w:trPr>
          <w:trHeight w:val="330"/>
        </w:trPr>
        <w:tc>
          <w:tcPr>
            <w:tcW w:w="34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714B64" w14:textId="77777777" w:rsidR="009416FD" w:rsidRPr="003962CB" w:rsidRDefault="009416FD" w:rsidP="00532A01">
            <w:pPr>
              <w:rPr>
                <w:rFonts w:eastAsia="Times New Roman"/>
                <w:b/>
                <w:bCs/>
                <w:color w:val="000000"/>
              </w:rPr>
            </w:pPr>
            <w:r w:rsidRPr="003962CB">
              <w:rPr>
                <w:rFonts w:eastAsia="Times New Roman"/>
                <w:b/>
                <w:bCs/>
                <w:color w:val="000000"/>
              </w:rPr>
              <w:t>Goal</w:t>
            </w:r>
          </w:p>
        </w:tc>
        <w:tc>
          <w:tcPr>
            <w:tcW w:w="1363" w:type="dxa"/>
            <w:tcBorders>
              <w:top w:val="single" w:sz="8" w:space="0" w:color="auto"/>
              <w:left w:val="nil"/>
              <w:bottom w:val="single" w:sz="8" w:space="0" w:color="auto"/>
              <w:right w:val="single" w:sz="8" w:space="0" w:color="auto"/>
            </w:tcBorders>
            <w:shd w:val="clear" w:color="auto" w:fill="auto"/>
            <w:vAlign w:val="center"/>
            <w:hideMark/>
          </w:tcPr>
          <w:p w14:paraId="3A6634B6" w14:textId="77777777" w:rsidR="009416FD" w:rsidRPr="003962CB" w:rsidRDefault="009416FD" w:rsidP="00532A01">
            <w:pPr>
              <w:rPr>
                <w:rFonts w:eastAsia="Times New Roman"/>
                <w:b/>
                <w:bCs/>
                <w:color w:val="000000"/>
              </w:rPr>
            </w:pPr>
            <w:r w:rsidRPr="003962CB">
              <w:rPr>
                <w:rFonts w:eastAsia="Times New Roman"/>
                <w:b/>
                <w:bCs/>
                <w:color w:val="000000"/>
              </w:rPr>
              <w:t>Sub-Goal</w:t>
            </w:r>
          </w:p>
        </w:tc>
        <w:tc>
          <w:tcPr>
            <w:tcW w:w="1838" w:type="dxa"/>
            <w:tcBorders>
              <w:top w:val="single" w:sz="8" w:space="0" w:color="auto"/>
              <w:left w:val="nil"/>
              <w:bottom w:val="single" w:sz="8" w:space="0" w:color="auto"/>
              <w:right w:val="single" w:sz="8" w:space="0" w:color="auto"/>
            </w:tcBorders>
            <w:shd w:val="clear" w:color="auto" w:fill="auto"/>
            <w:vAlign w:val="center"/>
            <w:hideMark/>
          </w:tcPr>
          <w:p w14:paraId="7E010DD8" w14:textId="77777777" w:rsidR="009416FD" w:rsidRPr="003962CB" w:rsidRDefault="009416FD" w:rsidP="00532A01">
            <w:pPr>
              <w:rPr>
                <w:rFonts w:eastAsia="Times New Roman"/>
                <w:b/>
                <w:bCs/>
                <w:color w:val="000000"/>
              </w:rPr>
            </w:pPr>
            <w:r w:rsidRPr="003962CB">
              <w:rPr>
                <w:rFonts w:eastAsia="Times New Roman"/>
                <w:b/>
                <w:bCs/>
                <w:color w:val="000000"/>
              </w:rPr>
              <w:t>Primary Scale of Goal</w:t>
            </w:r>
          </w:p>
        </w:tc>
      </w:tr>
      <w:tr w:rsidR="009416FD" w:rsidRPr="003962CB" w14:paraId="040DAAE1" w14:textId="77777777" w:rsidTr="00532A01">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22F5" w14:textId="77777777" w:rsidR="009416FD" w:rsidRPr="003962CB" w:rsidRDefault="009416FD" w:rsidP="00532A01">
            <w:pPr>
              <w:rPr>
                <w:rFonts w:eastAsia="Times New Roman"/>
                <w:color w:val="000000"/>
              </w:rPr>
            </w:pPr>
            <w:r w:rsidRPr="003962CB">
              <w:rPr>
                <w:rFonts w:eastAsia="Times New Roman"/>
                <w:color w:val="000000"/>
              </w:rPr>
              <w:t>Food Provision</w:t>
            </w:r>
          </w:p>
        </w:tc>
        <w:tc>
          <w:tcPr>
            <w:tcW w:w="1363" w:type="dxa"/>
            <w:tcBorders>
              <w:top w:val="nil"/>
              <w:left w:val="nil"/>
              <w:bottom w:val="single" w:sz="8" w:space="0" w:color="auto"/>
              <w:right w:val="single" w:sz="8" w:space="0" w:color="auto"/>
            </w:tcBorders>
            <w:shd w:val="clear" w:color="auto" w:fill="auto"/>
            <w:vAlign w:val="center"/>
            <w:hideMark/>
          </w:tcPr>
          <w:p w14:paraId="0997D1E5" w14:textId="77777777" w:rsidR="009416FD" w:rsidRPr="003962CB" w:rsidRDefault="009416FD" w:rsidP="00532A01">
            <w:pPr>
              <w:rPr>
                <w:rFonts w:eastAsia="Times New Roman"/>
                <w:color w:val="000000"/>
              </w:rPr>
            </w:pPr>
            <w:r w:rsidRPr="003962CB">
              <w:rPr>
                <w:rFonts w:eastAsia="Times New Roman"/>
                <w:color w:val="000000"/>
              </w:rPr>
              <w:t>Fisheries</w:t>
            </w:r>
          </w:p>
        </w:tc>
        <w:tc>
          <w:tcPr>
            <w:tcW w:w="1838" w:type="dxa"/>
            <w:tcBorders>
              <w:top w:val="nil"/>
              <w:left w:val="nil"/>
              <w:bottom w:val="single" w:sz="8" w:space="0" w:color="auto"/>
              <w:right w:val="single" w:sz="8" w:space="0" w:color="auto"/>
            </w:tcBorders>
            <w:shd w:val="clear" w:color="auto" w:fill="auto"/>
            <w:vAlign w:val="center"/>
            <w:hideMark/>
          </w:tcPr>
          <w:p w14:paraId="205BFD35"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12B283FC" w14:textId="77777777" w:rsidTr="00532A01">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1B613E4D" w14:textId="77777777" w:rsidR="009416FD" w:rsidRPr="003962CB" w:rsidRDefault="009416FD" w:rsidP="00532A01">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C9FCB2A" w14:textId="77777777" w:rsidR="009416FD" w:rsidRPr="003962CB" w:rsidRDefault="009416FD" w:rsidP="00532A01">
            <w:pPr>
              <w:rPr>
                <w:rFonts w:eastAsia="Times New Roman"/>
                <w:color w:val="000000"/>
              </w:rPr>
            </w:pPr>
            <w:r w:rsidRPr="003962CB">
              <w:rPr>
                <w:rFonts w:eastAsia="Times New Roman"/>
                <w:color w:val="000000"/>
              </w:rPr>
              <w:t>Mariculture</w:t>
            </w:r>
          </w:p>
        </w:tc>
        <w:tc>
          <w:tcPr>
            <w:tcW w:w="1838" w:type="dxa"/>
            <w:tcBorders>
              <w:top w:val="nil"/>
              <w:left w:val="nil"/>
              <w:bottom w:val="single" w:sz="8" w:space="0" w:color="auto"/>
              <w:right w:val="single" w:sz="8" w:space="0" w:color="auto"/>
            </w:tcBorders>
            <w:shd w:val="clear" w:color="auto" w:fill="auto"/>
            <w:vAlign w:val="center"/>
            <w:hideMark/>
          </w:tcPr>
          <w:p w14:paraId="1941F722"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0F3B5C1"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657E099A" w14:textId="77777777" w:rsidR="009416FD" w:rsidRPr="003962CB" w:rsidRDefault="009416FD" w:rsidP="00532A01">
            <w:pPr>
              <w:rPr>
                <w:rFonts w:eastAsia="Times New Roman"/>
                <w:color w:val="000000"/>
              </w:rPr>
            </w:pPr>
            <w:r w:rsidRPr="003962CB">
              <w:rPr>
                <w:rFonts w:eastAsia="Times New Roman"/>
                <w:color w:val="000000"/>
              </w:rPr>
              <w:t>Artisanal Fishing Opportunities</w:t>
            </w:r>
          </w:p>
        </w:tc>
        <w:tc>
          <w:tcPr>
            <w:tcW w:w="1363" w:type="dxa"/>
            <w:tcBorders>
              <w:top w:val="nil"/>
              <w:left w:val="nil"/>
              <w:bottom w:val="single" w:sz="8" w:space="0" w:color="auto"/>
              <w:right w:val="single" w:sz="8" w:space="0" w:color="auto"/>
            </w:tcBorders>
            <w:shd w:val="clear" w:color="auto" w:fill="auto"/>
            <w:vAlign w:val="center"/>
            <w:hideMark/>
          </w:tcPr>
          <w:p w14:paraId="2F43357C"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40679609"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3FFE5EE6"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009088D4" w14:textId="77777777" w:rsidR="009416FD" w:rsidRPr="003962CB" w:rsidRDefault="009416FD" w:rsidP="00532A01">
            <w:pPr>
              <w:rPr>
                <w:rFonts w:eastAsia="Times New Roman"/>
                <w:color w:val="000000"/>
              </w:rPr>
            </w:pPr>
            <w:r w:rsidRPr="003962CB">
              <w:rPr>
                <w:rFonts w:eastAsia="Times New Roman"/>
                <w:color w:val="000000"/>
              </w:rPr>
              <w:t>Coastal Protection</w:t>
            </w:r>
          </w:p>
        </w:tc>
        <w:tc>
          <w:tcPr>
            <w:tcW w:w="1363" w:type="dxa"/>
            <w:tcBorders>
              <w:top w:val="nil"/>
              <w:left w:val="nil"/>
              <w:bottom w:val="single" w:sz="8" w:space="0" w:color="auto"/>
              <w:right w:val="single" w:sz="8" w:space="0" w:color="auto"/>
            </w:tcBorders>
            <w:shd w:val="clear" w:color="auto" w:fill="auto"/>
            <w:vAlign w:val="center"/>
            <w:hideMark/>
          </w:tcPr>
          <w:p w14:paraId="43DDED14"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33DCFDB9"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581925F4" w14:textId="77777777" w:rsidTr="00532A01">
        <w:trPr>
          <w:trHeight w:val="1020"/>
        </w:trPr>
        <w:tc>
          <w:tcPr>
            <w:tcW w:w="3419" w:type="dxa"/>
            <w:tcBorders>
              <w:top w:val="nil"/>
              <w:left w:val="single" w:sz="8" w:space="0" w:color="auto"/>
              <w:bottom w:val="single" w:sz="8" w:space="0" w:color="000000"/>
              <w:right w:val="single" w:sz="8" w:space="0" w:color="auto"/>
            </w:tcBorders>
            <w:shd w:val="clear" w:color="auto" w:fill="auto"/>
            <w:vAlign w:val="center"/>
            <w:hideMark/>
          </w:tcPr>
          <w:p w14:paraId="1C8B7C57" w14:textId="77777777" w:rsidR="009416FD" w:rsidRPr="003962CB" w:rsidRDefault="009416FD" w:rsidP="00532A01">
            <w:pPr>
              <w:rPr>
                <w:rFonts w:eastAsia="Times New Roman"/>
                <w:color w:val="000000"/>
              </w:rPr>
            </w:pPr>
            <w:r w:rsidRPr="003962CB">
              <w:rPr>
                <w:rFonts w:eastAsia="Times New Roman"/>
                <w:color w:val="000000"/>
              </w:rPr>
              <w:t>Tourism &amp; Livelihoods</w:t>
            </w:r>
          </w:p>
        </w:tc>
        <w:tc>
          <w:tcPr>
            <w:tcW w:w="1363" w:type="dxa"/>
            <w:tcBorders>
              <w:top w:val="nil"/>
              <w:left w:val="nil"/>
              <w:bottom w:val="single" w:sz="4" w:space="0" w:color="auto"/>
              <w:right w:val="single" w:sz="8" w:space="0" w:color="auto"/>
            </w:tcBorders>
            <w:shd w:val="clear" w:color="auto" w:fill="auto"/>
            <w:vAlign w:val="center"/>
            <w:hideMark/>
          </w:tcPr>
          <w:p w14:paraId="2E2DE6D4" w14:textId="77777777" w:rsidR="009416FD" w:rsidRPr="003962CB" w:rsidRDefault="009416FD" w:rsidP="00532A01">
            <w:pPr>
              <w:rPr>
                <w:rFonts w:eastAsia="Times New Roman"/>
                <w:color w:val="000000"/>
              </w:rPr>
            </w:pPr>
          </w:p>
        </w:tc>
        <w:tc>
          <w:tcPr>
            <w:tcW w:w="1838" w:type="dxa"/>
            <w:tcBorders>
              <w:top w:val="nil"/>
              <w:left w:val="nil"/>
              <w:bottom w:val="single" w:sz="4" w:space="0" w:color="auto"/>
              <w:right w:val="single" w:sz="8" w:space="0" w:color="auto"/>
            </w:tcBorders>
            <w:shd w:val="clear" w:color="auto" w:fill="auto"/>
            <w:vAlign w:val="center"/>
            <w:hideMark/>
          </w:tcPr>
          <w:p w14:paraId="31FD28F6"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74C3B89D" w14:textId="77777777" w:rsidTr="00532A01">
        <w:trPr>
          <w:trHeight w:val="330"/>
        </w:trPr>
        <w:tc>
          <w:tcPr>
            <w:tcW w:w="3419" w:type="dxa"/>
            <w:tcBorders>
              <w:top w:val="nil"/>
              <w:left w:val="single" w:sz="8" w:space="0" w:color="auto"/>
              <w:bottom w:val="single" w:sz="8" w:space="0" w:color="auto"/>
              <w:right w:val="single" w:sz="8" w:space="0" w:color="auto"/>
            </w:tcBorders>
            <w:shd w:val="clear" w:color="auto" w:fill="auto"/>
            <w:vAlign w:val="center"/>
            <w:hideMark/>
          </w:tcPr>
          <w:p w14:paraId="57D1F182" w14:textId="77777777" w:rsidR="009416FD" w:rsidRPr="003962CB" w:rsidRDefault="009416FD" w:rsidP="00532A01">
            <w:pPr>
              <w:rPr>
                <w:rFonts w:eastAsia="Times New Roman"/>
                <w:color w:val="000000"/>
              </w:rPr>
            </w:pPr>
            <w:r>
              <w:rPr>
                <w:rFonts w:eastAsia="Times New Roman"/>
                <w:color w:val="000000"/>
              </w:rPr>
              <w:t xml:space="preserve">Sustainable </w:t>
            </w:r>
            <w:r w:rsidRPr="003962CB">
              <w:rPr>
                <w:rFonts w:eastAsia="Times New Roman"/>
                <w:color w:val="000000"/>
              </w:rPr>
              <w:t>Tourism</w:t>
            </w:r>
          </w:p>
        </w:tc>
        <w:tc>
          <w:tcPr>
            <w:tcW w:w="1363" w:type="dxa"/>
            <w:tcBorders>
              <w:top w:val="single" w:sz="4" w:space="0" w:color="auto"/>
              <w:left w:val="nil"/>
              <w:bottom w:val="single" w:sz="4" w:space="0" w:color="auto"/>
              <w:right w:val="single" w:sz="8" w:space="0" w:color="auto"/>
            </w:tcBorders>
            <w:shd w:val="clear" w:color="auto" w:fill="auto"/>
            <w:vAlign w:val="center"/>
            <w:hideMark/>
          </w:tcPr>
          <w:p w14:paraId="2C2AE956"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single" w:sz="4" w:space="0" w:color="auto"/>
              <w:left w:val="nil"/>
              <w:bottom w:val="single" w:sz="4" w:space="0" w:color="auto"/>
              <w:right w:val="single" w:sz="8" w:space="0" w:color="auto"/>
            </w:tcBorders>
            <w:shd w:val="clear" w:color="auto" w:fill="auto"/>
            <w:vAlign w:val="center"/>
            <w:hideMark/>
          </w:tcPr>
          <w:p w14:paraId="05464B4F"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3A924C7" w14:textId="77777777" w:rsidTr="00532A01">
        <w:trPr>
          <w:trHeight w:val="330"/>
        </w:trPr>
        <w:tc>
          <w:tcPr>
            <w:tcW w:w="341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38E519B" w14:textId="77777777" w:rsidR="009416FD" w:rsidRPr="003962CB" w:rsidRDefault="009416FD" w:rsidP="00532A01">
            <w:pPr>
              <w:rPr>
                <w:rFonts w:eastAsia="Times New Roman"/>
                <w:color w:val="000000"/>
              </w:rPr>
            </w:pPr>
            <w:r w:rsidRPr="003962CB">
              <w:rPr>
                <w:rFonts w:eastAsia="Times New Roman"/>
                <w:color w:val="000000"/>
              </w:rPr>
              <w:t>Sense of Place</w:t>
            </w:r>
          </w:p>
        </w:tc>
        <w:tc>
          <w:tcPr>
            <w:tcW w:w="1363" w:type="dxa"/>
            <w:tcBorders>
              <w:top w:val="nil"/>
              <w:left w:val="nil"/>
              <w:bottom w:val="single" w:sz="8" w:space="0" w:color="auto"/>
              <w:right w:val="single" w:sz="8" w:space="0" w:color="auto"/>
            </w:tcBorders>
            <w:shd w:val="clear" w:color="auto" w:fill="auto"/>
            <w:vAlign w:val="center"/>
            <w:hideMark/>
          </w:tcPr>
          <w:p w14:paraId="55DD5071" w14:textId="77777777" w:rsidR="009416FD" w:rsidRPr="003962CB" w:rsidRDefault="009416FD" w:rsidP="00532A01">
            <w:pPr>
              <w:rPr>
                <w:rFonts w:eastAsia="Times New Roman"/>
                <w:color w:val="000000"/>
              </w:rPr>
            </w:pPr>
            <w:r w:rsidRPr="003962CB">
              <w:rPr>
                <w:rFonts w:eastAsia="Times New Roman"/>
                <w:color w:val="000000"/>
              </w:rPr>
              <w:t> </w:t>
            </w:r>
          </w:p>
        </w:tc>
        <w:tc>
          <w:tcPr>
            <w:tcW w:w="1838" w:type="dxa"/>
            <w:tcBorders>
              <w:top w:val="nil"/>
              <w:left w:val="nil"/>
              <w:bottom w:val="single" w:sz="8" w:space="0" w:color="auto"/>
              <w:right w:val="single" w:sz="8" w:space="0" w:color="auto"/>
            </w:tcBorders>
            <w:shd w:val="clear" w:color="auto" w:fill="auto"/>
            <w:vAlign w:val="center"/>
            <w:hideMark/>
          </w:tcPr>
          <w:p w14:paraId="2663F48A" w14:textId="77777777" w:rsidR="009416FD" w:rsidRPr="003962CB" w:rsidRDefault="009416FD" w:rsidP="00532A01">
            <w:pPr>
              <w:rPr>
                <w:rFonts w:eastAsia="Times New Roman"/>
                <w:color w:val="000000"/>
              </w:rPr>
            </w:pPr>
            <w:r w:rsidRPr="003962CB">
              <w:rPr>
                <w:rFonts w:eastAsia="Times New Roman"/>
                <w:color w:val="000000"/>
              </w:rPr>
              <w:t>nearshore</w:t>
            </w:r>
          </w:p>
        </w:tc>
      </w:tr>
      <w:tr w:rsidR="009416FD" w:rsidRPr="003962CB" w14:paraId="6574806E" w14:textId="77777777" w:rsidTr="00532A01">
        <w:trPr>
          <w:trHeight w:val="330"/>
        </w:trPr>
        <w:tc>
          <w:tcPr>
            <w:tcW w:w="3419" w:type="dxa"/>
            <w:vMerge w:val="restart"/>
            <w:tcBorders>
              <w:top w:val="nil"/>
              <w:left w:val="single" w:sz="8" w:space="0" w:color="auto"/>
              <w:bottom w:val="single" w:sz="8" w:space="0" w:color="000000"/>
              <w:right w:val="single" w:sz="8" w:space="0" w:color="auto"/>
            </w:tcBorders>
            <w:shd w:val="clear" w:color="auto" w:fill="auto"/>
            <w:vAlign w:val="center"/>
            <w:hideMark/>
          </w:tcPr>
          <w:p w14:paraId="6AF4CD8B" w14:textId="77777777" w:rsidR="009416FD" w:rsidRPr="003962CB" w:rsidRDefault="009416FD" w:rsidP="00532A01">
            <w:pPr>
              <w:rPr>
                <w:rFonts w:eastAsia="Times New Roman"/>
                <w:color w:val="000000"/>
              </w:rPr>
            </w:pPr>
            <w:r w:rsidRPr="003962CB">
              <w:rPr>
                <w:rFonts w:eastAsia="Times New Roman"/>
                <w:color w:val="000000"/>
              </w:rPr>
              <w:t>Biodiversity</w:t>
            </w:r>
          </w:p>
        </w:tc>
        <w:tc>
          <w:tcPr>
            <w:tcW w:w="1363" w:type="dxa"/>
            <w:tcBorders>
              <w:top w:val="nil"/>
              <w:left w:val="nil"/>
              <w:bottom w:val="single" w:sz="8" w:space="0" w:color="auto"/>
              <w:right w:val="single" w:sz="8" w:space="0" w:color="auto"/>
            </w:tcBorders>
            <w:shd w:val="clear" w:color="auto" w:fill="auto"/>
            <w:vAlign w:val="center"/>
            <w:hideMark/>
          </w:tcPr>
          <w:p w14:paraId="4C7E32E0" w14:textId="77777777" w:rsidR="009416FD" w:rsidRPr="003962CB" w:rsidRDefault="009416FD" w:rsidP="00532A01">
            <w:pPr>
              <w:rPr>
                <w:rFonts w:eastAsia="Times New Roman"/>
                <w:color w:val="000000"/>
              </w:rPr>
            </w:pPr>
            <w:r w:rsidRPr="003962CB">
              <w:rPr>
                <w:rFonts w:eastAsia="Times New Roman"/>
                <w:color w:val="000000"/>
              </w:rPr>
              <w:t>Species</w:t>
            </w:r>
          </w:p>
        </w:tc>
        <w:tc>
          <w:tcPr>
            <w:tcW w:w="1838" w:type="dxa"/>
            <w:tcBorders>
              <w:top w:val="nil"/>
              <w:left w:val="nil"/>
              <w:bottom w:val="single" w:sz="8" w:space="0" w:color="auto"/>
              <w:right w:val="single" w:sz="8" w:space="0" w:color="auto"/>
            </w:tcBorders>
            <w:shd w:val="clear" w:color="auto" w:fill="auto"/>
            <w:vAlign w:val="center"/>
            <w:hideMark/>
          </w:tcPr>
          <w:p w14:paraId="20728C13" w14:textId="77777777" w:rsidR="009416FD" w:rsidRPr="003962CB" w:rsidRDefault="009416FD" w:rsidP="00532A01">
            <w:pPr>
              <w:rPr>
                <w:rFonts w:eastAsia="Times New Roman"/>
                <w:color w:val="000000"/>
              </w:rPr>
            </w:pPr>
            <w:r w:rsidRPr="003962CB">
              <w:rPr>
                <w:rFonts w:eastAsia="Times New Roman"/>
                <w:color w:val="000000"/>
              </w:rPr>
              <w:t>EEZ</w:t>
            </w:r>
          </w:p>
        </w:tc>
      </w:tr>
      <w:tr w:rsidR="009416FD" w:rsidRPr="003962CB" w14:paraId="6EAA9A69" w14:textId="77777777" w:rsidTr="00532A01">
        <w:trPr>
          <w:trHeight w:val="330"/>
        </w:trPr>
        <w:tc>
          <w:tcPr>
            <w:tcW w:w="3419" w:type="dxa"/>
            <w:vMerge/>
            <w:tcBorders>
              <w:top w:val="nil"/>
              <w:left w:val="single" w:sz="8" w:space="0" w:color="auto"/>
              <w:bottom w:val="single" w:sz="8" w:space="0" w:color="000000"/>
              <w:right w:val="single" w:sz="8" w:space="0" w:color="auto"/>
            </w:tcBorders>
            <w:vAlign w:val="center"/>
            <w:hideMark/>
          </w:tcPr>
          <w:p w14:paraId="416FD966" w14:textId="77777777" w:rsidR="009416FD" w:rsidRPr="003962CB" w:rsidRDefault="009416FD" w:rsidP="00532A01">
            <w:pPr>
              <w:rPr>
                <w:rFonts w:eastAsia="Times New Roman"/>
                <w:color w:val="000000"/>
              </w:rPr>
            </w:pPr>
          </w:p>
        </w:tc>
        <w:tc>
          <w:tcPr>
            <w:tcW w:w="1363" w:type="dxa"/>
            <w:tcBorders>
              <w:top w:val="nil"/>
              <w:left w:val="nil"/>
              <w:bottom w:val="single" w:sz="8" w:space="0" w:color="auto"/>
              <w:right w:val="single" w:sz="8" w:space="0" w:color="auto"/>
            </w:tcBorders>
            <w:shd w:val="clear" w:color="auto" w:fill="auto"/>
            <w:vAlign w:val="center"/>
            <w:hideMark/>
          </w:tcPr>
          <w:p w14:paraId="7AF3E4EF" w14:textId="77777777" w:rsidR="009416FD" w:rsidRPr="003962CB" w:rsidRDefault="009416FD" w:rsidP="00532A01">
            <w:pPr>
              <w:rPr>
                <w:rFonts w:eastAsia="Times New Roman"/>
                <w:color w:val="000000"/>
              </w:rPr>
            </w:pPr>
            <w:r w:rsidRPr="003962CB">
              <w:rPr>
                <w:rFonts w:eastAsia="Times New Roman"/>
                <w:color w:val="000000"/>
              </w:rPr>
              <w:t>Habitats</w:t>
            </w:r>
          </w:p>
        </w:tc>
        <w:tc>
          <w:tcPr>
            <w:tcW w:w="1838" w:type="dxa"/>
            <w:tcBorders>
              <w:top w:val="nil"/>
              <w:left w:val="nil"/>
              <w:bottom w:val="single" w:sz="8" w:space="0" w:color="auto"/>
              <w:right w:val="single" w:sz="8" w:space="0" w:color="auto"/>
            </w:tcBorders>
            <w:shd w:val="clear" w:color="auto" w:fill="auto"/>
            <w:vAlign w:val="center"/>
            <w:hideMark/>
          </w:tcPr>
          <w:p w14:paraId="79A29E94" w14:textId="77777777" w:rsidR="009416FD" w:rsidRPr="003962CB" w:rsidRDefault="009416FD" w:rsidP="00532A01">
            <w:pPr>
              <w:rPr>
                <w:rFonts w:eastAsia="Times New Roman"/>
                <w:color w:val="000000"/>
              </w:rPr>
            </w:pPr>
            <w:r w:rsidRPr="003962CB">
              <w:rPr>
                <w:rFonts w:eastAsia="Times New Roman"/>
                <w:color w:val="000000"/>
              </w:rPr>
              <w:t>EEZ</w:t>
            </w:r>
          </w:p>
        </w:tc>
      </w:tr>
    </w:tbl>
    <w:p w14:paraId="7BD008F2" w14:textId="77777777" w:rsidR="009416FD" w:rsidRDefault="009416FD">
      <w:pPr>
        <w:rPr>
          <w:bCs/>
        </w:rPr>
      </w:pPr>
    </w:p>
    <w:p w14:paraId="2605FBCC" w14:textId="77777777" w:rsidR="009416FD" w:rsidRDefault="009416FD" w:rsidP="009416FD">
      <w:pPr>
        <w:rPr>
          <w:b/>
          <w:color w:val="000000" w:themeColor="text1"/>
        </w:rPr>
      </w:pPr>
    </w:p>
    <w:p w14:paraId="1ADF0478" w14:textId="77777777" w:rsidR="009416FD" w:rsidRPr="009416FD" w:rsidRDefault="009416FD" w:rsidP="009416FD">
      <w:pPr>
        <w:rPr>
          <w:b/>
          <w:bCs/>
        </w:rPr>
      </w:pPr>
      <w:r w:rsidRPr="009416FD">
        <w:rPr>
          <w:b/>
          <w:bCs/>
        </w:rPr>
        <w:t>Calculating the Index</w:t>
      </w:r>
    </w:p>
    <w:p w14:paraId="7586D1B2" w14:textId="77777777" w:rsidR="009416FD" w:rsidRDefault="009416FD" w:rsidP="009416FD">
      <w:pPr>
        <w:rPr>
          <w:b/>
          <w:color w:val="000000" w:themeColor="text1"/>
        </w:rPr>
      </w:pPr>
    </w:p>
    <w:p w14:paraId="50279DD6" w14:textId="77777777" w:rsidR="009416FD" w:rsidRDefault="009416FD" w:rsidP="009416FD">
      <w:pPr>
        <w:rPr>
          <w:b/>
          <w:color w:val="000000" w:themeColor="text1"/>
        </w:rPr>
      </w:pPr>
    </w:p>
    <w:p w14:paraId="0934738B" w14:textId="77777777" w:rsidR="009416FD" w:rsidRPr="00BA7C9C" w:rsidRDefault="009416FD" w:rsidP="009416FD">
      <w:pPr>
        <w:rPr>
          <w:b/>
          <w:color w:val="000000" w:themeColor="text1"/>
        </w:rPr>
      </w:pPr>
      <w:r w:rsidRPr="00BA7C9C">
        <w:rPr>
          <w:b/>
          <w:color w:val="000000" w:themeColor="text1"/>
        </w:rPr>
        <w:t>Developing the Hawaii OHI</w:t>
      </w:r>
    </w:p>
    <w:p w14:paraId="3C415A10" w14:textId="77777777" w:rsidR="009416FD" w:rsidRDefault="009416FD" w:rsidP="009416FD">
      <w:r>
        <w:t>The OHI+ framework was developed for Hawaii through the following process.</w:t>
      </w:r>
    </w:p>
    <w:p w14:paraId="3228E4FD" w14:textId="77777777" w:rsidR="009416FD" w:rsidRPr="001840F7" w:rsidRDefault="009416FD" w:rsidP="009416FD"/>
    <w:p w14:paraId="65E59B32" w14:textId="77777777" w:rsidR="009416FD" w:rsidRPr="001840F7" w:rsidRDefault="009416FD" w:rsidP="009416FD">
      <w:pPr>
        <w:rPr>
          <w:color w:val="4F81BD" w:themeColor="accent1"/>
        </w:rPr>
      </w:pPr>
      <w:r w:rsidRPr="001840F7">
        <w:rPr>
          <w:rFonts w:eastAsia="Cambria"/>
          <w:b/>
          <w:noProof/>
          <w:color w:val="595959" w:themeColor="text1" w:themeTint="A6"/>
        </w:rPr>
        <w:drawing>
          <wp:anchor distT="0" distB="0" distL="114300" distR="114300" simplePos="0" relativeHeight="251659264" behindDoc="0" locked="0" layoutInCell="1" allowOverlap="1" wp14:anchorId="2E8981BB" wp14:editId="6C42BBDF">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7">
                      <a:extLst>
                        <a:ext uri="{BEBA8EAE-BF5A-486C-A8C5-ECC9F3942E4B}">
                          <a14:imgProps xmlns:a14="http://schemas.microsoft.com/office/drawing/2010/main">
                            <a14:imgLayer r:embed="rId8">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47FAC7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0B0F0"/>
          <w:szCs w:val="20"/>
        </w:rPr>
        <w:t>Learn</w:t>
      </w:r>
      <w:r w:rsidRPr="001840F7">
        <w:rPr>
          <w:rFonts w:eastAsia="Cambria"/>
          <w:b/>
          <w:color w:val="00B0F0"/>
          <w:szCs w:val="20"/>
        </w:rPr>
        <w:t xml:space="preserve"> </w:t>
      </w:r>
      <w:r>
        <w:rPr>
          <w:rFonts w:eastAsia="Cambria"/>
          <w:color w:val="595959" w:themeColor="text1" w:themeTint="A6"/>
          <w:szCs w:val="20"/>
        </w:rPr>
        <w:t>about the O</w:t>
      </w:r>
      <w:r w:rsidRPr="001840F7">
        <w:rPr>
          <w:rFonts w:eastAsia="Cambria"/>
          <w:color w:val="595959" w:themeColor="text1" w:themeTint="A6"/>
          <w:szCs w:val="20"/>
        </w:rPr>
        <w:t>cean Health Index and its applications 2014-2016</w:t>
      </w:r>
    </w:p>
    <w:p w14:paraId="21087999"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1849B" w:themeColor="accent5" w:themeShade="BF"/>
          <w:szCs w:val="20"/>
        </w:rPr>
        <w:t>Plan</w:t>
      </w:r>
      <w:r w:rsidRPr="001840F7">
        <w:rPr>
          <w:rFonts w:eastAsia="Cambria"/>
          <w:b/>
          <w:bCs/>
          <w:color w:val="595959" w:themeColor="text1" w:themeTint="A6"/>
          <w:szCs w:val="20"/>
        </w:rPr>
        <w:t xml:space="preserve"> </w:t>
      </w:r>
      <w:r w:rsidRPr="001840F7">
        <w:rPr>
          <w:rFonts w:eastAsia="Cambria"/>
          <w:color w:val="595959" w:themeColor="text1" w:themeTint="A6"/>
          <w:szCs w:val="20"/>
        </w:rPr>
        <w:t xml:space="preserve">the assessment to achieve local objectives and involve stakeholders </w:t>
      </w:r>
      <w:r w:rsidRPr="001840F7">
        <w:rPr>
          <w:rFonts w:eastAsia="Cambria"/>
          <w:bCs/>
          <w:color w:val="595959" w:themeColor="text1" w:themeTint="A6"/>
          <w:szCs w:val="20"/>
        </w:rPr>
        <w:t>Jan 2016 – August 2017</w:t>
      </w:r>
    </w:p>
    <w:p w14:paraId="5D2D9BAD"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Meetings with agencies and goal experts</w:t>
      </w:r>
    </w:p>
    <w:p w14:paraId="39BA256C"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August 2016 Workshop in Honolulu</w:t>
      </w:r>
    </w:p>
    <w:p w14:paraId="353A7774"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December 2016 Workshop in Kailua-Kona</w:t>
      </w:r>
    </w:p>
    <w:p w14:paraId="1F05611A"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July 2017 Workshop HCC</w:t>
      </w:r>
    </w:p>
    <w:p w14:paraId="2C6AF29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Ocean perceptions and values survey June 2017 – August 2017</w:t>
      </w:r>
    </w:p>
    <w:p w14:paraId="1DEA7EE0"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365F91" w:themeColor="accent1" w:themeShade="BF"/>
          <w:szCs w:val="20"/>
        </w:rPr>
        <w:t>Conduct</w:t>
      </w:r>
      <w:r w:rsidRPr="001840F7">
        <w:rPr>
          <w:rFonts w:eastAsia="Cambria"/>
          <w:b/>
          <w:color w:val="595959" w:themeColor="text1" w:themeTint="A6"/>
          <w:szCs w:val="20"/>
        </w:rPr>
        <w:t xml:space="preserve"> </w:t>
      </w:r>
      <w:r w:rsidRPr="001840F7">
        <w:rPr>
          <w:rFonts w:eastAsia="Cambria"/>
          <w:color w:val="595959" w:themeColor="text1" w:themeTint="A6"/>
          <w:szCs w:val="20"/>
        </w:rPr>
        <w:t>assessment with adapted framework and local data on status, pressures, and resilience. Review draft OHI with stakeholders and managers.</w:t>
      </w:r>
    </w:p>
    <w:p w14:paraId="48122B4B" w14:textId="77777777" w:rsidR="009416FD" w:rsidRPr="001840F7" w:rsidRDefault="009416FD" w:rsidP="009416FD">
      <w:pPr>
        <w:tabs>
          <w:tab w:val="left" w:pos="3420"/>
        </w:tabs>
        <w:rPr>
          <w:rFonts w:eastAsia="Cambria"/>
          <w:bCs/>
          <w:color w:val="595959" w:themeColor="text1" w:themeTint="A6"/>
          <w:szCs w:val="20"/>
        </w:rPr>
      </w:pPr>
      <w:r w:rsidRPr="001840F7">
        <w:rPr>
          <w:rFonts w:eastAsia="Cambria"/>
          <w:bCs/>
          <w:color w:val="595959" w:themeColor="text1" w:themeTint="A6"/>
          <w:szCs w:val="20"/>
        </w:rPr>
        <w:lastRenderedPageBreak/>
        <w:t>July 2017 – December 2017</w:t>
      </w:r>
    </w:p>
    <w:p w14:paraId="7C13C6DE"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b/>
          <w:bCs/>
          <w:color w:val="0E01B1"/>
          <w:szCs w:val="20"/>
        </w:rPr>
        <w:t>Inform</w:t>
      </w:r>
      <w:r w:rsidRPr="001840F7">
        <w:rPr>
          <w:rFonts w:eastAsia="Cambria"/>
          <w:b/>
          <w:bCs/>
          <w:color w:val="595959" w:themeColor="text1" w:themeTint="A6"/>
          <w:szCs w:val="20"/>
        </w:rPr>
        <w:t xml:space="preserve"> </w:t>
      </w:r>
      <w:r w:rsidRPr="001840F7">
        <w:rPr>
          <w:rFonts w:eastAsia="Cambria"/>
          <w:color w:val="595959" w:themeColor="text1" w:themeTint="A6"/>
          <w:szCs w:val="20"/>
        </w:rPr>
        <w:t>testing management options, support sustainable actions,</w:t>
      </w:r>
    </w:p>
    <w:p w14:paraId="1DC11EB3"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and increase collaboration/communication</w:t>
      </w:r>
      <w:r w:rsidRPr="001840F7">
        <w:rPr>
          <w:rFonts w:eastAsia="Cambria"/>
          <w:b/>
          <w:color w:val="595959" w:themeColor="text1" w:themeTint="A6"/>
          <w:szCs w:val="20"/>
        </w:rPr>
        <w:t xml:space="preserve"> </w:t>
      </w:r>
      <w:r w:rsidRPr="001840F7">
        <w:rPr>
          <w:rFonts w:eastAsia="Cambria"/>
          <w:color w:val="595959" w:themeColor="text1" w:themeTint="A6"/>
          <w:szCs w:val="20"/>
        </w:rPr>
        <w:t>December 2017 – June</w:t>
      </w:r>
    </w:p>
    <w:p w14:paraId="14C369CF" w14:textId="77777777" w:rsidR="009416FD" w:rsidRPr="001840F7" w:rsidRDefault="009416FD" w:rsidP="009416FD">
      <w:pPr>
        <w:tabs>
          <w:tab w:val="left" w:pos="3420"/>
        </w:tabs>
        <w:rPr>
          <w:rFonts w:eastAsia="Cambria"/>
          <w:color w:val="595959" w:themeColor="text1" w:themeTint="A6"/>
          <w:szCs w:val="20"/>
        </w:rPr>
      </w:pPr>
      <w:r w:rsidRPr="001840F7">
        <w:rPr>
          <w:rFonts w:eastAsia="Cambria"/>
          <w:color w:val="595959" w:themeColor="text1" w:themeTint="A6"/>
          <w:szCs w:val="20"/>
        </w:rPr>
        <w:t>2018.</w:t>
      </w:r>
    </w:p>
    <w:p w14:paraId="27BEE731" w14:textId="77777777" w:rsidR="009416FD" w:rsidRDefault="009416FD" w:rsidP="009416FD">
      <w:pPr>
        <w:rPr>
          <w:rFonts w:eastAsia="Cambria"/>
          <w:color w:val="595959" w:themeColor="text1" w:themeTint="A6"/>
          <w:szCs w:val="20"/>
        </w:rPr>
      </w:pPr>
      <w:r w:rsidRPr="001840F7">
        <w:rPr>
          <w:rFonts w:eastAsia="Cambria"/>
          <w:b/>
          <w:color w:val="002060"/>
          <w:szCs w:val="20"/>
        </w:rPr>
        <w:t>Repeat</w:t>
      </w:r>
      <w:r w:rsidRPr="001840F7">
        <w:rPr>
          <w:rFonts w:eastAsia="Cambria"/>
          <w:color w:val="595959" w:themeColor="text1" w:themeTint="A6"/>
          <w:szCs w:val="20"/>
        </w:rPr>
        <w:t xml:space="preserve"> assessment process incorporating updated science and policies to track progress towards a healthy ocean.</w:t>
      </w:r>
    </w:p>
    <w:p w14:paraId="61B81718" w14:textId="77777777" w:rsidR="009416FD" w:rsidRDefault="009416FD" w:rsidP="009416FD">
      <w:pPr>
        <w:rPr>
          <w:rFonts w:eastAsia="Cambria"/>
          <w:color w:val="595959" w:themeColor="text1" w:themeTint="A6"/>
          <w:szCs w:val="20"/>
        </w:rPr>
      </w:pPr>
    </w:p>
    <w:p w14:paraId="6E5ADAD1" w14:textId="77777777" w:rsidR="009416FD" w:rsidRPr="00C0732F" w:rsidRDefault="009416FD" w:rsidP="009416FD">
      <w:pPr>
        <w:spacing w:after="200" w:line="276" w:lineRule="auto"/>
        <w:contextualSpacing/>
        <w:rPr>
          <w:bCs/>
        </w:rPr>
      </w:pPr>
      <w:r>
        <w:rPr>
          <w:bCs/>
        </w:rPr>
        <w:t>The Ocean Health Index was adapted to Hawaii through</w:t>
      </w:r>
      <w:r w:rsidRPr="003962CB">
        <w:rPr>
          <w:bCs/>
        </w:rPr>
        <w:t xml:space="preserve"> the support of local experts, stakeholder surveys, </w:t>
      </w:r>
      <w:r>
        <w:rPr>
          <w:bCs/>
        </w:rPr>
        <w:t>expert working groups</w:t>
      </w:r>
      <w:r w:rsidRPr="00B13B99">
        <w:rPr>
          <w:bCs/>
        </w:rPr>
        <w:t xml:space="preserve">, </w:t>
      </w:r>
      <w:r w:rsidRPr="003962CB">
        <w:rPr>
          <w:bCs/>
        </w:rPr>
        <w:t>workshops</w:t>
      </w:r>
      <w:r>
        <w:rPr>
          <w:bCs/>
        </w:rPr>
        <w:t>,</w:t>
      </w:r>
      <w:r w:rsidRPr="003962CB">
        <w:rPr>
          <w:bCs/>
        </w:rPr>
        <w:t xml:space="preserve"> and </w:t>
      </w:r>
      <w:r>
        <w:rPr>
          <w:bCs/>
        </w:rPr>
        <w:t xml:space="preserve">meetings with management agencies. A </w:t>
      </w:r>
      <w:r w:rsidRPr="003962CB">
        <w:t>coalition for sustainable ocean management</w:t>
      </w:r>
      <w:r>
        <w:t xml:space="preserve"> was built through bringing </w:t>
      </w:r>
      <w:r w:rsidRPr="003962CB">
        <w:t>together management agencies, stakeholders, and organizations to support sustainable ocean management through a clear vision of ocean health and a united common goal of assessing and tracking ocean health in Hawaiʻi.</w:t>
      </w:r>
      <w:r>
        <w:rPr>
          <w:bCs/>
        </w:rPr>
        <w:t xml:space="preserve"> The conceptual framework of the Hawaii OHI assessment was </w:t>
      </w:r>
      <w:r>
        <w:t>adapted from the global OHI framework to meet Hawai</w:t>
      </w:r>
      <w:r w:rsidRPr="003962CB">
        <w:t>i’s unique ecological, social, economic, and cultural aspects</w:t>
      </w:r>
      <w:r>
        <w:t>.</w:t>
      </w:r>
      <w:r w:rsidRPr="003962CB">
        <w:t xml:space="preserve"> </w:t>
      </w:r>
    </w:p>
    <w:p w14:paraId="3EB57E70" w14:textId="77777777" w:rsidR="00ED478B" w:rsidRPr="003962CB" w:rsidRDefault="00ED478B" w:rsidP="00ED478B">
      <w:pPr>
        <w:spacing w:after="200" w:line="276" w:lineRule="auto"/>
      </w:pPr>
    </w:p>
    <w:p w14:paraId="53C05425" w14:textId="4AC0ACC7" w:rsidR="00ED478B" w:rsidRPr="009416FD" w:rsidRDefault="00ED478B" w:rsidP="00ED478B">
      <w:pPr>
        <w:spacing w:after="200" w:line="276" w:lineRule="auto"/>
        <w:outlineLvl w:val="0"/>
        <w:rPr>
          <w:color w:val="000000" w:themeColor="text1"/>
        </w:rPr>
      </w:pPr>
      <w:r w:rsidRPr="009416FD">
        <w:rPr>
          <w:b/>
          <w:color w:val="000000" w:themeColor="text1"/>
        </w:rPr>
        <w:t>Synergies with Existing Regional and Statewide O</w:t>
      </w:r>
      <w:r w:rsidR="00C0732F" w:rsidRPr="009416FD">
        <w:rPr>
          <w:b/>
          <w:color w:val="000000" w:themeColor="text1"/>
        </w:rPr>
        <w:t>cean Sustainability Initiatives</w:t>
      </w:r>
      <w:r w:rsidRPr="009416FD">
        <w:rPr>
          <w:color w:val="000000" w:themeColor="text1"/>
        </w:rPr>
        <w:t xml:space="preserve"> </w:t>
      </w:r>
    </w:p>
    <w:p w14:paraId="54C75451" w14:textId="6B376575" w:rsidR="0092008B" w:rsidRPr="00815DDD" w:rsidRDefault="00C0732F" w:rsidP="00815DDD">
      <w:pPr>
        <w:spacing w:after="200" w:line="276" w:lineRule="auto"/>
        <w:outlineLvl w:val="0"/>
        <w:sectPr w:rsidR="0092008B" w:rsidRPr="00815DDD">
          <w:pgSz w:w="12240" w:h="15840"/>
          <w:pgMar w:top="1440" w:right="1440" w:bottom="1440" w:left="1440" w:header="720" w:footer="720" w:gutter="0"/>
          <w:cols w:space="720"/>
          <w:docGrid w:linePitch="360"/>
        </w:sectPr>
      </w:pPr>
      <w:r>
        <w:t xml:space="preserve">The </w:t>
      </w:r>
      <w:proofErr w:type="gramStart"/>
      <w:r w:rsidR="00ED478B" w:rsidRPr="003962CB">
        <w:t>Hawai‘</w:t>
      </w:r>
      <w:proofErr w:type="gramEnd"/>
      <w:r w:rsidR="00ED478B" w:rsidRPr="003962CB">
        <w:t xml:space="preserve">i Ocean Health Index </w:t>
      </w:r>
      <w:r>
        <w:t>support the</w:t>
      </w:r>
      <w:r w:rsidR="00ED478B" w:rsidRPr="003962CB">
        <w:t xml:space="preserve"> </w:t>
      </w:r>
      <w:r w:rsidR="00ED478B" w:rsidRPr="003962CB">
        <w:rPr>
          <w:i/>
        </w:rPr>
        <w:t xml:space="preserve">Aloha+ Challenge </w:t>
      </w:r>
      <w:r w:rsidR="00ED478B" w:rsidRPr="003962CB">
        <w:t>targets</w:t>
      </w:r>
      <w:r>
        <w:t xml:space="preserve"> through measuring ocean health under the Natural </w:t>
      </w:r>
      <w:r w:rsidR="00DF1604">
        <w:t>Resources target on the Governor’s</w:t>
      </w:r>
      <w:r>
        <w:t xml:space="preserve"> Dashboard</w:t>
      </w:r>
      <w:r w:rsidR="00ED478B" w:rsidRPr="003962CB">
        <w:t xml:space="preserve">. The </w:t>
      </w:r>
      <w:r w:rsidR="00ED478B" w:rsidRPr="003962CB">
        <w:rPr>
          <w:i/>
        </w:rPr>
        <w:t>Aloha+ Challenge</w:t>
      </w:r>
      <w:r w:rsidR="00ED478B" w:rsidRPr="003962CB">
        <w:t xml:space="preserve"> is a joint leadership commitment to sustainability for the State of </w:t>
      </w:r>
      <w:proofErr w:type="gramStart"/>
      <w:r w:rsidR="00ED478B" w:rsidRPr="003962CB">
        <w:t>Hawai‘</w:t>
      </w:r>
      <w:proofErr w:type="gramEnd"/>
      <w:r w:rsidR="00ED478B" w:rsidRPr="003962CB">
        <w:t xml:space="preserve">i that was launched by Hawai‘i’s Governor, its four mayors, and the Office of Hawaiian Affairs in July 2014.  The </w:t>
      </w:r>
      <w:r w:rsidR="00ED478B" w:rsidRPr="003962CB">
        <w:rPr>
          <w:i/>
        </w:rPr>
        <w:t>Aloha+ Challenge</w:t>
      </w:r>
      <w:r w:rsidR="00ED478B" w:rsidRPr="003962CB">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w:t>
      </w:r>
      <w:proofErr w:type="gramStart"/>
      <w:r w:rsidR="00ED478B" w:rsidRPr="003962CB">
        <w:t>Hawai‘</w:t>
      </w:r>
      <w:proofErr w:type="gramEnd"/>
      <w:r w:rsidR="00ED478B" w:rsidRPr="003962CB">
        <w:t>i.</w:t>
      </w:r>
    </w:p>
    <w:p w14:paraId="5ECEAE65" w14:textId="4D64B30F" w:rsidR="00C47027" w:rsidRDefault="004615F9" w:rsidP="00E172F0">
      <w:pPr>
        <w:rPr>
          <w:color w:val="000000" w:themeColor="text1"/>
        </w:rPr>
      </w:pPr>
      <w:r w:rsidRPr="004615F9">
        <w:rPr>
          <w:color w:val="000000" w:themeColor="text1"/>
        </w:rPr>
        <w:lastRenderedPageBreak/>
        <w:t>Table 1. Locally defined goals for the Hawaiʻi OHI+ assessment.</w:t>
      </w:r>
    </w:p>
    <w:tbl>
      <w:tblPr>
        <w:tblW w:w="14220" w:type="dxa"/>
        <w:tblInd w:w="108" w:type="dxa"/>
        <w:tblLook w:val="04A0" w:firstRow="1" w:lastRow="0" w:firstColumn="1" w:lastColumn="0" w:noHBand="0" w:noVBand="1"/>
      </w:tblPr>
      <w:tblGrid>
        <w:gridCol w:w="2610"/>
        <w:gridCol w:w="2340"/>
        <w:gridCol w:w="9270"/>
      </w:tblGrid>
      <w:tr w:rsidR="00BE0938" w:rsidRPr="006D3597" w14:paraId="385DC426" w14:textId="77777777" w:rsidTr="006D3597">
        <w:trPr>
          <w:trHeight w:val="500"/>
        </w:trPr>
        <w:tc>
          <w:tcPr>
            <w:tcW w:w="2610" w:type="dxa"/>
            <w:tcBorders>
              <w:top w:val="single" w:sz="4" w:space="0" w:color="auto"/>
              <w:bottom w:val="single" w:sz="4" w:space="0" w:color="auto"/>
            </w:tcBorders>
            <w:shd w:val="clear" w:color="auto" w:fill="auto"/>
            <w:vAlign w:val="center"/>
            <w:hideMark/>
          </w:tcPr>
          <w:p w14:paraId="1E9D146C" w14:textId="77777777" w:rsidR="00BE0938" w:rsidRPr="006D3597" w:rsidRDefault="00BE0938">
            <w:pPr>
              <w:jc w:val="center"/>
              <w:rPr>
                <w:rFonts w:eastAsia="Times New Roman"/>
                <w:color w:val="000000"/>
              </w:rPr>
            </w:pPr>
            <w:r w:rsidRPr="006D3597">
              <w:rPr>
                <w:rFonts w:eastAsia="Times New Roman"/>
                <w:color w:val="000000"/>
              </w:rPr>
              <w:t>Goal</w:t>
            </w:r>
          </w:p>
        </w:tc>
        <w:tc>
          <w:tcPr>
            <w:tcW w:w="2340" w:type="dxa"/>
            <w:tcBorders>
              <w:top w:val="single" w:sz="4" w:space="0" w:color="auto"/>
              <w:bottom w:val="single" w:sz="4" w:space="0" w:color="auto"/>
            </w:tcBorders>
            <w:shd w:val="clear" w:color="auto" w:fill="auto"/>
            <w:vAlign w:val="center"/>
            <w:hideMark/>
          </w:tcPr>
          <w:p w14:paraId="0B2523B7" w14:textId="08A54827" w:rsidR="00BE0938" w:rsidRPr="006D3597" w:rsidRDefault="00BE0938">
            <w:pPr>
              <w:jc w:val="center"/>
              <w:rPr>
                <w:rFonts w:eastAsia="Times New Roman"/>
                <w:color w:val="000000"/>
              </w:rPr>
            </w:pPr>
            <w:r w:rsidRPr="006D3597">
              <w:rPr>
                <w:rFonts w:eastAsia="Times New Roman"/>
                <w:color w:val="000000"/>
              </w:rPr>
              <w:t>Subgoal</w:t>
            </w:r>
          </w:p>
        </w:tc>
        <w:tc>
          <w:tcPr>
            <w:tcW w:w="9270" w:type="dxa"/>
            <w:tcBorders>
              <w:top w:val="single" w:sz="4" w:space="0" w:color="auto"/>
              <w:bottom w:val="single" w:sz="4" w:space="0" w:color="auto"/>
            </w:tcBorders>
            <w:shd w:val="clear" w:color="auto" w:fill="auto"/>
            <w:vAlign w:val="center"/>
            <w:hideMark/>
          </w:tcPr>
          <w:p w14:paraId="2AD7EAF7" w14:textId="77777777" w:rsidR="00BE0938" w:rsidRPr="006D3597" w:rsidRDefault="00BE0938">
            <w:pPr>
              <w:jc w:val="center"/>
              <w:rPr>
                <w:rFonts w:eastAsia="Times New Roman"/>
                <w:color w:val="000000"/>
              </w:rPr>
            </w:pPr>
            <w:r w:rsidRPr="006D3597">
              <w:rPr>
                <w:rFonts w:eastAsia="Times New Roman"/>
                <w:color w:val="000000"/>
              </w:rPr>
              <w:t>Definition</w:t>
            </w:r>
          </w:p>
        </w:tc>
      </w:tr>
      <w:tr w:rsidR="00BE0938" w:rsidRPr="006D3597" w14:paraId="5B37B83A" w14:textId="77777777" w:rsidTr="006D3597">
        <w:trPr>
          <w:trHeight w:val="500"/>
        </w:trPr>
        <w:tc>
          <w:tcPr>
            <w:tcW w:w="2610" w:type="dxa"/>
            <w:vMerge w:val="restart"/>
            <w:tcBorders>
              <w:top w:val="single" w:sz="4" w:space="0" w:color="auto"/>
            </w:tcBorders>
            <w:shd w:val="clear" w:color="auto" w:fill="auto"/>
            <w:vAlign w:val="center"/>
            <w:hideMark/>
          </w:tcPr>
          <w:p w14:paraId="003AA50C" w14:textId="77777777" w:rsidR="00BE0938" w:rsidRPr="006D3597" w:rsidRDefault="00BE0938">
            <w:pPr>
              <w:jc w:val="center"/>
              <w:rPr>
                <w:rFonts w:eastAsia="Times New Roman"/>
                <w:color w:val="000000"/>
              </w:rPr>
            </w:pPr>
            <w:r w:rsidRPr="006D3597">
              <w:rPr>
                <w:rFonts w:eastAsia="Times New Roman"/>
                <w:color w:val="000000"/>
              </w:rPr>
              <w:t>Food Provision (FP)</w:t>
            </w:r>
          </w:p>
        </w:tc>
        <w:tc>
          <w:tcPr>
            <w:tcW w:w="2340" w:type="dxa"/>
            <w:tcBorders>
              <w:top w:val="single" w:sz="4" w:space="0" w:color="auto"/>
            </w:tcBorders>
            <w:shd w:val="clear" w:color="auto" w:fill="auto"/>
            <w:vAlign w:val="center"/>
            <w:hideMark/>
          </w:tcPr>
          <w:p w14:paraId="64DA7C86" w14:textId="77777777" w:rsidR="00BE0938" w:rsidRPr="006D3597" w:rsidRDefault="00BE0938">
            <w:pPr>
              <w:jc w:val="center"/>
              <w:rPr>
                <w:rFonts w:eastAsia="Times New Roman"/>
                <w:color w:val="000000"/>
              </w:rPr>
            </w:pPr>
            <w:r w:rsidRPr="006D3597">
              <w:rPr>
                <w:rFonts w:eastAsia="Times New Roman"/>
                <w:color w:val="000000"/>
              </w:rPr>
              <w:t>Fisheries (FIS)</w:t>
            </w:r>
          </w:p>
        </w:tc>
        <w:tc>
          <w:tcPr>
            <w:tcW w:w="9270" w:type="dxa"/>
            <w:vMerge w:val="restart"/>
            <w:tcBorders>
              <w:top w:val="single" w:sz="4" w:space="0" w:color="auto"/>
            </w:tcBorders>
            <w:shd w:val="clear" w:color="auto" w:fill="auto"/>
            <w:vAlign w:val="center"/>
            <w:hideMark/>
          </w:tcPr>
          <w:p w14:paraId="2CE7FF3E" w14:textId="3A46490B" w:rsidR="00BE0938" w:rsidRPr="006D3597" w:rsidRDefault="00BE0938">
            <w:pPr>
              <w:rPr>
                <w:rFonts w:eastAsia="Times New Roman"/>
                <w:color w:val="000000"/>
              </w:rPr>
            </w:pPr>
            <w:r w:rsidRPr="006D3597">
              <w:rPr>
                <w:rFonts w:eastAsia="Times New Roman"/>
                <w:color w:val="000000"/>
              </w:rPr>
              <w:t xml:space="preserve">Sustainably harvested or cultured seafood. Fisheries measures the amount of wild-caught seafood from pelagic, bottomfish, coastal pelagic and nearshore fisheries that can be sustainably harvested. Mariculture assesses the sustainable production of seafood from contemporary mariculture and customary Hawaiian fishponds (loko </w:t>
            </w:r>
            <w:proofErr w:type="gramStart"/>
            <w:r w:rsidRPr="006D3597">
              <w:rPr>
                <w:rFonts w:eastAsia="Times New Roman"/>
                <w:color w:val="000000"/>
              </w:rPr>
              <w:t>i‘</w:t>
            </w:r>
            <w:proofErr w:type="gramEnd"/>
            <w:r w:rsidRPr="006D3597">
              <w:rPr>
                <w:rFonts w:eastAsia="Times New Roman"/>
                <w:color w:val="000000"/>
              </w:rPr>
              <w:t>a).</w:t>
            </w:r>
          </w:p>
        </w:tc>
      </w:tr>
      <w:tr w:rsidR="00BE0938" w:rsidRPr="006D3597" w14:paraId="214A8C17" w14:textId="77777777" w:rsidTr="006D3597">
        <w:trPr>
          <w:trHeight w:val="729"/>
        </w:trPr>
        <w:tc>
          <w:tcPr>
            <w:tcW w:w="2610" w:type="dxa"/>
            <w:vMerge/>
            <w:vAlign w:val="center"/>
            <w:hideMark/>
          </w:tcPr>
          <w:p w14:paraId="03A36696" w14:textId="77777777" w:rsidR="00BE0938" w:rsidRPr="006D3597" w:rsidRDefault="00BE0938">
            <w:pPr>
              <w:rPr>
                <w:rFonts w:eastAsia="Times New Roman"/>
                <w:color w:val="000000"/>
              </w:rPr>
            </w:pPr>
          </w:p>
        </w:tc>
        <w:tc>
          <w:tcPr>
            <w:tcW w:w="2340" w:type="dxa"/>
            <w:shd w:val="clear" w:color="auto" w:fill="auto"/>
            <w:vAlign w:val="center"/>
            <w:hideMark/>
          </w:tcPr>
          <w:p w14:paraId="2EA32FFB" w14:textId="77777777" w:rsidR="00BE0938" w:rsidRPr="006D3597" w:rsidRDefault="00BE0938">
            <w:pPr>
              <w:jc w:val="center"/>
              <w:rPr>
                <w:rFonts w:eastAsia="Times New Roman"/>
                <w:color w:val="000000"/>
              </w:rPr>
            </w:pPr>
            <w:r w:rsidRPr="006D3597">
              <w:rPr>
                <w:rFonts w:eastAsia="Times New Roman"/>
                <w:color w:val="000000"/>
              </w:rPr>
              <w:t>Mariculture (MAR)</w:t>
            </w:r>
          </w:p>
        </w:tc>
        <w:tc>
          <w:tcPr>
            <w:tcW w:w="9270" w:type="dxa"/>
            <w:vMerge/>
            <w:vAlign w:val="center"/>
            <w:hideMark/>
          </w:tcPr>
          <w:p w14:paraId="45747F75" w14:textId="77777777" w:rsidR="00BE0938" w:rsidRPr="006D3597" w:rsidRDefault="00BE0938">
            <w:pPr>
              <w:rPr>
                <w:rFonts w:eastAsia="Times New Roman"/>
                <w:color w:val="000000"/>
              </w:rPr>
            </w:pPr>
          </w:p>
        </w:tc>
      </w:tr>
      <w:tr w:rsidR="00BE0938" w:rsidRPr="006D3597" w14:paraId="355D4AE7" w14:textId="77777777" w:rsidTr="006D3597">
        <w:trPr>
          <w:trHeight w:val="780"/>
        </w:trPr>
        <w:tc>
          <w:tcPr>
            <w:tcW w:w="2610" w:type="dxa"/>
            <w:vMerge w:val="restart"/>
            <w:shd w:val="clear" w:color="000000" w:fill="E7E6E6"/>
            <w:vAlign w:val="center"/>
            <w:hideMark/>
          </w:tcPr>
          <w:p w14:paraId="43ED0700" w14:textId="77777777" w:rsidR="00BE0938" w:rsidRPr="006D3597" w:rsidRDefault="00BE0938">
            <w:pPr>
              <w:jc w:val="center"/>
              <w:rPr>
                <w:rFonts w:eastAsia="Times New Roman"/>
                <w:color w:val="000000"/>
              </w:rPr>
            </w:pPr>
            <w:r w:rsidRPr="006D3597">
              <w:rPr>
                <w:rFonts w:eastAsia="Times New Roman"/>
                <w:color w:val="000000"/>
              </w:rPr>
              <w:t>Artisanal Fishing Opportunities (AO)</w:t>
            </w:r>
          </w:p>
        </w:tc>
        <w:tc>
          <w:tcPr>
            <w:tcW w:w="2340" w:type="dxa"/>
            <w:vMerge w:val="restart"/>
            <w:shd w:val="clear" w:color="000000" w:fill="E7E6E6"/>
            <w:vAlign w:val="center"/>
            <w:hideMark/>
          </w:tcPr>
          <w:p w14:paraId="77327120"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52AC891" w14:textId="77777777" w:rsidR="00BE0938" w:rsidRPr="006D3597" w:rsidRDefault="00BE0938">
            <w:pPr>
              <w:rPr>
                <w:rFonts w:eastAsia="Times New Roman"/>
                <w:color w:val="000000"/>
              </w:rPr>
            </w:pPr>
            <w:r w:rsidRPr="006D3597">
              <w:rPr>
                <w:rFonts w:eastAsia="Times New Roman"/>
                <w:color w:val="000000"/>
              </w:rPr>
              <w:t>The opportunity for fishers to supply seafood for themselves, families, and community. It is estimated based on need, the access to the coast from shoreline access points, and the condition of the resource based on fish biomass.</w:t>
            </w:r>
          </w:p>
        </w:tc>
      </w:tr>
      <w:tr w:rsidR="00BE0938" w:rsidRPr="006D3597" w14:paraId="5FED594F" w14:textId="77777777" w:rsidTr="006D3597">
        <w:trPr>
          <w:trHeight w:val="276"/>
        </w:trPr>
        <w:tc>
          <w:tcPr>
            <w:tcW w:w="2610" w:type="dxa"/>
            <w:vMerge/>
            <w:vAlign w:val="center"/>
            <w:hideMark/>
          </w:tcPr>
          <w:p w14:paraId="570F4CCB" w14:textId="77777777" w:rsidR="00BE0938" w:rsidRPr="006D3597" w:rsidRDefault="00BE0938">
            <w:pPr>
              <w:rPr>
                <w:rFonts w:eastAsia="Times New Roman"/>
                <w:color w:val="000000"/>
              </w:rPr>
            </w:pPr>
          </w:p>
        </w:tc>
        <w:tc>
          <w:tcPr>
            <w:tcW w:w="2340" w:type="dxa"/>
            <w:vMerge/>
            <w:vAlign w:val="center"/>
            <w:hideMark/>
          </w:tcPr>
          <w:p w14:paraId="0101EF87" w14:textId="77777777" w:rsidR="00BE0938" w:rsidRPr="006D3597" w:rsidRDefault="00BE0938">
            <w:pPr>
              <w:rPr>
                <w:rFonts w:eastAsia="Times New Roman"/>
                <w:color w:val="000000"/>
              </w:rPr>
            </w:pPr>
          </w:p>
        </w:tc>
        <w:tc>
          <w:tcPr>
            <w:tcW w:w="9270" w:type="dxa"/>
            <w:vMerge/>
            <w:vAlign w:val="center"/>
            <w:hideMark/>
          </w:tcPr>
          <w:p w14:paraId="424EB11C" w14:textId="77777777" w:rsidR="00BE0938" w:rsidRPr="006D3597" w:rsidRDefault="00BE0938">
            <w:pPr>
              <w:rPr>
                <w:rFonts w:eastAsia="Times New Roman"/>
                <w:color w:val="000000"/>
              </w:rPr>
            </w:pPr>
          </w:p>
        </w:tc>
      </w:tr>
      <w:tr w:rsidR="00BE0938" w:rsidRPr="006D3597" w14:paraId="6CE97BA5" w14:textId="77777777" w:rsidTr="006D3597">
        <w:trPr>
          <w:trHeight w:val="500"/>
        </w:trPr>
        <w:tc>
          <w:tcPr>
            <w:tcW w:w="2610" w:type="dxa"/>
            <w:vMerge w:val="restart"/>
            <w:shd w:val="clear" w:color="auto" w:fill="auto"/>
            <w:vAlign w:val="center"/>
            <w:hideMark/>
          </w:tcPr>
          <w:p w14:paraId="2F8824B6" w14:textId="77777777" w:rsidR="00BE0938" w:rsidRPr="006D3597" w:rsidRDefault="00BE0938">
            <w:pPr>
              <w:jc w:val="center"/>
              <w:rPr>
                <w:rFonts w:eastAsia="Times New Roman"/>
                <w:color w:val="000000"/>
              </w:rPr>
            </w:pPr>
            <w:r w:rsidRPr="006D3597">
              <w:rPr>
                <w:rFonts w:eastAsia="Times New Roman"/>
                <w:color w:val="000000"/>
              </w:rPr>
              <w:t>Sense of Place (SP)</w:t>
            </w:r>
          </w:p>
        </w:tc>
        <w:tc>
          <w:tcPr>
            <w:tcW w:w="2340" w:type="dxa"/>
            <w:vMerge w:val="restart"/>
            <w:shd w:val="clear" w:color="auto" w:fill="auto"/>
            <w:vAlign w:val="center"/>
            <w:hideMark/>
          </w:tcPr>
          <w:p w14:paraId="14F51B02" w14:textId="77777777" w:rsidR="00BE0938" w:rsidRPr="006D3597" w:rsidRDefault="00BE0938">
            <w:pPr>
              <w:jc w:val="center"/>
              <w:rPr>
                <w:rFonts w:eastAsia="Times New Roman"/>
                <w:color w:val="000000"/>
              </w:rPr>
            </w:pPr>
            <w:r w:rsidRPr="006D3597">
              <w:rPr>
                <w:rFonts w:eastAsia="Times New Roman"/>
                <w:color w:val="000000"/>
              </w:rPr>
              <w:t>Lasting Special Places (LSP)</w:t>
            </w:r>
          </w:p>
        </w:tc>
        <w:tc>
          <w:tcPr>
            <w:tcW w:w="9270" w:type="dxa"/>
            <w:vMerge w:val="restart"/>
            <w:shd w:val="clear" w:color="auto" w:fill="auto"/>
            <w:vAlign w:val="center"/>
            <w:hideMark/>
          </w:tcPr>
          <w:p w14:paraId="1A19DABE" w14:textId="77777777" w:rsidR="00BE0938" w:rsidRPr="006D3597" w:rsidRDefault="00BE0938">
            <w:pPr>
              <w:rPr>
                <w:rFonts w:eastAsia="Times New Roman"/>
                <w:color w:val="000000"/>
              </w:rPr>
            </w:pPr>
            <w:r w:rsidRPr="006D3597">
              <w:rPr>
                <w:rFonts w:eastAsia="Times New Roman"/>
                <w:color w:val="000000"/>
              </w:rPr>
              <w:t xml:space="preserve">The relationship between people and ‘āina (land/environment) and relationships among people with regards to the past, present and future. Lasting special places subgoal tracks the protection of marine and coastal areas. Connection to place subgoal measures the connection that people have to coastal and marine environments measured through activities that take occur in each place. </w:t>
            </w:r>
          </w:p>
        </w:tc>
      </w:tr>
      <w:tr w:rsidR="00BE0938" w:rsidRPr="006D3597" w14:paraId="008DA1A2" w14:textId="77777777" w:rsidTr="006D3597">
        <w:trPr>
          <w:trHeight w:val="500"/>
        </w:trPr>
        <w:tc>
          <w:tcPr>
            <w:tcW w:w="2610" w:type="dxa"/>
            <w:vMerge/>
            <w:vAlign w:val="center"/>
            <w:hideMark/>
          </w:tcPr>
          <w:p w14:paraId="543953DD" w14:textId="77777777" w:rsidR="00BE0938" w:rsidRPr="006D3597" w:rsidRDefault="00BE0938">
            <w:pPr>
              <w:rPr>
                <w:rFonts w:eastAsia="Times New Roman"/>
                <w:color w:val="000000"/>
              </w:rPr>
            </w:pPr>
          </w:p>
        </w:tc>
        <w:tc>
          <w:tcPr>
            <w:tcW w:w="2340" w:type="dxa"/>
            <w:vMerge/>
            <w:vAlign w:val="center"/>
            <w:hideMark/>
          </w:tcPr>
          <w:p w14:paraId="365326EB" w14:textId="77777777" w:rsidR="00BE0938" w:rsidRPr="006D3597" w:rsidRDefault="00BE0938">
            <w:pPr>
              <w:rPr>
                <w:rFonts w:eastAsia="Times New Roman"/>
                <w:color w:val="000000"/>
              </w:rPr>
            </w:pPr>
          </w:p>
        </w:tc>
        <w:tc>
          <w:tcPr>
            <w:tcW w:w="9270" w:type="dxa"/>
            <w:vMerge/>
            <w:vAlign w:val="center"/>
            <w:hideMark/>
          </w:tcPr>
          <w:p w14:paraId="2F08D2D9" w14:textId="77777777" w:rsidR="00BE0938" w:rsidRPr="006D3597" w:rsidRDefault="00BE0938">
            <w:pPr>
              <w:rPr>
                <w:rFonts w:eastAsia="Times New Roman"/>
                <w:color w:val="000000"/>
              </w:rPr>
            </w:pPr>
          </w:p>
        </w:tc>
      </w:tr>
      <w:tr w:rsidR="00BE0938" w:rsidRPr="006D3597" w14:paraId="3100EEA6" w14:textId="77777777" w:rsidTr="006D3597">
        <w:trPr>
          <w:trHeight w:val="286"/>
        </w:trPr>
        <w:tc>
          <w:tcPr>
            <w:tcW w:w="2610" w:type="dxa"/>
            <w:vMerge/>
            <w:vAlign w:val="center"/>
            <w:hideMark/>
          </w:tcPr>
          <w:p w14:paraId="547E6C50" w14:textId="77777777" w:rsidR="00BE0938" w:rsidRPr="006D3597" w:rsidRDefault="00BE0938">
            <w:pPr>
              <w:rPr>
                <w:rFonts w:eastAsia="Times New Roman"/>
                <w:color w:val="000000"/>
              </w:rPr>
            </w:pPr>
          </w:p>
        </w:tc>
        <w:tc>
          <w:tcPr>
            <w:tcW w:w="2340" w:type="dxa"/>
            <w:shd w:val="clear" w:color="auto" w:fill="auto"/>
            <w:vAlign w:val="center"/>
            <w:hideMark/>
          </w:tcPr>
          <w:p w14:paraId="110E1634" w14:textId="77777777" w:rsidR="00BE0938" w:rsidRPr="006D3597" w:rsidRDefault="00BE0938">
            <w:pPr>
              <w:jc w:val="center"/>
              <w:rPr>
                <w:rFonts w:eastAsia="Times New Roman"/>
                <w:color w:val="000000"/>
              </w:rPr>
            </w:pPr>
            <w:r w:rsidRPr="006D3597">
              <w:rPr>
                <w:rFonts w:eastAsia="Times New Roman"/>
                <w:color w:val="000000"/>
              </w:rPr>
              <w:t>Connection to Place (CON)</w:t>
            </w:r>
          </w:p>
        </w:tc>
        <w:tc>
          <w:tcPr>
            <w:tcW w:w="9270" w:type="dxa"/>
            <w:vMerge/>
            <w:vAlign w:val="center"/>
            <w:hideMark/>
          </w:tcPr>
          <w:p w14:paraId="64767F5D" w14:textId="77777777" w:rsidR="00BE0938" w:rsidRPr="006D3597" w:rsidRDefault="00BE0938">
            <w:pPr>
              <w:rPr>
                <w:rFonts w:eastAsia="Times New Roman"/>
                <w:color w:val="000000"/>
              </w:rPr>
            </w:pPr>
          </w:p>
        </w:tc>
      </w:tr>
      <w:tr w:rsidR="00BE0938" w:rsidRPr="006D3597" w14:paraId="1840944A" w14:textId="77777777" w:rsidTr="006D3597">
        <w:trPr>
          <w:trHeight w:val="500"/>
        </w:trPr>
        <w:tc>
          <w:tcPr>
            <w:tcW w:w="2610" w:type="dxa"/>
            <w:vMerge w:val="restart"/>
            <w:shd w:val="clear" w:color="000000" w:fill="E7E6E6"/>
            <w:vAlign w:val="center"/>
            <w:hideMark/>
          </w:tcPr>
          <w:p w14:paraId="0BD0244F" w14:textId="77777777" w:rsidR="00BE0938" w:rsidRPr="006D3597" w:rsidRDefault="00BE0938">
            <w:pPr>
              <w:jc w:val="center"/>
              <w:rPr>
                <w:rFonts w:eastAsia="Times New Roman"/>
                <w:color w:val="000000"/>
              </w:rPr>
            </w:pPr>
            <w:r w:rsidRPr="006D3597">
              <w:rPr>
                <w:rFonts w:eastAsia="Times New Roman"/>
                <w:color w:val="000000"/>
              </w:rPr>
              <w:t>Sustainable Tourism (ST)</w:t>
            </w:r>
          </w:p>
        </w:tc>
        <w:tc>
          <w:tcPr>
            <w:tcW w:w="2340" w:type="dxa"/>
            <w:shd w:val="clear" w:color="000000" w:fill="E7E6E6"/>
            <w:vAlign w:val="center"/>
            <w:hideMark/>
          </w:tcPr>
          <w:p w14:paraId="4B0DA18C"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restart"/>
            <w:shd w:val="clear" w:color="000000" w:fill="E7E6E6"/>
            <w:vAlign w:val="center"/>
            <w:hideMark/>
          </w:tcPr>
          <w:p w14:paraId="64FB5033" w14:textId="77777777" w:rsidR="00BE0938" w:rsidRPr="006D3597" w:rsidRDefault="00BE0938">
            <w:pPr>
              <w:rPr>
                <w:rFonts w:eastAsia="Times New Roman"/>
                <w:color w:val="000000"/>
              </w:rPr>
            </w:pPr>
            <w:r w:rsidRPr="006D3597">
              <w:rPr>
                <w:rFonts w:eastAsia="Times New Roman"/>
                <w:color w:val="000000"/>
              </w:rPr>
              <w:t xml:space="preserve">Balanced economic growth through tourism with management and preservation of natural resources and Hawaiian culture. </w:t>
            </w:r>
          </w:p>
        </w:tc>
      </w:tr>
      <w:tr w:rsidR="00BE0938" w:rsidRPr="006D3597" w14:paraId="3CB2DD18" w14:textId="77777777" w:rsidTr="006D3597">
        <w:trPr>
          <w:trHeight w:val="88"/>
        </w:trPr>
        <w:tc>
          <w:tcPr>
            <w:tcW w:w="2610" w:type="dxa"/>
            <w:vMerge/>
            <w:vAlign w:val="center"/>
            <w:hideMark/>
          </w:tcPr>
          <w:p w14:paraId="0085939C" w14:textId="77777777" w:rsidR="00BE0938" w:rsidRPr="006D3597" w:rsidRDefault="00BE0938">
            <w:pPr>
              <w:rPr>
                <w:rFonts w:eastAsia="Times New Roman"/>
                <w:color w:val="000000"/>
              </w:rPr>
            </w:pPr>
          </w:p>
        </w:tc>
        <w:tc>
          <w:tcPr>
            <w:tcW w:w="2340" w:type="dxa"/>
            <w:shd w:val="clear" w:color="000000" w:fill="E7E6E6"/>
            <w:vAlign w:val="center"/>
            <w:hideMark/>
          </w:tcPr>
          <w:p w14:paraId="1F7C680B" w14:textId="77777777" w:rsidR="00BE0938" w:rsidRPr="006D3597" w:rsidRDefault="00BE0938">
            <w:pPr>
              <w:jc w:val="center"/>
              <w:rPr>
                <w:rFonts w:eastAsia="Times New Roman"/>
                <w:color w:val="000000"/>
              </w:rPr>
            </w:pPr>
            <w:r w:rsidRPr="006D3597">
              <w:rPr>
                <w:rFonts w:eastAsia="Times New Roman"/>
                <w:color w:val="000000"/>
              </w:rPr>
              <w:t> </w:t>
            </w:r>
          </w:p>
        </w:tc>
        <w:tc>
          <w:tcPr>
            <w:tcW w:w="9270" w:type="dxa"/>
            <w:vMerge/>
            <w:vAlign w:val="center"/>
            <w:hideMark/>
          </w:tcPr>
          <w:p w14:paraId="02B03376" w14:textId="77777777" w:rsidR="00BE0938" w:rsidRPr="006D3597" w:rsidRDefault="00BE0938">
            <w:pPr>
              <w:rPr>
                <w:rFonts w:eastAsia="Times New Roman"/>
                <w:color w:val="000000"/>
              </w:rPr>
            </w:pPr>
          </w:p>
        </w:tc>
      </w:tr>
      <w:tr w:rsidR="00BE0938" w:rsidRPr="006D3597" w14:paraId="0CDB7247" w14:textId="77777777" w:rsidTr="006D3597">
        <w:trPr>
          <w:trHeight w:val="500"/>
        </w:trPr>
        <w:tc>
          <w:tcPr>
            <w:tcW w:w="2610" w:type="dxa"/>
            <w:vMerge w:val="restart"/>
            <w:shd w:val="clear" w:color="auto" w:fill="auto"/>
            <w:vAlign w:val="center"/>
            <w:hideMark/>
          </w:tcPr>
          <w:p w14:paraId="34D8ABCA" w14:textId="77777777" w:rsidR="00BE0938" w:rsidRPr="00A735B6" w:rsidRDefault="00BE0938">
            <w:pPr>
              <w:jc w:val="center"/>
              <w:rPr>
                <w:rFonts w:eastAsia="Times New Roman"/>
                <w:color w:val="000000"/>
                <w:lang w:val="haw-US"/>
              </w:rPr>
            </w:pPr>
            <w:r w:rsidRPr="006D3597">
              <w:rPr>
                <w:rFonts w:eastAsia="Times New Roman"/>
                <w:color w:val="000000"/>
              </w:rPr>
              <w:t>Biodiversity (BD)</w:t>
            </w:r>
          </w:p>
        </w:tc>
        <w:tc>
          <w:tcPr>
            <w:tcW w:w="2340" w:type="dxa"/>
            <w:vMerge w:val="restart"/>
            <w:shd w:val="clear" w:color="auto" w:fill="auto"/>
            <w:vAlign w:val="center"/>
            <w:hideMark/>
          </w:tcPr>
          <w:p w14:paraId="774330CE" w14:textId="77777777" w:rsidR="00BE0938" w:rsidRPr="006D3597" w:rsidRDefault="00BE0938">
            <w:pPr>
              <w:jc w:val="center"/>
              <w:rPr>
                <w:rFonts w:eastAsia="Times New Roman"/>
                <w:color w:val="000000"/>
              </w:rPr>
            </w:pPr>
            <w:r w:rsidRPr="006D3597">
              <w:rPr>
                <w:rFonts w:eastAsia="Times New Roman"/>
                <w:color w:val="000000"/>
              </w:rPr>
              <w:t>Habitats (HAB)</w:t>
            </w:r>
          </w:p>
        </w:tc>
        <w:tc>
          <w:tcPr>
            <w:tcW w:w="9270" w:type="dxa"/>
            <w:vMerge w:val="restart"/>
            <w:shd w:val="clear" w:color="auto" w:fill="auto"/>
            <w:vAlign w:val="center"/>
            <w:hideMark/>
          </w:tcPr>
          <w:p w14:paraId="67B45987" w14:textId="77777777" w:rsidR="00BE0938" w:rsidRPr="006D3597" w:rsidRDefault="00BE0938">
            <w:pPr>
              <w:rPr>
                <w:rFonts w:eastAsia="Times New Roman"/>
                <w:color w:val="000000"/>
              </w:rPr>
            </w:pPr>
            <w:r w:rsidRPr="006D3597">
              <w:rPr>
                <w:rFonts w:eastAsia="Times New Roman"/>
                <w:color w:val="000000"/>
              </w:rPr>
              <w:t xml:space="preserve">The value of coastal and ocean species and habitats. The habitat subgoal measures the extent and condition of reefs, wetlands, soft-bottom habitats, and beaches. The species subgoal measures the population status of </w:t>
            </w:r>
            <w:proofErr w:type="gramStart"/>
            <w:r w:rsidRPr="006D3597">
              <w:rPr>
                <w:rFonts w:eastAsia="Times New Roman"/>
                <w:color w:val="000000"/>
              </w:rPr>
              <w:t>Hawai‘</w:t>
            </w:r>
            <w:proofErr w:type="gramEnd"/>
            <w:r w:rsidRPr="006D3597">
              <w:rPr>
                <w:rFonts w:eastAsia="Times New Roman"/>
                <w:color w:val="000000"/>
              </w:rPr>
              <w:t>i species based on reef fish biomass and the risk of extinction of marine mammals, turtles and birds, and coastal beach and sand dune plants.</w:t>
            </w:r>
          </w:p>
        </w:tc>
      </w:tr>
      <w:tr w:rsidR="00BE0938" w:rsidRPr="006D3597" w14:paraId="2AADE789" w14:textId="77777777" w:rsidTr="006D3597">
        <w:trPr>
          <w:trHeight w:val="500"/>
        </w:trPr>
        <w:tc>
          <w:tcPr>
            <w:tcW w:w="2610" w:type="dxa"/>
            <w:vMerge/>
            <w:vAlign w:val="center"/>
            <w:hideMark/>
          </w:tcPr>
          <w:p w14:paraId="59BBC64A" w14:textId="77777777" w:rsidR="00BE0938" w:rsidRPr="006D3597" w:rsidRDefault="00BE0938">
            <w:pPr>
              <w:rPr>
                <w:rFonts w:eastAsia="Times New Roman"/>
                <w:color w:val="000000"/>
              </w:rPr>
            </w:pPr>
          </w:p>
        </w:tc>
        <w:tc>
          <w:tcPr>
            <w:tcW w:w="2340" w:type="dxa"/>
            <w:vMerge/>
            <w:vAlign w:val="center"/>
            <w:hideMark/>
          </w:tcPr>
          <w:p w14:paraId="13B2DD14" w14:textId="77777777" w:rsidR="00BE0938" w:rsidRPr="006D3597" w:rsidRDefault="00BE0938">
            <w:pPr>
              <w:rPr>
                <w:rFonts w:eastAsia="Times New Roman"/>
                <w:color w:val="000000"/>
              </w:rPr>
            </w:pPr>
          </w:p>
        </w:tc>
        <w:tc>
          <w:tcPr>
            <w:tcW w:w="9270" w:type="dxa"/>
            <w:vMerge/>
            <w:vAlign w:val="center"/>
            <w:hideMark/>
          </w:tcPr>
          <w:p w14:paraId="4FD7F3B9" w14:textId="77777777" w:rsidR="00BE0938" w:rsidRPr="006D3597" w:rsidRDefault="00BE0938">
            <w:pPr>
              <w:rPr>
                <w:rFonts w:eastAsia="Times New Roman"/>
                <w:color w:val="000000"/>
              </w:rPr>
            </w:pPr>
          </w:p>
        </w:tc>
      </w:tr>
      <w:tr w:rsidR="00BE0938" w:rsidRPr="006D3597" w14:paraId="7B9874C8" w14:textId="77777777" w:rsidTr="006D3597">
        <w:trPr>
          <w:trHeight w:val="500"/>
        </w:trPr>
        <w:tc>
          <w:tcPr>
            <w:tcW w:w="2610" w:type="dxa"/>
            <w:vMerge/>
            <w:vAlign w:val="center"/>
            <w:hideMark/>
          </w:tcPr>
          <w:p w14:paraId="6C9838C0" w14:textId="77777777" w:rsidR="00BE0938" w:rsidRPr="006D3597" w:rsidRDefault="00BE0938">
            <w:pPr>
              <w:rPr>
                <w:rFonts w:eastAsia="Times New Roman"/>
                <w:color w:val="000000"/>
              </w:rPr>
            </w:pPr>
          </w:p>
        </w:tc>
        <w:tc>
          <w:tcPr>
            <w:tcW w:w="2340" w:type="dxa"/>
            <w:vMerge w:val="restart"/>
            <w:shd w:val="clear" w:color="auto" w:fill="auto"/>
            <w:vAlign w:val="center"/>
            <w:hideMark/>
          </w:tcPr>
          <w:p w14:paraId="26C6109E" w14:textId="77777777" w:rsidR="00BE0938" w:rsidRPr="006D3597" w:rsidRDefault="00BE0938">
            <w:pPr>
              <w:jc w:val="center"/>
              <w:rPr>
                <w:rFonts w:eastAsia="Times New Roman"/>
                <w:color w:val="000000"/>
              </w:rPr>
            </w:pPr>
            <w:r w:rsidRPr="006D3597">
              <w:rPr>
                <w:rFonts w:eastAsia="Times New Roman"/>
                <w:color w:val="000000"/>
              </w:rPr>
              <w:t>Species (SPP)</w:t>
            </w:r>
          </w:p>
        </w:tc>
        <w:tc>
          <w:tcPr>
            <w:tcW w:w="9270" w:type="dxa"/>
            <w:vMerge/>
            <w:vAlign w:val="center"/>
            <w:hideMark/>
          </w:tcPr>
          <w:p w14:paraId="17784269" w14:textId="77777777" w:rsidR="00BE0938" w:rsidRPr="006D3597" w:rsidRDefault="00BE0938">
            <w:pPr>
              <w:rPr>
                <w:rFonts w:eastAsia="Times New Roman"/>
                <w:color w:val="000000"/>
              </w:rPr>
            </w:pPr>
          </w:p>
        </w:tc>
      </w:tr>
      <w:tr w:rsidR="00BE0938" w:rsidRPr="006D3597" w14:paraId="0F854688" w14:textId="77777777" w:rsidTr="005B57E2">
        <w:trPr>
          <w:trHeight w:val="276"/>
        </w:trPr>
        <w:tc>
          <w:tcPr>
            <w:tcW w:w="2610" w:type="dxa"/>
            <w:vMerge/>
            <w:vAlign w:val="center"/>
            <w:hideMark/>
          </w:tcPr>
          <w:p w14:paraId="22C5172B" w14:textId="77777777" w:rsidR="00BE0938" w:rsidRPr="006D3597" w:rsidRDefault="00BE0938">
            <w:pPr>
              <w:rPr>
                <w:rFonts w:eastAsia="Times New Roman"/>
                <w:color w:val="000000"/>
              </w:rPr>
            </w:pPr>
          </w:p>
        </w:tc>
        <w:tc>
          <w:tcPr>
            <w:tcW w:w="2340" w:type="dxa"/>
            <w:vMerge/>
            <w:vAlign w:val="center"/>
            <w:hideMark/>
          </w:tcPr>
          <w:p w14:paraId="7E167F7E" w14:textId="77777777" w:rsidR="00BE0938" w:rsidRPr="006D3597" w:rsidRDefault="00BE0938">
            <w:pPr>
              <w:rPr>
                <w:rFonts w:eastAsia="Times New Roman"/>
                <w:color w:val="000000"/>
              </w:rPr>
            </w:pPr>
          </w:p>
        </w:tc>
        <w:tc>
          <w:tcPr>
            <w:tcW w:w="9270" w:type="dxa"/>
            <w:vMerge/>
            <w:vAlign w:val="center"/>
            <w:hideMark/>
          </w:tcPr>
          <w:p w14:paraId="402611CA" w14:textId="77777777" w:rsidR="00BE0938" w:rsidRPr="006D3597" w:rsidRDefault="00BE0938">
            <w:pPr>
              <w:rPr>
                <w:rFonts w:eastAsia="Times New Roman"/>
                <w:color w:val="000000"/>
              </w:rPr>
            </w:pPr>
          </w:p>
        </w:tc>
      </w:tr>
      <w:tr w:rsidR="006D3597" w:rsidRPr="006D3597" w14:paraId="71B28830" w14:textId="77777777" w:rsidTr="006D3597">
        <w:trPr>
          <w:trHeight w:val="1052"/>
        </w:trPr>
        <w:tc>
          <w:tcPr>
            <w:tcW w:w="2610" w:type="dxa"/>
            <w:shd w:val="clear" w:color="000000" w:fill="E7E6E6"/>
            <w:vAlign w:val="center"/>
            <w:hideMark/>
          </w:tcPr>
          <w:p w14:paraId="06EF8236" w14:textId="77777777" w:rsidR="006D3597" w:rsidRPr="006D3597" w:rsidRDefault="006D3597">
            <w:pPr>
              <w:jc w:val="center"/>
              <w:rPr>
                <w:rFonts w:eastAsia="Times New Roman"/>
                <w:color w:val="000000"/>
              </w:rPr>
            </w:pPr>
            <w:r w:rsidRPr="006D3597">
              <w:rPr>
                <w:rFonts w:eastAsia="Times New Roman"/>
                <w:color w:val="000000"/>
              </w:rPr>
              <w:t>Coastal Protection (CP)</w:t>
            </w:r>
          </w:p>
        </w:tc>
        <w:tc>
          <w:tcPr>
            <w:tcW w:w="2340" w:type="dxa"/>
            <w:shd w:val="clear" w:color="000000" w:fill="E7E6E6"/>
            <w:vAlign w:val="center"/>
            <w:hideMark/>
          </w:tcPr>
          <w:p w14:paraId="2456395C" w14:textId="77777777" w:rsidR="006D3597" w:rsidRPr="006D3597" w:rsidRDefault="006D3597">
            <w:pPr>
              <w:jc w:val="center"/>
              <w:rPr>
                <w:rFonts w:eastAsia="Times New Roman"/>
                <w:color w:val="000000"/>
              </w:rPr>
            </w:pPr>
            <w:r w:rsidRPr="006D3597">
              <w:rPr>
                <w:rFonts w:eastAsia="Times New Roman"/>
                <w:color w:val="000000"/>
              </w:rPr>
              <w:t> </w:t>
            </w:r>
          </w:p>
          <w:p w14:paraId="0464A8F6" w14:textId="77777777" w:rsidR="006D3597" w:rsidRPr="006D3597" w:rsidRDefault="006D3597" w:rsidP="00532A01">
            <w:pPr>
              <w:jc w:val="center"/>
              <w:rPr>
                <w:rFonts w:eastAsia="Times New Roman"/>
                <w:color w:val="000000"/>
              </w:rPr>
            </w:pPr>
            <w:r w:rsidRPr="006D3597">
              <w:rPr>
                <w:rFonts w:eastAsia="Times New Roman"/>
                <w:color w:val="000000"/>
              </w:rPr>
              <w:t> </w:t>
            </w:r>
          </w:p>
          <w:p w14:paraId="2D630AF0" w14:textId="24B2A489" w:rsidR="006D3597" w:rsidRPr="006D3597" w:rsidRDefault="006D3597" w:rsidP="00532A01">
            <w:pPr>
              <w:jc w:val="center"/>
              <w:rPr>
                <w:rFonts w:eastAsia="Times New Roman"/>
                <w:color w:val="000000"/>
              </w:rPr>
            </w:pPr>
            <w:r w:rsidRPr="006D3597">
              <w:rPr>
                <w:rFonts w:eastAsia="Times New Roman"/>
                <w:color w:val="000000"/>
              </w:rPr>
              <w:t> </w:t>
            </w:r>
          </w:p>
        </w:tc>
        <w:tc>
          <w:tcPr>
            <w:tcW w:w="9270" w:type="dxa"/>
            <w:shd w:val="clear" w:color="000000" w:fill="E7E6E6"/>
            <w:vAlign w:val="center"/>
            <w:hideMark/>
          </w:tcPr>
          <w:p w14:paraId="4BA7714E" w14:textId="77777777" w:rsidR="006D3597" w:rsidRPr="006D3597" w:rsidRDefault="006D3597">
            <w:pPr>
              <w:rPr>
                <w:rFonts w:eastAsia="Times New Roman"/>
                <w:color w:val="000000"/>
              </w:rPr>
            </w:pPr>
            <w:r w:rsidRPr="006D3597">
              <w:rPr>
                <w:rFonts w:eastAsia="Times New Roman"/>
                <w:color w:val="000000"/>
              </w:rPr>
              <w:t>Extent and condition of habitats (beaches, coral reefs, wetlands) that provide coastal protection from inundation and erosion.</w:t>
            </w:r>
          </w:p>
        </w:tc>
      </w:tr>
      <w:tr w:rsidR="00BE0938" w:rsidRPr="006D3597" w14:paraId="07A977C3" w14:textId="77777777" w:rsidTr="006D3597">
        <w:trPr>
          <w:trHeight w:val="500"/>
        </w:trPr>
        <w:tc>
          <w:tcPr>
            <w:tcW w:w="2610" w:type="dxa"/>
            <w:vMerge w:val="restart"/>
            <w:shd w:val="clear" w:color="auto" w:fill="auto"/>
            <w:vAlign w:val="center"/>
            <w:hideMark/>
          </w:tcPr>
          <w:p w14:paraId="333E681E" w14:textId="77777777" w:rsidR="00BE0938" w:rsidRPr="006D3597" w:rsidRDefault="00BE0938">
            <w:pPr>
              <w:jc w:val="center"/>
              <w:rPr>
                <w:rFonts w:eastAsia="Times New Roman"/>
                <w:color w:val="000000"/>
              </w:rPr>
            </w:pPr>
            <w:r w:rsidRPr="006D3597">
              <w:rPr>
                <w:rFonts w:eastAsia="Times New Roman"/>
                <w:color w:val="000000"/>
              </w:rPr>
              <w:t>Livelihoods &amp; Economies (LE)</w:t>
            </w:r>
          </w:p>
        </w:tc>
        <w:tc>
          <w:tcPr>
            <w:tcW w:w="2340" w:type="dxa"/>
            <w:vMerge w:val="restart"/>
            <w:shd w:val="clear" w:color="auto" w:fill="auto"/>
            <w:vAlign w:val="center"/>
            <w:hideMark/>
          </w:tcPr>
          <w:p w14:paraId="7C2D162B" w14:textId="77777777" w:rsidR="00BE0938" w:rsidRPr="006D3597" w:rsidRDefault="00BE0938">
            <w:pPr>
              <w:jc w:val="center"/>
              <w:rPr>
                <w:rFonts w:eastAsia="Times New Roman"/>
                <w:color w:val="000000"/>
              </w:rPr>
            </w:pPr>
            <w:r w:rsidRPr="006D3597">
              <w:rPr>
                <w:rFonts w:eastAsia="Times New Roman"/>
                <w:color w:val="000000"/>
              </w:rPr>
              <w:t>Livelihoods (LIV)</w:t>
            </w:r>
          </w:p>
        </w:tc>
        <w:tc>
          <w:tcPr>
            <w:tcW w:w="9270" w:type="dxa"/>
            <w:vMerge w:val="restart"/>
            <w:shd w:val="clear" w:color="auto" w:fill="auto"/>
            <w:vAlign w:val="center"/>
            <w:hideMark/>
          </w:tcPr>
          <w:p w14:paraId="68B87691" w14:textId="77777777" w:rsidR="00BE0938" w:rsidRPr="006D3597" w:rsidRDefault="00BE0938">
            <w:pPr>
              <w:rPr>
                <w:rFonts w:eastAsia="Times New Roman"/>
                <w:color w:val="000000"/>
              </w:rPr>
            </w:pPr>
            <w:r w:rsidRPr="006D3597">
              <w:rPr>
                <w:rFonts w:eastAsia="Times New Roman"/>
                <w:color w:val="000000"/>
              </w:rPr>
              <w:t xml:space="preserve">Coastal and ocean-dependent jobs and productive coastal economies from the revenue from marine related industries including tourism, fishing, shipbuilding, and transportation.  Livelihoods tracks the number of jobs and the quality of wages (wage/livable wage) of marine </w:t>
            </w:r>
            <w:r w:rsidRPr="006D3597">
              <w:rPr>
                <w:rFonts w:eastAsia="Times New Roman"/>
                <w:color w:val="000000"/>
              </w:rPr>
              <w:lastRenderedPageBreak/>
              <w:t>sectors. Economies tracks the revenue generated from productive coastal economies.</w:t>
            </w:r>
          </w:p>
        </w:tc>
      </w:tr>
      <w:tr w:rsidR="00BE0938" w:rsidRPr="006D3597" w14:paraId="5138CC4B" w14:textId="77777777" w:rsidTr="006D3597">
        <w:trPr>
          <w:trHeight w:val="520"/>
        </w:trPr>
        <w:tc>
          <w:tcPr>
            <w:tcW w:w="2610" w:type="dxa"/>
            <w:vMerge/>
            <w:vAlign w:val="center"/>
            <w:hideMark/>
          </w:tcPr>
          <w:p w14:paraId="0B643A93" w14:textId="77777777" w:rsidR="00BE0938" w:rsidRPr="006D3597" w:rsidRDefault="00BE0938">
            <w:pPr>
              <w:rPr>
                <w:rFonts w:eastAsia="Times New Roman"/>
                <w:color w:val="000000"/>
              </w:rPr>
            </w:pPr>
          </w:p>
        </w:tc>
        <w:tc>
          <w:tcPr>
            <w:tcW w:w="2340" w:type="dxa"/>
            <w:vMerge/>
            <w:vAlign w:val="center"/>
            <w:hideMark/>
          </w:tcPr>
          <w:p w14:paraId="1F27DEDD" w14:textId="77777777" w:rsidR="00BE0938" w:rsidRPr="006D3597" w:rsidRDefault="00BE0938">
            <w:pPr>
              <w:rPr>
                <w:rFonts w:eastAsia="Times New Roman"/>
                <w:color w:val="000000"/>
              </w:rPr>
            </w:pPr>
          </w:p>
        </w:tc>
        <w:tc>
          <w:tcPr>
            <w:tcW w:w="9270" w:type="dxa"/>
            <w:vMerge/>
            <w:vAlign w:val="center"/>
            <w:hideMark/>
          </w:tcPr>
          <w:p w14:paraId="579D865F" w14:textId="77777777" w:rsidR="00BE0938" w:rsidRPr="006D3597" w:rsidRDefault="00BE0938">
            <w:pPr>
              <w:rPr>
                <w:rFonts w:eastAsia="Times New Roman"/>
                <w:color w:val="000000"/>
              </w:rPr>
            </w:pPr>
          </w:p>
        </w:tc>
      </w:tr>
      <w:tr w:rsidR="00BE0938" w:rsidRPr="006D3597" w14:paraId="2D85FF70" w14:textId="77777777" w:rsidTr="006D3597">
        <w:trPr>
          <w:trHeight w:val="68"/>
        </w:trPr>
        <w:tc>
          <w:tcPr>
            <w:tcW w:w="2610" w:type="dxa"/>
            <w:vMerge/>
            <w:vAlign w:val="center"/>
            <w:hideMark/>
          </w:tcPr>
          <w:p w14:paraId="0B0234AA" w14:textId="77777777" w:rsidR="00BE0938" w:rsidRPr="006D3597" w:rsidRDefault="00BE0938">
            <w:pPr>
              <w:rPr>
                <w:rFonts w:eastAsia="Times New Roman"/>
                <w:color w:val="000000"/>
              </w:rPr>
            </w:pPr>
          </w:p>
        </w:tc>
        <w:tc>
          <w:tcPr>
            <w:tcW w:w="2340" w:type="dxa"/>
            <w:shd w:val="clear" w:color="auto" w:fill="auto"/>
            <w:vAlign w:val="center"/>
            <w:hideMark/>
          </w:tcPr>
          <w:p w14:paraId="6EAB01F2" w14:textId="77777777" w:rsidR="00BE0938" w:rsidRPr="006D3597" w:rsidRDefault="00BE0938">
            <w:pPr>
              <w:jc w:val="center"/>
              <w:rPr>
                <w:rFonts w:eastAsia="Times New Roman"/>
                <w:color w:val="000000"/>
              </w:rPr>
            </w:pPr>
            <w:r w:rsidRPr="006D3597">
              <w:rPr>
                <w:rFonts w:eastAsia="Times New Roman"/>
                <w:color w:val="000000"/>
              </w:rPr>
              <w:t>Economies (ECO)</w:t>
            </w:r>
          </w:p>
        </w:tc>
        <w:tc>
          <w:tcPr>
            <w:tcW w:w="9270" w:type="dxa"/>
            <w:vMerge/>
            <w:vAlign w:val="center"/>
            <w:hideMark/>
          </w:tcPr>
          <w:p w14:paraId="317696DA" w14:textId="77777777" w:rsidR="00BE0938" w:rsidRPr="006D3597" w:rsidRDefault="00BE0938">
            <w:pPr>
              <w:rPr>
                <w:rFonts w:eastAsia="Times New Roman"/>
                <w:color w:val="000000"/>
              </w:rPr>
            </w:pPr>
          </w:p>
        </w:tc>
      </w:tr>
    </w:tbl>
    <w:p w14:paraId="62CEE194" w14:textId="77777777" w:rsidR="00E03F08" w:rsidRPr="006D3597" w:rsidRDefault="00E03F08" w:rsidP="00E172F0">
      <w:pPr>
        <w:rPr>
          <w:color w:val="000000" w:themeColor="text1"/>
        </w:rPr>
      </w:pPr>
    </w:p>
    <w:p w14:paraId="35B0E13A" w14:textId="77777777" w:rsidR="00E03F08" w:rsidRDefault="00E03F08" w:rsidP="00E172F0">
      <w:pPr>
        <w:rPr>
          <w:color w:val="000000" w:themeColor="text1"/>
        </w:rPr>
      </w:pPr>
    </w:p>
    <w:p w14:paraId="5DBD4E94" w14:textId="77777777" w:rsidR="00E03F08" w:rsidRPr="004615F9" w:rsidRDefault="00E03F08" w:rsidP="00E172F0">
      <w:pPr>
        <w:rPr>
          <w:color w:val="000000" w:themeColor="text1"/>
        </w:rPr>
      </w:pPr>
    </w:p>
    <w:p w14:paraId="6CB104CE" w14:textId="77777777" w:rsidR="001243F6" w:rsidRPr="001840F7" w:rsidRDefault="001243F6">
      <w:pPr>
        <w:rPr>
          <w:b/>
          <w:color w:val="4F81BD" w:themeColor="accent1"/>
        </w:rPr>
        <w:sectPr w:rsidR="001243F6" w:rsidRPr="001840F7" w:rsidSect="001243F6">
          <w:pgSz w:w="15840" w:h="12240" w:orient="landscape"/>
          <w:pgMar w:top="1440" w:right="1440" w:bottom="1440" w:left="1440" w:header="720" w:footer="720" w:gutter="0"/>
          <w:cols w:space="720"/>
          <w:docGrid w:linePitch="360"/>
        </w:sectPr>
      </w:pPr>
    </w:p>
    <w:p w14:paraId="12F1048C" w14:textId="14207F2A" w:rsidR="006A6092" w:rsidRPr="006A6092" w:rsidRDefault="006A6092">
      <w:pPr>
        <w:rPr>
          <w:b/>
          <w:color w:val="4F81BD" w:themeColor="accent1"/>
        </w:rPr>
      </w:pPr>
      <w:r w:rsidRPr="006A6092">
        <w:rPr>
          <w:b/>
          <w:color w:val="4F81BD" w:themeColor="accent1"/>
        </w:rPr>
        <w:lastRenderedPageBreak/>
        <w:t>Results</w:t>
      </w:r>
    </w:p>
    <w:p w14:paraId="02F3B976" w14:textId="3CC1FA46" w:rsidR="00C64D92" w:rsidRPr="000210BD" w:rsidRDefault="00166E9C" w:rsidP="000210BD">
      <w:pPr>
        <w:jc w:val="center"/>
        <w:rPr>
          <w:b/>
          <w:color w:val="F79646" w:themeColor="accent6"/>
        </w:rPr>
      </w:pPr>
      <w:r w:rsidRPr="000210BD">
        <w:rPr>
          <w:b/>
          <w:color w:val="F79646" w:themeColor="accent6"/>
        </w:rPr>
        <w:t>Hawaiʻi Ocean Health Index</w:t>
      </w:r>
    </w:p>
    <w:p w14:paraId="07E50DA9" w14:textId="6C418D31" w:rsidR="00166E9C" w:rsidRDefault="000210BD" w:rsidP="000210BD">
      <w:pPr>
        <w:ind w:left="1260"/>
        <w:jc w:val="center"/>
        <w:rPr>
          <w:b/>
          <w:color w:val="F79646" w:themeColor="accent6"/>
        </w:rPr>
      </w:pPr>
      <w:r>
        <w:rPr>
          <w:b/>
          <w:noProof/>
          <w:color w:val="4F81BD" w:themeColor="accent1"/>
        </w:rPr>
        <w:drawing>
          <wp:inline distT="0" distB="0" distL="0" distR="0" wp14:anchorId="29D2816B" wp14:editId="0BBBC003">
            <wp:extent cx="4797425" cy="3517751"/>
            <wp:effectExtent l="0" t="0" r="3175" b="0"/>
            <wp:docPr id="2" name="Picture 2" descr="../figures/flower_MainHawaiianIs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lower_MainHawaiianIsland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384" t="14009" r="5950" b="6989"/>
                    <a:stretch/>
                  </pic:blipFill>
                  <pic:spPr bwMode="auto">
                    <a:xfrm>
                      <a:off x="0" y="0"/>
                      <a:ext cx="4798661" cy="3518657"/>
                    </a:xfrm>
                    <a:prstGeom prst="rect">
                      <a:avLst/>
                    </a:prstGeom>
                    <a:noFill/>
                    <a:ln>
                      <a:noFill/>
                    </a:ln>
                    <a:extLst>
                      <a:ext uri="{53640926-AAD7-44D8-BBD7-CCE9431645EC}">
                        <a14:shadowObscured xmlns:a14="http://schemas.microsoft.com/office/drawing/2010/main"/>
                      </a:ext>
                    </a:extLst>
                  </pic:spPr>
                </pic:pic>
              </a:graphicData>
            </a:graphic>
          </wp:inline>
        </w:drawing>
      </w:r>
    </w:p>
    <w:p w14:paraId="7949B78D" w14:textId="77777777" w:rsidR="00166E9C" w:rsidRDefault="00166E9C">
      <w:pPr>
        <w:rPr>
          <w:b/>
          <w:color w:val="F79646" w:themeColor="accent6"/>
        </w:rPr>
      </w:pPr>
    </w:p>
    <w:p w14:paraId="64D5AEAA" w14:textId="77777777" w:rsidR="00153AF7" w:rsidRDefault="00153AF7">
      <w:pPr>
        <w:rPr>
          <w:b/>
          <w:color w:val="4F81BD" w:themeColor="accent1"/>
        </w:rPr>
      </w:pPr>
    </w:p>
    <w:p w14:paraId="749A8C37" w14:textId="34880540" w:rsidR="00153AF7" w:rsidRDefault="00153AF7">
      <w:pPr>
        <w:rPr>
          <w:color w:val="000000" w:themeColor="text1"/>
        </w:rPr>
      </w:pPr>
      <w:r>
        <w:rPr>
          <w:color w:val="000000" w:themeColor="text1"/>
        </w:rPr>
        <w:t>Results table and results map for regions</w:t>
      </w:r>
    </w:p>
    <w:p w14:paraId="68021FBA" w14:textId="2DBF0F6A" w:rsidR="00153AF7" w:rsidRDefault="00153AF7">
      <w:pPr>
        <w:rPr>
          <w:color w:val="000000" w:themeColor="text1"/>
        </w:rPr>
      </w:pPr>
      <w:r>
        <w:rPr>
          <w:color w:val="000000" w:themeColor="text1"/>
        </w:rPr>
        <w:t xml:space="preserve">Key messages </w:t>
      </w:r>
    </w:p>
    <w:p w14:paraId="613E4A8E" w14:textId="77777777" w:rsidR="00153AF7" w:rsidRPr="00153AF7" w:rsidRDefault="00153AF7">
      <w:pPr>
        <w:rPr>
          <w:color w:val="000000" w:themeColor="text1"/>
        </w:rPr>
      </w:pPr>
    </w:p>
    <w:p w14:paraId="00BE1EA7" w14:textId="57022227" w:rsidR="006B0BCC" w:rsidRPr="006A6092" w:rsidRDefault="00166E9C">
      <w:pPr>
        <w:rPr>
          <w:b/>
          <w:color w:val="4F81BD" w:themeColor="accent1"/>
        </w:rPr>
      </w:pPr>
      <w:r w:rsidRPr="006A6092">
        <w:rPr>
          <w:b/>
          <w:color w:val="4F81BD" w:themeColor="accent1"/>
        </w:rPr>
        <w:t>Goals</w:t>
      </w:r>
      <w:r w:rsidR="006B0BCC" w:rsidRPr="006A6092">
        <w:rPr>
          <w:b/>
          <w:color w:val="4F81BD" w:themeColor="accent1"/>
        </w:rPr>
        <w:t xml:space="preserve"> </w:t>
      </w:r>
    </w:p>
    <w:p w14:paraId="78625C29" w14:textId="77777777" w:rsidR="00BF116B" w:rsidRDefault="00BF116B">
      <w:pPr>
        <w:rPr>
          <w:b/>
          <w:color w:val="4F81BD" w:themeColor="accent1"/>
        </w:rPr>
      </w:pPr>
    </w:p>
    <w:p w14:paraId="5C6A87C9" w14:textId="7DE8153D" w:rsidR="001840F7" w:rsidRPr="006A6092" w:rsidRDefault="001840F7">
      <w:pPr>
        <w:rPr>
          <w:b/>
          <w:color w:val="000000" w:themeColor="text1"/>
        </w:rPr>
      </w:pPr>
      <w:r w:rsidRPr="006A6092">
        <w:rPr>
          <w:b/>
          <w:color w:val="000000" w:themeColor="text1"/>
        </w:rPr>
        <w:t>Food Provision</w:t>
      </w:r>
    </w:p>
    <w:p w14:paraId="18CCF765" w14:textId="79BDE920" w:rsidR="001840F7" w:rsidRPr="001840F7" w:rsidRDefault="001840F7">
      <w:pPr>
        <w:rPr>
          <w:b/>
          <w:color w:val="4F81BD" w:themeColor="accent1"/>
          <w:sz w:val="28"/>
        </w:rPr>
      </w:pPr>
      <w:r w:rsidRPr="001840F7">
        <w:rPr>
          <w:rFonts w:eastAsia="Times New Roman"/>
          <w:color w:val="000000"/>
        </w:rPr>
        <w:t>Measures the sustainably harvested and produced s</w:t>
      </w:r>
      <w:r w:rsidRPr="00E172F0">
        <w:rPr>
          <w:rFonts w:eastAsia="Times New Roman"/>
          <w:color w:val="000000"/>
        </w:rPr>
        <w:t>eafood from fisheries catch and aquaculture (local production of seafood including shrimp ponds and fishponds).</w:t>
      </w:r>
    </w:p>
    <w:p w14:paraId="6CD85483" w14:textId="77777777" w:rsidR="00A0516D" w:rsidRPr="006A6092" w:rsidRDefault="00A0516D" w:rsidP="006E0679">
      <w:pPr>
        <w:rPr>
          <w:b/>
          <w:color w:val="000000" w:themeColor="text1"/>
        </w:rPr>
      </w:pPr>
    </w:p>
    <w:p w14:paraId="5E28A67B" w14:textId="7A3C7233" w:rsidR="006E0679" w:rsidRPr="006A6092" w:rsidRDefault="00561E41" w:rsidP="006E0679">
      <w:pPr>
        <w:rPr>
          <w:b/>
          <w:color w:val="000000" w:themeColor="text1"/>
        </w:rPr>
      </w:pPr>
      <w:r w:rsidRPr="006A6092">
        <w:rPr>
          <w:b/>
          <w:color w:val="000000" w:themeColor="text1"/>
        </w:rPr>
        <w:t>Wild Caught Fisheries</w:t>
      </w:r>
    </w:p>
    <w:p w14:paraId="588797A5" w14:textId="0B27A9C3" w:rsidR="006E0679" w:rsidRPr="006E0679" w:rsidRDefault="007D14E1" w:rsidP="006E0679">
      <w:pPr>
        <w:rPr>
          <w:color w:val="000000" w:themeColor="text1"/>
        </w:rPr>
      </w:pPr>
      <w:r>
        <w:rPr>
          <w:color w:val="000000" w:themeColor="text1"/>
        </w:rPr>
        <w:t>This</w:t>
      </w:r>
      <w:r w:rsidR="006E0679" w:rsidRPr="006E0679">
        <w:rPr>
          <w:color w:val="000000" w:themeColor="text1"/>
        </w:rPr>
        <w:t xml:space="preserve"> sub-goal describes the amount harves</w:t>
      </w:r>
      <w:r w:rsidR="00426ACC">
        <w:rPr>
          <w:color w:val="000000" w:themeColor="text1"/>
        </w:rPr>
        <w:t>ted and sustainability of Hawaii’</w:t>
      </w:r>
      <w:r w:rsidR="006E0679" w:rsidRPr="006E0679">
        <w:rPr>
          <w:color w:val="000000" w:themeColor="text1"/>
        </w:rPr>
        <w:t xml:space="preserve">s fisheries. The model generally compares landings with Maximum Sustainable Yield. A score of 100 means that the region is harvesting seafood in </w:t>
      </w:r>
      <w:r w:rsidR="00847B03" w:rsidRPr="006E0679">
        <w:rPr>
          <w:color w:val="000000" w:themeColor="text1"/>
        </w:rPr>
        <w:t>a</w:t>
      </w:r>
      <w:r w:rsidR="006E0679" w:rsidRPr="006E0679">
        <w:rPr>
          <w:color w:val="000000" w:themeColor="text1"/>
        </w:rPr>
        <w:t xml:space="preserve"> sustainable manner. </w:t>
      </w:r>
    </w:p>
    <w:p w14:paraId="08568F43" w14:textId="52E86D8B" w:rsidR="006E0679" w:rsidRPr="007D14E1" w:rsidRDefault="00A039FA" w:rsidP="006E0679">
      <w:pPr>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fis</m:t>
              </m:r>
            </m:sub>
          </m:sSub>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Fishery</m:t>
                  </m:r>
                </m:e>
                <m:sub>
                  <m:r>
                    <w:rPr>
                      <w:rFonts w:ascii="Cambria Math" w:hAnsi="Cambria Math"/>
                      <w:color w:val="000000" w:themeColor="text1"/>
                    </w:rPr>
                    <m:t>i</m:t>
                  </m:r>
                </m:sub>
              </m:sSub>
            </m:e>
          </m:nary>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Sup>
                <m:sSubSupPr>
                  <m:ctrlPr>
                    <w:rPr>
                      <w:rFonts w:ascii="Cambria Math" w:hAnsi="Cambria Math"/>
                      <w:i/>
                      <w:color w:val="000000" w:themeColor="text1"/>
                    </w:rPr>
                  </m:ctrlPr>
                </m:sSubSupPr>
                <m:e>
                  <m:r>
                    <w:rPr>
                      <w:rFonts w:ascii="Cambria Math" w:hAnsi="Cambria Math"/>
                      <w:color w:val="000000" w:themeColor="text1"/>
                    </w:rPr>
                    <m:t>SS</m:t>
                  </m:r>
                </m:e>
                <m:sub>
                  <m:r>
                    <w:rPr>
                      <w:rFonts w:ascii="Cambria Math" w:hAnsi="Cambria Math"/>
                      <w:color w:val="000000" w:themeColor="text1"/>
                    </w:rPr>
                    <m:t>i</m:t>
                  </m:r>
                </m:sub>
                <m:sup>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num>
                    <m:den>
                      <m:nary>
                        <m:naryPr>
                          <m:chr m:val="∑"/>
                          <m:limLoc m:val="undOvr"/>
                          <m:subHide m:val="1"/>
                          <m:supHide m:val="1"/>
                          <m:ctrlPr>
                            <w:rPr>
                              <w:rFonts w:ascii="Cambria Math" w:hAnsi="Cambria Math"/>
                              <w:i/>
                              <w:color w:val="000000" w:themeColor="text1"/>
                            </w:rPr>
                          </m:ctrlPr>
                        </m:naryPr>
                        <m:sub/>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e>
                      </m:nary>
                    </m:den>
                  </m:f>
                </m:sup>
              </m:sSubSup>
            </m:e>
          </m:nary>
        </m:oMath>
      </m:oMathPara>
    </w:p>
    <w:p w14:paraId="2F888D89" w14:textId="612D4AA1" w:rsidR="004B56DA" w:rsidRPr="004B56DA" w:rsidRDefault="008E37B4" w:rsidP="00B14636">
      <w:pPr>
        <w:rPr>
          <w:color w:val="000000" w:themeColor="text1"/>
        </w:rPr>
      </w:pPr>
      <w:r>
        <w:rPr>
          <w:color w:val="000000" w:themeColor="text1"/>
        </w:rPr>
        <w:t xml:space="preserve">Where </w:t>
      </w:r>
      <w:r w:rsidR="004B56DA">
        <w:rPr>
          <w:i/>
          <w:color w:val="000000" w:themeColor="text1"/>
        </w:rPr>
        <w:t xml:space="preserve">Fishery </w:t>
      </w:r>
      <w:r w:rsidR="004B56DA">
        <w:rPr>
          <w:color w:val="000000" w:themeColor="text1"/>
        </w:rPr>
        <w:t>is the pelagic, bottomfish, coastal pelagic, or nearshore</w:t>
      </w:r>
      <w:r w:rsidR="00A2107B">
        <w:rPr>
          <w:color w:val="000000" w:themeColor="text1"/>
        </w:rPr>
        <w:t xml:space="preserve"> fishery</w:t>
      </w:r>
      <w:r w:rsidR="004B56DA">
        <w:rPr>
          <w:color w:val="000000" w:themeColor="text1"/>
        </w:rPr>
        <w:t xml:space="preserve">, </w:t>
      </w:r>
      <w:r>
        <w:rPr>
          <w:i/>
          <w:color w:val="000000" w:themeColor="text1"/>
        </w:rPr>
        <w:t xml:space="preserve">SS </w:t>
      </w:r>
      <w:r w:rsidR="004B56DA">
        <w:rPr>
          <w:color w:val="000000" w:themeColor="text1"/>
        </w:rPr>
        <w:t xml:space="preserve">is the stock status scores, </w:t>
      </w:r>
      <w:r w:rsidR="004B56DA">
        <w:rPr>
          <w:i/>
          <w:color w:val="000000" w:themeColor="text1"/>
        </w:rPr>
        <w:t xml:space="preserve">C </w:t>
      </w:r>
      <w:r w:rsidR="004B56DA">
        <w:rPr>
          <w:color w:val="000000" w:themeColor="text1"/>
        </w:rPr>
        <w:t>is the catch</w:t>
      </w:r>
      <w:r w:rsidR="00B14636">
        <w:rPr>
          <w:color w:val="000000" w:themeColor="text1"/>
        </w:rPr>
        <w:t>.</w:t>
      </w:r>
    </w:p>
    <w:p w14:paraId="7F90B0B7" w14:textId="77777777" w:rsidR="00A0516D" w:rsidRDefault="00A0516D">
      <w:pPr>
        <w:rPr>
          <w:color w:val="000000" w:themeColor="text1"/>
        </w:rPr>
      </w:pPr>
    </w:p>
    <w:p w14:paraId="04FFF5CC" w14:textId="645C0053" w:rsidR="00F5698A" w:rsidRDefault="006E0679">
      <w:pPr>
        <w:rPr>
          <w:color w:val="000000" w:themeColor="text1"/>
        </w:rPr>
      </w:pPr>
      <w:r w:rsidRPr="006E0679">
        <w:rPr>
          <w:color w:val="000000" w:themeColor="text1"/>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sidR="00B14636">
        <w:rPr>
          <w:color w:val="000000" w:themeColor="text1"/>
        </w:rPr>
        <w:t>.</w:t>
      </w:r>
      <w:r w:rsidR="007D14E1">
        <w:rPr>
          <w:color w:val="000000" w:themeColor="text1"/>
        </w:rPr>
        <w:t xml:space="preserve"> </w:t>
      </w:r>
      <w:r w:rsidR="00B14636" w:rsidRPr="006E0679">
        <w:rPr>
          <w:color w:val="000000" w:themeColor="text1"/>
        </w:rPr>
        <w:t xml:space="preserve">The model </w:t>
      </w:r>
      <w:r w:rsidR="00B14636" w:rsidRPr="006E0679">
        <w:rPr>
          <w:color w:val="000000" w:themeColor="text1"/>
        </w:rPr>
        <w:lastRenderedPageBreak/>
        <w:t xml:space="preserve">assesses the amount of wild-caught seafood that can be sustainably harvested, with sustainability </w:t>
      </w:r>
      <w:r w:rsidR="00B14636">
        <w:rPr>
          <w:color w:val="000000" w:themeColor="text1"/>
        </w:rPr>
        <w:t xml:space="preserve">(stock status scores) </w:t>
      </w:r>
      <w:r w:rsidR="00B14636" w:rsidRPr="006E0679">
        <w:rPr>
          <w:color w:val="000000" w:themeColor="text1"/>
        </w:rPr>
        <w:t xml:space="preserve">based on formal stock assessments. Each </w:t>
      </w:r>
      <w:r w:rsidR="00B14636">
        <w:rPr>
          <w:color w:val="000000" w:themeColor="text1"/>
        </w:rPr>
        <w:t>stock</w:t>
      </w:r>
      <w:r w:rsidR="00B14636" w:rsidRPr="006E0679">
        <w:rPr>
          <w:color w:val="000000" w:themeColor="text1"/>
        </w:rPr>
        <w:t xml:space="preserve"> is assessed separately based on </w:t>
      </w:r>
      <w:r w:rsidR="00B14636">
        <w:rPr>
          <w:color w:val="000000" w:themeColor="text1"/>
        </w:rPr>
        <w:t>stock status scores</w:t>
      </w:r>
      <w:r w:rsidR="00B14636" w:rsidRPr="006E0679">
        <w:rPr>
          <w:color w:val="000000" w:themeColor="text1"/>
        </w:rPr>
        <w:t xml:space="preserve"> (Biomass at maximum sustainable yield: B/Bmsy; Spawning biomass at maximum sustainable yield: SB/SBmsy; and Spawning Potentia</w:t>
      </w:r>
      <w:r w:rsidR="00B14636">
        <w:rPr>
          <w:color w:val="000000" w:themeColor="text1"/>
        </w:rPr>
        <w:t>l Ratio: SPR). We applied a 0.05 upper and lower buffer on the stock status score allowing for error in the stock status.</w:t>
      </w:r>
    </w:p>
    <w:p w14:paraId="76915E8D" w14:textId="29BF50FD" w:rsidR="007D14E1" w:rsidRDefault="004A4B0E" w:rsidP="007D14E1">
      <w:pPr>
        <w:rPr>
          <w:color w:val="000000" w:themeColor="text1"/>
        </w:rPr>
      </w:pPr>
      <w:r>
        <w:rPr>
          <w:color w:val="000000" w:themeColor="text1"/>
        </w:rPr>
        <w:t>Stock status</w:t>
      </w:r>
      <w:r w:rsidR="006E0679" w:rsidRPr="006E0679">
        <w:rPr>
          <w:color w:val="000000" w:themeColor="text1"/>
        </w:rPr>
        <w:t xml:space="preserve"> </w:t>
      </w:r>
      <w:r w:rsidR="007D14E1" w:rsidRPr="006E0679">
        <w:rPr>
          <w:color w:val="000000" w:themeColor="text1"/>
        </w:rPr>
        <w:t>reference</w:t>
      </w:r>
      <w:r w:rsidR="006E0679" w:rsidRPr="006E0679">
        <w:rPr>
          <w:color w:val="000000" w:themeColor="text1"/>
        </w:rPr>
        <w:t xml:space="preserve"> points typically used in formal stock assessments vary </w:t>
      </w:r>
      <w:r w:rsidR="007D14E1">
        <w:rPr>
          <w:color w:val="000000" w:themeColor="text1"/>
        </w:rPr>
        <w:t xml:space="preserve">by the fishery type in Hawaiʻi. </w:t>
      </w:r>
      <w:r w:rsidR="00F5698A" w:rsidRPr="006E0679">
        <w:rPr>
          <w:color w:val="000000" w:themeColor="text1"/>
        </w:rPr>
        <w:t>Pelagic fish sustainability reference point is SB/SBmsy set to 1.0.</w:t>
      </w:r>
      <w:r w:rsidR="00F5698A">
        <w:rPr>
          <w:color w:val="000000" w:themeColor="text1"/>
        </w:rPr>
        <w:t xml:space="preserve"> </w:t>
      </w:r>
      <w:r w:rsidR="00F5698A" w:rsidRPr="006E0679">
        <w:rPr>
          <w:color w:val="000000" w:themeColor="text1"/>
        </w:rPr>
        <w:t>Bottomfish species sustainability reference point is B/BMSY set to 1.0.</w:t>
      </w:r>
      <w:r w:rsidR="00F5698A">
        <w:rPr>
          <w:color w:val="000000" w:themeColor="text1"/>
        </w:rPr>
        <w:t xml:space="preserve"> </w:t>
      </w:r>
      <w:r w:rsidR="00F5698A" w:rsidRPr="006E0679">
        <w:rPr>
          <w:color w:val="000000" w:themeColor="text1"/>
        </w:rPr>
        <w:t>Reef fish sustainability reference point is the spawning potential ratio (SPR) set to 0.30.</w:t>
      </w:r>
      <w:r w:rsidR="00F5698A">
        <w:rPr>
          <w:color w:val="000000" w:themeColor="text1"/>
        </w:rPr>
        <w:t xml:space="preserve"> </w:t>
      </w:r>
      <w:r w:rsidR="0006104C" w:rsidRPr="001840F7">
        <w:t>The most recent stock assessments</w:t>
      </w:r>
      <w:r w:rsidR="006E0679">
        <w:t xml:space="preserve"> for pelagic fish species </w:t>
      </w:r>
      <w:r w:rsidR="0006104C" w:rsidRPr="001840F7">
        <w:t>we</w:t>
      </w:r>
      <w:r w:rsidR="006E0679">
        <w:t>re 2012-2013 for most species. The</w:t>
      </w:r>
      <w:r w:rsidR="00F5698A">
        <w:t xml:space="preserve"> ten</w:t>
      </w:r>
      <w:r w:rsidR="006E0679">
        <w:t xml:space="preserve"> most recent</w:t>
      </w:r>
      <w:r w:rsidR="00F5698A">
        <w:t xml:space="preserve"> </w:t>
      </w:r>
      <w:r w:rsidR="0006104C" w:rsidRPr="001840F7">
        <w:t>years of stock assessment data</w:t>
      </w:r>
      <w:r w:rsidR="006E0679">
        <w:t xml:space="preserve"> was used</w:t>
      </w:r>
      <w:r w:rsidR="0006104C" w:rsidRPr="001840F7">
        <w:t xml:space="preserve"> to run a linear regression model to predict stock status to 2016. If stock status was non-linear then the mean stock status was used. The stock indicat</w:t>
      </w:r>
      <w:r w:rsidR="00624264" w:rsidRPr="001840F7">
        <w:t>or for pelagic species was SB/SB</w:t>
      </w:r>
      <w:r w:rsidR="0006104C" w:rsidRPr="001840F7">
        <w:t>msy. Bottom fish stock assessment</w:t>
      </w:r>
      <w:r w:rsidR="004D5DB5" w:rsidRPr="001840F7">
        <w:t>s were</w:t>
      </w:r>
      <w:r w:rsidR="0006104C" w:rsidRPr="001840F7">
        <w:t xml:space="preserve"> for the aggregated species complex for the Hawaiʻi deep 7 and</w:t>
      </w:r>
      <w:r w:rsidR="00C14822">
        <w:t xml:space="preserve"> we</w:t>
      </w:r>
      <w:r w:rsidR="0006104C" w:rsidRPr="001840F7">
        <w:t xml:space="preserve"> used B/Bmsy as the stock indicator</w:t>
      </w:r>
      <w:r w:rsidR="00505083">
        <w:t xml:space="preserve"> (</w:t>
      </w:r>
      <w:r w:rsidR="00505083">
        <w:rPr>
          <w:rFonts w:eastAsia="Times New Roman"/>
        </w:rPr>
        <w:t>Brodziak et al. 2014)</w:t>
      </w:r>
      <w:r w:rsidR="0006104C" w:rsidRPr="001840F7">
        <w:t xml:space="preserve">. Reef fish stock assessment used the spawning potential ratio (SPR) as the stock indicator </w:t>
      </w:r>
      <w:r w:rsidR="0058776E">
        <w:t>and</w:t>
      </w:r>
      <w:r w:rsidR="007D14E1">
        <w:t xml:space="preserve"> only one assessment is available</w:t>
      </w:r>
      <w:r w:rsidR="00F74F59">
        <w:t xml:space="preserve"> (Nad</w:t>
      </w:r>
      <w:r w:rsidR="00532A01">
        <w:t>on</w:t>
      </w:r>
      <w:r w:rsidR="00F74F59">
        <w:t xml:space="preserve"> 2017)</w:t>
      </w:r>
      <w:r w:rsidR="0006104C" w:rsidRPr="001840F7">
        <w:t xml:space="preserve"> so the stock status was held constant over the 5 assessment years. </w:t>
      </w:r>
      <w:r>
        <w:t>We u</w:t>
      </w:r>
      <w:r w:rsidR="0006104C" w:rsidRPr="001840F7">
        <w:t>sed median scores for each group (pelagic, bottom,</w:t>
      </w:r>
      <w:r w:rsidR="007D14E1">
        <w:t xml:space="preserve"> coastal pelagic,</w:t>
      </w:r>
      <w:r w:rsidR="0006104C" w:rsidRPr="001840F7">
        <w:t xml:space="preserve"> and reef</w:t>
      </w:r>
      <w:r w:rsidR="007D14E1">
        <w:t>)</w:t>
      </w:r>
      <w:r w:rsidR="0006104C" w:rsidRPr="001840F7">
        <w:t xml:space="preserve"> to gap fill for species that lack formal stock assessments. </w:t>
      </w:r>
      <w:r w:rsidR="007D14E1" w:rsidRPr="006E0679">
        <w:rPr>
          <w:color w:val="000000" w:themeColor="text1"/>
        </w:rPr>
        <w:t>To include these important</w:t>
      </w:r>
      <w:r w:rsidR="002E6D18">
        <w:rPr>
          <w:color w:val="000000" w:themeColor="text1"/>
        </w:rPr>
        <w:t xml:space="preserve"> harvest</w:t>
      </w:r>
      <w:r w:rsidR="007D14E1" w:rsidRPr="006E0679">
        <w:rPr>
          <w:color w:val="000000" w:themeColor="text1"/>
        </w:rPr>
        <w:t xml:space="preserve"> species, we made the assumption that the unassessed species within each f</w:t>
      </w:r>
      <w:r w:rsidR="007D14E1">
        <w:rPr>
          <w:color w:val="000000" w:themeColor="text1"/>
        </w:rPr>
        <w:t>i</w:t>
      </w:r>
      <w:r w:rsidR="007D14E1" w:rsidRPr="006E0679">
        <w:rPr>
          <w:color w:val="000000" w:themeColor="text1"/>
        </w:rPr>
        <w:t xml:space="preserve">shery (pelagic, bottomfish, nearshore/reef, coastal </w:t>
      </w:r>
      <w:r w:rsidR="000C75AB" w:rsidRPr="006E0679">
        <w:rPr>
          <w:color w:val="000000" w:themeColor="text1"/>
        </w:rPr>
        <w:t>pelagic</w:t>
      </w:r>
      <w:r w:rsidR="007D14E1" w:rsidRPr="006E0679">
        <w:rPr>
          <w:color w:val="000000" w:themeColor="text1"/>
        </w:rPr>
        <w:t xml:space="preserve">) are faring </w:t>
      </w:r>
      <w:r>
        <w:rPr>
          <w:color w:val="000000" w:themeColor="text1"/>
        </w:rPr>
        <w:t>similarly to the assessed fish stocks</w:t>
      </w:r>
      <w:r w:rsidR="0080470B">
        <w:rPr>
          <w:color w:val="000000" w:themeColor="text1"/>
        </w:rPr>
        <w:t xml:space="preserve">. There were no current formal stock assessments for coastal pelagic species and therefore they are not incorporated into the score for this goal but </w:t>
      </w:r>
      <w:r w:rsidR="006456F6">
        <w:rPr>
          <w:color w:val="000000" w:themeColor="text1"/>
        </w:rPr>
        <w:t xml:space="preserve">they </w:t>
      </w:r>
      <w:r w:rsidR="0080470B">
        <w:rPr>
          <w:color w:val="000000" w:themeColor="text1"/>
        </w:rPr>
        <w:t xml:space="preserve">are included in the catch data for reference, comprising </w:t>
      </w:r>
      <w:r w:rsidR="00A51870">
        <w:rPr>
          <w:color w:val="000000" w:themeColor="text1"/>
        </w:rPr>
        <w:t xml:space="preserve">approximately </w:t>
      </w:r>
      <w:r w:rsidR="00F140B8">
        <w:rPr>
          <w:color w:val="000000" w:themeColor="text1"/>
        </w:rPr>
        <w:t>2</w:t>
      </w:r>
      <w:r w:rsidR="004E3C55">
        <w:rPr>
          <w:color w:val="000000" w:themeColor="text1"/>
        </w:rPr>
        <w:t>%</w:t>
      </w:r>
      <w:r w:rsidR="0080470B">
        <w:rPr>
          <w:color w:val="000000" w:themeColor="text1"/>
        </w:rPr>
        <w:t xml:space="preserve"> of commercial catch. </w:t>
      </w:r>
    </w:p>
    <w:p w14:paraId="61E990A5" w14:textId="77777777" w:rsidR="00E9432A" w:rsidRDefault="00E9432A" w:rsidP="007D14E1">
      <w:pPr>
        <w:rPr>
          <w:color w:val="000000" w:themeColor="text1"/>
        </w:rPr>
      </w:pPr>
    </w:p>
    <w:p w14:paraId="73912501" w14:textId="77777777" w:rsidR="006A2979" w:rsidRDefault="006A2979" w:rsidP="007D14E1">
      <w:pPr>
        <w:rPr>
          <w:color w:val="000000" w:themeColor="text1"/>
        </w:rPr>
      </w:pPr>
    </w:p>
    <w:p w14:paraId="224599BE" w14:textId="50E4E5CF" w:rsidR="006A2979" w:rsidRDefault="005C6090" w:rsidP="007D14E1">
      <w:pPr>
        <w:rPr>
          <w:color w:val="000000" w:themeColor="text1"/>
        </w:rPr>
      </w:pPr>
      <w:r>
        <w:rPr>
          <w:color w:val="000000" w:themeColor="text1"/>
        </w:rPr>
        <w:t>Table # Proportion of total catch for each fishery (reef, bottom, coastal pelagic, and pelagic) and average sustainability score.</w:t>
      </w:r>
    </w:p>
    <w:tbl>
      <w:tblPr>
        <w:tblW w:w="6800" w:type="dxa"/>
        <w:jc w:val="center"/>
        <w:tblLook w:val="04A0" w:firstRow="1" w:lastRow="0" w:firstColumn="1" w:lastColumn="0" w:noHBand="0" w:noVBand="1"/>
      </w:tblPr>
      <w:tblGrid>
        <w:gridCol w:w="1860"/>
        <w:gridCol w:w="1640"/>
        <w:gridCol w:w="1720"/>
        <w:gridCol w:w="1580"/>
      </w:tblGrid>
      <w:tr w:rsidR="00346260" w14:paraId="2B29D79E" w14:textId="77777777" w:rsidTr="00346260">
        <w:trPr>
          <w:trHeight w:val="640"/>
          <w:jc w:val="center"/>
        </w:trPr>
        <w:tc>
          <w:tcPr>
            <w:tcW w:w="1860" w:type="dxa"/>
            <w:tcBorders>
              <w:top w:val="single" w:sz="4" w:space="0" w:color="auto"/>
              <w:left w:val="nil"/>
              <w:bottom w:val="single" w:sz="4" w:space="0" w:color="auto"/>
              <w:right w:val="nil"/>
            </w:tcBorders>
            <w:shd w:val="clear" w:color="auto" w:fill="auto"/>
            <w:noWrap/>
            <w:vAlign w:val="bottom"/>
            <w:hideMark/>
          </w:tcPr>
          <w:p w14:paraId="06A831D5" w14:textId="77777777" w:rsidR="00346260" w:rsidRPr="00A51870" w:rsidRDefault="00346260">
            <w:pPr>
              <w:rPr>
                <w:rFonts w:eastAsia="Times New Roman"/>
                <w:color w:val="000000"/>
              </w:rPr>
            </w:pPr>
            <w:r w:rsidRPr="00A51870">
              <w:rPr>
                <w:rFonts w:eastAsia="Times New Roman"/>
                <w:color w:val="000000"/>
              </w:rPr>
              <w:t>Region</w:t>
            </w:r>
          </w:p>
        </w:tc>
        <w:tc>
          <w:tcPr>
            <w:tcW w:w="1640" w:type="dxa"/>
            <w:tcBorders>
              <w:top w:val="single" w:sz="4" w:space="0" w:color="auto"/>
              <w:left w:val="nil"/>
              <w:bottom w:val="single" w:sz="4" w:space="0" w:color="auto"/>
              <w:right w:val="nil"/>
            </w:tcBorders>
            <w:shd w:val="clear" w:color="auto" w:fill="auto"/>
            <w:vAlign w:val="bottom"/>
            <w:hideMark/>
          </w:tcPr>
          <w:p w14:paraId="7D8C5D64" w14:textId="77777777" w:rsidR="00346260" w:rsidRPr="00A51870" w:rsidRDefault="00346260">
            <w:pPr>
              <w:rPr>
                <w:rFonts w:eastAsia="Times New Roman"/>
                <w:color w:val="000000"/>
              </w:rPr>
            </w:pPr>
            <w:r w:rsidRPr="00A51870">
              <w:rPr>
                <w:rFonts w:eastAsia="Times New Roman"/>
                <w:color w:val="000000"/>
              </w:rPr>
              <w:t>Fishery</w:t>
            </w:r>
          </w:p>
        </w:tc>
        <w:tc>
          <w:tcPr>
            <w:tcW w:w="1720" w:type="dxa"/>
            <w:tcBorders>
              <w:top w:val="single" w:sz="4" w:space="0" w:color="auto"/>
              <w:left w:val="nil"/>
              <w:bottom w:val="single" w:sz="4" w:space="0" w:color="auto"/>
              <w:right w:val="nil"/>
            </w:tcBorders>
            <w:shd w:val="clear" w:color="auto" w:fill="auto"/>
            <w:vAlign w:val="bottom"/>
            <w:hideMark/>
          </w:tcPr>
          <w:p w14:paraId="0CE7BB32" w14:textId="77777777" w:rsidR="00346260" w:rsidRPr="00A51870" w:rsidRDefault="00346260">
            <w:pPr>
              <w:jc w:val="center"/>
              <w:rPr>
                <w:rFonts w:eastAsia="Times New Roman"/>
                <w:color w:val="000000"/>
              </w:rPr>
            </w:pPr>
            <w:r w:rsidRPr="00A51870">
              <w:rPr>
                <w:rFonts w:eastAsia="Times New Roman"/>
                <w:color w:val="000000"/>
              </w:rPr>
              <w:t>Mean Annual Catch (lbs)</w:t>
            </w:r>
          </w:p>
        </w:tc>
        <w:tc>
          <w:tcPr>
            <w:tcW w:w="1580" w:type="dxa"/>
            <w:tcBorders>
              <w:top w:val="single" w:sz="4" w:space="0" w:color="auto"/>
              <w:left w:val="nil"/>
              <w:bottom w:val="single" w:sz="4" w:space="0" w:color="auto"/>
              <w:right w:val="nil"/>
            </w:tcBorders>
            <w:shd w:val="clear" w:color="auto" w:fill="auto"/>
            <w:vAlign w:val="bottom"/>
            <w:hideMark/>
          </w:tcPr>
          <w:p w14:paraId="31051600" w14:textId="77777777" w:rsidR="00346260" w:rsidRPr="00A51870" w:rsidRDefault="00346260">
            <w:pPr>
              <w:jc w:val="center"/>
              <w:rPr>
                <w:rFonts w:eastAsia="Times New Roman"/>
                <w:color w:val="000000"/>
              </w:rPr>
            </w:pPr>
            <w:r w:rsidRPr="00A51870">
              <w:rPr>
                <w:rFonts w:eastAsia="Times New Roman"/>
                <w:color w:val="000000"/>
              </w:rPr>
              <w:t>Mean Species Score</w:t>
            </w:r>
          </w:p>
        </w:tc>
      </w:tr>
      <w:tr w:rsidR="00346260" w14:paraId="5C16B61C"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F418529"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0F9E8204"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4EEE7A57" w14:textId="77777777" w:rsidR="00346260" w:rsidRPr="00A51870" w:rsidRDefault="00346260">
            <w:pPr>
              <w:jc w:val="right"/>
              <w:rPr>
                <w:rFonts w:eastAsia="Times New Roman"/>
                <w:color w:val="000000"/>
              </w:rPr>
            </w:pPr>
            <w:r w:rsidRPr="00A51870">
              <w:rPr>
                <w:rFonts w:eastAsia="Times New Roman"/>
                <w:color w:val="000000"/>
              </w:rPr>
              <w:t>41,529</w:t>
            </w:r>
          </w:p>
        </w:tc>
        <w:tc>
          <w:tcPr>
            <w:tcW w:w="1580" w:type="dxa"/>
            <w:tcBorders>
              <w:top w:val="nil"/>
              <w:left w:val="nil"/>
              <w:bottom w:val="nil"/>
              <w:right w:val="nil"/>
            </w:tcBorders>
            <w:shd w:val="clear" w:color="auto" w:fill="auto"/>
            <w:noWrap/>
            <w:vAlign w:val="bottom"/>
            <w:hideMark/>
          </w:tcPr>
          <w:p w14:paraId="2DD83FDC" w14:textId="77777777" w:rsidR="00346260" w:rsidRPr="00A51870" w:rsidRDefault="00346260">
            <w:pPr>
              <w:jc w:val="center"/>
              <w:rPr>
                <w:rFonts w:eastAsia="Times New Roman"/>
                <w:color w:val="000000"/>
              </w:rPr>
            </w:pPr>
            <w:r w:rsidRPr="00A51870">
              <w:rPr>
                <w:rFonts w:eastAsia="Times New Roman"/>
                <w:color w:val="000000"/>
              </w:rPr>
              <w:t>0.79</w:t>
            </w:r>
          </w:p>
        </w:tc>
      </w:tr>
      <w:tr w:rsidR="00346260" w14:paraId="30219FBD"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E552C2E"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548CE303"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3BEDBF22" w14:textId="77777777" w:rsidR="00346260" w:rsidRPr="00A51870" w:rsidRDefault="00346260">
            <w:pPr>
              <w:jc w:val="right"/>
              <w:rPr>
                <w:rFonts w:eastAsia="Times New Roman"/>
                <w:color w:val="000000"/>
              </w:rPr>
            </w:pPr>
            <w:r w:rsidRPr="00A51870">
              <w:rPr>
                <w:rFonts w:eastAsia="Times New Roman"/>
                <w:color w:val="000000"/>
              </w:rPr>
              <w:t>23,300</w:t>
            </w:r>
          </w:p>
        </w:tc>
        <w:tc>
          <w:tcPr>
            <w:tcW w:w="1580" w:type="dxa"/>
            <w:tcBorders>
              <w:top w:val="nil"/>
              <w:left w:val="nil"/>
              <w:bottom w:val="nil"/>
              <w:right w:val="nil"/>
            </w:tcBorders>
            <w:shd w:val="clear" w:color="auto" w:fill="auto"/>
            <w:noWrap/>
            <w:vAlign w:val="bottom"/>
            <w:hideMark/>
          </w:tcPr>
          <w:p w14:paraId="2ACA5B69" w14:textId="77777777" w:rsidR="00346260" w:rsidRPr="00A51870" w:rsidRDefault="00346260">
            <w:pPr>
              <w:jc w:val="center"/>
              <w:rPr>
                <w:rFonts w:eastAsia="Times New Roman"/>
                <w:color w:val="000000"/>
              </w:rPr>
            </w:pPr>
            <w:r w:rsidRPr="00A51870">
              <w:rPr>
                <w:rFonts w:eastAsia="Times New Roman"/>
                <w:color w:val="000000"/>
              </w:rPr>
              <w:t>0.81</w:t>
            </w:r>
          </w:p>
        </w:tc>
      </w:tr>
      <w:tr w:rsidR="00346260" w14:paraId="74FC76EC"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14F9F246"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53D02E63"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74906653" w14:textId="77777777" w:rsidR="00346260" w:rsidRPr="00A51870" w:rsidRDefault="00346260">
            <w:pPr>
              <w:jc w:val="right"/>
              <w:rPr>
                <w:rFonts w:eastAsia="Times New Roman"/>
                <w:color w:val="000000"/>
              </w:rPr>
            </w:pPr>
            <w:r w:rsidRPr="00A51870">
              <w:rPr>
                <w:rFonts w:eastAsia="Times New Roman"/>
                <w:color w:val="000000"/>
              </w:rPr>
              <w:t>29,655</w:t>
            </w:r>
          </w:p>
        </w:tc>
        <w:tc>
          <w:tcPr>
            <w:tcW w:w="1580" w:type="dxa"/>
            <w:tcBorders>
              <w:top w:val="nil"/>
              <w:left w:val="nil"/>
              <w:bottom w:val="nil"/>
              <w:right w:val="nil"/>
            </w:tcBorders>
            <w:shd w:val="clear" w:color="auto" w:fill="auto"/>
            <w:noWrap/>
            <w:vAlign w:val="bottom"/>
            <w:hideMark/>
          </w:tcPr>
          <w:p w14:paraId="62B2809A" w14:textId="77777777" w:rsidR="00346260" w:rsidRPr="00A51870" w:rsidRDefault="00346260">
            <w:pPr>
              <w:jc w:val="center"/>
              <w:rPr>
                <w:rFonts w:eastAsia="Times New Roman"/>
                <w:color w:val="000000"/>
              </w:rPr>
            </w:pPr>
            <w:r w:rsidRPr="00A51870">
              <w:rPr>
                <w:rFonts w:eastAsia="Times New Roman"/>
                <w:color w:val="000000"/>
              </w:rPr>
              <w:t>0.80</w:t>
            </w:r>
          </w:p>
        </w:tc>
      </w:tr>
      <w:tr w:rsidR="00346260" w14:paraId="340CD66A"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146B39EB"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70999B59" w14:textId="77777777" w:rsidR="00346260" w:rsidRPr="00A51870" w:rsidRDefault="00346260">
            <w:pPr>
              <w:rPr>
                <w:rFonts w:eastAsia="Times New Roman"/>
                <w:color w:val="000000"/>
              </w:rPr>
            </w:pPr>
            <w:r w:rsidRPr="00A51870">
              <w:rPr>
                <w:rFonts w:eastAsia="Times New Roman"/>
                <w:color w:val="000000"/>
              </w:rPr>
              <w:t>reef</w:t>
            </w:r>
          </w:p>
        </w:tc>
        <w:tc>
          <w:tcPr>
            <w:tcW w:w="1720" w:type="dxa"/>
            <w:tcBorders>
              <w:top w:val="nil"/>
              <w:left w:val="nil"/>
              <w:bottom w:val="nil"/>
              <w:right w:val="nil"/>
            </w:tcBorders>
            <w:shd w:val="clear" w:color="auto" w:fill="auto"/>
            <w:noWrap/>
            <w:vAlign w:val="bottom"/>
            <w:hideMark/>
          </w:tcPr>
          <w:p w14:paraId="4FE9A143" w14:textId="77777777" w:rsidR="00346260" w:rsidRPr="00A51870" w:rsidRDefault="00346260">
            <w:pPr>
              <w:jc w:val="right"/>
              <w:rPr>
                <w:rFonts w:eastAsia="Times New Roman"/>
                <w:color w:val="000000"/>
              </w:rPr>
            </w:pPr>
            <w:r w:rsidRPr="00A51870">
              <w:rPr>
                <w:rFonts w:eastAsia="Times New Roman"/>
                <w:color w:val="000000"/>
              </w:rPr>
              <w:t>20,028</w:t>
            </w:r>
          </w:p>
        </w:tc>
        <w:tc>
          <w:tcPr>
            <w:tcW w:w="1580" w:type="dxa"/>
            <w:tcBorders>
              <w:top w:val="nil"/>
              <w:left w:val="nil"/>
              <w:bottom w:val="nil"/>
              <w:right w:val="nil"/>
            </w:tcBorders>
            <w:shd w:val="clear" w:color="auto" w:fill="auto"/>
            <w:noWrap/>
            <w:vAlign w:val="bottom"/>
            <w:hideMark/>
          </w:tcPr>
          <w:p w14:paraId="50DC71F6" w14:textId="77777777" w:rsidR="00346260" w:rsidRPr="00A51870" w:rsidRDefault="00346260">
            <w:pPr>
              <w:jc w:val="center"/>
              <w:rPr>
                <w:rFonts w:eastAsia="Times New Roman"/>
                <w:color w:val="000000"/>
              </w:rPr>
            </w:pPr>
            <w:r w:rsidRPr="00A51870">
              <w:rPr>
                <w:rFonts w:eastAsia="Times New Roman"/>
                <w:color w:val="000000"/>
              </w:rPr>
              <w:t>0.85</w:t>
            </w:r>
          </w:p>
        </w:tc>
      </w:tr>
      <w:tr w:rsidR="00346260" w14:paraId="775C0855"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B8A777F"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3A173EEB"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28D599E9" w14:textId="77777777" w:rsidR="00346260" w:rsidRPr="00A51870" w:rsidRDefault="00346260">
            <w:pPr>
              <w:jc w:val="right"/>
              <w:rPr>
                <w:rFonts w:eastAsia="Times New Roman"/>
                <w:color w:val="000000"/>
              </w:rPr>
            </w:pPr>
            <w:r w:rsidRPr="00A51870">
              <w:rPr>
                <w:rFonts w:eastAsia="Times New Roman"/>
                <w:color w:val="000000"/>
              </w:rPr>
              <w:t>7,086</w:t>
            </w:r>
          </w:p>
        </w:tc>
        <w:tc>
          <w:tcPr>
            <w:tcW w:w="1580" w:type="dxa"/>
            <w:tcBorders>
              <w:top w:val="nil"/>
              <w:left w:val="nil"/>
              <w:bottom w:val="nil"/>
              <w:right w:val="nil"/>
            </w:tcBorders>
            <w:shd w:val="clear" w:color="auto" w:fill="auto"/>
            <w:noWrap/>
            <w:vAlign w:val="bottom"/>
            <w:hideMark/>
          </w:tcPr>
          <w:p w14:paraId="257E3FA3"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6C539011"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20B8A6F5"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66E9C511"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313A02A1" w14:textId="77777777" w:rsidR="00346260" w:rsidRPr="00A51870" w:rsidRDefault="00346260">
            <w:pPr>
              <w:jc w:val="right"/>
              <w:rPr>
                <w:rFonts w:eastAsia="Times New Roman"/>
                <w:color w:val="000000"/>
              </w:rPr>
            </w:pPr>
            <w:r w:rsidRPr="00A51870">
              <w:rPr>
                <w:rFonts w:eastAsia="Times New Roman"/>
                <w:color w:val="000000"/>
              </w:rPr>
              <w:t>19,263</w:t>
            </w:r>
          </w:p>
        </w:tc>
        <w:tc>
          <w:tcPr>
            <w:tcW w:w="1580" w:type="dxa"/>
            <w:tcBorders>
              <w:top w:val="nil"/>
              <w:left w:val="nil"/>
              <w:bottom w:val="nil"/>
              <w:right w:val="nil"/>
            </w:tcBorders>
            <w:shd w:val="clear" w:color="auto" w:fill="auto"/>
            <w:noWrap/>
            <w:vAlign w:val="bottom"/>
            <w:hideMark/>
          </w:tcPr>
          <w:p w14:paraId="1983B215"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62B5B004"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5CCABE1B"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68EBFB3B"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4011F614" w14:textId="77777777" w:rsidR="00346260" w:rsidRPr="00A51870" w:rsidRDefault="00346260">
            <w:pPr>
              <w:jc w:val="right"/>
              <w:rPr>
                <w:rFonts w:eastAsia="Times New Roman"/>
                <w:color w:val="000000"/>
              </w:rPr>
            </w:pPr>
            <w:r w:rsidRPr="00A51870">
              <w:rPr>
                <w:rFonts w:eastAsia="Times New Roman"/>
                <w:color w:val="000000"/>
              </w:rPr>
              <w:t>4,455</w:t>
            </w:r>
          </w:p>
        </w:tc>
        <w:tc>
          <w:tcPr>
            <w:tcW w:w="1580" w:type="dxa"/>
            <w:tcBorders>
              <w:top w:val="nil"/>
              <w:left w:val="nil"/>
              <w:bottom w:val="nil"/>
              <w:right w:val="nil"/>
            </w:tcBorders>
            <w:shd w:val="clear" w:color="auto" w:fill="auto"/>
            <w:noWrap/>
            <w:vAlign w:val="bottom"/>
            <w:hideMark/>
          </w:tcPr>
          <w:p w14:paraId="0C1A2979"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27FB918E"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6F2E77F8"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64BD6239" w14:textId="77777777" w:rsidR="00346260" w:rsidRPr="00A51870" w:rsidRDefault="00346260">
            <w:pPr>
              <w:rPr>
                <w:rFonts w:eastAsia="Times New Roman"/>
                <w:color w:val="000000"/>
              </w:rPr>
            </w:pPr>
            <w:r w:rsidRPr="00A51870">
              <w:rPr>
                <w:rFonts w:eastAsia="Times New Roman"/>
                <w:color w:val="000000"/>
              </w:rPr>
              <w:t>bottomfish</w:t>
            </w:r>
          </w:p>
        </w:tc>
        <w:tc>
          <w:tcPr>
            <w:tcW w:w="1720" w:type="dxa"/>
            <w:tcBorders>
              <w:top w:val="nil"/>
              <w:left w:val="nil"/>
              <w:bottom w:val="nil"/>
              <w:right w:val="nil"/>
            </w:tcBorders>
            <w:shd w:val="clear" w:color="auto" w:fill="auto"/>
            <w:noWrap/>
            <w:vAlign w:val="bottom"/>
            <w:hideMark/>
          </w:tcPr>
          <w:p w14:paraId="506E0BBC" w14:textId="77777777" w:rsidR="00346260" w:rsidRPr="00A51870" w:rsidRDefault="00346260">
            <w:pPr>
              <w:jc w:val="right"/>
              <w:rPr>
                <w:rFonts w:eastAsia="Times New Roman"/>
                <w:color w:val="000000"/>
              </w:rPr>
            </w:pPr>
            <w:r w:rsidRPr="00A51870">
              <w:rPr>
                <w:rFonts w:eastAsia="Times New Roman"/>
                <w:color w:val="000000"/>
              </w:rPr>
              <w:t>4,369</w:t>
            </w:r>
          </w:p>
        </w:tc>
        <w:tc>
          <w:tcPr>
            <w:tcW w:w="1580" w:type="dxa"/>
            <w:tcBorders>
              <w:top w:val="nil"/>
              <w:left w:val="nil"/>
              <w:bottom w:val="nil"/>
              <w:right w:val="nil"/>
            </w:tcBorders>
            <w:shd w:val="clear" w:color="auto" w:fill="auto"/>
            <w:noWrap/>
            <w:vAlign w:val="bottom"/>
            <w:hideMark/>
          </w:tcPr>
          <w:p w14:paraId="28C4FBC6" w14:textId="77777777" w:rsidR="00346260" w:rsidRPr="00A51870" w:rsidRDefault="00346260">
            <w:pPr>
              <w:jc w:val="center"/>
              <w:rPr>
                <w:rFonts w:eastAsia="Times New Roman"/>
                <w:color w:val="000000"/>
              </w:rPr>
            </w:pPr>
            <w:r w:rsidRPr="00A51870">
              <w:rPr>
                <w:rFonts w:eastAsia="Times New Roman"/>
                <w:color w:val="000000"/>
              </w:rPr>
              <w:t>0.88</w:t>
            </w:r>
          </w:p>
        </w:tc>
      </w:tr>
      <w:tr w:rsidR="00346260" w14:paraId="1F908F66"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90BB805" w14:textId="77777777" w:rsidR="00346260" w:rsidRPr="00A51870" w:rsidRDefault="00346260">
            <w:pPr>
              <w:rPr>
                <w:rFonts w:eastAsia="Times New Roman"/>
                <w:color w:val="000000"/>
              </w:rPr>
            </w:pPr>
            <w:r w:rsidRPr="00A51870">
              <w:rPr>
                <w:rFonts w:eastAsia="Times New Roman"/>
                <w:color w:val="000000"/>
              </w:rPr>
              <w:t>Hawaiʻi</w:t>
            </w:r>
          </w:p>
        </w:tc>
        <w:tc>
          <w:tcPr>
            <w:tcW w:w="1640" w:type="dxa"/>
            <w:tcBorders>
              <w:top w:val="nil"/>
              <w:left w:val="nil"/>
              <w:bottom w:val="nil"/>
              <w:right w:val="nil"/>
            </w:tcBorders>
            <w:shd w:val="clear" w:color="auto" w:fill="auto"/>
            <w:noWrap/>
            <w:vAlign w:val="bottom"/>
            <w:hideMark/>
          </w:tcPr>
          <w:p w14:paraId="519F83F0"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6F956C38" w14:textId="77777777" w:rsidR="00346260" w:rsidRPr="00A51870" w:rsidRDefault="00346260">
            <w:pPr>
              <w:jc w:val="right"/>
              <w:rPr>
                <w:rFonts w:eastAsia="Times New Roman"/>
                <w:color w:val="000000"/>
              </w:rPr>
            </w:pPr>
            <w:r w:rsidRPr="00A51870">
              <w:rPr>
                <w:rFonts w:eastAsia="Times New Roman"/>
                <w:color w:val="000000"/>
              </w:rPr>
              <w:t>17,013</w:t>
            </w:r>
          </w:p>
        </w:tc>
        <w:tc>
          <w:tcPr>
            <w:tcW w:w="1580" w:type="dxa"/>
            <w:tcBorders>
              <w:top w:val="nil"/>
              <w:left w:val="nil"/>
              <w:bottom w:val="nil"/>
              <w:right w:val="nil"/>
            </w:tcBorders>
            <w:shd w:val="clear" w:color="auto" w:fill="auto"/>
            <w:noWrap/>
            <w:vAlign w:val="bottom"/>
            <w:hideMark/>
          </w:tcPr>
          <w:p w14:paraId="52659EF9"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3B06387D"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07DA06D6" w14:textId="77777777" w:rsidR="00346260" w:rsidRPr="00A51870" w:rsidRDefault="00346260">
            <w:pPr>
              <w:rPr>
                <w:rFonts w:eastAsia="Times New Roman"/>
                <w:color w:val="000000"/>
              </w:rPr>
            </w:pPr>
            <w:r w:rsidRPr="00A51870">
              <w:rPr>
                <w:rFonts w:eastAsia="Times New Roman"/>
                <w:color w:val="000000"/>
              </w:rPr>
              <w:t>Maui Nui</w:t>
            </w:r>
          </w:p>
        </w:tc>
        <w:tc>
          <w:tcPr>
            <w:tcW w:w="1640" w:type="dxa"/>
            <w:tcBorders>
              <w:top w:val="nil"/>
              <w:left w:val="nil"/>
              <w:bottom w:val="nil"/>
              <w:right w:val="nil"/>
            </w:tcBorders>
            <w:shd w:val="clear" w:color="auto" w:fill="auto"/>
            <w:noWrap/>
            <w:vAlign w:val="bottom"/>
            <w:hideMark/>
          </w:tcPr>
          <w:p w14:paraId="5244FDDB"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3BCBAAA7" w14:textId="77777777" w:rsidR="00346260" w:rsidRPr="00A51870" w:rsidRDefault="00346260">
            <w:pPr>
              <w:jc w:val="right"/>
              <w:rPr>
                <w:rFonts w:eastAsia="Times New Roman"/>
                <w:color w:val="000000"/>
              </w:rPr>
            </w:pPr>
            <w:r w:rsidRPr="00A51870">
              <w:rPr>
                <w:rFonts w:eastAsia="Times New Roman"/>
                <w:color w:val="000000"/>
              </w:rPr>
              <w:t>8,513</w:t>
            </w:r>
          </w:p>
        </w:tc>
        <w:tc>
          <w:tcPr>
            <w:tcW w:w="1580" w:type="dxa"/>
            <w:tcBorders>
              <w:top w:val="nil"/>
              <w:left w:val="nil"/>
              <w:bottom w:val="nil"/>
              <w:right w:val="nil"/>
            </w:tcBorders>
            <w:shd w:val="clear" w:color="auto" w:fill="auto"/>
            <w:noWrap/>
            <w:vAlign w:val="bottom"/>
            <w:hideMark/>
          </w:tcPr>
          <w:p w14:paraId="0F5E9852"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329E7216"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78B1DDD0" w14:textId="77777777" w:rsidR="00346260" w:rsidRPr="00A51870" w:rsidRDefault="00346260">
            <w:pPr>
              <w:rPr>
                <w:rFonts w:eastAsia="Times New Roman"/>
                <w:color w:val="000000"/>
              </w:rPr>
            </w:pPr>
            <w:r w:rsidRPr="00A51870">
              <w:rPr>
                <w:rFonts w:eastAsia="Times New Roman"/>
                <w:color w:val="000000"/>
              </w:rPr>
              <w:t>Oahu</w:t>
            </w:r>
          </w:p>
        </w:tc>
        <w:tc>
          <w:tcPr>
            <w:tcW w:w="1640" w:type="dxa"/>
            <w:tcBorders>
              <w:top w:val="nil"/>
              <w:left w:val="nil"/>
              <w:bottom w:val="nil"/>
              <w:right w:val="nil"/>
            </w:tcBorders>
            <w:shd w:val="clear" w:color="auto" w:fill="auto"/>
            <w:noWrap/>
            <w:vAlign w:val="bottom"/>
            <w:hideMark/>
          </w:tcPr>
          <w:p w14:paraId="5A975C90"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7BC6DEA5" w14:textId="77777777" w:rsidR="00346260" w:rsidRPr="00A51870" w:rsidRDefault="00346260">
            <w:pPr>
              <w:jc w:val="right"/>
              <w:rPr>
                <w:rFonts w:eastAsia="Times New Roman"/>
                <w:color w:val="000000"/>
              </w:rPr>
            </w:pPr>
            <w:r w:rsidRPr="00A51870">
              <w:rPr>
                <w:rFonts w:eastAsia="Times New Roman"/>
                <w:color w:val="000000"/>
              </w:rPr>
              <w:t>21,991</w:t>
            </w:r>
          </w:p>
        </w:tc>
        <w:tc>
          <w:tcPr>
            <w:tcW w:w="1580" w:type="dxa"/>
            <w:tcBorders>
              <w:top w:val="nil"/>
              <w:left w:val="nil"/>
              <w:bottom w:val="nil"/>
              <w:right w:val="nil"/>
            </w:tcBorders>
            <w:shd w:val="clear" w:color="auto" w:fill="auto"/>
            <w:noWrap/>
            <w:vAlign w:val="bottom"/>
            <w:hideMark/>
          </w:tcPr>
          <w:p w14:paraId="17585415"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598B28CE" w14:textId="77777777" w:rsidTr="00346260">
        <w:trPr>
          <w:trHeight w:val="320"/>
          <w:jc w:val="center"/>
        </w:trPr>
        <w:tc>
          <w:tcPr>
            <w:tcW w:w="1860" w:type="dxa"/>
            <w:tcBorders>
              <w:top w:val="nil"/>
              <w:left w:val="nil"/>
              <w:bottom w:val="nil"/>
              <w:right w:val="nil"/>
            </w:tcBorders>
            <w:shd w:val="clear" w:color="auto" w:fill="auto"/>
            <w:noWrap/>
            <w:vAlign w:val="bottom"/>
            <w:hideMark/>
          </w:tcPr>
          <w:p w14:paraId="038B8246" w14:textId="77777777" w:rsidR="00346260" w:rsidRPr="00A51870" w:rsidRDefault="00346260">
            <w:pPr>
              <w:rPr>
                <w:rFonts w:eastAsia="Times New Roman"/>
                <w:color w:val="000000"/>
              </w:rPr>
            </w:pPr>
            <w:r w:rsidRPr="00A51870">
              <w:rPr>
                <w:rFonts w:eastAsia="Times New Roman"/>
                <w:color w:val="000000"/>
              </w:rPr>
              <w:t>Kauai &amp; Niʻhau</w:t>
            </w:r>
          </w:p>
        </w:tc>
        <w:tc>
          <w:tcPr>
            <w:tcW w:w="1640" w:type="dxa"/>
            <w:tcBorders>
              <w:top w:val="nil"/>
              <w:left w:val="nil"/>
              <w:bottom w:val="nil"/>
              <w:right w:val="nil"/>
            </w:tcBorders>
            <w:shd w:val="clear" w:color="auto" w:fill="auto"/>
            <w:noWrap/>
            <w:vAlign w:val="bottom"/>
            <w:hideMark/>
          </w:tcPr>
          <w:p w14:paraId="1A116776" w14:textId="77777777" w:rsidR="00346260" w:rsidRPr="00A51870" w:rsidRDefault="00346260">
            <w:pPr>
              <w:rPr>
                <w:rFonts w:eastAsia="Times New Roman"/>
                <w:color w:val="000000"/>
              </w:rPr>
            </w:pPr>
            <w:r w:rsidRPr="00A51870">
              <w:rPr>
                <w:rFonts w:eastAsia="Times New Roman"/>
                <w:color w:val="000000"/>
              </w:rPr>
              <w:t>coastal pelagic</w:t>
            </w:r>
          </w:p>
        </w:tc>
        <w:tc>
          <w:tcPr>
            <w:tcW w:w="1720" w:type="dxa"/>
            <w:tcBorders>
              <w:top w:val="nil"/>
              <w:left w:val="nil"/>
              <w:bottom w:val="nil"/>
              <w:right w:val="nil"/>
            </w:tcBorders>
            <w:shd w:val="clear" w:color="auto" w:fill="auto"/>
            <w:noWrap/>
            <w:vAlign w:val="bottom"/>
            <w:hideMark/>
          </w:tcPr>
          <w:p w14:paraId="28BADDE7" w14:textId="77777777" w:rsidR="00346260" w:rsidRPr="00A51870" w:rsidRDefault="00346260">
            <w:pPr>
              <w:jc w:val="right"/>
              <w:rPr>
                <w:rFonts w:eastAsia="Times New Roman"/>
                <w:color w:val="000000"/>
              </w:rPr>
            </w:pPr>
            <w:r w:rsidRPr="00A51870">
              <w:rPr>
                <w:rFonts w:eastAsia="Times New Roman"/>
                <w:color w:val="000000"/>
              </w:rPr>
              <w:t>7,302</w:t>
            </w:r>
          </w:p>
        </w:tc>
        <w:tc>
          <w:tcPr>
            <w:tcW w:w="1580" w:type="dxa"/>
            <w:tcBorders>
              <w:top w:val="nil"/>
              <w:left w:val="nil"/>
              <w:bottom w:val="nil"/>
              <w:right w:val="nil"/>
            </w:tcBorders>
            <w:shd w:val="clear" w:color="auto" w:fill="auto"/>
            <w:noWrap/>
            <w:vAlign w:val="bottom"/>
            <w:hideMark/>
          </w:tcPr>
          <w:p w14:paraId="23DFBE10" w14:textId="77777777" w:rsidR="00346260" w:rsidRPr="00A51870" w:rsidRDefault="00346260">
            <w:pPr>
              <w:jc w:val="center"/>
              <w:rPr>
                <w:rFonts w:eastAsia="Times New Roman"/>
                <w:color w:val="000000"/>
              </w:rPr>
            </w:pPr>
            <w:r w:rsidRPr="00A51870">
              <w:rPr>
                <w:rFonts w:eastAsia="Times New Roman"/>
                <w:color w:val="000000"/>
              </w:rPr>
              <w:t>NA</w:t>
            </w:r>
          </w:p>
        </w:tc>
      </w:tr>
      <w:tr w:rsidR="00346260" w14:paraId="672975A1" w14:textId="77777777" w:rsidTr="00346260">
        <w:trPr>
          <w:trHeight w:val="320"/>
          <w:jc w:val="center"/>
        </w:trPr>
        <w:tc>
          <w:tcPr>
            <w:tcW w:w="1860" w:type="dxa"/>
            <w:tcBorders>
              <w:top w:val="nil"/>
              <w:left w:val="nil"/>
              <w:bottom w:val="single" w:sz="4" w:space="0" w:color="auto"/>
              <w:right w:val="nil"/>
            </w:tcBorders>
            <w:shd w:val="clear" w:color="auto" w:fill="auto"/>
            <w:noWrap/>
            <w:vAlign w:val="bottom"/>
            <w:hideMark/>
          </w:tcPr>
          <w:p w14:paraId="4AA93B21" w14:textId="77777777" w:rsidR="00346260" w:rsidRPr="00A51870" w:rsidRDefault="00346260">
            <w:pPr>
              <w:rPr>
                <w:rFonts w:eastAsia="Times New Roman"/>
                <w:color w:val="000000"/>
              </w:rPr>
            </w:pPr>
            <w:r w:rsidRPr="00A51870">
              <w:rPr>
                <w:rFonts w:eastAsia="Times New Roman"/>
                <w:color w:val="000000"/>
              </w:rPr>
              <w:t>EEZ</w:t>
            </w:r>
          </w:p>
        </w:tc>
        <w:tc>
          <w:tcPr>
            <w:tcW w:w="1640" w:type="dxa"/>
            <w:tcBorders>
              <w:top w:val="nil"/>
              <w:left w:val="nil"/>
              <w:bottom w:val="single" w:sz="4" w:space="0" w:color="auto"/>
              <w:right w:val="nil"/>
            </w:tcBorders>
            <w:shd w:val="clear" w:color="auto" w:fill="auto"/>
            <w:noWrap/>
            <w:vAlign w:val="bottom"/>
            <w:hideMark/>
          </w:tcPr>
          <w:p w14:paraId="594E4817" w14:textId="77777777" w:rsidR="00346260" w:rsidRPr="00A51870" w:rsidRDefault="00346260">
            <w:pPr>
              <w:rPr>
                <w:rFonts w:eastAsia="Times New Roman"/>
                <w:color w:val="000000"/>
              </w:rPr>
            </w:pPr>
            <w:r w:rsidRPr="00A51870">
              <w:rPr>
                <w:rFonts w:eastAsia="Times New Roman"/>
                <w:color w:val="000000"/>
              </w:rPr>
              <w:t>pelagic</w:t>
            </w:r>
          </w:p>
        </w:tc>
        <w:tc>
          <w:tcPr>
            <w:tcW w:w="1720" w:type="dxa"/>
            <w:tcBorders>
              <w:top w:val="nil"/>
              <w:left w:val="nil"/>
              <w:bottom w:val="single" w:sz="4" w:space="0" w:color="auto"/>
              <w:right w:val="nil"/>
            </w:tcBorders>
            <w:shd w:val="clear" w:color="auto" w:fill="auto"/>
            <w:noWrap/>
            <w:vAlign w:val="bottom"/>
            <w:hideMark/>
          </w:tcPr>
          <w:p w14:paraId="2B3071CC" w14:textId="77777777" w:rsidR="00346260" w:rsidRPr="00A51870" w:rsidRDefault="00346260">
            <w:pPr>
              <w:jc w:val="right"/>
              <w:rPr>
                <w:rFonts w:eastAsia="Times New Roman"/>
                <w:color w:val="000000"/>
              </w:rPr>
            </w:pPr>
            <w:r w:rsidRPr="00A51870">
              <w:rPr>
                <w:rFonts w:eastAsia="Times New Roman"/>
                <w:color w:val="000000"/>
              </w:rPr>
              <w:t>1,757,561</w:t>
            </w:r>
          </w:p>
        </w:tc>
        <w:tc>
          <w:tcPr>
            <w:tcW w:w="1580" w:type="dxa"/>
            <w:tcBorders>
              <w:top w:val="nil"/>
              <w:left w:val="nil"/>
              <w:bottom w:val="single" w:sz="4" w:space="0" w:color="auto"/>
              <w:right w:val="nil"/>
            </w:tcBorders>
            <w:shd w:val="clear" w:color="auto" w:fill="auto"/>
            <w:noWrap/>
            <w:vAlign w:val="bottom"/>
            <w:hideMark/>
          </w:tcPr>
          <w:p w14:paraId="7C8A77F9" w14:textId="77777777" w:rsidR="00346260" w:rsidRPr="00A51870" w:rsidRDefault="00346260">
            <w:pPr>
              <w:jc w:val="center"/>
              <w:rPr>
                <w:rFonts w:eastAsia="Times New Roman"/>
                <w:color w:val="000000"/>
              </w:rPr>
            </w:pPr>
            <w:r w:rsidRPr="00A51870">
              <w:rPr>
                <w:rFonts w:eastAsia="Times New Roman"/>
                <w:color w:val="000000"/>
              </w:rPr>
              <w:t>0.80</w:t>
            </w:r>
          </w:p>
        </w:tc>
      </w:tr>
    </w:tbl>
    <w:p w14:paraId="6327C398" w14:textId="77777777" w:rsidR="006A2979" w:rsidRDefault="006A2979" w:rsidP="007D14E1">
      <w:pPr>
        <w:rPr>
          <w:color w:val="000000" w:themeColor="text1"/>
        </w:rPr>
      </w:pPr>
    </w:p>
    <w:p w14:paraId="46B31917" w14:textId="77777777" w:rsidR="00474D88" w:rsidRDefault="00474D88" w:rsidP="007D14E1">
      <w:pPr>
        <w:rPr>
          <w:color w:val="000000" w:themeColor="text1"/>
        </w:rPr>
      </w:pPr>
      <w:r>
        <w:rPr>
          <w:color w:val="000000" w:themeColor="text1"/>
        </w:rPr>
        <w:br w:type="page"/>
      </w:r>
    </w:p>
    <w:p w14:paraId="305D2CC0" w14:textId="763EA141" w:rsidR="006A2979" w:rsidRDefault="002D617C" w:rsidP="007D14E1">
      <w:pPr>
        <w:rPr>
          <w:color w:val="000000" w:themeColor="text1"/>
        </w:rPr>
      </w:pPr>
      <w:r>
        <w:rPr>
          <w:color w:val="000000" w:themeColor="text1"/>
        </w:rPr>
        <w:lastRenderedPageBreak/>
        <w:t xml:space="preserve">Table </w:t>
      </w:r>
      <w:proofErr w:type="gramStart"/>
      <w:r>
        <w:rPr>
          <w:color w:val="000000" w:themeColor="text1"/>
        </w:rPr>
        <w:t>#  M</w:t>
      </w:r>
      <w:r w:rsidR="00CA60C8">
        <w:rPr>
          <w:color w:val="000000" w:themeColor="text1"/>
        </w:rPr>
        <w:t>ean</w:t>
      </w:r>
      <w:proofErr w:type="gramEnd"/>
      <w:r w:rsidR="00CA60C8">
        <w:rPr>
          <w:color w:val="000000" w:themeColor="text1"/>
        </w:rPr>
        <w:t xml:space="preserve"> annual catch</w:t>
      </w:r>
      <w:r>
        <w:rPr>
          <w:color w:val="000000" w:themeColor="text1"/>
        </w:rPr>
        <w:t xml:space="preserve"> (lbs) from 2012 to 2016 </w:t>
      </w:r>
      <w:r w:rsidR="00CA60C8">
        <w:rPr>
          <w:color w:val="000000" w:themeColor="text1"/>
        </w:rPr>
        <w:t>and sustainability score for reef and nearshore species.</w:t>
      </w:r>
    </w:p>
    <w:tbl>
      <w:tblPr>
        <w:tblW w:w="11030" w:type="dxa"/>
        <w:tblInd w:w="108" w:type="dxa"/>
        <w:tblLayout w:type="fixed"/>
        <w:tblLook w:val="04A0" w:firstRow="1" w:lastRow="0" w:firstColumn="1" w:lastColumn="0" w:noHBand="0" w:noVBand="1"/>
      </w:tblPr>
      <w:tblGrid>
        <w:gridCol w:w="1620"/>
        <w:gridCol w:w="1176"/>
        <w:gridCol w:w="763"/>
        <w:gridCol w:w="1391"/>
        <w:gridCol w:w="1176"/>
        <w:gridCol w:w="952"/>
        <w:gridCol w:w="1472"/>
        <w:gridCol w:w="1300"/>
        <w:gridCol w:w="1180"/>
      </w:tblGrid>
      <w:tr w:rsidR="002D617C" w14:paraId="1B96252B" w14:textId="77777777" w:rsidTr="002D617C">
        <w:trPr>
          <w:trHeight w:val="1300"/>
        </w:trPr>
        <w:tc>
          <w:tcPr>
            <w:tcW w:w="1620" w:type="dxa"/>
            <w:tcBorders>
              <w:top w:val="single" w:sz="8" w:space="0" w:color="auto"/>
              <w:left w:val="nil"/>
              <w:bottom w:val="single" w:sz="8" w:space="0" w:color="auto"/>
              <w:right w:val="nil"/>
            </w:tcBorders>
            <w:shd w:val="clear" w:color="auto" w:fill="auto"/>
            <w:vAlign w:val="center"/>
            <w:hideMark/>
          </w:tcPr>
          <w:p w14:paraId="55ADF65B" w14:textId="77777777" w:rsidR="002D617C" w:rsidRDefault="002D617C">
            <w:pPr>
              <w:rPr>
                <w:rFonts w:eastAsia="Times New Roman"/>
                <w:color w:val="000000"/>
              </w:rPr>
            </w:pPr>
            <w:r>
              <w:rPr>
                <w:rFonts w:eastAsia="Times New Roman"/>
                <w:color w:val="000000"/>
              </w:rPr>
              <w:t>Species</w:t>
            </w:r>
          </w:p>
        </w:tc>
        <w:tc>
          <w:tcPr>
            <w:tcW w:w="1176" w:type="dxa"/>
            <w:tcBorders>
              <w:top w:val="single" w:sz="8" w:space="0" w:color="auto"/>
              <w:left w:val="nil"/>
              <w:bottom w:val="single" w:sz="8" w:space="0" w:color="auto"/>
              <w:right w:val="nil"/>
            </w:tcBorders>
            <w:shd w:val="clear" w:color="auto" w:fill="auto"/>
            <w:vAlign w:val="center"/>
            <w:hideMark/>
          </w:tcPr>
          <w:p w14:paraId="0DD0EED5" w14:textId="77777777" w:rsidR="002D617C" w:rsidRDefault="002D617C">
            <w:pPr>
              <w:jc w:val="center"/>
              <w:rPr>
                <w:rFonts w:eastAsia="Times New Roman"/>
                <w:color w:val="000000"/>
              </w:rPr>
            </w:pPr>
            <w:r>
              <w:rPr>
                <w:rFonts w:eastAsia="Times New Roman"/>
                <w:color w:val="000000"/>
              </w:rPr>
              <w:t>Mean Annual Catch (lbs)</w:t>
            </w:r>
          </w:p>
        </w:tc>
        <w:tc>
          <w:tcPr>
            <w:tcW w:w="763" w:type="dxa"/>
            <w:tcBorders>
              <w:top w:val="single" w:sz="8" w:space="0" w:color="auto"/>
              <w:left w:val="nil"/>
              <w:bottom w:val="single" w:sz="8" w:space="0" w:color="auto"/>
              <w:right w:val="nil"/>
            </w:tcBorders>
            <w:shd w:val="clear" w:color="auto" w:fill="auto"/>
            <w:vAlign w:val="center"/>
            <w:hideMark/>
          </w:tcPr>
          <w:p w14:paraId="236718D4" w14:textId="77777777" w:rsidR="002D617C" w:rsidRDefault="002D617C">
            <w:pPr>
              <w:jc w:val="center"/>
              <w:rPr>
                <w:rFonts w:eastAsia="Times New Roman"/>
                <w:color w:val="000000"/>
              </w:rPr>
            </w:pPr>
            <w:r>
              <w:rPr>
                <w:rFonts w:eastAsia="Times New Roman"/>
                <w:color w:val="000000"/>
              </w:rPr>
              <w:t>Score</w:t>
            </w:r>
          </w:p>
        </w:tc>
        <w:tc>
          <w:tcPr>
            <w:tcW w:w="1391" w:type="dxa"/>
            <w:tcBorders>
              <w:top w:val="single" w:sz="8" w:space="0" w:color="auto"/>
              <w:left w:val="nil"/>
              <w:bottom w:val="single" w:sz="8" w:space="0" w:color="auto"/>
              <w:right w:val="nil"/>
            </w:tcBorders>
            <w:shd w:val="clear" w:color="auto" w:fill="auto"/>
            <w:vAlign w:val="center"/>
            <w:hideMark/>
          </w:tcPr>
          <w:p w14:paraId="45304060" w14:textId="77777777" w:rsidR="002D617C" w:rsidRDefault="002D617C">
            <w:pPr>
              <w:rPr>
                <w:rFonts w:eastAsia="Times New Roman"/>
                <w:color w:val="000000"/>
              </w:rPr>
            </w:pPr>
            <w:r>
              <w:rPr>
                <w:rFonts w:eastAsia="Times New Roman"/>
                <w:color w:val="000000"/>
              </w:rPr>
              <w:t>Species</w:t>
            </w:r>
          </w:p>
        </w:tc>
        <w:tc>
          <w:tcPr>
            <w:tcW w:w="1176" w:type="dxa"/>
            <w:tcBorders>
              <w:top w:val="single" w:sz="8" w:space="0" w:color="auto"/>
              <w:left w:val="nil"/>
              <w:bottom w:val="single" w:sz="8" w:space="0" w:color="auto"/>
              <w:right w:val="nil"/>
            </w:tcBorders>
            <w:shd w:val="clear" w:color="auto" w:fill="auto"/>
            <w:vAlign w:val="center"/>
            <w:hideMark/>
          </w:tcPr>
          <w:p w14:paraId="67228807" w14:textId="77777777" w:rsidR="002D617C" w:rsidRDefault="002D617C">
            <w:pPr>
              <w:jc w:val="center"/>
              <w:rPr>
                <w:rFonts w:eastAsia="Times New Roman"/>
                <w:color w:val="000000"/>
              </w:rPr>
            </w:pPr>
            <w:r>
              <w:rPr>
                <w:rFonts w:eastAsia="Times New Roman"/>
                <w:color w:val="000000"/>
              </w:rPr>
              <w:t>Mean Annual Catch (lbs)</w:t>
            </w:r>
          </w:p>
        </w:tc>
        <w:tc>
          <w:tcPr>
            <w:tcW w:w="952" w:type="dxa"/>
            <w:tcBorders>
              <w:top w:val="single" w:sz="8" w:space="0" w:color="auto"/>
              <w:left w:val="nil"/>
              <w:bottom w:val="single" w:sz="8" w:space="0" w:color="auto"/>
              <w:right w:val="nil"/>
            </w:tcBorders>
            <w:shd w:val="clear" w:color="auto" w:fill="auto"/>
            <w:vAlign w:val="center"/>
            <w:hideMark/>
          </w:tcPr>
          <w:p w14:paraId="32C956A0" w14:textId="77777777" w:rsidR="002D617C" w:rsidRDefault="002D617C">
            <w:pPr>
              <w:jc w:val="center"/>
              <w:rPr>
                <w:rFonts w:eastAsia="Times New Roman"/>
                <w:color w:val="000000"/>
              </w:rPr>
            </w:pPr>
            <w:r>
              <w:rPr>
                <w:rFonts w:eastAsia="Times New Roman"/>
                <w:color w:val="000000"/>
              </w:rPr>
              <w:t>Score</w:t>
            </w:r>
          </w:p>
        </w:tc>
        <w:tc>
          <w:tcPr>
            <w:tcW w:w="1472" w:type="dxa"/>
            <w:tcBorders>
              <w:top w:val="single" w:sz="8" w:space="0" w:color="auto"/>
              <w:left w:val="nil"/>
              <w:bottom w:val="single" w:sz="8" w:space="0" w:color="auto"/>
              <w:right w:val="nil"/>
            </w:tcBorders>
            <w:shd w:val="clear" w:color="auto" w:fill="auto"/>
            <w:vAlign w:val="center"/>
            <w:hideMark/>
          </w:tcPr>
          <w:p w14:paraId="710D090B" w14:textId="77777777" w:rsidR="002D617C" w:rsidRDefault="002D617C">
            <w:pPr>
              <w:rPr>
                <w:rFonts w:eastAsia="Times New Roman"/>
                <w:color w:val="000000"/>
              </w:rPr>
            </w:pPr>
            <w:r>
              <w:rPr>
                <w:rFonts w:eastAsia="Times New Roman"/>
                <w:color w:val="000000"/>
              </w:rPr>
              <w:t>Species</w:t>
            </w:r>
          </w:p>
        </w:tc>
        <w:tc>
          <w:tcPr>
            <w:tcW w:w="1300" w:type="dxa"/>
            <w:tcBorders>
              <w:top w:val="single" w:sz="8" w:space="0" w:color="auto"/>
              <w:left w:val="nil"/>
              <w:bottom w:val="single" w:sz="8" w:space="0" w:color="auto"/>
              <w:right w:val="nil"/>
            </w:tcBorders>
            <w:shd w:val="clear" w:color="auto" w:fill="auto"/>
            <w:vAlign w:val="center"/>
            <w:hideMark/>
          </w:tcPr>
          <w:p w14:paraId="1C20F1CB" w14:textId="77777777" w:rsidR="002D617C" w:rsidRDefault="002D617C">
            <w:pPr>
              <w:jc w:val="center"/>
              <w:rPr>
                <w:rFonts w:eastAsia="Times New Roman"/>
                <w:color w:val="000000"/>
              </w:rPr>
            </w:pPr>
            <w:r>
              <w:rPr>
                <w:rFonts w:eastAsia="Times New Roman"/>
                <w:color w:val="000000"/>
              </w:rPr>
              <w:t>Mean Annual Catch (lbs)</w:t>
            </w:r>
          </w:p>
        </w:tc>
        <w:tc>
          <w:tcPr>
            <w:tcW w:w="1180" w:type="dxa"/>
            <w:tcBorders>
              <w:top w:val="single" w:sz="8" w:space="0" w:color="auto"/>
              <w:left w:val="nil"/>
              <w:bottom w:val="single" w:sz="8" w:space="0" w:color="auto"/>
              <w:right w:val="nil"/>
            </w:tcBorders>
            <w:shd w:val="clear" w:color="auto" w:fill="auto"/>
            <w:vAlign w:val="center"/>
            <w:hideMark/>
          </w:tcPr>
          <w:p w14:paraId="36E8C9E5" w14:textId="77777777" w:rsidR="002D617C" w:rsidRDefault="002D617C">
            <w:pPr>
              <w:jc w:val="center"/>
              <w:rPr>
                <w:rFonts w:eastAsia="Times New Roman"/>
                <w:color w:val="000000"/>
              </w:rPr>
            </w:pPr>
            <w:r>
              <w:rPr>
                <w:rFonts w:eastAsia="Times New Roman"/>
                <w:color w:val="000000"/>
              </w:rPr>
              <w:t>Score</w:t>
            </w:r>
          </w:p>
        </w:tc>
      </w:tr>
      <w:tr w:rsidR="002D617C" w14:paraId="48F1A486" w14:textId="77777777" w:rsidTr="002D617C">
        <w:trPr>
          <w:trHeight w:val="320"/>
        </w:trPr>
        <w:tc>
          <w:tcPr>
            <w:tcW w:w="1620" w:type="dxa"/>
            <w:tcBorders>
              <w:top w:val="nil"/>
              <w:left w:val="nil"/>
              <w:bottom w:val="nil"/>
              <w:right w:val="nil"/>
            </w:tcBorders>
            <w:shd w:val="clear" w:color="auto" w:fill="auto"/>
            <w:noWrap/>
            <w:vAlign w:val="center"/>
            <w:hideMark/>
          </w:tcPr>
          <w:p w14:paraId="6A1CA754" w14:textId="77777777" w:rsidR="002D617C" w:rsidRDefault="002D617C">
            <w:pPr>
              <w:rPr>
                <w:rFonts w:eastAsia="Times New Roman"/>
                <w:color w:val="000000"/>
              </w:rPr>
            </w:pPr>
            <w:r>
              <w:rPr>
                <w:rFonts w:eastAsia="Times New Roman"/>
                <w:color w:val="000000"/>
              </w:rPr>
              <w:t>Aawa</w:t>
            </w:r>
          </w:p>
        </w:tc>
        <w:tc>
          <w:tcPr>
            <w:tcW w:w="1176" w:type="dxa"/>
            <w:tcBorders>
              <w:top w:val="nil"/>
              <w:left w:val="nil"/>
              <w:bottom w:val="nil"/>
              <w:right w:val="nil"/>
            </w:tcBorders>
            <w:shd w:val="clear" w:color="auto" w:fill="auto"/>
            <w:noWrap/>
            <w:vAlign w:val="center"/>
            <w:hideMark/>
          </w:tcPr>
          <w:p w14:paraId="684C3102" w14:textId="77777777" w:rsidR="002D617C" w:rsidRDefault="002D617C">
            <w:pPr>
              <w:jc w:val="right"/>
              <w:rPr>
                <w:rFonts w:eastAsia="Times New Roman"/>
                <w:color w:val="000000"/>
              </w:rPr>
            </w:pPr>
            <w:r>
              <w:rPr>
                <w:rFonts w:eastAsia="Times New Roman"/>
                <w:color w:val="000000"/>
              </w:rPr>
              <w:t>25,894</w:t>
            </w:r>
          </w:p>
        </w:tc>
        <w:tc>
          <w:tcPr>
            <w:tcW w:w="763" w:type="dxa"/>
            <w:tcBorders>
              <w:top w:val="nil"/>
              <w:left w:val="nil"/>
              <w:bottom w:val="nil"/>
              <w:right w:val="nil"/>
            </w:tcBorders>
            <w:shd w:val="clear" w:color="auto" w:fill="auto"/>
            <w:noWrap/>
            <w:vAlign w:val="center"/>
            <w:hideMark/>
          </w:tcPr>
          <w:p w14:paraId="4E00FE5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172AC0BA" w14:textId="77777777" w:rsidR="002D617C" w:rsidRDefault="002D617C">
            <w:pPr>
              <w:rPr>
                <w:rFonts w:eastAsia="Times New Roman"/>
                <w:color w:val="000000"/>
              </w:rPr>
            </w:pPr>
            <w:r>
              <w:rPr>
                <w:rFonts w:eastAsia="Times New Roman"/>
                <w:color w:val="000000"/>
              </w:rPr>
              <w:t>Kumu</w:t>
            </w:r>
          </w:p>
        </w:tc>
        <w:tc>
          <w:tcPr>
            <w:tcW w:w="1176" w:type="dxa"/>
            <w:tcBorders>
              <w:top w:val="nil"/>
              <w:left w:val="nil"/>
              <w:bottom w:val="nil"/>
              <w:right w:val="nil"/>
            </w:tcBorders>
            <w:shd w:val="clear" w:color="auto" w:fill="auto"/>
            <w:noWrap/>
            <w:vAlign w:val="center"/>
            <w:hideMark/>
          </w:tcPr>
          <w:p w14:paraId="5E3066FA" w14:textId="77777777" w:rsidR="002D617C" w:rsidRDefault="002D617C">
            <w:pPr>
              <w:jc w:val="right"/>
              <w:rPr>
                <w:rFonts w:eastAsia="Times New Roman"/>
                <w:color w:val="000000"/>
              </w:rPr>
            </w:pPr>
            <w:r>
              <w:rPr>
                <w:rFonts w:eastAsia="Times New Roman"/>
                <w:color w:val="000000"/>
              </w:rPr>
              <w:t>25,769</w:t>
            </w:r>
          </w:p>
        </w:tc>
        <w:tc>
          <w:tcPr>
            <w:tcW w:w="952" w:type="dxa"/>
            <w:tcBorders>
              <w:top w:val="nil"/>
              <w:left w:val="nil"/>
              <w:bottom w:val="nil"/>
              <w:right w:val="nil"/>
            </w:tcBorders>
            <w:shd w:val="clear" w:color="auto" w:fill="auto"/>
            <w:noWrap/>
            <w:vAlign w:val="center"/>
            <w:hideMark/>
          </w:tcPr>
          <w:p w14:paraId="01EB62A2" w14:textId="77777777" w:rsidR="002D617C" w:rsidRDefault="002D617C">
            <w:pPr>
              <w:jc w:val="center"/>
              <w:rPr>
                <w:rFonts w:eastAsia="Times New Roman"/>
                <w:color w:val="000000"/>
              </w:rPr>
            </w:pPr>
            <w:r>
              <w:rPr>
                <w:rFonts w:eastAsia="Times New Roman"/>
                <w:color w:val="000000"/>
              </w:rPr>
              <w:t>0.50</w:t>
            </w:r>
          </w:p>
        </w:tc>
        <w:tc>
          <w:tcPr>
            <w:tcW w:w="1472" w:type="dxa"/>
            <w:tcBorders>
              <w:top w:val="nil"/>
              <w:left w:val="nil"/>
              <w:bottom w:val="nil"/>
              <w:right w:val="nil"/>
            </w:tcBorders>
            <w:shd w:val="clear" w:color="auto" w:fill="auto"/>
            <w:noWrap/>
            <w:vAlign w:val="center"/>
            <w:hideMark/>
          </w:tcPr>
          <w:p w14:paraId="3E33A436" w14:textId="77777777" w:rsidR="002D617C" w:rsidRDefault="002D617C">
            <w:pPr>
              <w:rPr>
                <w:rFonts w:eastAsia="Times New Roman"/>
                <w:color w:val="000000"/>
              </w:rPr>
            </w:pPr>
            <w:r>
              <w:rPr>
                <w:rFonts w:eastAsia="Times New Roman"/>
                <w:color w:val="000000"/>
              </w:rPr>
              <w:t>Palani</w:t>
            </w:r>
          </w:p>
        </w:tc>
        <w:tc>
          <w:tcPr>
            <w:tcW w:w="1300" w:type="dxa"/>
            <w:tcBorders>
              <w:top w:val="nil"/>
              <w:left w:val="nil"/>
              <w:bottom w:val="nil"/>
              <w:right w:val="nil"/>
            </w:tcBorders>
            <w:shd w:val="clear" w:color="auto" w:fill="auto"/>
            <w:noWrap/>
            <w:vAlign w:val="center"/>
            <w:hideMark/>
          </w:tcPr>
          <w:p w14:paraId="5E2F90C5" w14:textId="77777777" w:rsidR="002D617C" w:rsidRDefault="002D617C">
            <w:pPr>
              <w:jc w:val="right"/>
              <w:rPr>
                <w:rFonts w:eastAsia="Times New Roman"/>
                <w:color w:val="000000"/>
              </w:rPr>
            </w:pPr>
            <w:r>
              <w:rPr>
                <w:rFonts w:eastAsia="Times New Roman"/>
                <w:color w:val="000000"/>
              </w:rPr>
              <w:t>117,499</w:t>
            </w:r>
          </w:p>
        </w:tc>
        <w:tc>
          <w:tcPr>
            <w:tcW w:w="1180" w:type="dxa"/>
            <w:tcBorders>
              <w:top w:val="nil"/>
              <w:left w:val="nil"/>
              <w:bottom w:val="nil"/>
              <w:right w:val="nil"/>
            </w:tcBorders>
            <w:shd w:val="clear" w:color="auto" w:fill="auto"/>
            <w:noWrap/>
            <w:vAlign w:val="center"/>
            <w:hideMark/>
          </w:tcPr>
          <w:p w14:paraId="61D1CEA6" w14:textId="77777777" w:rsidR="002D617C" w:rsidRDefault="002D617C">
            <w:pPr>
              <w:jc w:val="center"/>
              <w:rPr>
                <w:rFonts w:eastAsia="Times New Roman"/>
                <w:color w:val="000000"/>
              </w:rPr>
            </w:pPr>
            <w:r>
              <w:rPr>
                <w:rFonts w:eastAsia="Times New Roman"/>
                <w:color w:val="000000"/>
              </w:rPr>
              <w:t>1.00</w:t>
            </w:r>
          </w:p>
        </w:tc>
      </w:tr>
      <w:tr w:rsidR="002D617C" w14:paraId="14C19EFA" w14:textId="77777777" w:rsidTr="002D617C">
        <w:trPr>
          <w:trHeight w:val="320"/>
        </w:trPr>
        <w:tc>
          <w:tcPr>
            <w:tcW w:w="1620" w:type="dxa"/>
            <w:tcBorders>
              <w:top w:val="nil"/>
              <w:left w:val="nil"/>
              <w:bottom w:val="nil"/>
              <w:right w:val="nil"/>
            </w:tcBorders>
            <w:shd w:val="clear" w:color="auto" w:fill="auto"/>
            <w:noWrap/>
            <w:vAlign w:val="center"/>
            <w:hideMark/>
          </w:tcPr>
          <w:p w14:paraId="794189EF" w14:textId="77777777" w:rsidR="002D617C" w:rsidRDefault="002D617C">
            <w:pPr>
              <w:rPr>
                <w:rFonts w:eastAsia="Times New Roman"/>
                <w:color w:val="000000"/>
              </w:rPr>
            </w:pPr>
            <w:r>
              <w:rPr>
                <w:rFonts w:eastAsia="Times New Roman"/>
                <w:color w:val="000000"/>
              </w:rPr>
              <w:t>Ahaaha</w:t>
            </w:r>
          </w:p>
        </w:tc>
        <w:tc>
          <w:tcPr>
            <w:tcW w:w="1176" w:type="dxa"/>
            <w:tcBorders>
              <w:top w:val="nil"/>
              <w:left w:val="nil"/>
              <w:bottom w:val="nil"/>
              <w:right w:val="nil"/>
            </w:tcBorders>
            <w:shd w:val="clear" w:color="auto" w:fill="auto"/>
            <w:noWrap/>
            <w:vAlign w:val="center"/>
            <w:hideMark/>
          </w:tcPr>
          <w:p w14:paraId="62558D2F" w14:textId="77777777" w:rsidR="002D617C" w:rsidRDefault="002D617C">
            <w:pPr>
              <w:jc w:val="right"/>
              <w:rPr>
                <w:rFonts w:eastAsia="Times New Roman"/>
                <w:color w:val="000000"/>
              </w:rPr>
            </w:pPr>
            <w:r>
              <w:rPr>
                <w:rFonts w:eastAsia="Times New Roman"/>
                <w:color w:val="000000"/>
              </w:rPr>
              <w:t>2,562</w:t>
            </w:r>
          </w:p>
        </w:tc>
        <w:tc>
          <w:tcPr>
            <w:tcW w:w="763" w:type="dxa"/>
            <w:tcBorders>
              <w:top w:val="nil"/>
              <w:left w:val="nil"/>
              <w:bottom w:val="nil"/>
              <w:right w:val="nil"/>
            </w:tcBorders>
            <w:shd w:val="clear" w:color="auto" w:fill="auto"/>
            <w:noWrap/>
            <w:vAlign w:val="center"/>
            <w:hideMark/>
          </w:tcPr>
          <w:p w14:paraId="07162B8E"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8919424" w14:textId="77777777" w:rsidR="002D617C" w:rsidRDefault="002D617C">
            <w:pPr>
              <w:rPr>
                <w:rFonts w:eastAsia="Times New Roman"/>
                <w:color w:val="000000"/>
              </w:rPr>
            </w:pPr>
            <w:r>
              <w:rPr>
                <w:rFonts w:eastAsia="Times New Roman"/>
                <w:color w:val="000000"/>
              </w:rPr>
              <w:t>Kupipi</w:t>
            </w:r>
          </w:p>
        </w:tc>
        <w:tc>
          <w:tcPr>
            <w:tcW w:w="1176" w:type="dxa"/>
            <w:tcBorders>
              <w:top w:val="nil"/>
              <w:left w:val="nil"/>
              <w:bottom w:val="nil"/>
              <w:right w:val="nil"/>
            </w:tcBorders>
            <w:shd w:val="clear" w:color="auto" w:fill="auto"/>
            <w:noWrap/>
            <w:vAlign w:val="center"/>
            <w:hideMark/>
          </w:tcPr>
          <w:p w14:paraId="03ED13B5" w14:textId="77777777" w:rsidR="002D617C" w:rsidRDefault="002D617C">
            <w:pPr>
              <w:jc w:val="right"/>
              <w:rPr>
                <w:rFonts w:eastAsia="Times New Roman"/>
                <w:color w:val="000000"/>
              </w:rPr>
            </w:pPr>
            <w:r>
              <w:rPr>
                <w:rFonts w:eastAsia="Times New Roman"/>
                <w:color w:val="000000"/>
              </w:rPr>
              <w:t>657</w:t>
            </w:r>
          </w:p>
        </w:tc>
        <w:tc>
          <w:tcPr>
            <w:tcW w:w="952" w:type="dxa"/>
            <w:tcBorders>
              <w:top w:val="nil"/>
              <w:left w:val="nil"/>
              <w:bottom w:val="nil"/>
              <w:right w:val="nil"/>
            </w:tcBorders>
            <w:shd w:val="clear" w:color="auto" w:fill="auto"/>
            <w:noWrap/>
            <w:vAlign w:val="center"/>
            <w:hideMark/>
          </w:tcPr>
          <w:p w14:paraId="3919A626"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807DDC4" w14:textId="77777777" w:rsidR="002D617C" w:rsidRDefault="002D617C">
            <w:pPr>
              <w:rPr>
                <w:rFonts w:eastAsia="Times New Roman"/>
                <w:color w:val="000000"/>
              </w:rPr>
            </w:pPr>
            <w:r>
              <w:rPr>
                <w:rFonts w:eastAsia="Times New Roman"/>
                <w:color w:val="000000"/>
              </w:rPr>
              <w:t>Panuhunuhu</w:t>
            </w:r>
          </w:p>
        </w:tc>
        <w:tc>
          <w:tcPr>
            <w:tcW w:w="1300" w:type="dxa"/>
            <w:tcBorders>
              <w:top w:val="nil"/>
              <w:left w:val="nil"/>
              <w:bottom w:val="nil"/>
              <w:right w:val="nil"/>
            </w:tcBorders>
            <w:shd w:val="clear" w:color="auto" w:fill="auto"/>
            <w:noWrap/>
            <w:vAlign w:val="center"/>
            <w:hideMark/>
          </w:tcPr>
          <w:p w14:paraId="50D37980" w14:textId="77777777" w:rsidR="002D617C" w:rsidRDefault="002D617C">
            <w:pPr>
              <w:jc w:val="right"/>
              <w:rPr>
                <w:rFonts w:eastAsia="Times New Roman"/>
                <w:color w:val="000000"/>
              </w:rPr>
            </w:pPr>
            <w:r>
              <w:rPr>
                <w:rFonts w:eastAsia="Times New Roman"/>
                <w:color w:val="000000"/>
              </w:rPr>
              <w:t>638</w:t>
            </w:r>
          </w:p>
        </w:tc>
        <w:tc>
          <w:tcPr>
            <w:tcW w:w="1180" w:type="dxa"/>
            <w:tcBorders>
              <w:top w:val="nil"/>
              <w:left w:val="nil"/>
              <w:bottom w:val="nil"/>
              <w:right w:val="nil"/>
            </w:tcBorders>
            <w:shd w:val="clear" w:color="auto" w:fill="auto"/>
            <w:noWrap/>
            <w:vAlign w:val="center"/>
            <w:hideMark/>
          </w:tcPr>
          <w:p w14:paraId="5BE90069" w14:textId="77777777" w:rsidR="002D617C" w:rsidRDefault="002D617C">
            <w:pPr>
              <w:jc w:val="center"/>
              <w:rPr>
                <w:rFonts w:eastAsia="Times New Roman"/>
                <w:color w:val="000000"/>
              </w:rPr>
            </w:pPr>
            <w:r>
              <w:rPr>
                <w:rFonts w:eastAsia="Times New Roman"/>
                <w:color w:val="000000"/>
              </w:rPr>
              <w:t>0.43</w:t>
            </w:r>
          </w:p>
        </w:tc>
      </w:tr>
      <w:tr w:rsidR="002D617C" w14:paraId="0220D636" w14:textId="77777777" w:rsidTr="002D617C">
        <w:trPr>
          <w:trHeight w:val="320"/>
        </w:trPr>
        <w:tc>
          <w:tcPr>
            <w:tcW w:w="1620" w:type="dxa"/>
            <w:tcBorders>
              <w:top w:val="nil"/>
              <w:left w:val="nil"/>
              <w:bottom w:val="nil"/>
              <w:right w:val="nil"/>
            </w:tcBorders>
            <w:shd w:val="clear" w:color="auto" w:fill="auto"/>
            <w:noWrap/>
            <w:vAlign w:val="center"/>
            <w:hideMark/>
          </w:tcPr>
          <w:p w14:paraId="62FCA6B3" w14:textId="77777777" w:rsidR="002D617C" w:rsidRDefault="002D617C">
            <w:pPr>
              <w:rPr>
                <w:rFonts w:eastAsia="Times New Roman"/>
                <w:color w:val="000000"/>
              </w:rPr>
            </w:pPr>
            <w:r>
              <w:rPr>
                <w:rFonts w:eastAsia="Times New Roman"/>
                <w:color w:val="000000"/>
              </w:rPr>
              <w:t>Aholehole</w:t>
            </w:r>
          </w:p>
        </w:tc>
        <w:tc>
          <w:tcPr>
            <w:tcW w:w="1176" w:type="dxa"/>
            <w:tcBorders>
              <w:top w:val="nil"/>
              <w:left w:val="nil"/>
              <w:bottom w:val="nil"/>
              <w:right w:val="nil"/>
            </w:tcBorders>
            <w:shd w:val="clear" w:color="auto" w:fill="auto"/>
            <w:noWrap/>
            <w:vAlign w:val="center"/>
            <w:hideMark/>
          </w:tcPr>
          <w:p w14:paraId="1193FE9E" w14:textId="77777777" w:rsidR="002D617C" w:rsidRDefault="002D617C">
            <w:pPr>
              <w:jc w:val="right"/>
              <w:rPr>
                <w:rFonts w:eastAsia="Times New Roman"/>
                <w:color w:val="000000"/>
              </w:rPr>
            </w:pPr>
            <w:r>
              <w:rPr>
                <w:rFonts w:eastAsia="Times New Roman"/>
                <w:color w:val="000000"/>
              </w:rPr>
              <w:t>14,351</w:t>
            </w:r>
          </w:p>
        </w:tc>
        <w:tc>
          <w:tcPr>
            <w:tcW w:w="763" w:type="dxa"/>
            <w:tcBorders>
              <w:top w:val="nil"/>
              <w:left w:val="nil"/>
              <w:bottom w:val="nil"/>
              <w:right w:val="nil"/>
            </w:tcBorders>
            <w:shd w:val="clear" w:color="auto" w:fill="auto"/>
            <w:noWrap/>
            <w:vAlign w:val="center"/>
            <w:hideMark/>
          </w:tcPr>
          <w:p w14:paraId="759BA1DA"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E9D19B6" w14:textId="77777777" w:rsidR="002D617C" w:rsidRDefault="002D617C">
            <w:pPr>
              <w:rPr>
                <w:rFonts w:eastAsia="Times New Roman"/>
                <w:color w:val="000000"/>
              </w:rPr>
            </w:pPr>
            <w:r>
              <w:rPr>
                <w:rFonts w:eastAsia="Times New Roman"/>
                <w:color w:val="000000"/>
              </w:rPr>
              <w:t>Kupoupou</w:t>
            </w:r>
          </w:p>
        </w:tc>
        <w:tc>
          <w:tcPr>
            <w:tcW w:w="1176" w:type="dxa"/>
            <w:tcBorders>
              <w:top w:val="nil"/>
              <w:left w:val="nil"/>
              <w:bottom w:val="nil"/>
              <w:right w:val="nil"/>
            </w:tcBorders>
            <w:shd w:val="clear" w:color="auto" w:fill="auto"/>
            <w:noWrap/>
            <w:vAlign w:val="center"/>
            <w:hideMark/>
          </w:tcPr>
          <w:p w14:paraId="1BF03C27" w14:textId="77777777" w:rsidR="002D617C" w:rsidRDefault="002D617C">
            <w:pPr>
              <w:jc w:val="right"/>
              <w:rPr>
                <w:rFonts w:eastAsia="Times New Roman"/>
                <w:color w:val="000000"/>
              </w:rPr>
            </w:pPr>
            <w:r>
              <w:rPr>
                <w:rFonts w:eastAsia="Times New Roman"/>
                <w:color w:val="000000"/>
              </w:rPr>
              <w:t>37</w:t>
            </w:r>
          </w:p>
        </w:tc>
        <w:tc>
          <w:tcPr>
            <w:tcW w:w="952" w:type="dxa"/>
            <w:tcBorders>
              <w:top w:val="nil"/>
              <w:left w:val="nil"/>
              <w:bottom w:val="nil"/>
              <w:right w:val="nil"/>
            </w:tcBorders>
            <w:shd w:val="clear" w:color="auto" w:fill="auto"/>
            <w:noWrap/>
            <w:vAlign w:val="center"/>
            <w:hideMark/>
          </w:tcPr>
          <w:p w14:paraId="6A406055"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2BC979D" w14:textId="77777777" w:rsidR="002D617C" w:rsidRDefault="002D617C">
            <w:pPr>
              <w:rPr>
                <w:rFonts w:eastAsia="Times New Roman"/>
                <w:color w:val="000000"/>
              </w:rPr>
            </w:pPr>
            <w:r>
              <w:rPr>
                <w:rFonts w:eastAsia="Times New Roman"/>
                <w:color w:val="000000"/>
              </w:rPr>
              <w:t>Panunu</w:t>
            </w:r>
          </w:p>
        </w:tc>
        <w:tc>
          <w:tcPr>
            <w:tcW w:w="1300" w:type="dxa"/>
            <w:tcBorders>
              <w:top w:val="nil"/>
              <w:left w:val="nil"/>
              <w:bottom w:val="nil"/>
              <w:right w:val="nil"/>
            </w:tcBorders>
            <w:shd w:val="clear" w:color="auto" w:fill="auto"/>
            <w:noWrap/>
            <w:vAlign w:val="center"/>
            <w:hideMark/>
          </w:tcPr>
          <w:p w14:paraId="581129BE" w14:textId="77777777" w:rsidR="002D617C" w:rsidRDefault="002D617C">
            <w:pPr>
              <w:jc w:val="right"/>
              <w:rPr>
                <w:rFonts w:eastAsia="Times New Roman"/>
                <w:color w:val="000000"/>
              </w:rPr>
            </w:pPr>
            <w:r>
              <w:rPr>
                <w:rFonts w:eastAsia="Times New Roman"/>
                <w:color w:val="000000"/>
              </w:rPr>
              <w:t>1,071</w:t>
            </w:r>
          </w:p>
        </w:tc>
        <w:tc>
          <w:tcPr>
            <w:tcW w:w="1180" w:type="dxa"/>
            <w:tcBorders>
              <w:top w:val="nil"/>
              <w:left w:val="nil"/>
              <w:bottom w:val="nil"/>
              <w:right w:val="nil"/>
            </w:tcBorders>
            <w:shd w:val="clear" w:color="auto" w:fill="auto"/>
            <w:noWrap/>
            <w:vAlign w:val="center"/>
            <w:hideMark/>
          </w:tcPr>
          <w:p w14:paraId="257B3158" w14:textId="77777777" w:rsidR="002D617C" w:rsidRDefault="002D617C">
            <w:pPr>
              <w:jc w:val="center"/>
              <w:rPr>
                <w:rFonts w:eastAsia="Times New Roman"/>
                <w:color w:val="000000"/>
              </w:rPr>
            </w:pPr>
            <w:r>
              <w:rPr>
                <w:rFonts w:eastAsia="Times New Roman"/>
                <w:color w:val="000000"/>
              </w:rPr>
              <w:t>0.77</w:t>
            </w:r>
          </w:p>
        </w:tc>
      </w:tr>
      <w:tr w:rsidR="002D617C" w14:paraId="361B7A15" w14:textId="77777777" w:rsidTr="002D617C">
        <w:trPr>
          <w:trHeight w:val="320"/>
        </w:trPr>
        <w:tc>
          <w:tcPr>
            <w:tcW w:w="1620" w:type="dxa"/>
            <w:tcBorders>
              <w:top w:val="nil"/>
              <w:left w:val="nil"/>
              <w:bottom w:val="nil"/>
              <w:right w:val="nil"/>
            </w:tcBorders>
            <w:shd w:val="clear" w:color="auto" w:fill="auto"/>
            <w:noWrap/>
            <w:vAlign w:val="center"/>
            <w:hideMark/>
          </w:tcPr>
          <w:p w14:paraId="40C695E8" w14:textId="77777777" w:rsidR="002D617C" w:rsidRDefault="002D617C">
            <w:pPr>
              <w:rPr>
                <w:rFonts w:eastAsia="Times New Roman"/>
                <w:color w:val="000000"/>
              </w:rPr>
            </w:pPr>
            <w:r>
              <w:rPr>
                <w:rFonts w:eastAsia="Times New Roman"/>
                <w:color w:val="000000"/>
              </w:rPr>
              <w:t>Akule</w:t>
            </w:r>
          </w:p>
        </w:tc>
        <w:tc>
          <w:tcPr>
            <w:tcW w:w="1176" w:type="dxa"/>
            <w:tcBorders>
              <w:top w:val="nil"/>
              <w:left w:val="nil"/>
              <w:bottom w:val="nil"/>
              <w:right w:val="nil"/>
            </w:tcBorders>
            <w:shd w:val="clear" w:color="auto" w:fill="auto"/>
            <w:noWrap/>
            <w:vAlign w:val="center"/>
            <w:hideMark/>
          </w:tcPr>
          <w:p w14:paraId="1D71B948" w14:textId="77777777" w:rsidR="002D617C" w:rsidRDefault="002D617C">
            <w:pPr>
              <w:jc w:val="right"/>
              <w:rPr>
                <w:rFonts w:eastAsia="Times New Roman"/>
                <w:color w:val="000000"/>
              </w:rPr>
            </w:pPr>
            <w:r>
              <w:rPr>
                <w:rFonts w:eastAsia="Times New Roman"/>
                <w:color w:val="000000"/>
              </w:rPr>
              <w:t>1,549,490</w:t>
            </w:r>
          </w:p>
        </w:tc>
        <w:tc>
          <w:tcPr>
            <w:tcW w:w="763" w:type="dxa"/>
            <w:tcBorders>
              <w:top w:val="nil"/>
              <w:left w:val="nil"/>
              <w:bottom w:val="nil"/>
              <w:right w:val="nil"/>
            </w:tcBorders>
            <w:shd w:val="clear" w:color="auto" w:fill="auto"/>
            <w:noWrap/>
            <w:vAlign w:val="center"/>
            <w:hideMark/>
          </w:tcPr>
          <w:p w14:paraId="2EDDBB0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B5CB40B" w14:textId="77777777" w:rsidR="002D617C" w:rsidRDefault="002D617C">
            <w:pPr>
              <w:rPr>
                <w:rFonts w:eastAsia="Times New Roman"/>
                <w:color w:val="000000"/>
              </w:rPr>
            </w:pPr>
            <w:r>
              <w:rPr>
                <w:rFonts w:eastAsia="Times New Roman"/>
                <w:color w:val="000000"/>
              </w:rPr>
              <w:t>Lae</w:t>
            </w:r>
          </w:p>
        </w:tc>
        <w:tc>
          <w:tcPr>
            <w:tcW w:w="1176" w:type="dxa"/>
            <w:tcBorders>
              <w:top w:val="nil"/>
              <w:left w:val="nil"/>
              <w:bottom w:val="nil"/>
              <w:right w:val="nil"/>
            </w:tcBorders>
            <w:shd w:val="clear" w:color="auto" w:fill="auto"/>
            <w:noWrap/>
            <w:vAlign w:val="center"/>
            <w:hideMark/>
          </w:tcPr>
          <w:p w14:paraId="7E73BBD2" w14:textId="77777777" w:rsidR="002D617C" w:rsidRDefault="002D617C">
            <w:pPr>
              <w:jc w:val="right"/>
              <w:rPr>
                <w:rFonts w:eastAsia="Times New Roman"/>
                <w:color w:val="000000"/>
              </w:rPr>
            </w:pPr>
            <w:r>
              <w:rPr>
                <w:rFonts w:eastAsia="Times New Roman"/>
                <w:color w:val="000000"/>
              </w:rPr>
              <w:t>896</w:t>
            </w:r>
          </w:p>
        </w:tc>
        <w:tc>
          <w:tcPr>
            <w:tcW w:w="952" w:type="dxa"/>
            <w:tcBorders>
              <w:top w:val="nil"/>
              <w:left w:val="nil"/>
              <w:bottom w:val="nil"/>
              <w:right w:val="nil"/>
            </w:tcBorders>
            <w:shd w:val="clear" w:color="auto" w:fill="auto"/>
            <w:noWrap/>
            <w:vAlign w:val="center"/>
            <w:hideMark/>
          </w:tcPr>
          <w:p w14:paraId="38F95F7A"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1D08C48" w14:textId="77777777" w:rsidR="002D617C" w:rsidRDefault="002D617C">
            <w:pPr>
              <w:rPr>
                <w:rFonts w:eastAsia="Times New Roman"/>
                <w:color w:val="000000"/>
              </w:rPr>
            </w:pPr>
            <w:r>
              <w:rPr>
                <w:rFonts w:eastAsia="Times New Roman"/>
                <w:color w:val="000000"/>
              </w:rPr>
              <w:t>Paopao ulua</w:t>
            </w:r>
          </w:p>
        </w:tc>
        <w:tc>
          <w:tcPr>
            <w:tcW w:w="1300" w:type="dxa"/>
            <w:tcBorders>
              <w:top w:val="nil"/>
              <w:left w:val="nil"/>
              <w:bottom w:val="nil"/>
              <w:right w:val="nil"/>
            </w:tcBorders>
            <w:shd w:val="clear" w:color="auto" w:fill="auto"/>
            <w:noWrap/>
            <w:vAlign w:val="center"/>
            <w:hideMark/>
          </w:tcPr>
          <w:p w14:paraId="48A29281" w14:textId="77777777" w:rsidR="002D617C" w:rsidRDefault="002D617C">
            <w:pPr>
              <w:jc w:val="right"/>
              <w:rPr>
                <w:rFonts w:eastAsia="Times New Roman"/>
                <w:color w:val="000000"/>
              </w:rPr>
            </w:pPr>
            <w:r>
              <w:rPr>
                <w:rFonts w:eastAsia="Times New Roman"/>
                <w:color w:val="000000"/>
              </w:rPr>
              <w:t>1,733</w:t>
            </w:r>
          </w:p>
        </w:tc>
        <w:tc>
          <w:tcPr>
            <w:tcW w:w="1180" w:type="dxa"/>
            <w:tcBorders>
              <w:top w:val="nil"/>
              <w:left w:val="nil"/>
              <w:bottom w:val="nil"/>
              <w:right w:val="nil"/>
            </w:tcBorders>
            <w:shd w:val="clear" w:color="auto" w:fill="auto"/>
            <w:noWrap/>
            <w:vAlign w:val="center"/>
            <w:hideMark/>
          </w:tcPr>
          <w:p w14:paraId="1FDB2B5E" w14:textId="77777777" w:rsidR="002D617C" w:rsidRDefault="002D617C">
            <w:pPr>
              <w:jc w:val="center"/>
              <w:rPr>
                <w:rFonts w:eastAsia="Times New Roman"/>
                <w:color w:val="000000"/>
              </w:rPr>
            </w:pPr>
            <w:r>
              <w:rPr>
                <w:rFonts w:eastAsia="Times New Roman"/>
                <w:color w:val="000000"/>
              </w:rPr>
              <w:t>0.81</w:t>
            </w:r>
          </w:p>
        </w:tc>
      </w:tr>
      <w:tr w:rsidR="002D617C" w14:paraId="3EED2264" w14:textId="77777777" w:rsidTr="002D617C">
        <w:trPr>
          <w:trHeight w:val="320"/>
        </w:trPr>
        <w:tc>
          <w:tcPr>
            <w:tcW w:w="1620" w:type="dxa"/>
            <w:tcBorders>
              <w:top w:val="nil"/>
              <w:left w:val="nil"/>
              <w:bottom w:val="nil"/>
              <w:right w:val="nil"/>
            </w:tcBorders>
            <w:shd w:val="clear" w:color="auto" w:fill="auto"/>
            <w:noWrap/>
            <w:vAlign w:val="center"/>
            <w:hideMark/>
          </w:tcPr>
          <w:p w14:paraId="572755AA" w14:textId="77777777" w:rsidR="002D617C" w:rsidRDefault="002D617C">
            <w:pPr>
              <w:rPr>
                <w:rFonts w:eastAsia="Times New Roman"/>
                <w:color w:val="000000"/>
              </w:rPr>
            </w:pPr>
            <w:r>
              <w:rPr>
                <w:rFonts w:eastAsia="Times New Roman"/>
                <w:color w:val="000000"/>
              </w:rPr>
              <w:t>Alaihe</w:t>
            </w:r>
          </w:p>
        </w:tc>
        <w:tc>
          <w:tcPr>
            <w:tcW w:w="1176" w:type="dxa"/>
            <w:tcBorders>
              <w:top w:val="nil"/>
              <w:left w:val="nil"/>
              <w:bottom w:val="nil"/>
              <w:right w:val="nil"/>
            </w:tcBorders>
            <w:shd w:val="clear" w:color="auto" w:fill="auto"/>
            <w:noWrap/>
            <w:vAlign w:val="center"/>
            <w:hideMark/>
          </w:tcPr>
          <w:p w14:paraId="1B0E3307" w14:textId="77777777" w:rsidR="002D617C" w:rsidRDefault="002D617C">
            <w:pPr>
              <w:jc w:val="right"/>
              <w:rPr>
                <w:rFonts w:eastAsia="Times New Roman"/>
                <w:color w:val="000000"/>
              </w:rPr>
            </w:pPr>
            <w:r>
              <w:rPr>
                <w:rFonts w:eastAsia="Times New Roman"/>
                <w:color w:val="000000"/>
              </w:rPr>
              <w:t>3,002</w:t>
            </w:r>
          </w:p>
        </w:tc>
        <w:tc>
          <w:tcPr>
            <w:tcW w:w="763" w:type="dxa"/>
            <w:tcBorders>
              <w:top w:val="nil"/>
              <w:left w:val="nil"/>
              <w:bottom w:val="nil"/>
              <w:right w:val="nil"/>
            </w:tcBorders>
            <w:shd w:val="clear" w:color="auto" w:fill="auto"/>
            <w:noWrap/>
            <w:vAlign w:val="center"/>
            <w:hideMark/>
          </w:tcPr>
          <w:p w14:paraId="0AC845F9" w14:textId="77777777" w:rsidR="002D617C" w:rsidRDefault="002D617C">
            <w:pPr>
              <w:jc w:val="center"/>
              <w:rPr>
                <w:rFonts w:eastAsia="Times New Roman"/>
                <w:color w:val="000000"/>
              </w:rPr>
            </w:pPr>
            <w:r>
              <w:rPr>
                <w:rFonts w:eastAsia="Times New Roman"/>
                <w:color w:val="000000"/>
              </w:rPr>
              <w:t>1.00</w:t>
            </w:r>
          </w:p>
        </w:tc>
        <w:tc>
          <w:tcPr>
            <w:tcW w:w="1391" w:type="dxa"/>
            <w:tcBorders>
              <w:top w:val="nil"/>
              <w:left w:val="nil"/>
              <w:bottom w:val="nil"/>
              <w:right w:val="nil"/>
            </w:tcBorders>
            <w:shd w:val="clear" w:color="auto" w:fill="auto"/>
            <w:noWrap/>
            <w:vAlign w:val="center"/>
            <w:hideMark/>
          </w:tcPr>
          <w:p w14:paraId="40311E4D" w14:textId="77777777" w:rsidR="002D617C" w:rsidRDefault="002D617C">
            <w:pPr>
              <w:rPr>
                <w:rFonts w:eastAsia="Times New Roman"/>
                <w:color w:val="000000"/>
              </w:rPr>
            </w:pPr>
            <w:r>
              <w:rPr>
                <w:rFonts w:eastAsia="Times New Roman"/>
                <w:color w:val="000000"/>
              </w:rPr>
              <w:t>Laenihi</w:t>
            </w:r>
          </w:p>
        </w:tc>
        <w:tc>
          <w:tcPr>
            <w:tcW w:w="1176" w:type="dxa"/>
            <w:tcBorders>
              <w:top w:val="nil"/>
              <w:left w:val="nil"/>
              <w:bottom w:val="nil"/>
              <w:right w:val="nil"/>
            </w:tcBorders>
            <w:shd w:val="clear" w:color="auto" w:fill="auto"/>
            <w:noWrap/>
            <w:vAlign w:val="center"/>
            <w:hideMark/>
          </w:tcPr>
          <w:p w14:paraId="37643655" w14:textId="77777777" w:rsidR="002D617C" w:rsidRDefault="002D617C">
            <w:pPr>
              <w:jc w:val="right"/>
              <w:rPr>
                <w:rFonts w:eastAsia="Times New Roman"/>
                <w:color w:val="000000"/>
              </w:rPr>
            </w:pPr>
            <w:r>
              <w:rPr>
                <w:rFonts w:eastAsia="Times New Roman"/>
                <w:color w:val="000000"/>
              </w:rPr>
              <w:t>24,306</w:t>
            </w:r>
          </w:p>
        </w:tc>
        <w:tc>
          <w:tcPr>
            <w:tcW w:w="952" w:type="dxa"/>
            <w:tcBorders>
              <w:top w:val="nil"/>
              <w:left w:val="nil"/>
              <w:bottom w:val="nil"/>
              <w:right w:val="nil"/>
            </w:tcBorders>
            <w:shd w:val="clear" w:color="auto" w:fill="auto"/>
            <w:noWrap/>
            <w:vAlign w:val="center"/>
            <w:hideMark/>
          </w:tcPr>
          <w:p w14:paraId="1A8523D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00BD859E" w14:textId="77777777" w:rsidR="002D617C" w:rsidRDefault="002D617C">
            <w:pPr>
              <w:rPr>
                <w:rFonts w:eastAsia="Times New Roman"/>
                <w:color w:val="000000"/>
              </w:rPr>
            </w:pPr>
            <w:r>
              <w:rPr>
                <w:rFonts w:eastAsia="Times New Roman"/>
                <w:color w:val="000000"/>
              </w:rPr>
              <w:t>Papa ulua</w:t>
            </w:r>
          </w:p>
        </w:tc>
        <w:tc>
          <w:tcPr>
            <w:tcW w:w="1300" w:type="dxa"/>
            <w:tcBorders>
              <w:top w:val="nil"/>
              <w:left w:val="nil"/>
              <w:bottom w:val="nil"/>
              <w:right w:val="nil"/>
            </w:tcBorders>
            <w:shd w:val="clear" w:color="auto" w:fill="auto"/>
            <w:noWrap/>
            <w:vAlign w:val="center"/>
            <w:hideMark/>
          </w:tcPr>
          <w:p w14:paraId="01BBB7F3" w14:textId="77777777" w:rsidR="002D617C" w:rsidRDefault="002D617C">
            <w:pPr>
              <w:jc w:val="right"/>
              <w:rPr>
                <w:rFonts w:eastAsia="Times New Roman"/>
                <w:color w:val="000000"/>
              </w:rPr>
            </w:pPr>
            <w:r>
              <w:rPr>
                <w:rFonts w:eastAsia="Times New Roman"/>
                <w:color w:val="000000"/>
              </w:rPr>
              <w:t>61,496</w:t>
            </w:r>
          </w:p>
        </w:tc>
        <w:tc>
          <w:tcPr>
            <w:tcW w:w="1180" w:type="dxa"/>
            <w:tcBorders>
              <w:top w:val="nil"/>
              <w:left w:val="nil"/>
              <w:bottom w:val="nil"/>
              <w:right w:val="nil"/>
            </w:tcBorders>
            <w:shd w:val="clear" w:color="auto" w:fill="auto"/>
            <w:noWrap/>
            <w:vAlign w:val="center"/>
            <w:hideMark/>
          </w:tcPr>
          <w:p w14:paraId="198C8593" w14:textId="77777777" w:rsidR="002D617C" w:rsidRDefault="002D617C">
            <w:pPr>
              <w:jc w:val="center"/>
              <w:rPr>
                <w:rFonts w:eastAsia="Times New Roman"/>
                <w:color w:val="000000"/>
              </w:rPr>
            </w:pPr>
            <w:r>
              <w:rPr>
                <w:rFonts w:eastAsia="Times New Roman"/>
                <w:color w:val="000000"/>
              </w:rPr>
              <w:t>0.81</w:t>
            </w:r>
          </w:p>
        </w:tc>
      </w:tr>
      <w:tr w:rsidR="002D617C" w14:paraId="34BAA280" w14:textId="77777777" w:rsidTr="002D617C">
        <w:trPr>
          <w:trHeight w:val="320"/>
        </w:trPr>
        <w:tc>
          <w:tcPr>
            <w:tcW w:w="1620" w:type="dxa"/>
            <w:tcBorders>
              <w:top w:val="nil"/>
              <w:left w:val="nil"/>
              <w:bottom w:val="nil"/>
              <w:right w:val="nil"/>
            </w:tcBorders>
            <w:shd w:val="clear" w:color="auto" w:fill="auto"/>
            <w:noWrap/>
            <w:vAlign w:val="center"/>
            <w:hideMark/>
          </w:tcPr>
          <w:p w14:paraId="2A4D3A8C" w14:textId="77777777" w:rsidR="002D617C" w:rsidRDefault="002D617C">
            <w:pPr>
              <w:rPr>
                <w:rFonts w:eastAsia="Times New Roman"/>
                <w:color w:val="000000"/>
              </w:rPr>
            </w:pPr>
            <w:r>
              <w:rPr>
                <w:rFonts w:eastAsia="Times New Roman"/>
                <w:color w:val="000000"/>
              </w:rPr>
              <w:t>Alaihe mama</w:t>
            </w:r>
          </w:p>
        </w:tc>
        <w:tc>
          <w:tcPr>
            <w:tcW w:w="1176" w:type="dxa"/>
            <w:tcBorders>
              <w:top w:val="nil"/>
              <w:left w:val="nil"/>
              <w:bottom w:val="nil"/>
              <w:right w:val="nil"/>
            </w:tcBorders>
            <w:shd w:val="clear" w:color="auto" w:fill="auto"/>
            <w:noWrap/>
            <w:vAlign w:val="center"/>
            <w:hideMark/>
          </w:tcPr>
          <w:p w14:paraId="6FCBD157" w14:textId="77777777" w:rsidR="002D617C" w:rsidRDefault="002D617C">
            <w:pPr>
              <w:jc w:val="right"/>
              <w:rPr>
                <w:rFonts w:eastAsia="Times New Roman"/>
                <w:color w:val="000000"/>
              </w:rPr>
            </w:pPr>
            <w:r>
              <w:rPr>
                <w:rFonts w:eastAsia="Times New Roman"/>
                <w:color w:val="000000"/>
              </w:rPr>
              <w:t>389</w:t>
            </w:r>
          </w:p>
        </w:tc>
        <w:tc>
          <w:tcPr>
            <w:tcW w:w="763" w:type="dxa"/>
            <w:tcBorders>
              <w:top w:val="nil"/>
              <w:left w:val="nil"/>
              <w:bottom w:val="nil"/>
              <w:right w:val="nil"/>
            </w:tcBorders>
            <w:shd w:val="clear" w:color="auto" w:fill="auto"/>
            <w:noWrap/>
            <w:vAlign w:val="center"/>
            <w:hideMark/>
          </w:tcPr>
          <w:p w14:paraId="792AF78E" w14:textId="77777777" w:rsidR="002D617C" w:rsidRDefault="002D617C">
            <w:pPr>
              <w:jc w:val="center"/>
              <w:rPr>
                <w:rFonts w:eastAsia="Times New Roman"/>
                <w:color w:val="000000"/>
              </w:rPr>
            </w:pPr>
            <w:r>
              <w:rPr>
                <w:rFonts w:eastAsia="Times New Roman"/>
                <w:color w:val="000000"/>
              </w:rPr>
              <w:t>1.00</w:t>
            </w:r>
          </w:p>
        </w:tc>
        <w:tc>
          <w:tcPr>
            <w:tcW w:w="1391" w:type="dxa"/>
            <w:tcBorders>
              <w:top w:val="nil"/>
              <w:left w:val="nil"/>
              <w:bottom w:val="nil"/>
              <w:right w:val="nil"/>
            </w:tcBorders>
            <w:shd w:val="clear" w:color="auto" w:fill="auto"/>
            <w:noWrap/>
            <w:vAlign w:val="center"/>
            <w:hideMark/>
          </w:tcPr>
          <w:p w14:paraId="0067F3A8" w14:textId="77777777" w:rsidR="002D617C" w:rsidRDefault="002D617C">
            <w:pPr>
              <w:rPr>
                <w:rFonts w:eastAsia="Times New Roman"/>
                <w:color w:val="000000"/>
              </w:rPr>
            </w:pPr>
            <w:r>
              <w:rPr>
                <w:rFonts w:eastAsia="Times New Roman"/>
                <w:color w:val="000000"/>
              </w:rPr>
              <w:t>Maiko</w:t>
            </w:r>
          </w:p>
        </w:tc>
        <w:tc>
          <w:tcPr>
            <w:tcW w:w="1176" w:type="dxa"/>
            <w:tcBorders>
              <w:top w:val="nil"/>
              <w:left w:val="nil"/>
              <w:bottom w:val="nil"/>
              <w:right w:val="nil"/>
            </w:tcBorders>
            <w:shd w:val="clear" w:color="auto" w:fill="auto"/>
            <w:noWrap/>
            <w:vAlign w:val="center"/>
            <w:hideMark/>
          </w:tcPr>
          <w:p w14:paraId="2EFB2B41" w14:textId="77777777" w:rsidR="002D617C" w:rsidRDefault="002D617C">
            <w:pPr>
              <w:jc w:val="right"/>
              <w:rPr>
                <w:rFonts w:eastAsia="Times New Roman"/>
                <w:color w:val="000000"/>
              </w:rPr>
            </w:pPr>
            <w:r>
              <w:rPr>
                <w:rFonts w:eastAsia="Times New Roman"/>
                <w:color w:val="000000"/>
              </w:rPr>
              <w:t>6,591</w:t>
            </w:r>
          </w:p>
        </w:tc>
        <w:tc>
          <w:tcPr>
            <w:tcW w:w="952" w:type="dxa"/>
            <w:tcBorders>
              <w:top w:val="nil"/>
              <w:left w:val="nil"/>
              <w:bottom w:val="nil"/>
              <w:right w:val="nil"/>
            </w:tcBorders>
            <w:shd w:val="clear" w:color="auto" w:fill="auto"/>
            <w:noWrap/>
            <w:vAlign w:val="center"/>
            <w:hideMark/>
          </w:tcPr>
          <w:p w14:paraId="74B7316E"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32F048DD" w14:textId="77777777" w:rsidR="002D617C" w:rsidRDefault="002D617C">
            <w:pPr>
              <w:rPr>
                <w:rFonts w:eastAsia="Times New Roman"/>
                <w:color w:val="000000"/>
              </w:rPr>
            </w:pPr>
            <w:r>
              <w:rPr>
                <w:rFonts w:eastAsia="Times New Roman"/>
                <w:color w:val="000000"/>
              </w:rPr>
              <w:t>Poopaa</w:t>
            </w:r>
          </w:p>
        </w:tc>
        <w:tc>
          <w:tcPr>
            <w:tcW w:w="1300" w:type="dxa"/>
            <w:tcBorders>
              <w:top w:val="nil"/>
              <w:left w:val="nil"/>
              <w:bottom w:val="nil"/>
              <w:right w:val="nil"/>
            </w:tcBorders>
            <w:shd w:val="clear" w:color="auto" w:fill="auto"/>
            <w:noWrap/>
            <w:vAlign w:val="center"/>
            <w:hideMark/>
          </w:tcPr>
          <w:p w14:paraId="47282286" w14:textId="77777777" w:rsidR="002D617C" w:rsidRDefault="002D617C">
            <w:pPr>
              <w:jc w:val="right"/>
              <w:rPr>
                <w:rFonts w:eastAsia="Times New Roman"/>
                <w:color w:val="000000"/>
              </w:rPr>
            </w:pPr>
            <w:r>
              <w:rPr>
                <w:rFonts w:eastAsia="Times New Roman"/>
                <w:color w:val="000000"/>
              </w:rPr>
              <w:t>3,232</w:t>
            </w:r>
          </w:p>
        </w:tc>
        <w:tc>
          <w:tcPr>
            <w:tcW w:w="1180" w:type="dxa"/>
            <w:tcBorders>
              <w:top w:val="nil"/>
              <w:left w:val="nil"/>
              <w:bottom w:val="nil"/>
              <w:right w:val="nil"/>
            </w:tcBorders>
            <w:shd w:val="clear" w:color="auto" w:fill="auto"/>
            <w:noWrap/>
            <w:vAlign w:val="center"/>
            <w:hideMark/>
          </w:tcPr>
          <w:p w14:paraId="69C13928" w14:textId="77777777" w:rsidR="002D617C" w:rsidRDefault="002D617C">
            <w:pPr>
              <w:jc w:val="center"/>
              <w:rPr>
                <w:rFonts w:eastAsia="Times New Roman"/>
                <w:color w:val="000000"/>
              </w:rPr>
            </w:pPr>
            <w:r>
              <w:rPr>
                <w:rFonts w:eastAsia="Times New Roman"/>
                <w:color w:val="000000"/>
              </w:rPr>
              <w:t>0.81</w:t>
            </w:r>
          </w:p>
        </w:tc>
      </w:tr>
      <w:tr w:rsidR="002D617C" w14:paraId="64602C74" w14:textId="77777777" w:rsidTr="002D617C">
        <w:trPr>
          <w:trHeight w:val="320"/>
        </w:trPr>
        <w:tc>
          <w:tcPr>
            <w:tcW w:w="1620" w:type="dxa"/>
            <w:tcBorders>
              <w:top w:val="nil"/>
              <w:left w:val="nil"/>
              <w:bottom w:val="nil"/>
              <w:right w:val="nil"/>
            </w:tcBorders>
            <w:shd w:val="clear" w:color="auto" w:fill="auto"/>
            <w:noWrap/>
            <w:vAlign w:val="center"/>
            <w:hideMark/>
          </w:tcPr>
          <w:p w14:paraId="76F8E2B6" w14:textId="77777777" w:rsidR="002D617C" w:rsidRDefault="002D617C">
            <w:pPr>
              <w:rPr>
                <w:rFonts w:eastAsia="Times New Roman"/>
                <w:color w:val="000000"/>
              </w:rPr>
            </w:pPr>
            <w:r>
              <w:rPr>
                <w:rFonts w:eastAsia="Times New Roman"/>
                <w:color w:val="000000"/>
              </w:rPr>
              <w:t>Amaama</w:t>
            </w:r>
          </w:p>
        </w:tc>
        <w:tc>
          <w:tcPr>
            <w:tcW w:w="1176" w:type="dxa"/>
            <w:tcBorders>
              <w:top w:val="nil"/>
              <w:left w:val="nil"/>
              <w:bottom w:val="nil"/>
              <w:right w:val="nil"/>
            </w:tcBorders>
            <w:shd w:val="clear" w:color="auto" w:fill="auto"/>
            <w:noWrap/>
            <w:vAlign w:val="center"/>
            <w:hideMark/>
          </w:tcPr>
          <w:p w14:paraId="451E54A1" w14:textId="77777777" w:rsidR="002D617C" w:rsidRDefault="002D617C">
            <w:pPr>
              <w:jc w:val="right"/>
              <w:rPr>
                <w:rFonts w:eastAsia="Times New Roman"/>
                <w:color w:val="000000"/>
              </w:rPr>
            </w:pPr>
            <w:r>
              <w:rPr>
                <w:rFonts w:eastAsia="Times New Roman"/>
                <w:color w:val="000000"/>
              </w:rPr>
              <w:t>17,175</w:t>
            </w:r>
          </w:p>
        </w:tc>
        <w:tc>
          <w:tcPr>
            <w:tcW w:w="763" w:type="dxa"/>
            <w:tcBorders>
              <w:top w:val="nil"/>
              <w:left w:val="nil"/>
              <w:bottom w:val="nil"/>
              <w:right w:val="nil"/>
            </w:tcBorders>
            <w:shd w:val="clear" w:color="auto" w:fill="auto"/>
            <w:noWrap/>
            <w:vAlign w:val="center"/>
            <w:hideMark/>
          </w:tcPr>
          <w:p w14:paraId="37A18FB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C13102F" w14:textId="77777777" w:rsidR="002D617C" w:rsidRDefault="002D617C">
            <w:pPr>
              <w:rPr>
                <w:rFonts w:eastAsia="Times New Roman"/>
                <w:color w:val="000000"/>
              </w:rPr>
            </w:pPr>
            <w:r>
              <w:rPr>
                <w:rFonts w:eastAsia="Times New Roman"/>
                <w:color w:val="000000"/>
              </w:rPr>
              <w:t>Malu</w:t>
            </w:r>
          </w:p>
        </w:tc>
        <w:tc>
          <w:tcPr>
            <w:tcW w:w="1176" w:type="dxa"/>
            <w:tcBorders>
              <w:top w:val="nil"/>
              <w:left w:val="nil"/>
              <w:bottom w:val="nil"/>
              <w:right w:val="nil"/>
            </w:tcBorders>
            <w:shd w:val="clear" w:color="auto" w:fill="auto"/>
            <w:noWrap/>
            <w:vAlign w:val="center"/>
            <w:hideMark/>
          </w:tcPr>
          <w:p w14:paraId="1260B777" w14:textId="77777777" w:rsidR="002D617C" w:rsidRDefault="002D617C">
            <w:pPr>
              <w:jc w:val="right"/>
              <w:rPr>
                <w:rFonts w:eastAsia="Times New Roman"/>
                <w:color w:val="000000"/>
              </w:rPr>
            </w:pPr>
            <w:r>
              <w:rPr>
                <w:rFonts w:eastAsia="Times New Roman"/>
                <w:color w:val="000000"/>
              </w:rPr>
              <w:t>673</w:t>
            </w:r>
          </w:p>
        </w:tc>
        <w:tc>
          <w:tcPr>
            <w:tcW w:w="952" w:type="dxa"/>
            <w:tcBorders>
              <w:top w:val="nil"/>
              <w:left w:val="nil"/>
              <w:bottom w:val="nil"/>
              <w:right w:val="nil"/>
            </w:tcBorders>
            <w:shd w:val="clear" w:color="auto" w:fill="auto"/>
            <w:noWrap/>
            <w:vAlign w:val="center"/>
            <w:hideMark/>
          </w:tcPr>
          <w:p w14:paraId="236B0249" w14:textId="77777777" w:rsidR="002D617C" w:rsidRDefault="002D617C">
            <w:pPr>
              <w:jc w:val="center"/>
              <w:rPr>
                <w:rFonts w:eastAsia="Times New Roman"/>
                <w:color w:val="000000"/>
              </w:rPr>
            </w:pPr>
            <w:r>
              <w:rPr>
                <w:rFonts w:eastAsia="Times New Roman"/>
                <w:color w:val="000000"/>
              </w:rPr>
              <w:t>0.87</w:t>
            </w:r>
          </w:p>
        </w:tc>
        <w:tc>
          <w:tcPr>
            <w:tcW w:w="1472" w:type="dxa"/>
            <w:tcBorders>
              <w:top w:val="nil"/>
              <w:left w:val="nil"/>
              <w:bottom w:val="nil"/>
              <w:right w:val="nil"/>
            </w:tcBorders>
            <w:shd w:val="clear" w:color="auto" w:fill="auto"/>
            <w:noWrap/>
            <w:vAlign w:val="center"/>
            <w:hideMark/>
          </w:tcPr>
          <w:p w14:paraId="5B436AE2" w14:textId="77777777" w:rsidR="002D617C" w:rsidRDefault="002D617C">
            <w:pPr>
              <w:rPr>
                <w:rFonts w:eastAsia="Times New Roman"/>
                <w:color w:val="000000"/>
              </w:rPr>
            </w:pPr>
            <w:r>
              <w:rPr>
                <w:rFonts w:eastAsia="Times New Roman"/>
                <w:color w:val="000000"/>
              </w:rPr>
              <w:t>Poou</w:t>
            </w:r>
          </w:p>
        </w:tc>
        <w:tc>
          <w:tcPr>
            <w:tcW w:w="1300" w:type="dxa"/>
            <w:tcBorders>
              <w:top w:val="nil"/>
              <w:left w:val="nil"/>
              <w:bottom w:val="nil"/>
              <w:right w:val="nil"/>
            </w:tcBorders>
            <w:shd w:val="clear" w:color="auto" w:fill="auto"/>
            <w:noWrap/>
            <w:vAlign w:val="center"/>
            <w:hideMark/>
          </w:tcPr>
          <w:p w14:paraId="44683B11" w14:textId="77777777" w:rsidR="002D617C" w:rsidRDefault="002D617C">
            <w:pPr>
              <w:jc w:val="right"/>
              <w:rPr>
                <w:rFonts w:eastAsia="Times New Roman"/>
                <w:color w:val="000000"/>
              </w:rPr>
            </w:pPr>
            <w:r>
              <w:rPr>
                <w:rFonts w:eastAsia="Times New Roman"/>
                <w:color w:val="000000"/>
              </w:rPr>
              <w:t>190</w:t>
            </w:r>
          </w:p>
        </w:tc>
        <w:tc>
          <w:tcPr>
            <w:tcW w:w="1180" w:type="dxa"/>
            <w:tcBorders>
              <w:top w:val="nil"/>
              <w:left w:val="nil"/>
              <w:bottom w:val="nil"/>
              <w:right w:val="nil"/>
            </w:tcBorders>
            <w:shd w:val="clear" w:color="auto" w:fill="auto"/>
            <w:noWrap/>
            <w:vAlign w:val="center"/>
            <w:hideMark/>
          </w:tcPr>
          <w:p w14:paraId="6DAEC248" w14:textId="77777777" w:rsidR="002D617C" w:rsidRDefault="002D617C">
            <w:pPr>
              <w:jc w:val="center"/>
              <w:rPr>
                <w:rFonts w:eastAsia="Times New Roman"/>
                <w:color w:val="000000"/>
              </w:rPr>
            </w:pPr>
            <w:r>
              <w:rPr>
                <w:rFonts w:eastAsia="Times New Roman"/>
                <w:color w:val="000000"/>
              </w:rPr>
              <w:t>0.82</w:t>
            </w:r>
          </w:p>
        </w:tc>
      </w:tr>
      <w:tr w:rsidR="002D617C" w14:paraId="6AA6BF9C" w14:textId="77777777" w:rsidTr="002D617C">
        <w:trPr>
          <w:trHeight w:val="320"/>
        </w:trPr>
        <w:tc>
          <w:tcPr>
            <w:tcW w:w="1620" w:type="dxa"/>
            <w:tcBorders>
              <w:top w:val="nil"/>
              <w:left w:val="nil"/>
              <w:bottom w:val="nil"/>
              <w:right w:val="nil"/>
            </w:tcBorders>
            <w:shd w:val="clear" w:color="auto" w:fill="auto"/>
            <w:noWrap/>
            <w:vAlign w:val="center"/>
            <w:hideMark/>
          </w:tcPr>
          <w:p w14:paraId="58965859" w14:textId="77777777" w:rsidR="002D617C" w:rsidRDefault="002D617C">
            <w:pPr>
              <w:rPr>
                <w:rFonts w:eastAsia="Times New Roman"/>
                <w:color w:val="000000"/>
              </w:rPr>
            </w:pPr>
            <w:r>
              <w:rPr>
                <w:rFonts w:eastAsia="Times New Roman"/>
                <w:color w:val="000000"/>
              </w:rPr>
              <w:t>Api</w:t>
            </w:r>
          </w:p>
        </w:tc>
        <w:tc>
          <w:tcPr>
            <w:tcW w:w="1176" w:type="dxa"/>
            <w:tcBorders>
              <w:top w:val="nil"/>
              <w:left w:val="nil"/>
              <w:bottom w:val="nil"/>
              <w:right w:val="nil"/>
            </w:tcBorders>
            <w:shd w:val="clear" w:color="auto" w:fill="auto"/>
            <w:noWrap/>
            <w:vAlign w:val="center"/>
            <w:hideMark/>
          </w:tcPr>
          <w:p w14:paraId="1AC831FD" w14:textId="77777777" w:rsidR="002D617C" w:rsidRDefault="002D617C">
            <w:pPr>
              <w:jc w:val="right"/>
              <w:rPr>
                <w:rFonts w:eastAsia="Times New Roman"/>
                <w:color w:val="000000"/>
              </w:rPr>
            </w:pPr>
            <w:r>
              <w:rPr>
                <w:rFonts w:eastAsia="Times New Roman"/>
                <w:color w:val="000000"/>
              </w:rPr>
              <w:t>532</w:t>
            </w:r>
          </w:p>
        </w:tc>
        <w:tc>
          <w:tcPr>
            <w:tcW w:w="763" w:type="dxa"/>
            <w:tcBorders>
              <w:top w:val="nil"/>
              <w:left w:val="nil"/>
              <w:bottom w:val="nil"/>
              <w:right w:val="nil"/>
            </w:tcBorders>
            <w:shd w:val="clear" w:color="auto" w:fill="auto"/>
            <w:noWrap/>
            <w:vAlign w:val="center"/>
            <w:hideMark/>
          </w:tcPr>
          <w:p w14:paraId="0D3280B8" w14:textId="77777777" w:rsidR="002D617C" w:rsidRDefault="002D617C">
            <w:pPr>
              <w:jc w:val="center"/>
              <w:rPr>
                <w:rFonts w:eastAsia="Times New Roman"/>
                <w:color w:val="000000"/>
              </w:rPr>
            </w:pPr>
            <w:r>
              <w:rPr>
                <w:rFonts w:eastAsia="Times New Roman"/>
                <w:color w:val="000000"/>
              </w:rPr>
              <w:t>0.54</w:t>
            </w:r>
          </w:p>
        </w:tc>
        <w:tc>
          <w:tcPr>
            <w:tcW w:w="1391" w:type="dxa"/>
            <w:tcBorders>
              <w:top w:val="nil"/>
              <w:left w:val="nil"/>
              <w:bottom w:val="nil"/>
              <w:right w:val="nil"/>
            </w:tcBorders>
            <w:shd w:val="clear" w:color="auto" w:fill="auto"/>
            <w:noWrap/>
            <w:vAlign w:val="center"/>
            <w:hideMark/>
          </w:tcPr>
          <w:p w14:paraId="6580C318" w14:textId="77777777" w:rsidR="002D617C" w:rsidRDefault="002D617C">
            <w:pPr>
              <w:rPr>
                <w:rFonts w:eastAsia="Times New Roman"/>
                <w:color w:val="000000"/>
              </w:rPr>
            </w:pPr>
            <w:r>
              <w:rPr>
                <w:rFonts w:eastAsia="Times New Roman"/>
                <w:color w:val="000000"/>
              </w:rPr>
              <w:t>Manini</w:t>
            </w:r>
          </w:p>
        </w:tc>
        <w:tc>
          <w:tcPr>
            <w:tcW w:w="1176" w:type="dxa"/>
            <w:tcBorders>
              <w:top w:val="nil"/>
              <w:left w:val="nil"/>
              <w:bottom w:val="nil"/>
              <w:right w:val="nil"/>
            </w:tcBorders>
            <w:shd w:val="clear" w:color="auto" w:fill="auto"/>
            <w:noWrap/>
            <w:vAlign w:val="center"/>
            <w:hideMark/>
          </w:tcPr>
          <w:p w14:paraId="17C96F06" w14:textId="77777777" w:rsidR="002D617C" w:rsidRDefault="002D617C">
            <w:pPr>
              <w:jc w:val="right"/>
              <w:rPr>
                <w:rFonts w:eastAsia="Times New Roman"/>
                <w:color w:val="000000"/>
              </w:rPr>
            </w:pPr>
            <w:r>
              <w:rPr>
                <w:rFonts w:eastAsia="Times New Roman"/>
                <w:color w:val="000000"/>
              </w:rPr>
              <w:t>61,199</w:t>
            </w:r>
          </w:p>
        </w:tc>
        <w:tc>
          <w:tcPr>
            <w:tcW w:w="952" w:type="dxa"/>
            <w:tcBorders>
              <w:top w:val="nil"/>
              <w:left w:val="nil"/>
              <w:bottom w:val="nil"/>
              <w:right w:val="nil"/>
            </w:tcBorders>
            <w:shd w:val="clear" w:color="auto" w:fill="auto"/>
            <w:noWrap/>
            <w:vAlign w:val="center"/>
            <w:hideMark/>
          </w:tcPr>
          <w:p w14:paraId="25B503F6"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2C65B27C" w14:textId="77777777" w:rsidR="002D617C" w:rsidRDefault="002D617C">
            <w:pPr>
              <w:rPr>
                <w:rFonts w:eastAsia="Times New Roman"/>
                <w:color w:val="000000"/>
              </w:rPr>
            </w:pPr>
            <w:r>
              <w:rPr>
                <w:rFonts w:eastAsia="Times New Roman"/>
                <w:color w:val="000000"/>
              </w:rPr>
              <w:t>Pualu</w:t>
            </w:r>
          </w:p>
        </w:tc>
        <w:tc>
          <w:tcPr>
            <w:tcW w:w="1300" w:type="dxa"/>
            <w:tcBorders>
              <w:top w:val="nil"/>
              <w:left w:val="nil"/>
              <w:bottom w:val="nil"/>
              <w:right w:val="nil"/>
            </w:tcBorders>
            <w:shd w:val="clear" w:color="auto" w:fill="auto"/>
            <w:noWrap/>
            <w:vAlign w:val="center"/>
            <w:hideMark/>
          </w:tcPr>
          <w:p w14:paraId="547D08C7" w14:textId="77777777" w:rsidR="002D617C" w:rsidRDefault="002D617C">
            <w:pPr>
              <w:jc w:val="right"/>
              <w:rPr>
                <w:rFonts w:eastAsia="Times New Roman"/>
                <w:color w:val="000000"/>
              </w:rPr>
            </w:pPr>
            <w:r>
              <w:rPr>
                <w:rFonts w:eastAsia="Times New Roman"/>
                <w:color w:val="000000"/>
              </w:rPr>
              <w:t>33,252</w:t>
            </w:r>
          </w:p>
        </w:tc>
        <w:tc>
          <w:tcPr>
            <w:tcW w:w="1180" w:type="dxa"/>
            <w:tcBorders>
              <w:top w:val="nil"/>
              <w:left w:val="nil"/>
              <w:bottom w:val="nil"/>
              <w:right w:val="nil"/>
            </w:tcBorders>
            <w:shd w:val="clear" w:color="auto" w:fill="auto"/>
            <w:noWrap/>
            <w:vAlign w:val="center"/>
            <w:hideMark/>
          </w:tcPr>
          <w:p w14:paraId="5BC689F1" w14:textId="77777777" w:rsidR="002D617C" w:rsidRDefault="002D617C">
            <w:pPr>
              <w:jc w:val="center"/>
              <w:rPr>
                <w:rFonts w:eastAsia="Times New Roman"/>
                <w:color w:val="000000"/>
              </w:rPr>
            </w:pPr>
            <w:r>
              <w:rPr>
                <w:rFonts w:eastAsia="Times New Roman"/>
                <w:color w:val="000000"/>
              </w:rPr>
              <w:t>0.40</w:t>
            </w:r>
          </w:p>
        </w:tc>
      </w:tr>
      <w:tr w:rsidR="002D617C" w14:paraId="4CD96F1E" w14:textId="77777777" w:rsidTr="002D617C">
        <w:trPr>
          <w:trHeight w:val="320"/>
        </w:trPr>
        <w:tc>
          <w:tcPr>
            <w:tcW w:w="1620" w:type="dxa"/>
            <w:tcBorders>
              <w:top w:val="nil"/>
              <w:left w:val="nil"/>
              <w:bottom w:val="nil"/>
              <w:right w:val="nil"/>
            </w:tcBorders>
            <w:shd w:val="clear" w:color="auto" w:fill="auto"/>
            <w:noWrap/>
            <w:vAlign w:val="center"/>
            <w:hideMark/>
          </w:tcPr>
          <w:p w14:paraId="1A11B471" w14:textId="77777777" w:rsidR="002D617C" w:rsidRDefault="002D617C">
            <w:pPr>
              <w:rPr>
                <w:rFonts w:eastAsia="Times New Roman"/>
                <w:color w:val="000000"/>
              </w:rPr>
            </w:pPr>
            <w:r>
              <w:rPr>
                <w:rFonts w:eastAsia="Times New Roman"/>
                <w:color w:val="000000"/>
              </w:rPr>
              <w:t>Awa</w:t>
            </w:r>
          </w:p>
        </w:tc>
        <w:tc>
          <w:tcPr>
            <w:tcW w:w="1176" w:type="dxa"/>
            <w:tcBorders>
              <w:top w:val="nil"/>
              <w:left w:val="nil"/>
              <w:bottom w:val="nil"/>
              <w:right w:val="nil"/>
            </w:tcBorders>
            <w:shd w:val="clear" w:color="auto" w:fill="auto"/>
            <w:noWrap/>
            <w:vAlign w:val="center"/>
            <w:hideMark/>
          </w:tcPr>
          <w:p w14:paraId="344414B0" w14:textId="77777777" w:rsidR="002D617C" w:rsidRDefault="002D617C">
            <w:pPr>
              <w:jc w:val="right"/>
              <w:rPr>
                <w:rFonts w:eastAsia="Times New Roman"/>
                <w:color w:val="000000"/>
              </w:rPr>
            </w:pPr>
            <w:r>
              <w:rPr>
                <w:rFonts w:eastAsia="Times New Roman"/>
                <w:color w:val="000000"/>
              </w:rPr>
              <w:t>4,590</w:t>
            </w:r>
          </w:p>
        </w:tc>
        <w:tc>
          <w:tcPr>
            <w:tcW w:w="763" w:type="dxa"/>
            <w:tcBorders>
              <w:top w:val="nil"/>
              <w:left w:val="nil"/>
              <w:bottom w:val="nil"/>
              <w:right w:val="nil"/>
            </w:tcBorders>
            <w:shd w:val="clear" w:color="auto" w:fill="auto"/>
            <w:noWrap/>
            <w:vAlign w:val="center"/>
            <w:hideMark/>
          </w:tcPr>
          <w:p w14:paraId="32DA8246"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3C48536" w14:textId="77777777" w:rsidR="002D617C" w:rsidRDefault="002D617C">
            <w:pPr>
              <w:rPr>
                <w:rFonts w:eastAsia="Times New Roman"/>
                <w:color w:val="000000"/>
              </w:rPr>
            </w:pPr>
            <w:r>
              <w:rPr>
                <w:rFonts w:eastAsia="Times New Roman"/>
                <w:color w:val="000000"/>
              </w:rPr>
              <w:t>Maomao</w:t>
            </w:r>
          </w:p>
        </w:tc>
        <w:tc>
          <w:tcPr>
            <w:tcW w:w="1176" w:type="dxa"/>
            <w:tcBorders>
              <w:top w:val="nil"/>
              <w:left w:val="nil"/>
              <w:bottom w:val="nil"/>
              <w:right w:val="nil"/>
            </w:tcBorders>
            <w:shd w:val="clear" w:color="auto" w:fill="auto"/>
            <w:noWrap/>
            <w:vAlign w:val="center"/>
            <w:hideMark/>
          </w:tcPr>
          <w:p w14:paraId="25370A90" w14:textId="77777777" w:rsidR="002D617C" w:rsidRDefault="002D617C">
            <w:pPr>
              <w:jc w:val="right"/>
              <w:rPr>
                <w:rFonts w:eastAsia="Times New Roman"/>
                <w:color w:val="000000"/>
              </w:rPr>
            </w:pPr>
            <w:r>
              <w:rPr>
                <w:rFonts w:eastAsia="Times New Roman"/>
                <w:color w:val="000000"/>
              </w:rPr>
              <w:t>7,215</w:t>
            </w:r>
          </w:p>
        </w:tc>
        <w:tc>
          <w:tcPr>
            <w:tcW w:w="952" w:type="dxa"/>
            <w:tcBorders>
              <w:top w:val="nil"/>
              <w:left w:val="nil"/>
              <w:bottom w:val="nil"/>
              <w:right w:val="nil"/>
            </w:tcBorders>
            <w:shd w:val="clear" w:color="auto" w:fill="auto"/>
            <w:noWrap/>
            <w:vAlign w:val="center"/>
            <w:hideMark/>
          </w:tcPr>
          <w:p w14:paraId="4B9CF4A7"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F62894D" w14:textId="77777777" w:rsidR="002D617C" w:rsidRDefault="002D617C">
            <w:pPr>
              <w:rPr>
                <w:rFonts w:eastAsia="Times New Roman"/>
                <w:color w:val="000000"/>
              </w:rPr>
            </w:pPr>
            <w:r>
              <w:rPr>
                <w:rFonts w:eastAsia="Times New Roman"/>
                <w:color w:val="000000"/>
              </w:rPr>
              <w:t>Puhi black</w:t>
            </w:r>
          </w:p>
        </w:tc>
        <w:tc>
          <w:tcPr>
            <w:tcW w:w="1300" w:type="dxa"/>
            <w:tcBorders>
              <w:top w:val="nil"/>
              <w:left w:val="nil"/>
              <w:bottom w:val="nil"/>
              <w:right w:val="nil"/>
            </w:tcBorders>
            <w:shd w:val="clear" w:color="auto" w:fill="auto"/>
            <w:noWrap/>
            <w:vAlign w:val="center"/>
            <w:hideMark/>
          </w:tcPr>
          <w:p w14:paraId="623A389F" w14:textId="77777777" w:rsidR="002D617C" w:rsidRDefault="002D617C">
            <w:pPr>
              <w:jc w:val="right"/>
              <w:rPr>
                <w:rFonts w:eastAsia="Times New Roman"/>
                <w:color w:val="000000"/>
              </w:rPr>
            </w:pPr>
            <w:r>
              <w:rPr>
                <w:rFonts w:eastAsia="Times New Roman"/>
                <w:color w:val="000000"/>
              </w:rPr>
              <w:t>2,229</w:t>
            </w:r>
          </w:p>
        </w:tc>
        <w:tc>
          <w:tcPr>
            <w:tcW w:w="1180" w:type="dxa"/>
            <w:tcBorders>
              <w:top w:val="nil"/>
              <w:left w:val="nil"/>
              <w:bottom w:val="nil"/>
              <w:right w:val="nil"/>
            </w:tcBorders>
            <w:shd w:val="clear" w:color="auto" w:fill="auto"/>
            <w:noWrap/>
            <w:vAlign w:val="center"/>
            <w:hideMark/>
          </w:tcPr>
          <w:p w14:paraId="6E9B09F2" w14:textId="77777777" w:rsidR="002D617C" w:rsidRDefault="002D617C">
            <w:pPr>
              <w:jc w:val="center"/>
              <w:rPr>
                <w:rFonts w:eastAsia="Times New Roman"/>
                <w:color w:val="000000"/>
              </w:rPr>
            </w:pPr>
            <w:r>
              <w:rPr>
                <w:rFonts w:eastAsia="Times New Roman"/>
                <w:color w:val="000000"/>
              </w:rPr>
              <w:t>0.81</w:t>
            </w:r>
          </w:p>
        </w:tc>
      </w:tr>
      <w:tr w:rsidR="002D617C" w14:paraId="22278495" w14:textId="77777777" w:rsidTr="002D617C">
        <w:trPr>
          <w:trHeight w:val="320"/>
        </w:trPr>
        <w:tc>
          <w:tcPr>
            <w:tcW w:w="1620" w:type="dxa"/>
            <w:tcBorders>
              <w:top w:val="nil"/>
              <w:left w:val="nil"/>
              <w:bottom w:val="nil"/>
              <w:right w:val="nil"/>
            </w:tcBorders>
            <w:shd w:val="clear" w:color="auto" w:fill="auto"/>
            <w:noWrap/>
            <w:vAlign w:val="center"/>
            <w:hideMark/>
          </w:tcPr>
          <w:p w14:paraId="4C88A272" w14:textId="77777777" w:rsidR="002D617C" w:rsidRDefault="002D617C">
            <w:pPr>
              <w:rPr>
                <w:rFonts w:eastAsia="Times New Roman"/>
                <w:color w:val="000000"/>
              </w:rPr>
            </w:pPr>
            <w:r>
              <w:rPr>
                <w:rFonts w:eastAsia="Times New Roman"/>
                <w:color w:val="000000"/>
              </w:rPr>
              <w:t>Awaawa</w:t>
            </w:r>
          </w:p>
        </w:tc>
        <w:tc>
          <w:tcPr>
            <w:tcW w:w="1176" w:type="dxa"/>
            <w:tcBorders>
              <w:top w:val="nil"/>
              <w:left w:val="nil"/>
              <w:bottom w:val="nil"/>
              <w:right w:val="nil"/>
            </w:tcBorders>
            <w:shd w:val="clear" w:color="auto" w:fill="auto"/>
            <w:noWrap/>
            <w:vAlign w:val="center"/>
            <w:hideMark/>
          </w:tcPr>
          <w:p w14:paraId="30CCD35F" w14:textId="77777777" w:rsidR="002D617C" w:rsidRDefault="002D617C">
            <w:pPr>
              <w:jc w:val="right"/>
              <w:rPr>
                <w:rFonts w:eastAsia="Times New Roman"/>
                <w:color w:val="000000"/>
              </w:rPr>
            </w:pPr>
            <w:r>
              <w:rPr>
                <w:rFonts w:eastAsia="Times New Roman"/>
                <w:color w:val="000000"/>
              </w:rPr>
              <w:t>2,732</w:t>
            </w:r>
          </w:p>
        </w:tc>
        <w:tc>
          <w:tcPr>
            <w:tcW w:w="763" w:type="dxa"/>
            <w:tcBorders>
              <w:top w:val="nil"/>
              <w:left w:val="nil"/>
              <w:bottom w:val="nil"/>
              <w:right w:val="nil"/>
            </w:tcBorders>
            <w:shd w:val="clear" w:color="auto" w:fill="auto"/>
            <w:noWrap/>
            <w:vAlign w:val="center"/>
            <w:hideMark/>
          </w:tcPr>
          <w:p w14:paraId="3CD5A2D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AD46525" w14:textId="77777777" w:rsidR="002D617C" w:rsidRDefault="002D617C">
            <w:pPr>
              <w:rPr>
                <w:rFonts w:eastAsia="Times New Roman"/>
                <w:color w:val="000000"/>
              </w:rPr>
            </w:pPr>
            <w:r>
              <w:rPr>
                <w:rFonts w:eastAsia="Times New Roman"/>
                <w:color w:val="000000"/>
              </w:rPr>
              <w:t>Menpachi</w:t>
            </w:r>
          </w:p>
        </w:tc>
        <w:tc>
          <w:tcPr>
            <w:tcW w:w="1176" w:type="dxa"/>
            <w:tcBorders>
              <w:top w:val="nil"/>
              <w:left w:val="nil"/>
              <w:bottom w:val="nil"/>
              <w:right w:val="nil"/>
            </w:tcBorders>
            <w:shd w:val="clear" w:color="auto" w:fill="auto"/>
            <w:noWrap/>
            <w:vAlign w:val="center"/>
            <w:hideMark/>
          </w:tcPr>
          <w:p w14:paraId="71393D3E" w14:textId="77777777" w:rsidR="002D617C" w:rsidRDefault="002D617C">
            <w:pPr>
              <w:jc w:val="right"/>
              <w:rPr>
                <w:rFonts w:eastAsia="Times New Roman"/>
                <w:color w:val="000000"/>
              </w:rPr>
            </w:pPr>
            <w:r>
              <w:rPr>
                <w:rFonts w:eastAsia="Times New Roman"/>
                <w:color w:val="000000"/>
              </w:rPr>
              <w:t>381,403</w:t>
            </w:r>
          </w:p>
        </w:tc>
        <w:tc>
          <w:tcPr>
            <w:tcW w:w="952" w:type="dxa"/>
            <w:tcBorders>
              <w:top w:val="nil"/>
              <w:left w:val="nil"/>
              <w:bottom w:val="nil"/>
              <w:right w:val="nil"/>
            </w:tcBorders>
            <w:shd w:val="clear" w:color="auto" w:fill="auto"/>
            <w:noWrap/>
            <w:vAlign w:val="center"/>
            <w:hideMark/>
          </w:tcPr>
          <w:p w14:paraId="3BEF56A7"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67DC2A7E" w14:textId="77777777" w:rsidR="002D617C" w:rsidRDefault="002D617C">
            <w:pPr>
              <w:rPr>
                <w:rFonts w:eastAsia="Times New Roman"/>
                <w:color w:val="000000"/>
              </w:rPr>
            </w:pPr>
            <w:r>
              <w:rPr>
                <w:rFonts w:eastAsia="Times New Roman"/>
                <w:color w:val="000000"/>
              </w:rPr>
              <w:t>Puhi eel-misc.</w:t>
            </w:r>
          </w:p>
        </w:tc>
        <w:tc>
          <w:tcPr>
            <w:tcW w:w="1300" w:type="dxa"/>
            <w:tcBorders>
              <w:top w:val="nil"/>
              <w:left w:val="nil"/>
              <w:bottom w:val="nil"/>
              <w:right w:val="nil"/>
            </w:tcBorders>
            <w:shd w:val="clear" w:color="auto" w:fill="auto"/>
            <w:noWrap/>
            <w:vAlign w:val="center"/>
            <w:hideMark/>
          </w:tcPr>
          <w:p w14:paraId="04571E36" w14:textId="77777777" w:rsidR="002D617C" w:rsidRDefault="002D617C">
            <w:pPr>
              <w:jc w:val="right"/>
              <w:rPr>
                <w:rFonts w:eastAsia="Times New Roman"/>
                <w:color w:val="000000"/>
              </w:rPr>
            </w:pPr>
            <w:r>
              <w:rPr>
                <w:rFonts w:eastAsia="Times New Roman"/>
                <w:color w:val="000000"/>
              </w:rPr>
              <w:t>1,645</w:t>
            </w:r>
          </w:p>
        </w:tc>
        <w:tc>
          <w:tcPr>
            <w:tcW w:w="1180" w:type="dxa"/>
            <w:tcBorders>
              <w:top w:val="nil"/>
              <w:left w:val="nil"/>
              <w:bottom w:val="nil"/>
              <w:right w:val="nil"/>
            </w:tcBorders>
            <w:shd w:val="clear" w:color="auto" w:fill="auto"/>
            <w:noWrap/>
            <w:vAlign w:val="center"/>
            <w:hideMark/>
          </w:tcPr>
          <w:p w14:paraId="1D2EA974" w14:textId="77777777" w:rsidR="002D617C" w:rsidRDefault="002D617C">
            <w:pPr>
              <w:jc w:val="center"/>
              <w:rPr>
                <w:rFonts w:eastAsia="Times New Roman"/>
                <w:color w:val="000000"/>
              </w:rPr>
            </w:pPr>
            <w:r>
              <w:rPr>
                <w:rFonts w:eastAsia="Times New Roman"/>
                <w:color w:val="000000"/>
              </w:rPr>
              <w:t>0.81</w:t>
            </w:r>
          </w:p>
        </w:tc>
      </w:tr>
      <w:tr w:rsidR="002D617C" w14:paraId="75B5CD75" w14:textId="77777777" w:rsidTr="002D617C">
        <w:trPr>
          <w:trHeight w:val="320"/>
        </w:trPr>
        <w:tc>
          <w:tcPr>
            <w:tcW w:w="1620" w:type="dxa"/>
            <w:tcBorders>
              <w:top w:val="nil"/>
              <w:left w:val="nil"/>
              <w:bottom w:val="nil"/>
              <w:right w:val="nil"/>
            </w:tcBorders>
            <w:shd w:val="clear" w:color="auto" w:fill="auto"/>
            <w:noWrap/>
            <w:vAlign w:val="center"/>
            <w:hideMark/>
          </w:tcPr>
          <w:p w14:paraId="61161FDE" w14:textId="77777777" w:rsidR="002D617C" w:rsidRDefault="002D617C">
            <w:pPr>
              <w:rPr>
                <w:rFonts w:eastAsia="Times New Roman"/>
                <w:color w:val="000000"/>
              </w:rPr>
            </w:pPr>
            <w:r>
              <w:rPr>
                <w:rFonts w:eastAsia="Times New Roman"/>
                <w:color w:val="000000"/>
              </w:rPr>
              <w:t>Aweoweo</w:t>
            </w:r>
          </w:p>
        </w:tc>
        <w:tc>
          <w:tcPr>
            <w:tcW w:w="1176" w:type="dxa"/>
            <w:tcBorders>
              <w:top w:val="nil"/>
              <w:left w:val="nil"/>
              <w:bottom w:val="nil"/>
              <w:right w:val="nil"/>
            </w:tcBorders>
            <w:shd w:val="clear" w:color="auto" w:fill="auto"/>
            <w:noWrap/>
            <w:vAlign w:val="center"/>
            <w:hideMark/>
          </w:tcPr>
          <w:p w14:paraId="28D17C63" w14:textId="77777777" w:rsidR="002D617C" w:rsidRDefault="002D617C">
            <w:pPr>
              <w:jc w:val="right"/>
              <w:rPr>
                <w:rFonts w:eastAsia="Times New Roman"/>
                <w:color w:val="000000"/>
              </w:rPr>
            </w:pPr>
            <w:r>
              <w:rPr>
                <w:rFonts w:eastAsia="Times New Roman"/>
                <w:color w:val="000000"/>
              </w:rPr>
              <w:t>41,588</w:t>
            </w:r>
          </w:p>
        </w:tc>
        <w:tc>
          <w:tcPr>
            <w:tcW w:w="763" w:type="dxa"/>
            <w:tcBorders>
              <w:top w:val="nil"/>
              <w:left w:val="nil"/>
              <w:bottom w:val="nil"/>
              <w:right w:val="nil"/>
            </w:tcBorders>
            <w:shd w:val="clear" w:color="auto" w:fill="auto"/>
            <w:noWrap/>
            <w:vAlign w:val="center"/>
            <w:hideMark/>
          </w:tcPr>
          <w:p w14:paraId="079DBBA8"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934DFC4" w14:textId="77777777" w:rsidR="002D617C" w:rsidRDefault="002D617C">
            <w:pPr>
              <w:rPr>
                <w:rFonts w:eastAsia="Times New Roman"/>
                <w:color w:val="000000"/>
              </w:rPr>
            </w:pPr>
            <w:r>
              <w:rPr>
                <w:rFonts w:eastAsia="Times New Roman"/>
                <w:color w:val="000000"/>
              </w:rPr>
              <w:t>Moana</w:t>
            </w:r>
          </w:p>
        </w:tc>
        <w:tc>
          <w:tcPr>
            <w:tcW w:w="1176" w:type="dxa"/>
            <w:tcBorders>
              <w:top w:val="nil"/>
              <w:left w:val="nil"/>
              <w:bottom w:val="nil"/>
              <w:right w:val="nil"/>
            </w:tcBorders>
            <w:shd w:val="clear" w:color="auto" w:fill="auto"/>
            <w:noWrap/>
            <w:vAlign w:val="center"/>
            <w:hideMark/>
          </w:tcPr>
          <w:p w14:paraId="0C7943D7" w14:textId="77777777" w:rsidR="002D617C" w:rsidRDefault="002D617C">
            <w:pPr>
              <w:jc w:val="right"/>
              <w:rPr>
                <w:rFonts w:eastAsia="Times New Roman"/>
                <w:color w:val="000000"/>
              </w:rPr>
            </w:pPr>
            <w:r>
              <w:rPr>
                <w:rFonts w:eastAsia="Times New Roman"/>
                <w:color w:val="000000"/>
              </w:rPr>
              <w:t>29,994</w:t>
            </w:r>
          </w:p>
        </w:tc>
        <w:tc>
          <w:tcPr>
            <w:tcW w:w="952" w:type="dxa"/>
            <w:tcBorders>
              <w:top w:val="nil"/>
              <w:left w:val="nil"/>
              <w:bottom w:val="nil"/>
              <w:right w:val="nil"/>
            </w:tcBorders>
            <w:shd w:val="clear" w:color="auto" w:fill="auto"/>
            <w:noWrap/>
            <w:vAlign w:val="center"/>
            <w:hideMark/>
          </w:tcPr>
          <w:p w14:paraId="232C3638" w14:textId="77777777" w:rsidR="002D617C" w:rsidRDefault="002D617C">
            <w:pPr>
              <w:jc w:val="center"/>
              <w:rPr>
                <w:rFonts w:eastAsia="Times New Roman"/>
                <w:color w:val="000000"/>
              </w:rPr>
            </w:pPr>
            <w:r>
              <w:rPr>
                <w:rFonts w:eastAsia="Times New Roman"/>
                <w:color w:val="000000"/>
              </w:rPr>
              <w:t>0.87</w:t>
            </w:r>
          </w:p>
        </w:tc>
        <w:tc>
          <w:tcPr>
            <w:tcW w:w="1472" w:type="dxa"/>
            <w:tcBorders>
              <w:top w:val="nil"/>
              <w:left w:val="nil"/>
              <w:bottom w:val="nil"/>
              <w:right w:val="nil"/>
            </w:tcBorders>
            <w:shd w:val="clear" w:color="auto" w:fill="auto"/>
            <w:noWrap/>
            <w:vAlign w:val="center"/>
            <w:hideMark/>
          </w:tcPr>
          <w:p w14:paraId="7228D523" w14:textId="77777777" w:rsidR="002D617C" w:rsidRDefault="002D617C">
            <w:pPr>
              <w:rPr>
                <w:rFonts w:eastAsia="Times New Roman"/>
                <w:color w:val="000000"/>
              </w:rPr>
            </w:pPr>
            <w:r>
              <w:rPr>
                <w:rFonts w:eastAsia="Times New Roman"/>
                <w:color w:val="000000"/>
              </w:rPr>
              <w:t>Puhi white</w:t>
            </w:r>
          </w:p>
        </w:tc>
        <w:tc>
          <w:tcPr>
            <w:tcW w:w="1300" w:type="dxa"/>
            <w:tcBorders>
              <w:top w:val="nil"/>
              <w:left w:val="nil"/>
              <w:bottom w:val="nil"/>
              <w:right w:val="nil"/>
            </w:tcBorders>
            <w:shd w:val="clear" w:color="auto" w:fill="auto"/>
            <w:noWrap/>
            <w:vAlign w:val="center"/>
            <w:hideMark/>
          </w:tcPr>
          <w:p w14:paraId="238594E8" w14:textId="77777777" w:rsidR="002D617C" w:rsidRDefault="002D617C">
            <w:pPr>
              <w:jc w:val="right"/>
              <w:rPr>
                <w:rFonts w:eastAsia="Times New Roman"/>
                <w:color w:val="000000"/>
              </w:rPr>
            </w:pPr>
            <w:r>
              <w:rPr>
                <w:rFonts w:eastAsia="Times New Roman"/>
                <w:color w:val="000000"/>
              </w:rPr>
              <w:t>872</w:t>
            </w:r>
          </w:p>
        </w:tc>
        <w:tc>
          <w:tcPr>
            <w:tcW w:w="1180" w:type="dxa"/>
            <w:tcBorders>
              <w:top w:val="nil"/>
              <w:left w:val="nil"/>
              <w:bottom w:val="nil"/>
              <w:right w:val="nil"/>
            </w:tcBorders>
            <w:shd w:val="clear" w:color="auto" w:fill="auto"/>
            <w:noWrap/>
            <w:vAlign w:val="center"/>
            <w:hideMark/>
          </w:tcPr>
          <w:p w14:paraId="56AE3F0E" w14:textId="77777777" w:rsidR="002D617C" w:rsidRDefault="002D617C">
            <w:pPr>
              <w:jc w:val="center"/>
              <w:rPr>
                <w:rFonts w:eastAsia="Times New Roman"/>
                <w:color w:val="000000"/>
              </w:rPr>
            </w:pPr>
            <w:r>
              <w:rPr>
                <w:rFonts w:eastAsia="Times New Roman"/>
                <w:color w:val="000000"/>
              </w:rPr>
              <w:t>0.81</w:t>
            </w:r>
          </w:p>
        </w:tc>
      </w:tr>
      <w:tr w:rsidR="002D617C" w14:paraId="37239895" w14:textId="77777777" w:rsidTr="002D617C">
        <w:trPr>
          <w:trHeight w:val="320"/>
        </w:trPr>
        <w:tc>
          <w:tcPr>
            <w:tcW w:w="1620" w:type="dxa"/>
            <w:tcBorders>
              <w:top w:val="nil"/>
              <w:left w:val="nil"/>
              <w:bottom w:val="nil"/>
              <w:right w:val="nil"/>
            </w:tcBorders>
            <w:shd w:val="clear" w:color="auto" w:fill="auto"/>
            <w:noWrap/>
            <w:vAlign w:val="center"/>
            <w:hideMark/>
          </w:tcPr>
          <w:p w14:paraId="5A97E562" w14:textId="77777777" w:rsidR="002D617C" w:rsidRDefault="002D617C">
            <w:pPr>
              <w:rPr>
                <w:rFonts w:eastAsia="Times New Roman"/>
                <w:color w:val="000000"/>
              </w:rPr>
            </w:pPr>
            <w:r>
              <w:rPr>
                <w:rFonts w:eastAsia="Times New Roman"/>
                <w:color w:val="000000"/>
              </w:rPr>
              <w:t>Aweoweo (deepsea)</w:t>
            </w:r>
          </w:p>
        </w:tc>
        <w:tc>
          <w:tcPr>
            <w:tcW w:w="1176" w:type="dxa"/>
            <w:tcBorders>
              <w:top w:val="nil"/>
              <w:left w:val="nil"/>
              <w:bottom w:val="nil"/>
              <w:right w:val="nil"/>
            </w:tcBorders>
            <w:shd w:val="clear" w:color="auto" w:fill="auto"/>
            <w:noWrap/>
            <w:vAlign w:val="center"/>
            <w:hideMark/>
          </w:tcPr>
          <w:p w14:paraId="1047BF64" w14:textId="77777777" w:rsidR="002D617C" w:rsidRDefault="002D617C">
            <w:pPr>
              <w:jc w:val="right"/>
              <w:rPr>
                <w:rFonts w:eastAsia="Times New Roman"/>
                <w:color w:val="000000"/>
              </w:rPr>
            </w:pPr>
            <w:r>
              <w:rPr>
                <w:rFonts w:eastAsia="Times New Roman"/>
                <w:color w:val="000000"/>
              </w:rPr>
              <w:t>1,537</w:t>
            </w:r>
          </w:p>
        </w:tc>
        <w:tc>
          <w:tcPr>
            <w:tcW w:w="763" w:type="dxa"/>
            <w:tcBorders>
              <w:top w:val="nil"/>
              <w:left w:val="nil"/>
              <w:bottom w:val="nil"/>
              <w:right w:val="nil"/>
            </w:tcBorders>
            <w:shd w:val="clear" w:color="auto" w:fill="auto"/>
            <w:noWrap/>
            <w:vAlign w:val="center"/>
            <w:hideMark/>
          </w:tcPr>
          <w:p w14:paraId="2B860A30"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5041A961" w14:textId="77777777" w:rsidR="002D617C" w:rsidRDefault="002D617C">
            <w:pPr>
              <w:rPr>
                <w:rFonts w:eastAsia="Times New Roman"/>
                <w:color w:val="000000"/>
              </w:rPr>
            </w:pPr>
            <w:r>
              <w:rPr>
                <w:rFonts w:eastAsia="Times New Roman"/>
                <w:color w:val="000000"/>
              </w:rPr>
              <w:t>Moana kale</w:t>
            </w:r>
          </w:p>
        </w:tc>
        <w:tc>
          <w:tcPr>
            <w:tcW w:w="1176" w:type="dxa"/>
            <w:tcBorders>
              <w:top w:val="nil"/>
              <w:left w:val="nil"/>
              <w:bottom w:val="nil"/>
              <w:right w:val="nil"/>
            </w:tcBorders>
            <w:shd w:val="clear" w:color="auto" w:fill="auto"/>
            <w:noWrap/>
            <w:vAlign w:val="center"/>
            <w:hideMark/>
          </w:tcPr>
          <w:p w14:paraId="020BD532" w14:textId="77777777" w:rsidR="002D617C" w:rsidRDefault="002D617C">
            <w:pPr>
              <w:jc w:val="right"/>
              <w:rPr>
                <w:rFonts w:eastAsia="Times New Roman"/>
                <w:color w:val="000000"/>
              </w:rPr>
            </w:pPr>
            <w:r>
              <w:rPr>
                <w:rFonts w:eastAsia="Times New Roman"/>
                <w:color w:val="000000"/>
              </w:rPr>
              <w:t>14,826</w:t>
            </w:r>
          </w:p>
        </w:tc>
        <w:tc>
          <w:tcPr>
            <w:tcW w:w="952" w:type="dxa"/>
            <w:tcBorders>
              <w:top w:val="nil"/>
              <w:left w:val="nil"/>
              <w:bottom w:val="nil"/>
              <w:right w:val="nil"/>
            </w:tcBorders>
            <w:shd w:val="clear" w:color="auto" w:fill="auto"/>
            <w:noWrap/>
            <w:vAlign w:val="center"/>
            <w:hideMark/>
          </w:tcPr>
          <w:p w14:paraId="1AFE824F" w14:textId="77777777" w:rsidR="002D617C" w:rsidRDefault="002D617C">
            <w:pPr>
              <w:jc w:val="center"/>
              <w:rPr>
                <w:rFonts w:eastAsia="Times New Roman"/>
                <w:color w:val="000000"/>
              </w:rPr>
            </w:pPr>
            <w:r>
              <w:rPr>
                <w:rFonts w:eastAsia="Times New Roman"/>
                <w:color w:val="000000"/>
              </w:rPr>
              <w:t>0.80</w:t>
            </w:r>
          </w:p>
        </w:tc>
        <w:tc>
          <w:tcPr>
            <w:tcW w:w="1472" w:type="dxa"/>
            <w:tcBorders>
              <w:top w:val="nil"/>
              <w:left w:val="nil"/>
              <w:bottom w:val="nil"/>
              <w:right w:val="nil"/>
            </w:tcBorders>
            <w:shd w:val="clear" w:color="auto" w:fill="auto"/>
            <w:noWrap/>
            <w:vAlign w:val="center"/>
            <w:hideMark/>
          </w:tcPr>
          <w:p w14:paraId="30D9CB72" w14:textId="77777777" w:rsidR="002D617C" w:rsidRDefault="002D617C">
            <w:pPr>
              <w:rPr>
                <w:rFonts w:eastAsia="Times New Roman"/>
                <w:color w:val="000000"/>
              </w:rPr>
            </w:pPr>
            <w:r>
              <w:rPr>
                <w:rFonts w:eastAsia="Times New Roman"/>
                <w:color w:val="000000"/>
              </w:rPr>
              <w:t>Randall's snapper</w:t>
            </w:r>
          </w:p>
        </w:tc>
        <w:tc>
          <w:tcPr>
            <w:tcW w:w="1300" w:type="dxa"/>
            <w:tcBorders>
              <w:top w:val="nil"/>
              <w:left w:val="nil"/>
              <w:bottom w:val="nil"/>
              <w:right w:val="nil"/>
            </w:tcBorders>
            <w:shd w:val="clear" w:color="auto" w:fill="auto"/>
            <w:noWrap/>
            <w:vAlign w:val="center"/>
            <w:hideMark/>
          </w:tcPr>
          <w:p w14:paraId="2E5EAE7B" w14:textId="77777777" w:rsidR="002D617C" w:rsidRDefault="002D617C">
            <w:pPr>
              <w:jc w:val="right"/>
              <w:rPr>
                <w:rFonts w:eastAsia="Times New Roman"/>
                <w:color w:val="000000"/>
              </w:rPr>
            </w:pPr>
            <w:r>
              <w:rPr>
                <w:rFonts w:eastAsia="Times New Roman"/>
                <w:color w:val="000000"/>
              </w:rPr>
              <w:t>646</w:t>
            </w:r>
          </w:p>
        </w:tc>
        <w:tc>
          <w:tcPr>
            <w:tcW w:w="1180" w:type="dxa"/>
            <w:tcBorders>
              <w:top w:val="nil"/>
              <w:left w:val="nil"/>
              <w:bottom w:val="nil"/>
              <w:right w:val="nil"/>
            </w:tcBorders>
            <w:shd w:val="clear" w:color="auto" w:fill="auto"/>
            <w:noWrap/>
            <w:vAlign w:val="center"/>
            <w:hideMark/>
          </w:tcPr>
          <w:p w14:paraId="015864E7" w14:textId="77777777" w:rsidR="002D617C" w:rsidRDefault="002D617C">
            <w:pPr>
              <w:jc w:val="center"/>
              <w:rPr>
                <w:rFonts w:eastAsia="Times New Roman"/>
                <w:color w:val="000000"/>
              </w:rPr>
            </w:pPr>
            <w:r>
              <w:rPr>
                <w:rFonts w:eastAsia="Times New Roman"/>
                <w:color w:val="000000"/>
              </w:rPr>
              <w:t>0.90</w:t>
            </w:r>
          </w:p>
        </w:tc>
      </w:tr>
      <w:tr w:rsidR="002D617C" w14:paraId="62819047" w14:textId="77777777" w:rsidTr="002D617C">
        <w:trPr>
          <w:trHeight w:val="320"/>
        </w:trPr>
        <w:tc>
          <w:tcPr>
            <w:tcW w:w="1620" w:type="dxa"/>
            <w:tcBorders>
              <w:top w:val="nil"/>
              <w:left w:val="nil"/>
              <w:bottom w:val="nil"/>
              <w:right w:val="nil"/>
            </w:tcBorders>
            <w:shd w:val="clear" w:color="auto" w:fill="auto"/>
            <w:noWrap/>
            <w:vAlign w:val="center"/>
            <w:hideMark/>
          </w:tcPr>
          <w:p w14:paraId="6BA15B7A" w14:textId="77777777" w:rsidR="002D617C" w:rsidRDefault="002D617C">
            <w:pPr>
              <w:rPr>
                <w:rFonts w:eastAsia="Times New Roman"/>
                <w:color w:val="000000"/>
              </w:rPr>
            </w:pPr>
            <w:r>
              <w:rPr>
                <w:rFonts w:eastAsia="Times New Roman"/>
                <w:color w:val="000000"/>
              </w:rPr>
              <w:t>Barred jack</w:t>
            </w:r>
          </w:p>
        </w:tc>
        <w:tc>
          <w:tcPr>
            <w:tcW w:w="1176" w:type="dxa"/>
            <w:tcBorders>
              <w:top w:val="nil"/>
              <w:left w:val="nil"/>
              <w:bottom w:val="nil"/>
              <w:right w:val="nil"/>
            </w:tcBorders>
            <w:shd w:val="clear" w:color="auto" w:fill="auto"/>
            <w:noWrap/>
            <w:vAlign w:val="center"/>
            <w:hideMark/>
          </w:tcPr>
          <w:p w14:paraId="283F4A56" w14:textId="77777777" w:rsidR="002D617C" w:rsidRDefault="002D617C">
            <w:pPr>
              <w:jc w:val="right"/>
              <w:rPr>
                <w:rFonts w:eastAsia="Times New Roman"/>
                <w:color w:val="000000"/>
              </w:rPr>
            </w:pPr>
            <w:r>
              <w:rPr>
                <w:rFonts w:eastAsia="Times New Roman"/>
                <w:color w:val="000000"/>
              </w:rPr>
              <w:t>163</w:t>
            </w:r>
          </w:p>
        </w:tc>
        <w:tc>
          <w:tcPr>
            <w:tcW w:w="763" w:type="dxa"/>
            <w:tcBorders>
              <w:top w:val="nil"/>
              <w:left w:val="nil"/>
              <w:bottom w:val="nil"/>
              <w:right w:val="nil"/>
            </w:tcBorders>
            <w:shd w:val="clear" w:color="auto" w:fill="auto"/>
            <w:noWrap/>
            <w:vAlign w:val="center"/>
            <w:hideMark/>
          </w:tcPr>
          <w:p w14:paraId="1F139831"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DC24633" w14:textId="77777777" w:rsidR="002D617C" w:rsidRDefault="002D617C">
            <w:pPr>
              <w:rPr>
                <w:rFonts w:eastAsia="Times New Roman"/>
                <w:color w:val="000000"/>
              </w:rPr>
            </w:pPr>
            <w:r>
              <w:rPr>
                <w:rFonts w:eastAsia="Times New Roman"/>
                <w:color w:val="000000"/>
              </w:rPr>
              <w:t>Moi</w:t>
            </w:r>
          </w:p>
        </w:tc>
        <w:tc>
          <w:tcPr>
            <w:tcW w:w="1176" w:type="dxa"/>
            <w:tcBorders>
              <w:top w:val="nil"/>
              <w:left w:val="nil"/>
              <w:bottom w:val="nil"/>
              <w:right w:val="nil"/>
            </w:tcBorders>
            <w:shd w:val="clear" w:color="auto" w:fill="auto"/>
            <w:noWrap/>
            <w:vAlign w:val="center"/>
            <w:hideMark/>
          </w:tcPr>
          <w:p w14:paraId="310BE76C" w14:textId="77777777" w:rsidR="002D617C" w:rsidRDefault="002D617C">
            <w:pPr>
              <w:jc w:val="right"/>
              <w:rPr>
                <w:rFonts w:eastAsia="Times New Roman"/>
                <w:color w:val="000000"/>
              </w:rPr>
            </w:pPr>
            <w:r>
              <w:rPr>
                <w:rFonts w:eastAsia="Times New Roman"/>
                <w:color w:val="000000"/>
              </w:rPr>
              <w:t>1,239</w:t>
            </w:r>
          </w:p>
        </w:tc>
        <w:tc>
          <w:tcPr>
            <w:tcW w:w="952" w:type="dxa"/>
            <w:tcBorders>
              <w:top w:val="nil"/>
              <w:left w:val="nil"/>
              <w:bottom w:val="nil"/>
              <w:right w:val="nil"/>
            </w:tcBorders>
            <w:shd w:val="clear" w:color="auto" w:fill="auto"/>
            <w:noWrap/>
            <w:vAlign w:val="center"/>
            <w:hideMark/>
          </w:tcPr>
          <w:p w14:paraId="30B9EC5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67AD3BE5" w14:textId="77777777" w:rsidR="002D617C" w:rsidRDefault="002D617C">
            <w:pPr>
              <w:rPr>
                <w:rFonts w:eastAsia="Times New Roman"/>
                <w:color w:val="000000"/>
              </w:rPr>
            </w:pPr>
            <w:r>
              <w:rPr>
                <w:rFonts w:eastAsia="Times New Roman"/>
                <w:color w:val="000000"/>
              </w:rPr>
              <w:t>Roi</w:t>
            </w:r>
          </w:p>
        </w:tc>
        <w:tc>
          <w:tcPr>
            <w:tcW w:w="1300" w:type="dxa"/>
            <w:tcBorders>
              <w:top w:val="nil"/>
              <w:left w:val="nil"/>
              <w:bottom w:val="nil"/>
              <w:right w:val="nil"/>
            </w:tcBorders>
            <w:shd w:val="clear" w:color="auto" w:fill="auto"/>
            <w:noWrap/>
            <w:vAlign w:val="center"/>
            <w:hideMark/>
          </w:tcPr>
          <w:p w14:paraId="7BDF9C0D" w14:textId="77777777" w:rsidR="002D617C" w:rsidRDefault="002D617C">
            <w:pPr>
              <w:jc w:val="right"/>
              <w:rPr>
                <w:rFonts w:eastAsia="Times New Roman"/>
                <w:color w:val="000000"/>
              </w:rPr>
            </w:pPr>
            <w:r>
              <w:rPr>
                <w:rFonts w:eastAsia="Times New Roman"/>
                <w:color w:val="000000"/>
              </w:rPr>
              <w:t>11,528</w:t>
            </w:r>
          </w:p>
        </w:tc>
        <w:tc>
          <w:tcPr>
            <w:tcW w:w="1180" w:type="dxa"/>
            <w:tcBorders>
              <w:top w:val="nil"/>
              <w:left w:val="nil"/>
              <w:bottom w:val="nil"/>
              <w:right w:val="nil"/>
            </w:tcBorders>
            <w:shd w:val="clear" w:color="auto" w:fill="auto"/>
            <w:noWrap/>
            <w:vAlign w:val="center"/>
            <w:hideMark/>
          </w:tcPr>
          <w:p w14:paraId="4C729316" w14:textId="77777777" w:rsidR="002D617C" w:rsidRDefault="002D617C">
            <w:pPr>
              <w:jc w:val="center"/>
              <w:rPr>
                <w:rFonts w:eastAsia="Times New Roman"/>
                <w:color w:val="000000"/>
              </w:rPr>
            </w:pPr>
            <w:r>
              <w:rPr>
                <w:rFonts w:eastAsia="Times New Roman"/>
                <w:color w:val="000000"/>
              </w:rPr>
              <w:t>0.84</w:t>
            </w:r>
          </w:p>
        </w:tc>
      </w:tr>
      <w:tr w:rsidR="002D617C" w14:paraId="679737EA" w14:textId="77777777" w:rsidTr="002D617C">
        <w:trPr>
          <w:trHeight w:val="320"/>
        </w:trPr>
        <w:tc>
          <w:tcPr>
            <w:tcW w:w="1620" w:type="dxa"/>
            <w:tcBorders>
              <w:top w:val="nil"/>
              <w:left w:val="nil"/>
              <w:bottom w:val="nil"/>
              <w:right w:val="nil"/>
            </w:tcBorders>
            <w:shd w:val="clear" w:color="auto" w:fill="auto"/>
            <w:noWrap/>
            <w:vAlign w:val="center"/>
            <w:hideMark/>
          </w:tcPr>
          <w:p w14:paraId="1F88D31B" w14:textId="77777777" w:rsidR="002D617C" w:rsidRDefault="002D617C">
            <w:pPr>
              <w:rPr>
                <w:rFonts w:eastAsia="Times New Roman"/>
                <w:color w:val="000000"/>
              </w:rPr>
            </w:pPr>
            <w:r>
              <w:rPr>
                <w:rFonts w:eastAsia="Times New Roman"/>
                <w:color w:val="000000"/>
              </w:rPr>
              <w:t>Black kole</w:t>
            </w:r>
          </w:p>
        </w:tc>
        <w:tc>
          <w:tcPr>
            <w:tcW w:w="1176" w:type="dxa"/>
            <w:tcBorders>
              <w:top w:val="nil"/>
              <w:left w:val="nil"/>
              <w:bottom w:val="nil"/>
              <w:right w:val="nil"/>
            </w:tcBorders>
            <w:shd w:val="clear" w:color="auto" w:fill="auto"/>
            <w:noWrap/>
            <w:vAlign w:val="center"/>
            <w:hideMark/>
          </w:tcPr>
          <w:p w14:paraId="5F176815" w14:textId="77777777" w:rsidR="002D617C" w:rsidRDefault="002D617C">
            <w:pPr>
              <w:jc w:val="right"/>
              <w:rPr>
                <w:rFonts w:eastAsia="Times New Roman"/>
                <w:color w:val="000000"/>
              </w:rPr>
            </w:pPr>
            <w:r>
              <w:rPr>
                <w:rFonts w:eastAsia="Times New Roman"/>
                <w:color w:val="000000"/>
              </w:rPr>
              <w:t>1,103</w:t>
            </w:r>
          </w:p>
        </w:tc>
        <w:tc>
          <w:tcPr>
            <w:tcW w:w="763" w:type="dxa"/>
            <w:tcBorders>
              <w:top w:val="nil"/>
              <w:left w:val="nil"/>
              <w:bottom w:val="nil"/>
              <w:right w:val="nil"/>
            </w:tcBorders>
            <w:shd w:val="clear" w:color="auto" w:fill="auto"/>
            <w:noWrap/>
            <w:vAlign w:val="center"/>
            <w:hideMark/>
          </w:tcPr>
          <w:p w14:paraId="2000CD17" w14:textId="77777777" w:rsidR="002D617C" w:rsidRDefault="002D617C">
            <w:pPr>
              <w:jc w:val="center"/>
              <w:rPr>
                <w:rFonts w:eastAsia="Times New Roman"/>
                <w:color w:val="000000"/>
              </w:rPr>
            </w:pPr>
            <w:r>
              <w:rPr>
                <w:rFonts w:eastAsia="Times New Roman"/>
                <w:color w:val="000000"/>
              </w:rPr>
              <w:t>0.53</w:t>
            </w:r>
          </w:p>
        </w:tc>
        <w:tc>
          <w:tcPr>
            <w:tcW w:w="1391" w:type="dxa"/>
            <w:tcBorders>
              <w:top w:val="nil"/>
              <w:left w:val="nil"/>
              <w:bottom w:val="nil"/>
              <w:right w:val="nil"/>
            </w:tcBorders>
            <w:shd w:val="clear" w:color="auto" w:fill="auto"/>
            <w:noWrap/>
            <w:vAlign w:val="center"/>
            <w:hideMark/>
          </w:tcPr>
          <w:p w14:paraId="59C8AE91" w14:textId="77777777" w:rsidR="002D617C" w:rsidRDefault="002D617C">
            <w:pPr>
              <w:rPr>
                <w:rFonts w:eastAsia="Times New Roman"/>
                <w:color w:val="000000"/>
              </w:rPr>
            </w:pPr>
            <w:r>
              <w:rPr>
                <w:rFonts w:eastAsia="Times New Roman"/>
                <w:color w:val="000000"/>
              </w:rPr>
              <w:t>Mu</w:t>
            </w:r>
          </w:p>
        </w:tc>
        <w:tc>
          <w:tcPr>
            <w:tcW w:w="1176" w:type="dxa"/>
            <w:tcBorders>
              <w:top w:val="nil"/>
              <w:left w:val="nil"/>
              <w:bottom w:val="nil"/>
              <w:right w:val="nil"/>
            </w:tcBorders>
            <w:shd w:val="clear" w:color="auto" w:fill="auto"/>
            <w:noWrap/>
            <w:vAlign w:val="center"/>
            <w:hideMark/>
          </w:tcPr>
          <w:p w14:paraId="02DDC7E5" w14:textId="77777777" w:rsidR="002D617C" w:rsidRDefault="002D617C">
            <w:pPr>
              <w:jc w:val="right"/>
              <w:rPr>
                <w:rFonts w:eastAsia="Times New Roman"/>
                <w:color w:val="000000"/>
              </w:rPr>
            </w:pPr>
            <w:r>
              <w:rPr>
                <w:rFonts w:eastAsia="Times New Roman"/>
                <w:color w:val="000000"/>
              </w:rPr>
              <w:t>19,864</w:t>
            </w:r>
          </w:p>
        </w:tc>
        <w:tc>
          <w:tcPr>
            <w:tcW w:w="952" w:type="dxa"/>
            <w:tcBorders>
              <w:top w:val="nil"/>
              <w:left w:val="nil"/>
              <w:bottom w:val="nil"/>
              <w:right w:val="nil"/>
            </w:tcBorders>
            <w:shd w:val="clear" w:color="auto" w:fill="auto"/>
            <w:noWrap/>
            <w:vAlign w:val="center"/>
            <w:hideMark/>
          </w:tcPr>
          <w:p w14:paraId="114A6028"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6D578857" w14:textId="77777777" w:rsidR="002D617C" w:rsidRDefault="002D617C">
            <w:pPr>
              <w:rPr>
                <w:rFonts w:eastAsia="Times New Roman"/>
                <w:color w:val="000000"/>
              </w:rPr>
            </w:pPr>
            <w:r>
              <w:rPr>
                <w:rFonts w:eastAsia="Times New Roman"/>
                <w:color w:val="000000"/>
              </w:rPr>
              <w:t>Sasa ulua</w:t>
            </w:r>
          </w:p>
        </w:tc>
        <w:tc>
          <w:tcPr>
            <w:tcW w:w="1300" w:type="dxa"/>
            <w:tcBorders>
              <w:top w:val="nil"/>
              <w:left w:val="nil"/>
              <w:bottom w:val="nil"/>
              <w:right w:val="nil"/>
            </w:tcBorders>
            <w:shd w:val="clear" w:color="auto" w:fill="auto"/>
            <w:noWrap/>
            <w:vAlign w:val="center"/>
            <w:hideMark/>
          </w:tcPr>
          <w:p w14:paraId="52167015" w14:textId="77777777" w:rsidR="002D617C" w:rsidRDefault="002D617C">
            <w:pPr>
              <w:jc w:val="right"/>
              <w:rPr>
                <w:rFonts w:eastAsia="Times New Roman"/>
                <w:color w:val="000000"/>
              </w:rPr>
            </w:pPr>
            <w:r>
              <w:rPr>
                <w:rFonts w:eastAsia="Times New Roman"/>
                <w:color w:val="000000"/>
              </w:rPr>
              <w:t>2,613</w:t>
            </w:r>
          </w:p>
        </w:tc>
        <w:tc>
          <w:tcPr>
            <w:tcW w:w="1180" w:type="dxa"/>
            <w:tcBorders>
              <w:top w:val="nil"/>
              <w:left w:val="nil"/>
              <w:bottom w:val="nil"/>
              <w:right w:val="nil"/>
            </w:tcBorders>
            <w:shd w:val="clear" w:color="auto" w:fill="auto"/>
            <w:noWrap/>
            <w:vAlign w:val="center"/>
            <w:hideMark/>
          </w:tcPr>
          <w:p w14:paraId="41D6C6D9" w14:textId="77777777" w:rsidR="002D617C" w:rsidRDefault="002D617C">
            <w:pPr>
              <w:jc w:val="center"/>
              <w:rPr>
                <w:rFonts w:eastAsia="Times New Roman"/>
                <w:color w:val="000000"/>
              </w:rPr>
            </w:pPr>
            <w:r>
              <w:rPr>
                <w:rFonts w:eastAsia="Times New Roman"/>
                <w:color w:val="000000"/>
              </w:rPr>
              <w:t>0.81</w:t>
            </w:r>
          </w:p>
        </w:tc>
      </w:tr>
      <w:tr w:rsidR="002D617C" w14:paraId="0DAA8A0E" w14:textId="77777777" w:rsidTr="002D617C">
        <w:trPr>
          <w:trHeight w:val="320"/>
        </w:trPr>
        <w:tc>
          <w:tcPr>
            <w:tcW w:w="1620" w:type="dxa"/>
            <w:tcBorders>
              <w:top w:val="nil"/>
              <w:left w:val="nil"/>
              <w:bottom w:val="nil"/>
              <w:right w:val="nil"/>
            </w:tcBorders>
            <w:shd w:val="clear" w:color="auto" w:fill="auto"/>
            <w:noWrap/>
            <w:vAlign w:val="center"/>
            <w:hideMark/>
          </w:tcPr>
          <w:p w14:paraId="2F48F7FB" w14:textId="77777777" w:rsidR="002D617C" w:rsidRDefault="002D617C">
            <w:pPr>
              <w:rPr>
                <w:rFonts w:eastAsia="Times New Roman"/>
                <w:color w:val="000000"/>
              </w:rPr>
            </w:pPr>
            <w:r>
              <w:rPr>
                <w:rFonts w:eastAsia="Times New Roman"/>
                <w:color w:val="000000"/>
              </w:rPr>
              <w:t>Dobe ulua</w:t>
            </w:r>
          </w:p>
        </w:tc>
        <w:tc>
          <w:tcPr>
            <w:tcW w:w="1176" w:type="dxa"/>
            <w:tcBorders>
              <w:top w:val="nil"/>
              <w:left w:val="nil"/>
              <w:bottom w:val="nil"/>
              <w:right w:val="nil"/>
            </w:tcBorders>
            <w:shd w:val="clear" w:color="auto" w:fill="auto"/>
            <w:noWrap/>
            <w:vAlign w:val="center"/>
            <w:hideMark/>
          </w:tcPr>
          <w:p w14:paraId="1D5E2836" w14:textId="77777777" w:rsidR="002D617C" w:rsidRDefault="002D617C">
            <w:pPr>
              <w:jc w:val="right"/>
              <w:rPr>
                <w:rFonts w:eastAsia="Times New Roman"/>
                <w:color w:val="000000"/>
              </w:rPr>
            </w:pPr>
            <w:r>
              <w:rPr>
                <w:rFonts w:eastAsia="Times New Roman"/>
                <w:color w:val="000000"/>
              </w:rPr>
              <w:t>14,928</w:t>
            </w:r>
          </w:p>
        </w:tc>
        <w:tc>
          <w:tcPr>
            <w:tcW w:w="763" w:type="dxa"/>
            <w:tcBorders>
              <w:top w:val="nil"/>
              <w:left w:val="nil"/>
              <w:bottom w:val="nil"/>
              <w:right w:val="nil"/>
            </w:tcBorders>
            <w:shd w:val="clear" w:color="auto" w:fill="auto"/>
            <w:noWrap/>
            <w:vAlign w:val="center"/>
            <w:hideMark/>
          </w:tcPr>
          <w:p w14:paraId="403952C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22A11E8" w14:textId="77777777" w:rsidR="002D617C" w:rsidRDefault="002D617C">
            <w:pPr>
              <w:rPr>
                <w:rFonts w:eastAsia="Times New Roman"/>
                <w:color w:val="000000"/>
              </w:rPr>
            </w:pPr>
            <w:r>
              <w:rPr>
                <w:rFonts w:eastAsia="Times New Roman"/>
                <w:color w:val="000000"/>
              </w:rPr>
              <w:t>Munu</w:t>
            </w:r>
          </w:p>
        </w:tc>
        <w:tc>
          <w:tcPr>
            <w:tcW w:w="1176" w:type="dxa"/>
            <w:tcBorders>
              <w:top w:val="nil"/>
              <w:left w:val="nil"/>
              <w:bottom w:val="nil"/>
              <w:right w:val="nil"/>
            </w:tcBorders>
            <w:shd w:val="clear" w:color="auto" w:fill="auto"/>
            <w:noWrap/>
            <w:vAlign w:val="center"/>
            <w:hideMark/>
          </w:tcPr>
          <w:p w14:paraId="52FDDB27" w14:textId="77777777" w:rsidR="002D617C" w:rsidRDefault="002D617C">
            <w:pPr>
              <w:jc w:val="right"/>
              <w:rPr>
                <w:rFonts w:eastAsia="Times New Roman"/>
                <w:color w:val="000000"/>
              </w:rPr>
            </w:pPr>
            <w:r>
              <w:rPr>
                <w:rFonts w:eastAsia="Times New Roman"/>
                <w:color w:val="000000"/>
              </w:rPr>
              <w:t>2,870</w:t>
            </w:r>
          </w:p>
        </w:tc>
        <w:tc>
          <w:tcPr>
            <w:tcW w:w="952" w:type="dxa"/>
            <w:tcBorders>
              <w:top w:val="nil"/>
              <w:left w:val="nil"/>
              <w:bottom w:val="nil"/>
              <w:right w:val="nil"/>
            </w:tcBorders>
            <w:shd w:val="clear" w:color="auto" w:fill="auto"/>
            <w:noWrap/>
            <w:vAlign w:val="center"/>
            <w:hideMark/>
          </w:tcPr>
          <w:p w14:paraId="6FCD5A55" w14:textId="77777777" w:rsidR="002D617C" w:rsidRDefault="002D617C">
            <w:pPr>
              <w:jc w:val="center"/>
              <w:rPr>
                <w:rFonts w:eastAsia="Times New Roman"/>
                <w:color w:val="000000"/>
              </w:rPr>
            </w:pPr>
            <w:r>
              <w:rPr>
                <w:rFonts w:eastAsia="Times New Roman"/>
                <w:color w:val="000000"/>
              </w:rPr>
              <w:t>1.00</w:t>
            </w:r>
          </w:p>
        </w:tc>
        <w:tc>
          <w:tcPr>
            <w:tcW w:w="1472" w:type="dxa"/>
            <w:tcBorders>
              <w:top w:val="nil"/>
              <w:left w:val="nil"/>
              <w:bottom w:val="nil"/>
              <w:right w:val="nil"/>
            </w:tcBorders>
            <w:shd w:val="clear" w:color="auto" w:fill="auto"/>
            <w:noWrap/>
            <w:vAlign w:val="center"/>
            <w:hideMark/>
          </w:tcPr>
          <w:p w14:paraId="340F4FB0" w14:textId="77777777" w:rsidR="002D617C" w:rsidRDefault="002D617C">
            <w:pPr>
              <w:rPr>
                <w:rFonts w:eastAsia="Times New Roman"/>
                <w:color w:val="000000"/>
              </w:rPr>
            </w:pPr>
            <w:r>
              <w:rPr>
                <w:rFonts w:eastAsia="Times New Roman"/>
                <w:color w:val="000000"/>
              </w:rPr>
              <w:t>Shark-misc.</w:t>
            </w:r>
          </w:p>
        </w:tc>
        <w:tc>
          <w:tcPr>
            <w:tcW w:w="1300" w:type="dxa"/>
            <w:tcBorders>
              <w:top w:val="nil"/>
              <w:left w:val="nil"/>
              <w:bottom w:val="nil"/>
              <w:right w:val="nil"/>
            </w:tcBorders>
            <w:shd w:val="clear" w:color="auto" w:fill="auto"/>
            <w:noWrap/>
            <w:vAlign w:val="center"/>
            <w:hideMark/>
          </w:tcPr>
          <w:p w14:paraId="4A70E07D" w14:textId="77777777" w:rsidR="002D617C" w:rsidRDefault="002D617C">
            <w:pPr>
              <w:jc w:val="right"/>
              <w:rPr>
                <w:rFonts w:eastAsia="Times New Roman"/>
                <w:color w:val="000000"/>
              </w:rPr>
            </w:pPr>
            <w:r>
              <w:rPr>
                <w:rFonts w:eastAsia="Times New Roman"/>
                <w:color w:val="000000"/>
              </w:rPr>
              <w:t>10,146</w:t>
            </w:r>
          </w:p>
        </w:tc>
        <w:tc>
          <w:tcPr>
            <w:tcW w:w="1180" w:type="dxa"/>
            <w:tcBorders>
              <w:top w:val="nil"/>
              <w:left w:val="nil"/>
              <w:bottom w:val="nil"/>
              <w:right w:val="nil"/>
            </w:tcBorders>
            <w:shd w:val="clear" w:color="auto" w:fill="auto"/>
            <w:noWrap/>
            <w:vAlign w:val="center"/>
            <w:hideMark/>
          </w:tcPr>
          <w:p w14:paraId="6760F52C" w14:textId="77777777" w:rsidR="002D617C" w:rsidRDefault="002D617C">
            <w:pPr>
              <w:jc w:val="center"/>
              <w:rPr>
                <w:rFonts w:eastAsia="Times New Roman"/>
                <w:color w:val="000000"/>
              </w:rPr>
            </w:pPr>
            <w:r>
              <w:rPr>
                <w:rFonts w:eastAsia="Times New Roman"/>
                <w:color w:val="000000"/>
              </w:rPr>
              <w:t>0.93</w:t>
            </w:r>
          </w:p>
        </w:tc>
      </w:tr>
      <w:tr w:rsidR="002D617C" w14:paraId="404CC47D" w14:textId="77777777" w:rsidTr="002D617C">
        <w:trPr>
          <w:trHeight w:val="320"/>
        </w:trPr>
        <w:tc>
          <w:tcPr>
            <w:tcW w:w="1620" w:type="dxa"/>
            <w:tcBorders>
              <w:top w:val="nil"/>
              <w:left w:val="nil"/>
              <w:bottom w:val="nil"/>
              <w:right w:val="nil"/>
            </w:tcBorders>
            <w:shd w:val="clear" w:color="auto" w:fill="auto"/>
            <w:noWrap/>
            <w:vAlign w:val="center"/>
            <w:hideMark/>
          </w:tcPr>
          <w:p w14:paraId="627EF23B" w14:textId="77777777" w:rsidR="002D617C" w:rsidRDefault="002D617C">
            <w:pPr>
              <w:rPr>
                <w:rFonts w:eastAsia="Times New Roman"/>
                <w:color w:val="000000"/>
              </w:rPr>
            </w:pPr>
            <w:r>
              <w:rPr>
                <w:rFonts w:eastAsia="Times New Roman"/>
                <w:color w:val="000000"/>
              </w:rPr>
              <w:t>Ea (wrasse)</w:t>
            </w:r>
          </w:p>
        </w:tc>
        <w:tc>
          <w:tcPr>
            <w:tcW w:w="1176" w:type="dxa"/>
            <w:tcBorders>
              <w:top w:val="nil"/>
              <w:left w:val="nil"/>
              <w:bottom w:val="nil"/>
              <w:right w:val="nil"/>
            </w:tcBorders>
            <w:shd w:val="clear" w:color="auto" w:fill="auto"/>
            <w:noWrap/>
            <w:vAlign w:val="center"/>
            <w:hideMark/>
          </w:tcPr>
          <w:p w14:paraId="3B1FB5A6" w14:textId="77777777" w:rsidR="002D617C" w:rsidRDefault="002D617C">
            <w:pPr>
              <w:jc w:val="right"/>
              <w:rPr>
                <w:rFonts w:eastAsia="Times New Roman"/>
                <w:color w:val="000000"/>
              </w:rPr>
            </w:pPr>
            <w:r>
              <w:rPr>
                <w:rFonts w:eastAsia="Times New Roman"/>
                <w:color w:val="000000"/>
              </w:rPr>
              <w:t>1,043</w:t>
            </w:r>
          </w:p>
        </w:tc>
        <w:tc>
          <w:tcPr>
            <w:tcW w:w="763" w:type="dxa"/>
            <w:tcBorders>
              <w:top w:val="nil"/>
              <w:left w:val="nil"/>
              <w:bottom w:val="nil"/>
              <w:right w:val="nil"/>
            </w:tcBorders>
            <w:shd w:val="clear" w:color="auto" w:fill="auto"/>
            <w:noWrap/>
            <w:vAlign w:val="center"/>
            <w:hideMark/>
          </w:tcPr>
          <w:p w14:paraId="4A88709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F53BE58" w14:textId="77777777" w:rsidR="002D617C" w:rsidRDefault="002D617C">
            <w:pPr>
              <w:rPr>
                <w:rFonts w:eastAsia="Times New Roman"/>
                <w:color w:val="000000"/>
              </w:rPr>
            </w:pPr>
            <w:r>
              <w:rPr>
                <w:rFonts w:eastAsia="Times New Roman"/>
                <w:color w:val="000000"/>
              </w:rPr>
              <w:t>Naenae</w:t>
            </w:r>
          </w:p>
        </w:tc>
        <w:tc>
          <w:tcPr>
            <w:tcW w:w="1176" w:type="dxa"/>
            <w:tcBorders>
              <w:top w:val="nil"/>
              <w:left w:val="nil"/>
              <w:bottom w:val="nil"/>
              <w:right w:val="nil"/>
            </w:tcBorders>
            <w:shd w:val="clear" w:color="auto" w:fill="auto"/>
            <w:noWrap/>
            <w:vAlign w:val="center"/>
            <w:hideMark/>
          </w:tcPr>
          <w:p w14:paraId="7ABA3B56" w14:textId="77777777" w:rsidR="002D617C" w:rsidRDefault="002D617C">
            <w:pPr>
              <w:jc w:val="right"/>
              <w:rPr>
                <w:rFonts w:eastAsia="Times New Roman"/>
                <w:color w:val="000000"/>
              </w:rPr>
            </w:pPr>
            <w:r>
              <w:rPr>
                <w:rFonts w:eastAsia="Times New Roman"/>
                <w:color w:val="000000"/>
              </w:rPr>
              <w:t>21,934</w:t>
            </w:r>
          </w:p>
        </w:tc>
        <w:tc>
          <w:tcPr>
            <w:tcW w:w="952" w:type="dxa"/>
            <w:tcBorders>
              <w:top w:val="nil"/>
              <w:left w:val="nil"/>
              <w:bottom w:val="nil"/>
              <w:right w:val="nil"/>
            </w:tcBorders>
            <w:shd w:val="clear" w:color="auto" w:fill="auto"/>
            <w:noWrap/>
            <w:vAlign w:val="center"/>
            <w:hideMark/>
          </w:tcPr>
          <w:p w14:paraId="55835EBB"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center"/>
            <w:hideMark/>
          </w:tcPr>
          <w:p w14:paraId="2BD61BF4" w14:textId="77777777" w:rsidR="002D617C" w:rsidRDefault="002D617C">
            <w:pPr>
              <w:rPr>
                <w:rFonts w:eastAsia="Times New Roman"/>
                <w:color w:val="000000"/>
              </w:rPr>
            </w:pPr>
            <w:r>
              <w:rPr>
                <w:rFonts w:eastAsia="Times New Roman"/>
                <w:color w:val="000000"/>
              </w:rPr>
              <w:t>Summer mullet</w:t>
            </w:r>
          </w:p>
        </w:tc>
        <w:tc>
          <w:tcPr>
            <w:tcW w:w="1300" w:type="dxa"/>
            <w:tcBorders>
              <w:top w:val="nil"/>
              <w:left w:val="nil"/>
              <w:bottom w:val="nil"/>
              <w:right w:val="nil"/>
            </w:tcBorders>
            <w:shd w:val="clear" w:color="auto" w:fill="auto"/>
            <w:noWrap/>
            <w:vAlign w:val="center"/>
            <w:hideMark/>
          </w:tcPr>
          <w:p w14:paraId="4FFB2852" w14:textId="77777777" w:rsidR="002D617C" w:rsidRDefault="002D617C">
            <w:pPr>
              <w:jc w:val="right"/>
              <w:rPr>
                <w:rFonts w:eastAsia="Times New Roman"/>
                <w:color w:val="000000"/>
              </w:rPr>
            </w:pPr>
            <w:r>
              <w:rPr>
                <w:rFonts w:eastAsia="Times New Roman"/>
                <w:color w:val="000000"/>
              </w:rPr>
              <w:t>1,574</w:t>
            </w:r>
          </w:p>
        </w:tc>
        <w:tc>
          <w:tcPr>
            <w:tcW w:w="1180" w:type="dxa"/>
            <w:tcBorders>
              <w:top w:val="nil"/>
              <w:left w:val="nil"/>
              <w:bottom w:val="nil"/>
              <w:right w:val="nil"/>
            </w:tcBorders>
            <w:shd w:val="clear" w:color="auto" w:fill="auto"/>
            <w:noWrap/>
            <w:vAlign w:val="center"/>
            <w:hideMark/>
          </w:tcPr>
          <w:p w14:paraId="7146B2F8" w14:textId="77777777" w:rsidR="002D617C" w:rsidRDefault="002D617C">
            <w:pPr>
              <w:jc w:val="center"/>
              <w:rPr>
                <w:rFonts w:eastAsia="Times New Roman"/>
                <w:color w:val="000000"/>
              </w:rPr>
            </w:pPr>
            <w:r>
              <w:rPr>
                <w:rFonts w:eastAsia="Times New Roman"/>
                <w:color w:val="000000"/>
              </w:rPr>
              <w:t>0.82</w:t>
            </w:r>
          </w:p>
        </w:tc>
      </w:tr>
      <w:tr w:rsidR="002D617C" w14:paraId="3B7825B7" w14:textId="77777777" w:rsidTr="002D617C">
        <w:trPr>
          <w:trHeight w:val="320"/>
        </w:trPr>
        <w:tc>
          <w:tcPr>
            <w:tcW w:w="1620" w:type="dxa"/>
            <w:tcBorders>
              <w:top w:val="nil"/>
              <w:left w:val="nil"/>
              <w:bottom w:val="nil"/>
              <w:right w:val="nil"/>
            </w:tcBorders>
            <w:shd w:val="clear" w:color="auto" w:fill="auto"/>
            <w:noWrap/>
            <w:vAlign w:val="center"/>
            <w:hideMark/>
          </w:tcPr>
          <w:p w14:paraId="5C1AB491" w14:textId="77777777" w:rsidR="002D617C" w:rsidRDefault="002D617C">
            <w:pPr>
              <w:rPr>
                <w:rFonts w:eastAsia="Times New Roman"/>
                <w:color w:val="000000"/>
              </w:rPr>
            </w:pPr>
            <w:r>
              <w:rPr>
                <w:rFonts w:eastAsia="Times New Roman"/>
                <w:color w:val="000000"/>
              </w:rPr>
              <w:t>Golden kali</w:t>
            </w:r>
          </w:p>
        </w:tc>
        <w:tc>
          <w:tcPr>
            <w:tcW w:w="1176" w:type="dxa"/>
            <w:tcBorders>
              <w:top w:val="nil"/>
              <w:left w:val="nil"/>
              <w:bottom w:val="nil"/>
              <w:right w:val="nil"/>
            </w:tcBorders>
            <w:shd w:val="clear" w:color="auto" w:fill="auto"/>
            <w:noWrap/>
            <w:vAlign w:val="center"/>
            <w:hideMark/>
          </w:tcPr>
          <w:p w14:paraId="078E119F" w14:textId="77777777" w:rsidR="002D617C" w:rsidRDefault="002D617C">
            <w:pPr>
              <w:jc w:val="right"/>
              <w:rPr>
                <w:rFonts w:eastAsia="Times New Roman"/>
                <w:color w:val="000000"/>
              </w:rPr>
            </w:pPr>
            <w:r>
              <w:rPr>
                <w:rFonts w:eastAsia="Times New Roman"/>
                <w:color w:val="000000"/>
              </w:rPr>
              <w:t>2,033</w:t>
            </w:r>
          </w:p>
        </w:tc>
        <w:tc>
          <w:tcPr>
            <w:tcW w:w="763" w:type="dxa"/>
            <w:tcBorders>
              <w:top w:val="nil"/>
              <w:left w:val="nil"/>
              <w:bottom w:val="nil"/>
              <w:right w:val="nil"/>
            </w:tcBorders>
            <w:shd w:val="clear" w:color="auto" w:fill="auto"/>
            <w:noWrap/>
            <w:vAlign w:val="center"/>
            <w:hideMark/>
          </w:tcPr>
          <w:p w14:paraId="7046A64C"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6166B1E3" w14:textId="77777777" w:rsidR="002D617C" w:rsidRDefault="002D617C">
            <w:pPr>
              <w:rPr>
                <w:rFonts w:eastAsia="Times New Roman"/>
                <w:color w:val="000000"/>
              </w:rPr>
            </w:pPr>
            <w:r>
              <w:rPr>
                <w:rFonts w:eastAsia="Times New Roman"/>
                <w:color w:val="000000"/>
              </w:rPr>
              <w:t>Nenue</w:t>
            </w:r>
          </w:p>
        </w:tc>
        <w:tc>
          <w:tcPr>
            <w:tcW w:w="1176" w:type="dxa"/>
            <w:tcBorders>
              <w:top w:val="nil"/>
              <w:left w:val="nil"/>
              <w:bottom w:val="nil"/>
              <w:right w:val="nil"/>
            </w:tcBorders>
            <w:shd w:val="clear" w:color="auto" w:fill="auto"/>
            <w:noWrap/>
            <w:vAlign w:val="center"/>
            <w:hideMark/>
          </w:tcPr>
          <w:p w14:paraId="3BC32A1B" w14:textId="77777777" w:rsidR="002D617C" w:rsidRDefault="002D617C">
            <w:pPr>
              <w:jc w:val="right"/>
              <w:rPr>
                <w:rFonts w:eastAsia="Times New Roman"/>
                <w:color w:val="000000"/>
              </w:rPr>
            </w:pPr>
            <w:r>
              <w:rPr>
                <w:rFonts w:eastAsia="Times New Roman"/>
                <w:color w:val="000000"/>
              </w:rPr>
              <w:t>97,275</w:t>
            </w:r>
          </w:p>
        </w:tc>
        <w:tc>
          <w:tcPr>
            <w:tcW w:w="952" w:type="dxa"/>
            <w:tcBorders>
              <w:top w:val="nil"/>
              <w:left w:val="nil"/>
              <w:bottom w:val="nil"/>
              <w:right w:val="nil"/>
            </w:tcBorders>
            <w:shd w:val="clear" w:color="auto" w:fill="auto"/>
            <w:noWrap/>
            <w:vAlign w:val="center"/>
            <w:hideMark/>
          </w:tcPr>
          <w:p w14:paraId="49332314"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9D584DD" w14:textId="77777777" w:rsidR="002D617C" w:rsidRDefault="002D617C">
            <w:pPr>
              <w:rPr>
                <w:rFonts w:eastAsia="Times New Roman"/>
                <w:color w:val="000000"/>
              </w:rPr>
            </w:pPr>
            <w:r>
              <w:rPr>
                <w:rFonts w:eastAsia="Times New Roman"/>
                <w:color w:val="000000"/>
              </w:rPr>
              <w:t>Tilapia</w:t>
            </w:r>
          </w:p>
        </w:tc>
        <w:tc>
          <w:tcPr>
            <w:tcW w:w="1300" w:type="dxa"/>
            <w:tcBorders>
              <w:top w:val="nil"/>
              <w:left w:val="nil"/>
              <w:bottom w:val="nil"/>
              <w:right w:val="nil"/>
            </w:tcBorders>
            <w:shd w:val="clear" w:color="auto" w:fill="auto"/>
            <w:noWrap/>
            <w:vAlign w:val="center"/>
            <w:hideMark/>
          </w:tcPr>
          <w:p w14:paraId="1F5700E2" w14:textId="77777777" w:rsidR="002D617C" w:rsidRDefault="002D617C">
            <w:pPr>
              <w:jc w:val="right"/>
              <w:rPr>
                <w:rFonts w:eastAsia="Times New Roman"/>
                <w:color w:val="000000"/>
              </w:rPr>
            </w:pPr>
            <w:r>
              <w:rPr>
                <w:rFonts w:eastAsia="Times New Roman"/>
                <w:color w:val="000000"/>
              </w:rPr>
              <w:t>5,917</w:t>
            </w:r>
          </w:p>
        </w:tc>
        <w:tc>
          <w:tcPr>
            <w:tcW w:w="1180" w:type="dxa"/>
            <w:tcBorders>
              <w:top w:val="nil"/>
              <w:left w:val="nil"/>
              <w:bottom w:val="nil"/>
              <w:right w:val="nil"/>
            </w:tcBorders>
            <w:shd w:val="clear" w:color="auto" w:fill="auto"/>
            <w:noWrap/>
            <w:vAlign w:val="center"/>
            <w:hideMark/>
          </w:tcPr>
          <w:p w14:paraId="67C99579" w14:textId="77777777" w:rsidR="002D617C" w:rsidRDefault="002D617C">
            <w:pPr>
              <w:jc w:val="center"/>
              <w:rPr>
                <w:rFonts w:eastAsia="Times New Roman"/>
                <w:color w:val="000000"/>
              </w:rPr>
            </w:pPr>
            <w:r>
              <w:rPr>
                <w:rFonts w:eastAsia="Times New Roman"/>
                <w:color w:val="000000"/>
              </w:rPr>
              <w:t>0.82</w:t>
            </w:r>
          </w:p>
        </w:tc>
      </w:tr>
      <w:tr w:rsidR="002D617C" w14:paraId="654FDE64" w14:textId="77777777" w:rsidTr="002D617C">
        <w:trPr>
          <w:trHeight w:val="320"/>
        </w:trPr>
        <w:tc>
          <w:tcPr>
            <w:tcW w:w="1620" w:type="dxa"/>
            <w:tcBorders>
              <w:top w:val="nil"/>
              <w:left w:val="nil"/>
              <w:bottom w:val="nil"/>
              <w:right w:val="nil"/>
            </w:tcBorders>
            <w:shd w:val="clear" w:color="auto" w:fill="auto"/>
            <w:noWrap/>
            <w:vAlign w:val="center"/>
            <w:hideMark/>
          </w:tcPr>
          <w:p w14:paraId="0B4BA065" w14:textId="77777777" w:rsidR="002D617C" w:rsidRDefault="002D617C">
            <w:pPr>
              <w:rPr>
                <w:rFonts w:eastAsia="Times New Roman"/>
                <w:color w:val="000000"/>
              </w:rPr>
            </w:pPr>
            <w:r>
              <w:rPr>
                <w:rFonts w:eastAsia="Times New Roman"/>
                <w:color w:val="000000"/>
              </w:rPr>
              <w:t>Hahalalu</w:t>
            </w:r>
          </w:p>
        </w:tc>
        <w:tc>
          <w:tcPr>
            <w:tcW w:w="1176" w:type="dxa"/>
            <w:tcBorders>
              <w:top w:val="nil"/>
              <w:left w:val="nil"/>
              <w:bottom w:val="nil"/>
              <w:right w:val="nil"/>
            </w:tcBorders>
            <w:shd w:val="clear" w:color="auto" w:fill="auto"/>
            <w:noWrap/>
            <w:vAlign w:val="center"/>
            <w:hideMark/>
          </w:tcPr>
          <w:p w14:paraId="6F54FE08" w14:textId="77777777" w:rsidR="002D617C" w:rsidRDefault="002D617C">
            <w:pPr>
              <w:jc w:val="right"/>
              <w:rPr>
                <w:rFonts w:eastAsia="Times New Roman"/>
                <w:color w:val="000000"/>
              </w:rPr>
            </w:pPr>
            <w:r>
              <w:rPr>
                <w:rFonts w:eastAsia="Times New Roman"/>
                <w:color w:val="000000"/>
              </w:rPr>
              <w:t>61,254</w:t>
            </w:r>
          </w:p>
        </w:tc>
        <w:tc>
          <w:tcPr>
            <w:tcW w:w="763" w:type="dxa"/>
            <w:tcBorders>
              <w:top w:val="nil"/>
              <w:left w:val="nil"/>
              <w:bottom w:val="nil"/>
              <w:right w:val="nil"/>
            </w:tcBorders>
            <w:shd w:val="clear" w:color="auto" w:fill="auto"/>
            <w:noWrap/>
            <w:vAlign w:val="center"/>
            <w:hideMark/>
          </w:tcPr>
          <w:p w14:paraId="2AA273B7"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353E023B" w14:textId="77777777" w:rsidR="002D617C" w:rsidRDefault="002D617C">
            <w:pPr>
              <w:rPr>
                <w:rFonts w:eastAsia="Times New Roman"/>
                <w:color w:val="000000"/>
              </w:rPr>
            </w:pPr>
            <w:r>
              <w:rPr>
                <w:rFonts w:eastAsia="Times New Roman"/>
                <w:color w:val="000000"/>
              </w:rPr>
              <w:t>Nohu</w:t>
            </w:r>
          </w:p>
        </w:tc>
        <w:tc>
          <w:tcPr>
            <w:tcW w:w="1176" w:type="dxa"/>
            <w:tcBorders>
              <w:top w:val="nil"/>
              <w:left w:val="nil"/>
              <w:bottom w:val="nil"/>
              <w:right w:val="nil"/>
            </w:tcBorders>
            <w:shd w:val="clear" w:color="auto" w:fill="auto"/>
            <w:noWrap/>
            <w:vAlign w:val="center"/>
            <w:hideMark/>
          </w:tcPr>
          <w:p w14:paraId="26E8679A" w14:textId="77777777" w:rsidR="002D617C" w:rsidRDefault="002D617C">
            <w:pPr>
              <w:jc w:val="right"/>
              <w:rPr>
                <w:rFonts w:eastAsia="Times New Roman"/>
                <w:color w:val="000000"/>
              </w:rPr>
            </w:pPr>
            <w:r>
              <w:rPr>
                <w:rFonts w:eastAsia="Times New Roman"/>
                <w:color w:val="000000"/>
              </w:rPr>
              <w:t>8,368</w:t>
            </w:r>
          </w:p>
        </w:tc>
        <w:tc>
          <w:tcPr>
            <w:tcW w:w="952" w:type="dxa"/>
            <w:tcBorders>
              <w:top w:val="nil"/>
              <w:left w:val="nil"/>
              <w:bottom w:val="nil"/>
              <w:right w:val="nil"/>
            </w:tcBorders>
            <w:shd w:val="clear" w:color="auto" w:fill="auto"/>
            <w:noWrap/>
            <w:vAlign w:val="center"/>
            <w:hideMark/>
          </w:tcPr>
          <w:p w14:paraId="3CDB5470"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45433031" w14:textId="77777777" w:rsidR="002D617C" w:rsidRDefault="002D617C">
            <w:pPr>
              <w:rPr>
                <w:rFonts w:eastAsia="Times New Roman"/>
                <w:color w:val="000000"/>
              </w:rPr>
            </w:pPr>
            <w:r>
              <w:rPr>
                <w:rFonts w:eastAsia="Times New Roman"/>
                <w:color w:val="000000"/>
              </w:rPr>
              <w:t>Toau</w:t>
            </w:r>
          </w:p>
        </w:tc>
        <w:tc>
          <w:tcPr>
            <w:tcW w:w="1300" w:type="dxa"/>
            <w:tcBorders>
              <w:top w:val="nil"/>
              <w:left w:val="nil"/>
              <w:bottom w:val="nil"/>
              <w:right w:val="nil"/>
            </w:tcBorders>
            <w:shd w:val="clear" w:color="auto" w:fill="auto"/>
            <w:noWrap/>
            <w:vAlign w:val="center"/>
            <w:hideMark/>
          </w:tcPr>
          <w:p w14:paraId="3D9CAA08" w14:textId="77777777" w:rsidR="002D617C" w:rsidRDefault="002D617C">
            <w:pPr>
              <w:jc w:val="right"/>
              <w:rPr>
                <w:rFonts w:eastAsia="Times New Roman"/>
                <w:color w:val="000000"/>
              </w:rPr>
            </w:pPr>
            <w:r>
              <w:rPr>
                <w:rFonts w:eastAsia="Times New Roman"/>
                <w:color w:val="000000"/>
              </w:rPr>
              <w:t>20,811</w:t>
            </w:r>
          </w:p>
        </w:tc>
        <w:tc>
          <w:tcPr>
            <w:tcW w:w="1180" w:type="dxa"/>
            <w:tcBorders>
              <w:top w:val="nil"/>
              <w:left w:val="nil"/>
              <w:bottom w:val="nil"/>
              <w:right w:val="nil"/>
            </w:tcBorders>
            <w:shd w:val="clear" w:color="auto" w:fill="auto"/>
            <w:noWrap/>
            <w:vAlign w:val="center"/>
            <w:hideMark/>
          </w:tcPr>
          <w:p w14:paraId="3E33D3C4" w14:textId="77777777" w:rsidR="002D617C" w:rsidRDefault="002D617C">
            <w:pPr>
              <w:jc w:val="center"/>
              <w:rPr>
                <w:rFonts w:eastAsia="Times New Roman"/>
                <w:color w:val="000000"/>
              </w:rPr>
            </w:pPr>
            <w:r>
              <w:rPr>
                <w:rFonts w:eastAsia="Times New Roman"/>
                <w:color w:val="000000"/>
              </w:rPr>
              <w:t>1.00</w:t>
            </w:r>
          </w:p>
        </w:tc>
      </w:tr>
      <w:tr w:rsidR="002D617C" w14:paraId="412EFA37" w14:textId="77777777" w:rsidTr="002D617C">
        <w:trPr>
          <w:trHeight w:val="320"/>
        </w:trPr>
        <w:tc>
          <w:tcPr>
            <w:tcW w:w="1620" w:type="dxa"/>
            <w:tcBorders>
              <w:top w:val="nil"/>
              <w:left w:val="nil"/>
              <w:bottom w:val="nil"/>
              <w:right w:val="nil"/>
            </w:tcBorders>
            <w:shd w:val="clear" w:color="auto" w:fill="auto"/>
            <w:noWrap/>
            <w:vAlign w:val="center"/>
            <w:hideMark/>
          </w:tcPr>
          <w:p w14:paraId="44139A83" w14:textId="77777777" w:rsidR="002D617C" w:rsidRDefault="002D617C">
            <w:pPr>
              <w:rPr>
                <w:rFonts w:eastAsia="Times New Roman"/>
                <w:color w:val="000000"/>
              </w:rPr>
            </w:pPr>
            <w:r>
              <w:rPr>
                <w:rFonts w:eastAsia="Times New Roman"/>
                <w:color w:val="000000"/>
              </w:rPr>
              <w:t>Hauliuli</w:t>
            </w:r>
          </w:p>
        </w:tc>
        <w:tc>
          <w:tcPr>
            <w:tcW w:w="1176" w:type="dxa"/>
            <w:tcBorders>
              <w:top w:val="nil"/>
              <w:left w:val="nil"/>
              <w:bottom w:val="nil"/>
              <w:right w:val="nil"/>
            </w:tcBorders>
            <w:shd w:val="clear" w:color="auto" w:fill="auto"/>
            <w:noWrap/>
            <w:vAlign w:val="center"/>
            <w:hideMark/>
          </w:tcPr>
          <w:p w14:paraId="3F1B7AEB" w14:textId="77777777" w:rsidR="002D617C" w:rsidRDefault="002D617C">
            <w:pPr>
              <w:jc w:val="right"/>
              <w:rPr>
                <w:rFonts w:eastAsia="Times New Roman"/>
                <w:color w:val="000000"/>
              </w:rPr>
            </w:pPr>
            <w:r>
              <w:rPr>
                <w:rFonts w:eastAsia="Times New Roman"/>
                <w:color w:val="000000"/>
              </w:rPr>
              <w:t>116</w:t>
            </w:r>
          </w:p>
        </w:tc>
        <w:tc>
          <w:tcPr>
            <w:tcW w:w="763" w:type="dxa"/>
            <w:tcBorders>
              <w:top w:val="nil"/>
              <w:left w:val="nil"/>
              <w:bottom w:val="nil"/>
              <w:right w:val="nil"/>
            </w:tcBorders>
            <w:shd w:val="clear" w:color="auto" w:fill="auto"/>
            <w:noWrap/>
            <w:vAlign w:val="center"/>
            <w:hideMark/>
          </w:tcPr>
          <w:p w14:paraId="1C474F5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6BC228F" w14:textId="77777777" w:rsidR="002D617C" w:rsidRDefault="002D617C">
            <w:pPr>
              <w:rPr>
                <w:rFonts w:eastAsia="Times New Roman"/>
                <w:color w:val="000000"/>
              </w:rPr>
            </w:pPr>
            <w:r>
              <w:rPr>
                <w:rFonts w:eastAsia="Times New Roman"/>
                <w:color w:val="000000"/>
              </w:rPr>
              <w:t>Nunu</w:t>
            </w:r>
          </w:p>
        </w:tc>
        <w:tc>
          <w:tcPr>
            <w:tcW w:w="1176" w:type="dxa"/>
            <w:tcBorders>
              <w:top w:val="nil"/>
              <w:left w:val="nil"/>
              <w:bottom w:val="nil"/>
              <w:right w:val="nil"/>
            </w:tcBorders>
            <w:shd w:val="clear" w:color="auto" w:fill="auto"/>
            <w:noWrap/>
            <w:vAlign w:val="center"/>
            <w:hideMark/>
          </w:tcPr>
          <w:p w14:paraId="2A86B340" w14:textId="77777777" w:rsidR="002D617C" w:rsidRDefault="002D617C">
            <w:pPr>
              <w:jc w:val="right"/>
              <w:rPr>
                <w:rFonts w:eastAsia="Times New Roman"/>
                <w:color w:val="000000"/>
              </w:rPr>
            </w:pPr>
            <w:r>
              <w:rPr>
                <w:rFonts w:eastAsia="Times New Roman"/>
                <w:color w:val="000000"/>
              </w:rPr>
              <w:t>872</w:t>
            </w:r>
          </w:p>
        </w:tc>
        <w:tc>
          <w:tcPr>
            <w:tcW w:w="952" w:type="dxa"/>
            <w:tcBorders>
              <w:top w:val="nil"/>
              <w:left w:val="nil"/>
              <w:bottom w:val="nil"/>
              <w:right w:val="nil"/>
            </w:tcBorders>
            <w:shd w:val="clear" w:color="auto" w:fill="auto"/>
            <w:noWrap/>
            <w:vAlign w:val="center"/>
            <w:hideMark/>
          </w:tcPr>
          <w:p w14:paraId="0C9755E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4C81700" w14:textId="77777777" w:rsidR="002D617C" w:rsidRDefault="002D617C">
            <w:pPr>
              <w:rPr>
                <w:rFonts w:eastAsia="Times New Roman"/>
                <w:color w:val="000000"/>
              </w:rPr>
            </w:pPr>
            <w:r>
              <w:rPr>
                <w:rFonts w:eastAsia="Times New Roman"/>
                <w:color w:val="000000"/>
              </w:rPr>
              <w:t>Uhu parrot-misc.</w:t>
            </w:r>
          </w:p>
        </w:tc>
        <w:tc>
          <w:tcPr>
            <w:tcW w:w="1300" w:type="dxa"/>
            <w:tcBorders>
              <w:top w:val="nil"/>
              <w:left w:val="nil"/>
              <w:bottom w:val="nil"/>
              <w:right w:val="nil"/>
            </w:tcBorders>
            <w:shd w:val="clear" w:color="auto" w:fill="auto"/>
            <w:noWrap/>
            <w:vAlign w:val="center"/>
            <w:hideMark/>
          </w:tcPr>
          <w:p w14:paraId="2B2733CB" w14:textId="77777777" w:rsidR="002D617C" w:rsidRDefault="002D617C">
            <w:pPr>
              <w:jc w:val="right"/>
              <w:rPr>
                <w:rFonts w:eastAsia="Times New Roman"/>
                <w:color w:val="000000"/>
              </w:rPr>
            </w:pPr>
            <w:r>
              <w:rPr>
                <w:rFonts w:eastAsia="Times New Roman"/>
                <w:color w:val="000000"/>
              </w:rPr>
              <w:t>1,077,847</w:t>
            </w:r>
          </w:p>
        </w:tc>
        <w:tc>
          <w:tcPr>
            <w:tcW w:w="1180" w:type="dxa"/>
            <w:tcBorders>
              <w:top w:val="nil"/>
              <w:left w:val="nil"/>
              <w:bottom w:val="nil"/>
              <w:right w:val="nil"/>
            </w:tcBorders>
            <w:shd w:val="clear" w:color="auto" w:fill="auto"/>
            <w:noWrap/>
            <w:vAlign w:val="center"/>
            <w:hideMark/>
          </w:tcPr>
          <w:p w14:paraId="19FAAF97" w14:textId="77777777" w:rsidR="002D617C" w:rsidRDefault="002D617C">
            <w:pPr>
              <w:jc w:val="center"/>
              <w:rPr>
                <w:rFonts w:eastAsia="Times New Roman"/>
                <w:color w:val="000000"/>
              </w:rPr>
            </w:pPr>
            <w:r>
              <w:rPr>
                <w:rFonts w:eastAsia="Times New Roman"/>
                <w:color w:val="000000"/>
              </w:rPr>
              <w:t>0.97</w:t>
            </w:r>
          </w:p>
        </w:tc>
      </w:tr>
      <w:tr w:rsidR="002D617C" w14:paraId="5279793F" w14:textId="77777777" w:rsidTr="002D617C">
        <w:trPr>
          <w:trHeight w:val="320"/>
        </w:trPr>
        <w:tc>
          <w:tcPr>
            <w:tcW w:w="1620" w:type="dxa"/>
            <w:tcBorders>
              <w:top w:val="nil"/>
              <w:left w:val="nil"/>
              <w:bottom w:val="nil"/>
              <w:right w:val="nil"/>
            </w:tcBorders>
            <w:shd w:val="clear" w:color="auto" w:fill="auto"/>
            <w:noWrap/>
            <w:vAlign w:val="center"/>
            <w:hideMark/>
          </w:tcPr>
          <w:p w14:paraId="4241D8F6" w14:textId="77777777" w:rsidR="002D617C" w:rsidRDefault="002D617C">
            <w:pPr>
              <w:rPr>
                <w:rFonts w:eastAsia="Times New Roman"/>
                <w:color w:val="000000"/>
              </w:rPr>
            </w:pPr>
            <w:r>
              <w:rPr>
                <w:rFonts w:eastAsia="Times New Roman"/>
                <w:color w:val="000000"/>
              </w:rPr>
              <w:t>Hinalea</w:t>
            </w:r>
          </w:p>
        </w:tc>
        <w:tc>
          <w:tcPr>
            <w:tcW w:w="1176" w:type="dxa"/>
            <w:tcBorders>
              <w:top w:val="nil"/>
              <w:left w:val="nil"/>
              <w:bottom w:val="nil"/>
              <w:right w:val="nil"/>
            </w:tcBorders>
            <w:shd w:val="clear" w:color="auto" w:fill="auto"/>
            <w:noWrap/>
            <w:vAlign w:val="center"/>
            <w:hideMark/>
          </w:tcPr>
          <w:p w14:paraId="732D2C0E" w14:textId="77777777" w:rsidR="002D617C" w:rsidRDefault="002D617C">
            <w:pPr>
              <w:jc w:val="right"/>
              <w:rPr>
                <w:rFonts w:eastAsia="Times New Roman"/>
                <w:color w:val="000000"/>
              </w:rPr>
            </w:pPr>
            <w:r>
              <w:rPr>
                <w:rFonts w:eastAsia="Times New Roman"/>
                <w:color w:val="000000"/>
              </w:rPr>
              <w:t>85</w:t>
            </w:r>
          </w:p>
        </w:tc>
        <w:tc>
          <w:tcPr>
            <w:tcW w:w="763" w:type="dxa"/>
            <w:tcBorders>
              <w:top w:val="nil"/>
              <w:left w:val="nil"/>
              <w:bottom w:val="nil"/>
              <w:right w:val="nil"/>
            </w:tcBorders>
            <w:shd w:val="clear" w:color="auto" w:fill="auto"/>
            <w:noWrap/>
            <w:vAlign w:val="center"/>
            <w:hideMark/>
          </w:tcPr>
          <w:p w14:paraId="27001B5C"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A265F14" w14:textId="77777777" w:rsidR="002D617C" w:rsidRDefault="002D617C">
            <w:pPr>
              <w:rPr>
                <w:rFonts w:eastAsia="Times New Roman"/>
                <w:color w:val="000000"/>
              </w:rPr>
            </w:pPr>
            <w:r>
              <w:rPr>
                <w:rFonts w:eastAsia="Times New Roman"/>
                <w:color w:val="000000"/>
              </w:rPr>
              <w:t>Oio</w:t>
            </w:r>
          </w:p>
        </w:tc>
        <w:tc>
          <w:tcPr>
            <w:tcW w:w="1176" w:type="dxa"/>
            <w:tcBorders>
              <w:top w:val="nil"/>
              <w:left w:val="nil"/>
              <w:bottom w:val="nil"/>
              <w:right w:val="nil"/>
            </w:tcBorders>
            <w:shd w:val="clear" w:color="auto" w:fill="auto"/>
            <w:noWrap/>
            <w:vAlign w:val="center"/>
            <w:hideMark/>
          </w:tcPr>
          <w:p w14:paraId="3D1A671F" w14:textId="77777777" w:rsidR="002D617C" w:rsidRDefault="002D617C">
            <w:pPr>
              <w:jc w:val="right"/>
              <w:rPr>
                <w:rFonts w:eastAsia="Times New Roman"/>
                <w:color w:val="000000"/>
              </w:rPr>
            </w:pPr>
            <w:r>
              <w:rPr>
                <w:rFonts w:eastAsia="Times New Roman"/>
                <w:color w:val="000000"/>
              </w:rPr>
              <w:t>33,402</w:t>
            </w:r>
          </w:p>
        </w:tc>
        <w:tc>
          <w:tcPr>
            <w:tcW w:w="952" w:type="dxa"/>
            <w:tcBorders>
              <w:top w:val="nil"/>
              <w:left w:val="nil"/>
              <w:bottom w:val="nil"/>
              <w:right w:val="nil"/>
            </w:tcBorders>
            <w:shd w:val="clear" w:color="auto" w:fill="auto"/>
            <w:noWrap/>
            <w:vAlign w:val="center"/>
            <w:hideMark/>
          </w:tcPr>
          <w:p w14:paraId="38F2D678"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571A9B00" w14:textId="77777777" w:rsidR="002D617C" w:rsidRDefault="002D617C">
            <w:pPr>
              <w:rPr>
                <w:rFonts w:eastAsia="Times New Roman"/>
                <w:color w:val="000000"/>
              </w:rPr>
            </w:pPr>
            <w:r>
              <w:rPr>
                <w:rFonts w:eastAsia="Times New Roman"/>
                <w:color w:val="000000"/>
              </w:rPr>
              <w:t>Ulua-misc.</w:t>
            </w:r>
          </w:p>
        </w:tc>
        <w:tc>
          <w:tcPr>
            <w:tcW w:w="1300" w:type="dxa"/>
            <w:tcBorders>
              <w:top w:val="nil"/>
              <w:left w:val="nil"/>
              <w:bottom w:val="nil"/>
              <w:right w:val="nil"/>
            </w:tcBorders>
            <w:shd w:val="clear" w:color="auto" w:fill="auto"/>
            <w:noWrap/>
            <w:vAlign w:val="center"/>
            <w:hideMark/>
          </w:tcPr>
          <w:p w14:paraId="32B92DEF" w14:textId="77777777" w:rsidR="002D617C" w:rsidRDefault="002D617C">
            <w:pPr>
              <w:jc w:val="right"/>
              <w:rPr>
                <w:rFonts w:eastAsia="Times New Roman"/>
                <w:color w:val="000000"/>
              </w:rPr>
            </w:pPr>
            <w:r>
              <w:rPr>
                <w:rFonts w:eastAsia="Times New Roman"/>
                <w:color w:val="000000"/>
              </w:rPr>
              <w:t>11,395</w:t>
            </w:r>
          </w:p>
        </w:tc>
        <w:tc>
          <w:tcPr>
            <w:tcW w:w="1180" w:type="dxa"/>
            <w:tcBorders>
              <w:top w:val="nil"/>
              <w:left w:val="nil"/>
              <w:bottom w:val="nil"/>
              <w:right w:val="nil"/>
            </w:tcBorders>
            <w:shd w:val="clear" w:color="auto" w:fill="auto"/>
            <w:noWrap/>
            <w:vAlign w:val="center"/>
            <w:hideMark/>
          </w:tcPr>
          <w:p w14:paraId="052408FD" w14:textId="77777777" w:rsidR="002D617C" w:rsidRDefault="002D617C">
            <w:pPr>
              <w:jc w:val="center"/>
              <w:rPr>
                <w:rFonts w:eastAsia="Times New Roman"/>
                <w:color w:val="000000"/>
              </w:rPr>
            </w:pPr>
            <w:r>
              <w:rPr>
                <w:rFonts w:eastAsia="Times New Roman"/>
                <w:color w:val="000000"/>
              </w:rPr>
              <w:t>0.82</w:t>
            </w:r>
          </w:p>
        </w:tc>
      </w:tr>
      <w:tr w:rsidR="002D617C" w14:paraId="2CD776F6" w14:textId="77777777" w:rsidTr="002D617C">
        <w:trPr>
          <w:trHeight w:val="320"/>
        </w:trPr>
        <w:tc>
          <w:tcPr>
            <w:tcW w:w="1620" w:type="dxa"/>
            <w:tcBorders>
              <w:top w:val="nil"/>
              <w:left w:val="nil"/>
              <w:bottom w:val="nil"/>
              <w:right w:val="nil"/>
            </w:tcBorders>
            <w:shd w:val="clear" w:color="auto" w:fill="auto"/>
            <w:noWrap/>
            <w:vAlign w:val="center"/>
            <w:hideMark/>
          </w:tcPr>
          <w:p w14:paraId="192D4D97" w14:textId="77777777" w:rsidR="002D617C" w:rsidRDefault="002D617C">
            <w:pPr>
              <w:rPr>
                <w:rFonts w:eastAsia="Times New Roman"/>
                <w:color w:val="000000"/>
              </w:rPr>
            </w:pPr>
            <w:r>
              <w:rPr>
                <w:rFonts w:eastAsia="Times New Roman"/>
                <w:color w:val="000000"/>
              </w:rPr>
              <w:t>Hogo</w:t>
            </w:r>
          </w:p>
        </w:tc>
        <w:tc>
          <w:tcPr>
            <w:tcW w:w="1176" w:type="dxa"/>
            <w:tcBorders>
              <w:top w:val="nil"/>
              <w:left w:val="nil"/>
              <w:bottom w:val="nil"/>
              <w:right w:val="nil"/>
            </w:tcBorders>
            <w:shd w:val="clear" w:color="auto" w:fill="auto"/>
            <w:noWrap/>
            <w:vAlign w:val="center"/>
            <w:hideMark/>
          </w:tcPr>
          <w:p w14:paraId="7A065C50" w14:textId="77777777" w:rsidR="002D617C" w:rsidRDefault="002D617C">
            <w:pPr>
              <w:jc w:val="right"/>
              <w:rPr>
                <w:rFonts w:eastAsia="Times New Roman"/>
                <w:color w:val="000000"/>
              </w:rPr>
            </w:pPr>
            <w:r>
              <w:rPr>
                <w:rFonts w:eastAsia="Times New Roman"/>
                <w:color w:val="000000"/>
              </w:rPr>
              <w:t>11,572</w:t>
            </w:r>
          </w:p>
        </w:tc>
        <w:tc>
          <w:tcPr>
            <w:tcW w:w="763" w:type="dxa"/>
            <w:tcBorders>
              <w:top w:val="nil"/>
              <w:left w:val="nil"/>
              <w:bottom w:val="nil"/>
              <w:right w:val="nil"/>
            </w:tcBorders>
            <w:shd w:val="clear" w:color="auto" w:fill="auto"/>
            <w:noWrap/>
            <w:vAlign w:val="center"/>
            <w:hideMark/>
          </w:tcPr>
          <w:p w14:paraId="61106DAF"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4E4CBFE5" w14:textId="77777777" w:rsidR="002D617C" w:rsidRDefault="002D617C">
            <w:pPr>
              <w:rPr>
                <w:rFonts w:eastAsia="Times New Roman"/>
                <w:color w:val="000000"/>
              </w:rPr>
            </w:pPr>
            <w:r>
              <w:rPr>
                <w:rFonts w:eastAsia="Times New Roman"/>
                <w:color w:val="000000"/>
              </w:rPr>
              <w:t>Olililepa</w:t>
            </w:r>
          </w:p>
        </w:tc>
        <w:tc>
          <w:tcPr>
            <w:tcW w:w="1176" w:type="dxa"/>
            <w:tcBorders>
              <w:top w:val="nil"/>
              <w:left w:val="nil"/>
              <w:bottom w:val="nil"/>
              <w:right w:val="nil"/>
            </w:tcBorders>
            <w:shd w:val="clear" w:color="auto" w:fill="auto"/>
            <w:noWrap/>
            <w:vAlign w:val="center"/>
            <w:hideMark/>
          </w:tcPr>
          <w:p w14:paraId="716A8E8D" w14:textId="77777777" w:rsidR="002D617C" w:rsidRDefault="002D617C">
            <w:pPr>
              <w:jc w:val="right"/>
              <w:rPr>
                <w:rFonts w:eastAsia="Times New Roman"/>
                <w:color w:val="000000"/>
              </w:rPr>
            </w:pPr>
            <w:r>
              <w:rPr>
                <w:rFonts w:eastAsia="Times New Roman"/>
                <w:color w:val="000000"/>
              </w:rPr>
              <w:t>3,893</w:t>
            </w:r>
          </w:p>
        </w:tc>
        <w:tc>
          <w:tcPr>
            <w:tcW w:w="952" w:type="dxa"/>
            <w:tcBorders>
              <w:top w:val="nil"/>
              <w:left w:val="nil"/>
              <w:bottom w:val="nil"/>
              <w:right w:val="nil"/>
            </w:tcBorders>
            <w:shd w:val="clear" w:color="auto" w:fill="auto"/>
            <w:noWrap/>
            <w:vAlign w:val="center"/>
            <w:hideMark/>
          </w:tcPr>
          <w:p w14:paraId="1FEBB9AD"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313EDE77" w14:textId="77777777" w:rsidR="002D617C" w:rsidRDefault="002D617C">
            <w:pPr>
              <w:rPr>
                <w:rFonts w:eastAsia="Times New Roman"/>
                <w:color w:val="000000"/>
              </w:rPr>
            </w:pPr>
            <w:r>
              <w:rPr>
                <w:rFonts w:eastAsia="Times New Roman"/>
                <w:color w:val="000000"/>
              </w:rPr>
              <w:t>Umaumalei</w:t>
            </w:r>
          </w:p>
        </w:tc>
        <w:tc>
          <w:tcPr>
            <w:tcW w:w="1300" w:type="dxa"/>
            <w:tcBorders>
              <w:top w:val="nil"/>
              <w:left w:val="nil"/>
              <w:bottom w:val="nil"/>
              <w:right w:val="nil"/>
            </w:tcBorders>
            <w:shd w:val="clear" w:color="auto" w:fill="auto"/>
            <w:noWrap/>
            <w:vAlign w:val="center"/>
            <w:hideMark/>
          </w:tcPr>
          <w:p w14:paraId="53E9530C" w14:textId="77777777" w:rsidR="002D617C" w:rsidRDefault="002D617C">
            <w:pPr>
              <w:jc w:val="right"/>
              <w:rPr>
                <w:rFonts w:eastAsia="Times New Roman"/>
                <w:color w:val="000000"/>
              </w:rPr>
            </w:pPr>
            <w:r>
              <w:rPr>
                <w:rFonts w:eastAsia="Times New Roman"/>
                <w:color w:val="000000"/>
              </w:rPr>
              <w:t>21,173</w:t>
            </w:r>
          </w:p>
        </w:tc>
        <w:tc>
          <w:tcPr>
            <w:tcW w:w="1180" w:type="dxa"/>
            <w:tcBorders>
              <w:top w:val="nil"/>
              <w:left w:val="nil"/>
              <w:bottom w:val="nil"/>
              <w:right w:val="nil"/>
            </w:tcBorders>
            <w:shd w:val="clear" w:color="auto" w:fill="auto"/>
            <w:noWrap/>
            <w:vAlign w:val="center"/>
            <w:hideMark/>
          </w:tcPr>
          <w:p w14:paraId="3923C8B4" w14:textId="77777777" w:rsidR="002D617C" w:rsidRDefault="002D617C">
            <w:pPr>
              <w:jc w:val="center"/>
              <w:rPr>
                <w:rFonts w:eastAsia="Times New Roman"/>
                <w:color w:val="000000"/>
              </w:rPr>
            </w:pPr>
            <w:r>
              <w:rPr>
                <w:rFonts w:eastAsia="Times New Roman"/>
                <w:color w:val="000000"/>
              </w:rPr>
              <w:t>0.83</w:t>
            </w:r>
          </w:p>
        </w:tc>
      </w:tr>
      <w:tr w:rsidR="002D617C" w14:paraId="5D1B33EF" w14:textId="77777777" w:rsidTr="002D617C">
        <w:trPr>
          <w:trHeight w:val="320"/>
        </w:trPr>
        <w:tc>
          <w:tcPr>
            <w:tcW w:w="1620" w:type="dxa"/>
            <w:tcBorders>
              <w:top w:val="nil"/>
              <w:left w:val="nil"/>
              <w:bottom w:val="nil"/>
              <w:right w:val="nil"/>
            </w:tcBorders>
            <w:shd w:val="clear" w:color="auto" w:fill="auto"/>
            <w:noWrap/>
            <w:vAlign w:val="center"/>
            <w:hideMark/>
          </w:tcPr>
          <w:p w14:paraId="60FB7F7A" w14:textId="77777777" w:rsidR="002D617C" w:rsidRDefault="002D617C">
            <w:pPr>
              <w:rPr>
                <w:rFonts w:eastAsia="Times New Roman"/>
                <w:color w:val="000000"/>
              </w:rPr>
            </w:pPr>
            <w:r>
              <w:rPr>
                <w:rFonts w:eastAsia="Times New Roman"/>
                <w:color w:val="000000"/>
              </w:rPr>
              <w:t>Humuhumu</w:t>
            </w:r>
          </w:p>
        </w:tc>
        <w:tc>
          <w:tcPr>
            <w:tcW w:w="1176" w:type="dxa"/>
            <w:tcBorders>
              <w:top w:val="nil"/>
              <w:left w:val="nil"/>
              <w:bottom w:val="nil"/>
              <w:right w:val="nil"/>
            </w:tcBorders>
            <w:shd w:val="clear" w:color="auto" w:fill="auto"/>
            <w:noWrap/>
            <w:vAlign w:val="center"/>
            <w:hideMark/>
          </w:tcPr>
          <w:p w14:paraId="2B56496F" w14:textId="77777777" w:rsidR="002D617C" w:rsidRDefault="002D617C">
            <w:pPr>
              <w:jc w:val="right"/>
              <w:rPr>
                <w:rFonts w:eastAsia="Times New Roman"/>
                <w:color w:val="000000"/>
              </w:rPr>
            </w:pPr>
            <w:r>
              <w:rPr>
                <w:rFonts w:eastAsia="Times New Roman"/>
                <w:color w:val="000000"/>
              </w:rPr>
              <w:t>2,659</w:t>
            </w:r>
          </w:p>
        </w:tc>
        <w:tc>
          <w:tcPr>
            <w:tcW w:w="763" w:type="dxa"/>
            <w:tcBorders>
              <w:top w:val="nil"/>
              <w:left w:val="nil"/>
              <w:bottom w:val="nil"/>
              <w:right w:val="nil"/>
            </w:tcBorders>
            <w:shd w:val="clear" w:color="auto" w:fill="auto"/>
            <w:noWrap/>
            <w:vAlign w:val="center"/>
            <w:hideMark/>
          </w:tcPr>
          <w:p w14:paraId="284BE032"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1E4B2D6" w14:textId="77777777" w:rsidR="002D617C" w:rsidRDefault="002D617C">
            <w:pPr>
              <w:rPr>
                <w:rFonts w:eastAsia="Times New Roman"/>
                <w:color w:val="000000"/>
              </w:rPr>
            </w:pPr>
            <w:r>
              <w:rPr>
                <w:rFonts w:eastAsia="Times New Roman"/>
                <w:color w:val="000000"/>
              </w:rPr>
              <w:t>Omaka</w:t>
            </w:r>
          </w:p>
        </w:tc>
        <w:tc>
          <w:tcPr>
            <w:tcW w:w="1176" w:type="dxa"/>
            <w:tcBorders>
              <w:top w:val="nil"/>
              <w:left w:val="nil"/>
              <w:bottom w:val="nil"/>
              <w:right w:val="nil"/>
            </w:tcBorders>
            <w:shd w:val="clear" w:color="auto" w:fill="auto"/>
            <w:noWrap/>
            <w:vAlign w:val="center"/>
            <w:hideMark/>
          </w:tcPr>
          <w:p w14:paraId="3DAD78F6" w14:textId="77777777" w:rsidR="002D617C" w:rsidRDefault="002D617C">
            <w:pPr>
              <w:jc w:val="right"/>
              <w:rPr>
                <w:rFonts w:eastAsia="Times New Roman"/>
                <w:color w:val="000000"/>
              </w:rPr>
            </w:pPr>
            <w:r>
              <w:rPr>
                <w:rFonts w:eastAsia="Times New Roman"/>
                <w:color w:val="000000"/>
              </w:rPr>
              <w:t>92</w:t>
            </w:r>
          </w:p>
        </w:tc>
        <w:tc>
          <w:tcPr>
            <w:tcW w:w="952" w:type="dxa"/>
            <w:tcBorders>
              <w:top w:val="nil"/>
              <w:left w:val="nil"/>
              <w:bottom w:val="nil"/>
              <w:right w:val="nil"/>
            </w:tcBorders>
            <w:shd w:val="clear" w:color="auto" w:fill="auto"/>
            <w:noWrap/>
            <w:vAlign w:val="center"/>
            <w:hideMark/>
          </w:tcPr>
          <w:p w14:paraId="43063835" w14:textId="77777777" w:rsidR="002D617C" w:rsidRDefault="002D617C">
            <w:pPr>
              <w:jc w:val="center"/>
              <w:rPr>
                <w:rFonts w:eastAsia="Times New Roman"/>
                <w:color w:val="000000"/>
              </w:rPr>
            </w:pPr>
            <w:r>
              <w:rPr>
                <w:rFonts w:eastAsia="Times New Roman"/>
                <w:color w:val="000000"/>
              </w:rPr>
              <w:t>0.82</w:t>
            </w:r>
          </w:p>
        </w:tc>
        <w:tc>
          <w:tcPr>
            <w:tcW w:w="1472" w:type="dxa"/>
            <w:tcBorders>
              <w:top w:val="nil"/>
              <w:left w:val="nil"/>
              <w:bottom w:val="nil"/>
              <w:right w:val="nil"/>
            </w:tcBorders>
            <w:shd w:val="clear" w:color="auto" w:fill="auto"/>
            <w:noWrap/>
            <w:vAlign w:val="center"/>
            <w:hideMark/>
          </w:tcPr>
          <w:p w14:paraId="60A714A1" w14:textId="77777777" w:rsidR="002D617C" w:rsidRDefault="002D617C">
            <w:pPr>
              <w:rPr>
                <w:rFonts w:eastAsia="Times New Roman"/>
                <w:color w:val="000000"/>
              </w:rPr>
            </w:pPr>
            <w:r>
              <w:rPr>
                <w:rFonts w:eastAsia="Times New Roman"/>
                <w:color w:val="000000"/>
              </w:rPr>
              <w:t>Uouoa</w:t>
            </w:r>
          </w:p>
        </w:tc>
        <w:tc>
          <w:tcPr>
            <w:tcW w:w="1300" w:type="dxa"/>
            <w:tcBorders>
              <w:top w:val="nil"/>
              <w:left w:val="nil"/>
              <w:bottom w:val="nil"/>
              <w:right w:val="nil"/>
            </w:tcBorders>
            <w:shd w:val="clear" w:color="auto" w:fill="auto"/>
            <w:noWrap/>
            <w:vAlign w:val="center"/>
            <w:hideMark/>
          </w:tcPr>
          <w:p w14:paraId="04CF5A5B" w14:textId="77777777" w:rsidR="002D617C" w:rsidRDefault="002D617C">
            <w:pPr>
              <w:jc w:val="right"/>
              <w:rPr>
                <w:rFonts w:eastAsia="Times New Roman"/>
                <w:color w:val="000000"/>
              </w:rPr>
            </w:pPr>
            <w:r>
              <w:rPr>
                <w:rFonts w:eastAsia="Times New Roman"/>
                <w:color w:val="000000"/>
              </w:rPr>
              <w:t>3,229</w:t>
            </w:r>
          </w:p>
        </w:tc>
        <w:tc>
          <w:tcPr>
            <w:tcW w:w="1180" w:type="dxa"/>
            <w:tcBorders>
              <w:top w:val="nil"/>
              <w:left w:val="nil"/>
              <w:bottom w:val="nil"/>
              <w:right w:val="nil"/>
            </w:tcBorders>
            <w:shd w:val="clear" w:color="auto" w:fill="auto"/>
            <w:noWrap/>
            <w:vAlign w:val="center"/>
            <w:hideMark/>
          </w:tcPr>
          <w:p w14:paraId="21C9FDD2" w14:textId="77777777" w:rsidR="002D617C" w:rsidRDefault="002D617C">
            <w:pPr>
              <w:jc w:val="center"/>
              <w:rPr>
                <w:rFonts w:eastAsia="Times New Roman"/>
                <w:color w:val="000000"/>
              </w:rPr>
            </w:pPr>
            <w:r>
              <w:rPr>
                <w:rFonts w:eastAsia="Times New Roman"/>
                <w:color w:val="000000"/>
              </w:rPr>
              <w:t>0.81</w:t>
            </w:r>
          </w:p>
        </w:tc>
      </w:tr>
      <w:tr w:rsidR="002D617C" w14:paraId="73D02DC3" w14:textId="77777777" w:rsidTr="002D617C">
        <w:trPr>
          <w:trHeight w:val="320"/>
        </w:trPr>
        <w:tc>
          <w:tcPr>
            <w:tcW w:w="1620" w:type="dxa"/>
            <w:tcBorders>
              <w:top w:val="nil"/>
              <w:left w:val="nil"/>
              <w:bottom w:val="nil"/>
              <w:right w:val="nil"/>
            </w:tcBorders>
            <w:shd w:val="clear" w:color="auto" w:fill="auto"/>
            <w:noWrap/>
            <w:vAlign w:val="center"/>
            <w:hideMark/>
          </w:tcPr>
          <w:p w14:paraId="77A43F13" w14:textId="77777777" w:rsidR="002D617C" w:rsidRDefault="002D617C">
            <w:pPr>
              <w:rPr>
                <w:rFonts w:eastAsia="Times New Roman"/>
                <w:color w:val="000000"/>
              </w:rPr>
            </w:pPr>
            <w:r>
              <w:rPr>
                <w:rFonts w:eastAsia="Times New Roman"/>
                <w:color w:val="000000"/>
              </w:rPr>
              <w:t>Iheihe</w:t>
            </w:r>
          </w:p>
        </w:tc>
        <w:tc>
          <w:tcPr>
            <w:tcW w:w="1176" w:type="dxa"/>
            <w:tcBorders>
              <w:top w:val="nil"/>
              <w:left w:val="nil"/>
              <w:bottom w:val="nil"/>
              <w:right w:val="nil"/>
            </w:tcBorders>
            <w:shd w:val="clear" w:color="auto" w:fill="auto"/>
            <w:noWrap/>
            <w:vAlign w:val="center"/>
            <w:hideMark/>
          </w:tcPr>
          <w:p w14:paraId="7314A147" w14:textId="77777777" w:rsidR="002D617C" w:rsidRDefault="002D617C">
            <w:pPr>
              <w:jc w:val="right"/>
              <w:rPr>
                <w:rFonts w:eastAsia="Times New Roman"/>
                <w:color w:val="000000"/>
              </w:rPr>
            </w:pPr>
            <w:r>
              <w:rPr>
                <w:rFonts w:eastAsia="Times New Roman"/>
                <w:color w:val="000000"/>
              </w:rPr>
              <w:t>378</w:t>
            </w:r>
          </w:p>
        </w:tc>
        <w:tc>
          <w:tcPr>
            <w:tcW w:w="763" w:type="dxa"/>
            <w:tcBorders>
              <w:top w:val="nil"/>
              <w:left w:val="nil"/>
              <w:bottom w:val="nil"/>
              <w:right w:val="nil"/>
            </w:tcBorders>
            <w:shd w:val="clear" w:color="auto" w:fill="auto"/>
            <w:noWrap/>
            <w:vAlign w:val="center"/>
            <w:hideMark/>
          </w:tcPr>
          <w:p w14:paraId="797C17DA" w14:textId="77777777" w:rsidR="002D617C" w:rsidRDefault="002D617C">
            <w:pPr>
              <w:jc w:val="center"/>
              <w:rPr>
                <w:rFonts w:eastAsia="Times New Roman"/>
                <w:color w:val="000000"/>
              </w:rPr>
            </w:pPr>
            <w:r>
              <w:rPr>
                <w:rFonts w:eastAsia="Times New Roman"/>
                <w:color w:val="000000"/>
              </w:rPr>
              <w:t>0.82</w:t>
            </w:r>
          </w:p>
        </w:tc>
        <w:tc>
          <w:tcPr>
            <w:tcW w:w="1391" w:type="dxa"/>
            <w:tcBorders>
              <w:top w:val="nil"/>
              <w:left w:val="nil"/>
              <w:bottom w:val="nil"/>
              <w:right w:val="nil"/>
            </w:tcBorders>
            <w:shd w:val="clear" w:color="auto" w:fill="auto"/>
            <w:noWrap/>
            <w:vAlign w:val="center"/>
            <w:hideMark/>
          </w:tcPr>
          <w:p w14:paraId="28ABF82A" w14:textId="77777777" w:rsidR="002D617C" w:rsidRDefault="002D617C">
            <w:pPr>
              <w:rPr>
                <w:rFonts w:eastAsia="Times New Roman"/>
                <w:color w:val="000000"/>
              </w:rPr>
            </w:pPr>
            <w:r>
              <w:rPr>
                <w:rFonts w:eastAsia="Times New Roman"/>
                <w:color w:val="000000"/>
              </w:rPr>
              <w:t>Omilu</w:t>
            </w:r>
          </w:p>
        </w:tc>
        <w:tc>
          <w:tcPr>
            <w:tcW w:w="1176" w:type="dxa"/>
            <w:tcBorders>
              <w:top w:val="nil"/>
              <w:left w:val="nil"/>
              <w:bottom w:val="nil"/>
              <w:right w:val="nil"/>
            </w:tcBorders>
            <w:shd w:val="clear" w:color="auto" w:fill="auto"/>
            <w:noWrap/>
            <w:vAlign w:val="center"/>
            <w:hideMark/>
          </w:tcPr>
          <w:p w14:paraId="685C215F" w14:textId="77777777" w:rsidR="002D617C" w:rsidRDefault="002D617C">
            <w:pPr>
              <w:jc w:val="right"/>
              <w:rPr>
                <w:rFonts w:eastAsia="Times New Roman"/>
                <w:color w:val="000000"/>
              </w:rPr>
            </w:pPr>
            <w:r>
              <w:rPr>
                <w:rFonts w:eastAsia="Times New Roman"/>
                <w:color w:val="000000"/>
              </w:rPr>
              <w:t>44,475</w:t>
            </w:r>
          </w:p>
        </w:tc>
        <w:tc>
          <w:tcPr>
            <w:tcW w:w="952" w:type="dxa"/>
            <w:tcBorders>
              <w:top w:val="nil"/>
              <w:left w:val="nil"/>
              <w:bottom w:val="nil"/>
              <w:right w:val="nil"/>
            </w:tcBorders>
            <w:shd w:val="clear" w:color="auto" w:fill="auto"/>
            <w:noWrap/>
            <w:vAlign w:val="center"/>
            <w:hideMark/>
          </w:tcPr>
          <w:p w14:paraId="3179299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103DEEF6" w14:textId="77777777" w:rsidR="002D617C" w:rsidRDefault="002D617C">
            <w:pPr>
              <w:rPr>
                <w:rFonts w:eastAsia="Times New Roman"/>
                <w:color w:val="000000"/>
              </w:rPr>
            </w:pPr>
            <w:r>
              <w:rPr>
                <w:rFonts w:eastAsia="Times New Roman"/>
                <w:color w:val="000000"/>
              </w:rPr>
              <w:t>Wahanui</w:t>
            </w:r>
          </w:p>
        </w:tc>
        <w:tc>
          <w:tcPr>
            <w:tcW w:w="1300" w:type="dxa"/>
            <w:tcBorders>
              <w:top w:val="nil"/>
              <w:left w:val="nil"/>
              <w:bottom w:val="nil"/>
              <w:right w:val="nil"/>
            </w:tcBorders>
            <w:shd w:val="clear" w:color="auto" w:fill="auto"/>
            <w:noWrap/>
            <w:vAlign w:val="center"/>
            <w:hideMark/>
          </w:tcPr>
          <w:p w14:paraId="33050A11" w14:textId="77777777" w:rsidR="002D617C" w:rsidRDefault="002D617C">
            <w:pPr>
              <w:jc w:val="right"/>
              <w:rPr>
                <w:rFonts w:eastAsia="Times New Roman"/>
                <w:color w:val="000000"/>
              </w:rPr>
            </w:pPr>
            <w:r>
              <w:rPr>
                <w:rFonts w:eastAsia="Times New Roman"/>
                <w:color w:val="000000"/>
              </w:rPr>
              <w:t>329</w:t>
            </w:r>
          </w:p>
        </w:tc>
        <w:tc>
          <w:tcPr>
            <w:tcW w:w="1180" w:type="dxa"/>
            <w:tcBorders>
              <w:top w:val="nil"/>
              <w:left w:val="nil"/>
              <w:bottom w:val="nil"/>
              <w:right w:val="nil"/>
            </w:tcBorders>
            <w:shd w:val="clear" w:color="auto" w:fill="auto"/>
            <w:noWrap/>
            <w:vAlign w:val="center"/>
            <w:hideMark/>
          </w:tcPr>
          <w:p w14:paraId="635FF894" w14:textId="77777777" w:rsidR="002D617C" w:rsidRDefault="002D617C">
            <w:pPr>
              <w:jc w:val="center"/>
              <w:rPr>
                <w:rFonts w:eastAsia="Times New Roman"/>
                <w:color w:val="000000"/>
              </w:rPr>
            </w:pPr>
            <w:r>
              <w:rPr>
                <w:rFonts w:eastAsia="Times New Roman"/>
                <w:color w:val="000000"/>
              </w:rPr>
              <w:t>0.89</w:t>
            </w:r>
          </w:p>
        </w:tc>
      </w:tr>
      <w:tr w:rsidR="002D617C" w14:paraId="43DDC196" w14:textId="77777777" w:rsidTr="002D617C">
        <w:trPr>
          <w:trHeight w:val="320"/>
        </w:trPr>
        <w:tc>
          <w:tcPr>
            <w:tcW w:w="1620" w:type="dxa"/>
            <w:tcBorders>
              <w:top w:val="nil"/>
              <w:left w:val="nil"/>
              <w:bottom w:val="nil"/>
              <w:right w:val="nil"/>
            </w:tcBorders>
            <w:shd w:val="clear" w:color="auto" w:fill="auto"/>
            <w:noWrap/>
            <w:vAlign w:val="center"/>
            <w:hideMark/>
          </w:tcPr>
          <w:p w14:paraId="1478968A" w14:textId="77777777" w:rsidR="002D617C" w:rsidRDefault="002D617C">
            <w:pPr>
              <w:rPr>
                <w:rFonts w:eastAsia="Times New Roman"/>
                <w:color w:val="000000"/>
              </w:rPr>
            </w:pPr>
            <w:r>
              <w:rPr>
                <w:rFonts w:eastAsia="Times New Roman"/>
                <w:color w:val="000000"/>
              </w:rPr>
              <w:t>Kagami ulua</w:t>
            </w:r>
          </w:p>
        </w:tc>
        <w:tc>
          <w:tcPr>
            <w:tcW w:w="1176" w:type="dxa"/>
            <w:tcBorders>
              <w:top w:val="nil"/>
              <w:left w:val="nil"/>
              <w:bottom w:val="nil"/>
              <w:right w:val="nil"/>
            </w:tcBorders>
            <w:shd w:val="clear" w:color="auto" w:fill="auto"/>
            <w:noWrap/>
            <w:vAlign w:val="center"/>
            <w:hideMark/>
          </w:tcPr>
          <w:p w14:paraId="7133F9FB" w14:textId="77777777" w:rsidR="002D617C" w:rsidRDefault="002D617C">
            <w:pPr>
              <w:jc w:val="right"/>
              <w:rPr>
                <w:rFonts w:eastAsia="Times New Roman"/>
                <w:color w:val="000000"/>
              </w:rPr>
            </w:pPr>
            <w:r>
              <w:rPr>
                <w:rFonts w:eastAsia="Times New Roman"/>
                <w:color w:val="000000"/>
              </w:rPr>
              <w:t>1,376</w:t>
            </w:r>
          </w:p>
        </w:tc>
        <w:tc>
          <w:tcPr>
            <w:tcW w:w="763" w:type="dxa"/>
            <w:tcBorders>
              <w:top w:val="nil"/>
              <w:left w:val="nil"/>
              <w:bottom w:val="nil"/>
              <w:right w:val="nil"/>
            </w:tcBorders>
            <w:shd w:val="clear" w:color="auto" w:fill="auto"/>
            <w:noWrap/>
            <w:vAlign w:val="center"/>
            <w:hideMark/>
          </w:tcPr>
          <w:p w14:paraId="720A07D1"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05DAE406" w14:textId="77777777" w:rsidR="002D617C" w:rsidRDefault="002D617C">
            <w:pPr>
              <w:rPr>
                <w:rFonts w:eastAsia="Times New Roman"/>
                <w:color w:val="000000"/>
              </w:rPr>
            </w:pPr>
            <w:r>
              <w:rPr>
                <w:rFonts w:eastAsia="Times New Roman"/>
                <w:color w:val="000000"/>
              </w:rPr>
              <w:t>Oopuhue</w:t>
            </w:r>
          </w:p>
        </w:tc>
        <w:tc>
          <w:tcPr>
            <w:tcW w:w="1176" w:type="dxa"/>
            <w:tcBorders>
              <w:top w:val="nil"/>
              <w:left w:val="nil"/>
              <w:bottom w:val="nil"/>
              <w:right w:val="nil"/>
            </w:tcBorders>
            <w:shd w:val="clear" w:color="auto" w:fill="auto"/>
            <w:noWrap/>
            <w:vAlign w:val="center"/>
            <w:hideMark/>
          </w:tcPr>
          <w:p w14:paraId="396A80D6" w14:textId="77777777" w:rsidR="002D617C" w:rsidRDefault="002D617C">
            <w:pPr>
              <w:jc w:val="right"/>
              <w:rPr>
                <w:rFonts w:eastAsia="Times New Roman"/>
                <w:color w:val="000000"/>
              </w:rPr>
            </w:pPr>
            <w:r>
              <w:rPr>
                <w:rFonts w:eastAsia="Times New Roman"/>
                <w:color w:val="000000"/>
              </w:rPr>
              <w:t>3,478</w:t>
            </w:r>
          </w:p>
        </w:tc>
        <w:tc>
          <w:tcPr>
            <w:tcW w:w="952" w:type="dxa"/>
            <w:tcBorders>
              <w:top w:val="nil"/>
              <w:left w:val="nil"/>
              <w:bottom w:val="nil"/>
              <w:right w:val="nil"/>
            </w:tcBorders>
            <w:shd w:val="clear" w:color="auto" w:fill="auto"/>
            <w:noWrap/>
            <w:vAlign w:val="center"/>
            <w:hideMark/>
          </w:tcPr>
          <w:p w14:paraId="45DD7698" w14:textId="77777777" w:rsidR="002D617C" w:rsidRDefault="002D617C">
            <w:pPr>
              <w:jc w:val="center"/>
              <w:rPr>
                <w:rFonts w:eastAsia="Times New Roman"/>
                <w:color w:val="000000"/>
              </w:rPr>
            </w:pPr>
            <w:r>
              <w:rPr>
                <w:rFonts w:eastAsia="Times New Roman"/>
                <w:color w:val="000000"/>
              </w:rPr>
              <w:t>0.82</w:t>
            </w:r>
          </w:p>
        </w:tc>
        <w:tc>
          <w:tcPr>
            <w:tcW w:w="1472" w:type="dxa"/>
            <w:tcBorders>
              <w:top w:val="nil"/>
              <w:left w:val="nil"/>
              <w:bottom w:val="nil"/>
              <w:right w:val="nil"/>
            </w:tcBorders>
            <w:shd w:val="clear" w:color="auto" w:fill="auto"/>
            <w:noWrap/>
            <w:vAlign w:val="center"/>
            <w:hideMark/>
          </w:tcPr>
          <w:p w14:paraId="5C1B91CA" w14:textId="77777777" w:rsidR="002D617C" w:rsidRDefault="002D617C">
            <w:pPr>
              <w:rPr>
                <w:rFonts w:eastAsia="Times New Roman"/>
                <w:color w:val="000000"/>
              </w:rPr>
            </w:pPr>
            <w:r>
              <w:rPr>
                <w:rFonts w:eastAsia="Times New Roman"/>
                <w:color w:val="000000"/>
              </w:rPr>
              <w:t>Weke</w:t>
            </w:r>
          </w:p>
        </w:tc>
        <w:tc>
          <w:tcPr>
            <w:tcW w:w="1300" w:type="dxa"/>
            <w:tcBorders>
              <w:top w:val="nil"/>
              <w:left w:val="nil"/>
              <w:bottom w:val="nil"/>
              <w:right w:val="nil"/>
            </w:tcBorders>
            <w:shd w:val="clear" w:color="auto" w:fill="auto"/>
            <w:noWrap/>
            <w:vAlign w:val="center"/>
            <w:hideMark/>
          </w:tcPr>
          <w:p w14:paraId="28B4D3CB" w14:textId="77777777" w:rsidR="002D617C" w:rsidRDefault="002D617C">
            <w:pPr>
              <w:jc w:val="right"/>
              <w:rPr>
                <w:rFonts w:eastAsia="Times New Roman"/>
                <w:color w:val="000000"/>
              </w:rPr>
            </w:pPr>
            <w:r>
              <w:rPr>
                <w:rFonts w:eastAsia="Times New Roman"/>
                <w:color w:val="000000"/>
              </w:rPr>
              <w:t>2,185</w:t>
            </w:r>
          </w:p>
        </w:tc>
        <w:tc>
          <w:tcPr>
            <w:tcW w:w="1180" w:type="dxa"/>
            <w:tcBorders>
              <w:top w:val="nil"/>
              <w:left w:val="nil"/>
              <w:bottom w:val="nil"/>
              <w:right w:val="nil"/>
            </w:tcBorders>
            <w:shd w:val="clear" w:color="auto" w:fill="auto"/>
            <w:noWrap/>
            <w:vAlign w:val="center"/>
            <w:hideMark/>
          </w:tcPr>
          <w:p w14:paraId="3C2DCB51" w14:textId="77777777" w:rsidR="002D617C" w:rsidRDefault="002D617C">
            <w:pPr>
              <w:jc w:val="center"/>
              <w:rPr>
                <w:rFonts w:eastAsia="Times New Roman"/>
                <w:color w:val="000000"/>
              </w:rPr>
            </w:pPr>
            <w:r>
              <w:rPr>
                <w:rFonts w:eastAsia="Times New Roman"/>
                <w:color w:val="000000"/>
              </w:rPr>
              <w:t>0.87</w:t>
            </w:r>
          </w:p>
        </w:tc>
      </w:tr>
      <w:tr w:rsidR="002D617C" w14:paraId="6FE7BE29" w14:textId="77777777" w:rsidTr="002D617C">
        <w:trPr>
          <w:trHeight w:val="320"/>
        </w:trPr>
        <w:tc>
          <w:tcPr>
            <w:tcW w:w="1620" w:type="dxa"/>
            <w:tcBorders>
              <w:top w:val="nil"/>
              <w:left w:val="nil"/>
              <w:bottom w:val="nil"/>
              <w:right w:val="nil"/>
            </w:tcBorders>
            <w:shd w:val="clear" w:color="auto" w:fill="auto"/>
            <w:noWrap/>
            <w:vAlign w:val="center"/>
            <w:hideMark/>
          </w:tcPr>
          <w:p w14:paraId="2D586532" w14:textId="77777777" w:rsidR="002D617C" w:rsidRDefault="002D617C">
            <w:pPr>
              <w:rPr>
                <w:rFonts w:eastAsia="Times New Roman"/>
                <w:color w:val="000000"/>
              </w:rPr>
            </w:pPr>
            <w:r>
              <w:rPr>
                <w:rFonts w:eastAsia="Times New Roman"/>
                <w:color w:val="000000"/>
              </w:rPr>
              <w:t>Kaku</w:t>
            </w:r>
          </w:p>
        </w:tc>
        <w:tc>
          <w:tcPr>
            <w:tcW w:w="1176" w:type="dxa"/>
            <w:tcBorders>
              <w:top w:val="nil"/>
              <w:left w:val="nil"/>
              <w:bottom w:val="nil"/>
              <w:right w:val="nil"/>
            </w:tcBorders>
            <w:shd w:val="clear" w:color="auto" w:fill="auto"/>
            <w:noWrap/>
            <w:vAlign w:val="center"/>
            <w:hideMark/>
          </w:tcPr>
          <w:p w14:paraId="332EF081" w14:textId="77777777" w:rsidR="002D617C" w:rsidRDefault="002D617C">
            <w:pPr>
              <w:jc w:val="right"/>
              <w:rPr>
                <w:rFonts w:eastAsia="Times New Roman"/>
                <w:color w:val="000000"/>
              </w:rPr>
            </w:pPr>
            <w:r>
              <w:rPr>
                <w:rFonts w:eastAsia="Times New Roman"/>
                <w:color w:val="000000"/>
              </w:rPr>
              <w:t>13,695</w:t>
            </w:r>
          </w:p>
        </w:tc>
        <w:tc>
          <w:tcPr>
            <w:tcW w:w="763" w:type="dxa"/>
            <w:tcBorders>
              <w:top w:val="nil"/>
              <w:left w:val="nil"/>
              <w:bottom w:val="nil"/>
              <w:right w:val="nil"/>
            </w:tcBorders>
            <w:shd w:val="clear" w:color="auto" w:fill="auto"/>
            <w:noWrap/>
            <w:vAlign w:val="center"/>
            <w:hideMark/>
          </w:tcPr>
          <w:p w14:paraId="2ACD4754"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2036196A" w14:textId="77777777" w:rsidR="002D617C" w:rsidRDefault="002D617C">
            <w:pPr>
              <w:rPr>
                <w:rFonts w:eastAsia="Times New Roman"/>
                <w:color w:val="000000"/>
              </w:rPr>
            </w:pPr>
            <w:r>
              <w:rPr>
                <w:rFonts w:eastAsia="Times New Roman"/>
                <w:color w:val="000000"/>
              </w:rPr>
              <w:t>Opelu</w:t>
            </w:r>
          </w:p>
        </w:tc>
        <w:tc>
          <w:tcPr>
            <w:tcW w:w="1176" w:type="dxa"/>
            <w:tcBorders>
              <w:top w:val="nil"/>
              <w:left w:val="nil"/>
              <w:bottom w:val="nil"/>
              <w:right w:val="nil"/>
            </w:tcBorders>
            <w:shd w:val="clear" w:color="auto" w:fill="auto"/>
            <w:noWrap/>
            <w:vAlign w:val="center"/>
            <w:hideMark/>
          </w:tcPr>
          <w:p w14:paraId="5679BE50" w14:textId="77777777" w:rsidR="002D617C" w:rsidRDefault="002D617C">
            <w:pPr>
              <w:jc w:val="right"/>
              <w:rPr>
                <w:rFonts w:eastAsia="Times New Roman"/>
                <w:color w:val="000000"/>
              </w:rPr>
            </w:pPr>
            <w:r>
              <w:rPr>
                <w:rFonts w:eastAsia="Times New Roman"/>
                <w:color w:val="000000"/>
              </w:rPr>
              <w:t>1,844,793</w:t>
            </w:r>
          </w:p>
        </w:tc>
        <w:tc>
          <w:tcPr>
            <w:tcW w:w="952" w:type="dxa"/>
            <w:tcBorders>
              <w:top w:val="nil"/>
              <w:left w:val="nil"/>
              <w:bottom w:val="nil"/>
              <w:right w:val="nil"/>
            </w:tcBorders>
            <w:shd w:val="clear" w:color="auto" w:fill="auto"/>
            <w:noWrap/>
            <w:vAlign w:val="center"/>
            <w:hideMark/>
          </w:tcPr>
          <w:p w14:paraId="1786F5DB"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F929087" w14:textId="77777777" w:rsidR="002D617C" w:rsidRDefault="002D617C">
            <w:pPr>
              <w:rPr>
                <w:rFonts w:eastAsia="Times New Roman"/>
                <w:color w:val="000000"/>
              </w:rPr>
            </w:pPr>
            <w:r>
              <w:rPr>
                <w:rFonts w:eastAsia="Times New Roman"/>
                <w:color w:val="000000"/>
              </w:rPr>
              <w:t>Weke a'a</w:t>
            </w:r>
          </w:p>
        </w:tc>
        <w:tc>
          <w:tcPr>
            <w:tcW w:w="1300" w:type="dxa"/>
            <w:tcBorders>
              <w:top w:val="nil"/>
              <w:left w:val="nil"/>
              <w:bottom w:val="nil"/>
              <w:right w:val="nil"/>
            </w:tcBorders>
            <w:shd w:val="clear" w:color="auto" w:fill="auto"/>
            <w:noWrap/>
            <w:vAlign w:val="center"/>
            <w:hideMark/>
          </w:tcPr>
          <w:p w14:paraId="24BF46D6" w14:textId="77777777" w:rsidR="002D617C" w:rsidRDefault="002D617C">
            <w:pPr>
              <w:jc w:val="right"/>
              <w:rPr>
                <w:rFonts w:eastAsia="Times New Roman"/>
                <w:color w:val="000000"/>
              </w:rPr>
            </w:pPr>
            <w:r>
              <w:rPr>
                <w:rFonts w:eastAsia="Times New Roman"/>
                <w:color w:val="000000"/>
              </w:rPr>
              <w:t>20,509</w:t>
            </w:r>
          </w:p>
        </w:tc>
        <w:tc>
          <w:tcPr>
            <w:tcW w:w="1180" w:type="dxa"/>
            <w:tcBorders>
              <w:top w:val="nil"/>
              <w:left w:val="nil"/>
              <w:bottom w:val="nil"/>
              <w:right w:val="nil"/>
            </w:tcBorders>
            <w:shd w:val="clear" w:color="auto" w:fill="auto"/>
            <w:noWrap/>
            <w:vAlign w:val="center"/>
            <w:hideMark/>
          </w:tcPr>
          <w:p w14:paraId="590D57A2" w14:textId="77777777" w:rsidR="002D617C" w:rsidRDefault="002D617C">
            <w:pPr>
              <w:jc w:val="center"/>
              <w:rPr>
                <w:rFonts w:eastAsia="Times New Roman"/>
                <w:color w:val="000000"/>
              </w:rPr>
            </w:pPr>
            <w:r>
              <w:rPr>
                <w:rFonts w:eastAsia="Times New Roman"/>
                <w:color w:val="000000"/>
              </w:rPr>
              <w:t>1.00</w:t>
            </w:r>
          </w:p>
        </w:tc>
      </w:tr>
      <w:tr w:rsidR="002D617C" w14:paraId="35B3E9DE" w14:textId="77777777" w:rsidTr="002D617C">
        <w:trPr>
          <w:trHeight w:val="320"/>
        </w:trPr>
        <w:tc>
          <w:tcPr>
            <w:tcW w:w="1620" w:type="dxa"/>
            <w:tcBorders>
              <w:top w:val="nil"/>
              <w:left w:val="nil"/>
              <w:bottom w:val="nil"/>
              <w:right w:val="nil"/>
            </w:tcBorders>
            <w:shd w:val="clear" w:color="auto" w:fill="auto"/>
            <w:noWrap/>
            <w:vAlign w:val="center"/>
            <w:hideMark/>
          </w:tcPr>
          <w:p w14:paraId="287722B5" w14:textId="77777777" w:rsidR="002D617C" w:rsidRDefault="002D617C">
            <w:pPr>
              <w:rPr>
                <w:rFonts w:eastAsia="Times New Roman"/>
                <w:color w:val="000000"/>
              </w:rPr>
            </w:pPr>
            <w:r>
              <w:rPr>
                <w:rFonts w:eastAsia="Times New Roman"/>
                <w:color w:val="000000"/>
              </w:rPr>
              <w:t>Kala</w:t>
            </w:r>
          </w:p>
        </w:tc>
        <w:tc>
          <w:tcPr>
            <w:tcW w:w="1176" w:type="dxa"/>
            <w:tcBorders>
              <w:top w:val="nil"/>
              <w:left w:val="nil"/>
              <w:bottom w:val="nil"/>
              <w:right w:val="nil"/>
            </w:tcBorders>
            <w:shd w:val="clear" w:color="auto" w:fill="auto"/>
            <w:noWrap/>
            <w:vAlign w:val="center"/>
            <w:hideMark/>
          </w:tcPr>
          <w:p w14:paraId="7D7B3E4F" w14:textId="77777777" w:rsidR="002D617C" w:rsidRDefault="002D617C">
            <w:pPr>
              <w:jc w:val="right"/>
              <w:rPr>
                <w:rFonts w:eastAsia="Times New Roman"/>
                <w:color w:val="000000"/>
              </w:rPr>
            </w:pPr>
            <w:r>
              <w:rPr>
                <w:rFonts w:eastAsia="Times New Roman"/>
                <w:color w:val="000000"/>
              </w:rPr>
              <w:t>239,064</w:t>
            </w:r>
          </w:p>
        </w:tc>
        <w:tc>
          <w:tcPr>
            <w:tcW w:w="763" w:type="dxa"/>
            <w:tcBorders>
              <w:top w:val="nil"/>
              <w:left w:val="nil"/>
              <w:bottom w:val="nil"/>
              <w:right w:val="nil"/>
            </w:tcBorders>
            <w:shd w:val="clear" w:color="auto" w:fill="auto"/>
            <w:noWrap/>
            <w:vAlign w:val="center"/>
            <w:hideMark/>
          </w:tcPr>
          <w:p w14:paraId="7C12649E" w14:textId="77777777" w:rsidR="002D617C" w:rsidRDefault="002D617C">
            <w:pPr>
              <w:jc w:val="center"/>
              <w:rPr>
                <w:rFonts w:eastAsia="Times New Roman"/>
                <w:color w:val="000000"/>
              </w:rPr>
            </w:pPr>
            <w:r>
              <w:rPr>
                <w:rFonts w:eastAsia="Times New Roman"/>
                <w:color w:val="000000"/>
              </w:rPr>
              <w:t>0.29</w:t>
            </w:r>
          </w:p>
        </w:tc>
        <w:tc>
          <w:tcPr>
            <w:tcW w:w="1391" w:type="dxa"/>
            <w:tcBorders>
              <w:top w:val="nil"/>
              <w:left w:val="nil"/>
              <w:bottom w:val="nil"/>
              <w:right w:val="nil"/>
            </w:tcBorders>
            <w:shd w:val="clear" w:color="auto" w:fill="auto"/>
            <w:noWrap/>
            <w:vAlign w:val="center"/>
            <w:hideMark/>
          </w:tcPr>
          <w:p w14:paraId="68AAEE6B" w14:textId="77777777" w:rsidR="002D617C" w:rsidRDefault="002D617C">
            <w:pPr>
              <w:rPr>
                <w:rFonts w:eastAsia="Times New Roman"/>
                <w:color w:val="000000"/>
              </w:rPr>
            </w:pPr>
            <w:r>
              <w:rPr>
                <w:rFonts w:eastAsia="Times New Roman"/>
                <w:color w:val="000000"/>
              </w:rPr>
              <w:t>Opelu kala</w:t>
            </w:r>
          </w:p>
        </w:tc>
        <w:tc>
          <w:tcPr>
            <w:tcW w:w="1176" w:type="dxa"/>
            <w:tcBorders>
              <w:top w:val="nil"/>
              <w:left w:val="nil"/>
              <w:bottom w:val="nil"/>
              <w:right w:val="nil"/>
            </w:tcBorders>
            <w:shd w:val="clear" w:color="auto" w:fill="auto"/>
            <w:noWrap/>
            <w:vAlign w:val="center"/>
            <w:hideMark/>
          </w:tcPr>
          <w:p w14:paraId="008963CE" w14:textId="77777777" w:rsidR="002D617C" w:rsidRDefault="002D617C">
            <w:pPr>
              <w:jc w:val="right"/>
              <w:rPr>
                <w:rFonts w:eastAsia="Times New Roman"/>
                <w:color w:val="000000"/>
              </w:rPr>
            </w:pPr>
            <w:r>
              <w:rPr>
                <w:rFonts w:eastAsia="Times New Roman"/>
                <w:color w:val="000000"/>
              </w:rPr>
              <w:t>26,052</w:t>
            </w:r>
          </w:p>
        </w:tc>
        <w:tc>
          <w:tcPr>
            <w:tcW w:w="952" w:type="dxa"/>
            <w:tcBorders>
              <w:top w:val="nil"/>
              <w:left w:val="nil"/>
              <w:bottom w:val="nil"/>
              <w:right w:val="nil"/>
            </w:tcBorders>
            <w:shd w:val="clear" w:color="auto" w:fill="auto"/>
            <w:noWrap/>
            <w:vAlign w:val="center"/>
            <w:hideMark/>
          </w:tcPr>
          <w:p w14:paraId="31C67CA6" w14:textId="77777777" w:rsidR="002D617C" w:rsidRDefault="002D617C">
            <w:pPr>
              <w:jc w:val="center"/>
              <w:rPr>
                <w:rFonts w:eastAsia="Times New Roman"/>
                <w:color w:val="000000"/>
              </w:rPr>
            </w:pPr>
            <w:r>
              <w:rPr>
                <w:rFonts w:eastAsia="Times New Roman"/>
                <w:color w:val="000000"/>
              </w:rPr>
              <w:t>0.43</w:t>
            </w:r>
          </w:p>
        </w:tc>
        <w:tc>
          <w:tcPr>
            <w:tcW w:w="1472" w:type="dxa"/>
            <w:tcBorders>
              <w:top w:val="nil"/>
              <w:left w:val="nil"/>
              <w:bottom w:val="nil"/>
              <w:right w:val="nil"/>
            </w:tcBorders>
            <w:shd w:val="clear" w:color="auto" w:fill="auto"/>
            <w:noWrap/>
            <w:vAlign w:val="center"/>
            <w:hideMark/>
          </w:tcPr>
          <w:p w14:paraId="26A8C998" w14:textId="77777777" w:rsidR="002D617C" w:rsidRDefault="002D617C">
            <w:pPr>
              <w:rPr>
                <w:rFonts w:eastAsia="Times New Roman"/>
                <w:color w:val="000000"/>
              </w:rPr>
            </w:pPr>
            <w:r>
              <w:rPr>
                <w:rFonts w:eastAsia="Times New Roman"/>
                <w:color w:val="000000"/>
              </w:rPr>
              <w:t>Weke nono</w:t>
            </w:r>
          </w:p>
        </w:tc>
        <w:tc>
          <w:tcPr>
            <w:tcW w:w="1300" w:type="dxa"/>
            <w:tcBorders>
              <w:top w:val="nil"/>
              <w:left w:val="nil"/>
              <w:bottom w:val="nil"/>
              <w:right w:val="nil"/>
            </w:tcBorders>
            <w:shd w:val="clear" w:color="auto" w:fill="auto"/>
            <w:noWrap/>
            <w:vAlign w:val="center"/>
            <w:hideMark/>
          </w:tcPr>
          <w:p w14:paraId="344A90AB" w14:textId="77777777" w:rsidR="002D617C" w:rsidRDefault="002D617C">
            <w:pPr>
              <w:jc w:val="right"/>
              <w:rPr>
                <w:rFonts w:eastAsia="Times New Roman"/>
                <w:color w:val="000000"/>
              </w:rPr>
            </w:pPr>
            <w:r>
              <w:rPr>
                <w:rFonts w:eastAsia="Times New Roman"/>
                <w:color w:val="000000"/>
              </w:rPr>
              <w:t>38,174</w:t>
            </w:r>
          </w:p>
        </w:tc>
        <w:tc>
          <w:tcPr>
            <w:tcW w:w="1180" w:type="dxa"/>
            <w:tcBorders>
              <w:top w:val="nil"/>
              <w:left w:val="nil"/>
              <w:bottom w:val="nil"/>
              <w:right w:val="nil"/>
            </w:tcBorders>
            <w:shd w:val="clear" w:color="auto" w:fill="auto"/>
            <w:noWrap/>
            <w:vAlign w:val="center"/>
            <w:hideMark/>
          </w:tcPr>
          <w:p w14:paraId="2B9CB40C" w14:textId="77777777" w:rsidR="002D617C" w:rsidRDefault="002D617C">
            <w:pPr>
              <w:jc w:val="center"/>
              <w:rPr>
                <w:rFonts w:eastAsia="Times New Roman"/>
                <w:color w:val="000000"/>
              </w:rPr>
            </w:pPr>
            <w:r>
              <w:rPr>
                <w:rFonts w:eastAsia="Times New Roman"/>
                <w:color w:val="000000"/>
              </w:rPr>
              <w:t>1.00</w:t>
            </w:r>
          </w:p>
        </w:tc>
      </w:tr>
      <w:tr w:rsidR="002D617C" w14:paraId="4593CF81" w14:textId="77777777" w:rsidTr="002D617C">
        <w:trPr>
          <w:trHeight w:val="320"/>
        </w:trPr>
        <w:tc>
          <w:tcPr>
            <w:tcW w:w="1620" w:type="dxa"/>
            <w:tcBorders>
              <w:top w:val="nil"/>
              <w:left w:val="nil"/>
              <w:bottom w:val="nil"/>
              <w:right w:val="nil"/>
            </w:tcBorders>
            <w:shd w:val="clear" w:color="auto" w:fill="auto"/>
            <w:noWrap/>
            <w:vAlign w:val="center"/>
            <w:hideMark/>
          </w:tcPr>
          <w:p w14:paraId="521FC001" w14:textId="77777777" w:rsidR="002D617C" w:rsidRDefault="002D617C">
            <w:pPr>
              <w:rPr>
                <w:rFonts w:eastAsia="Times New Roman"/>
                <w:color w:val="000000"/>
              </w:rPr>
            </w:pPr>
            <w:r>
              <w:rPr>
                <w:rFonts w:eastAsia="Times New Roman"/>
                <w:color w:val="000000"/>
              </w:rPr>
              <w:t>Kamanu</w:t>
            </w:r>
          </w:p>
        </w:tc>
        <w:tc>
          <w:tcPr>
            <w:tcW w:w="1176" w:type="dxa"/>
            <w:tcBorders>
              <w:top w:val="nil"/>
              <w:left w:val="nil"/>
              <w:bottom w:val="nil"/>
              <w:right w:val="nil"/>
            </w:tcBorders>
            <w:shd w:val="clear" w:color="auto" w:fill="auto"/>
            <w:noWrap/>
            <w:vAlign w:val="center"/>
            <w:hideMark/>
          </w:tcPr>
          <w:p w14:paraId="2715BA23" w14:textId="77777777" w:rsidR="002D617C" w:rsidRDefault="002D617C">
            <w:pPr>
              <w:jc w:val="right"/>
              <w:rPr>
                <w:rFonts w:eastAsia="Times New Roman"/>
                <w:color w:val="000000"/>
              </w:rPr>
            </w:pPr>
            <w:r>
              <w:rPr>
                <w:rFonts w:eastAsia="Times New Roman"/>
                <w:color w:val="000000"/>
              </w:rPr>
              <w:t>38,110</w:t>
            </w:r>
          </w:p>
        </w:tc>
        <w:tc>
          <w:tcPr>
            <w:tcW w:w="763" w:type="dxa"/>
            <w:tcBorders>
              <w:top w:val="nil"/>
              <w:left w:val="nil"/>
              <w:bottom w:val="nil"/>
              <w:right w:val="nil"/>
            </w:tcBorders>
            <w:shd w:val="clear" w:color="auto" w:fill="auto"/>
            <w:noWrap/>
            <w:vAlign w:val="center"/>
            <w:hideMark/>
          </w:tcPr>
          <w:p w14:paraId="0792870B"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1B535890" w14:textId="77777777" w:rsidR="002D617C" w:rsidRDefault="002D617C">
            <w:pPr>
              <w:rPr>
                <w:rFonts w:eastAsia="Times New Roman"/>
                <w:color w:val="000000"/>
              </w:rPr>
            </w:pPr>
            <w:r>
              <w:rPr>
                <w:rFonts w:eastAsia="Times New Roman"/>
                <w:color w:val="000000"/>
              </w:rPr>
              <w:t>Opelu mama</w:t>
            </w:r>
          </w:p>
        </w:tc>
        <w:tc>
          <w:tcPr>
            <w:tcW w:w="1176" w:type="dxa"/>
            <w:tcBorders>
              <w:top w:val="nil"/>
              <w:left w:val="nil"/>
              <w:bottom w:val="nil"/>
              <w:right w:val="nil"/>
            </w:tcBorders>
            <w:shd w:val="clear" w:color="auto" w:fill="auto"/>
            <w:noWrap/>
            <w:vAlign w:val="center"/>
            <w:hideMark/>
          </w:tcPr>
          <w:p w14:paraId="67793C31" w14:textId="77777777" w:rsidR="002D617C" w:rsidRDefault="002D617C">
            <w:pPr>
              <w:jc w:val="right"/>
              <w:rPr>
                <w:rFonts w:eastAsia="Times New Roman"/>
                <w:color w:val="000000"/>
              </w:rPr>
            </w:pPr>
            <w:r>
              <w:rPr>
                <w:rFonts w:eastAsia="Times New Roman"/>
                <w:color w:val="000000"/>
              </w:rPr>
              <w:t>415</w:t>
            </w:r>
          </w:p>
        </w:tc>
        <w:tc>
          <w:tcPr>
            <w:tcW w:w="952" w:type="dxa"/>
            <w:tcBorders>
              <w:top w:val="nil"/>
              <w:left w:val="nil"/>
              <w:bottom w:val="nil"/>
              <w:right w:val="nil"/>
            </w:tcBorders>
            <w:shd w:val="clear" w:color="auto" w:fill="auto"/>
            <w:noWrap/>
            <w:vAlign w:val="center"/>
            <w:hideMark/>
          </w:tcPr>
          <w:p w14:paraId="31070043"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74A1E9B8" w14:textId="77777777" w:rsidR="002D617C" w:rsidRDefault="002D617C">
            <w:pPr>
              <w:rPr>
                <w:rFonts w:eastAsia="Times New Roman"/>
                <w:color w:val="000000"/>
              </w:rPr>
            </w:pPr>
            <w:r>
              <w:rPr>
                <w:rFonts w:eastAsia="Times New Roman"/>
                <w:color w:val="000000"/>
              </w:rPr>
              <w:t>Weke pueo</w:t>
            </w:r>
          </w:p>
        </w:tc>
        <w:tc>
          <w:tcPr>
            <w:tcW w:w="1300" w:type="dxa"/>
            <w:tcBorders>
              <w:top w:val="nil"/>
              <w:left w:val="nil"/>
              <w:bottom w:val="nil"/>
              <w:right w:val="nil"/>
            </w:tcBorders>
            <w:shd w:val="clear" w:color="auto" w:fill="auto"/>
            <w:noWrap/>
            <w:vAlign w:val="center"/>
            <w:hideMark/>
          </w:tcPr>
          <w:p w14:paraId="029040D1" w14:textId="77777777" w:rsidR="002D617C" w:rsidRDefault="002D617C">
            <w:pPr>
              <w:jc w:val="right"/>
              <w:rPr>
                <w:rFonts w:eastAsia="Times New Roman"/>
                <w:color w:val="000000"/>
              </w:rPr>
            </w:pPr>
            <w:r>
              <w:rPr>
                <w:rFonts w:eastAsia="Times New Roman"/>
                <w:color w:val="000000"/>
              </w:rPr>
              <w:t>2,083</w:t>
            </w:r>
          </w:p>
        </w:tc>
        <w:tc>
          <w:tcPr>
            <w:tcW w:w="1180" w:type="dxa"/>
            <w:tcBorders>
              <w:top w:val="nil"/>
              <w:left w:val="nil"/>
              <w:bottom w:val="nil"/>
              <w:right w:val="nil"/>
            </w:tcBorders>
            <w:shd w:val="clear" w:color="auto" w:fill="auto"/>
            <w:noWrap/>
            <w:vAlign w:val="center"/>
            <w:hideMark/>
          </w:tcPr>
          <w:p w14:paraId="731346E6" w14:textId="77777777" w:rsidR="002D617C" w:rsidRDefault="002D617C">
            <w:pPr>
              <w:jc w:val="center"/>
              <w:rPr>
                <w:rFonts w:eastAsia="Times New Roman"/>
                <w:color w:val="000000"/>
              </w:rPr>
            </w:pPr>
            <w:r>
              <w:rPr>
                <w:rFonts w:eastAsia="Times New Roman"/>
                <w:color w:val="000000"/>
              </w:rPr>
              <w:t>0.87</w:t>
            </w:r>
          </w:p>
        </w:tc>
      </w:tr>
      <w:tr w:rsidR="002D617C" w14:paraId="14C9DBE8" w14:textId="77777777" w:rsidTr="002D617C">
        <w:trPr>
          <w:trHeight w:val="320"/>
        </w:trPr>
        <w:tc>
          <w:tcPr>
            <w:tcW w:w="1620" w:type="dxa"/>
            <w:tcBorders>
              <w:top w:val="nil"/>
              <w:left w:val="nil"/>
              <w:bottom w:val="nil"/>
              <w:right w:val="nil"/>
            </w:tcBorders>
            <w:shd w:val="clear" w:color="auto" w:fill="auto"/>
            <w:noWrap/>
            <w:vAlign w:val="center"/>
            <w:hideMark/>
          </w:tcPr>
          <w:p w14:paraId="528C72A3" w14:textId="77777777" w:rsidR="002D617C" w:rsidRDefault="002D617C">
            <w:pPr>
              <w:rPr>
                <w:rFonts w:eastAsia="Times New Roman"/>
                <w:color w:val="000000"/>
              </w:rPr>
            </w:pPr>
            <w:r>
              <w:rPr>
                <w:rFonts w:eastAsia="Times New Roman"/>
                <w:color w:val="000000"/>
              </w:rPr>
              <w:t>Kawelea</w:t>
            </w:r>
          </w:p>
        </w:tc>
        <w:tc>
          <w:tcPr>
            <w:tcW w:w="1176" w:type="dxa"/>
            <w:tcBorders>
              <w:top w:val="nil"/>
              <w:left w:val="nil"/>
              <w:bottom w:val="nil"/>
              <w:right w:val="nil"/>
            </w:tcBorders>
            <w:shd w:val="clear" w:color="auto" w:fill="auto"/>
            <w:noWrap/>
            <w:vAlign w:val="center"/>
            <w:hideMark/>
          </w:tcPr>
          <w:p w14:paraId="7116AAD5" w14:textId="77777777" w:rsidR="002D617C" w:rsidRDefault="002D617C">
            <w:pPr>
              <w:jc w:val="right"/>
              <w:rPr>
                <w:rFonts w:eastAsia="Times New Roman"/>
                <w:color w:val="000000"/>
              </w:rPr>
            </w:pPr>
            <w:r>
              <w:rPr>
                <w:rFonts w:eastAsia="Times New Roman"/>
                <w:color w:val="000000"/>
              </w:rPr>
              <w:t>18,403</w:t>
            </w:r>
          </w:p>
        </w:tc>
        <w:tc>
          <w:tcPr>
            <w:tcW w:w="763" w:type="dxa"/>
            <w:tcBorders>
              <w:top w:val="nil"/>
              <w:left w:val="nil"/>
              <w:bottom w:val="nil"/>
              <w:right w:val="nil"/>
            </w:tcBorders>
            <w:shd w:val="clear" w:color="auto" w:fill="auto"/>
            <w:noWrap/>
            <w:vAlign w:val="center"/>
            <w:hideMark/>
          </w:tcPr>
          <w:p w14:paraId="0DA4A27F" w14:textId="77777777" w:rsidR="002D617C" w:rsidRDefault="002D617C">
            <w:pPr>
              <w:jc w:val="center"/>
              <w:rPr>
                <w:rFonts w:eastAsia="Times New Roman"/>
                <w:color w:val="000000"/>
              </w:rPr>
            </w:pPr>
            <w:r>
              <w:rPr>
                <w:rFonts w:eastAsia="Times New Roman"/>
                <w:color w:val="000000"/>
              </w:rPr>
              <w:t>0.81</w:t>
            </w:r>
          </w:p>
        </w:tc>
        <w:tc>
          <w:tcPr>
            <w:tcW w:w="1391" w:type="dxa"/>
            <w:tcBorders>
              <w:top w:val="nil"/>
              <w:left w:val="nil"/>
              <w:bottom w:val="nil"/>
              <w:right w:val="nil"/>
            </w:tcBorders>
            <w:shd w:val="clear" w:color="auto" w:fill="auto"/>
            <w:noWrap/>
            <w:vAlign w:val="center"/>
            <w:hideMark/>
          </w:tcPr>
          <w:p w14:paraId="7FFA9203" w14:textId="77777777" w:rsidR="002D617C" w:rsidRDefault="002D617C">
            <w:pPr>
              <w:rPr>
                <w:rFonts w:eastAsia="Times New Roman"/>
                <w:color w:val="000000"/>
              </w:rPr>
            </w:pPr>
            <w:r>
              <w:rPr>
                <w:rFonts w:eastAsia="Times New Roman"/>
                <w:color w:val="000000"/>
              </w:rPr>
              <w:t>Pakii</w:t>
            </w:r>
          </w:p>
        </w:tc>
        <w:tc>
          <w:tcPr>
            <w:tcW w:w="1176" w:type="dxa"/>
            <w:tcBorders>
              <w:top w:val="nil"/>
              <w:left w:val="nil"/>
              <w:bottom w:val="nil"/>
              <w:right w:val="nil"/>
            </w:tcBorders>
            <w:shd w:val="clear" w:color="auto" w:fill="auto"/>
            <w:noWrap/>
            <w:vAlign w:val="center"/>
            <w:hideMark/>
          </w:tcPr>
          <w:p w14:paraId="4AC07FEA" w14:textId="77777777" w:rsidR="002D617C" w:rsidRDefault="002D617C">
            <w:pPr>
              <w:jc w:val="right"/>
              <w:rPr>
                <w:rFonts w:eastAsia="Times New Roman"/>
                <w:color w:val="000000"/>
              </w:rPr>
            </w:pPr>
            <w:r>
              <w:rPr>
                <w:rFonts w:eastAsia="Times New Roman"/>
                <w:color w:val="000000"/>
              </w:rPr>
              <w:t>46</w:t>
            </w:r>
          </w:p>
        </w:tc>
        <w:tc>
          <w:tcPr>
            <w:tcW w:w="952" w:type="dxa"/>
            <w:tcBorders>
              <w:top w:val="nil"/>
              <w:left w:val="nil"/>
              <w:bottom w:val="nil"/>
              <w:right w:val="nil"/>
            </w:tcBorders>
            <w:shd w:val="clear" w:color="auto" w:fill="auto"/>
            <w:noWrap/>
            <w:vAlign w:val="center"/>
            <w:hideMark/>
          </w:tcPr>
          <w:p w14:paraId="55F8138A" w14:textId="77777777" w:rsidR="002D617C" w:rsidRDefault="002D617C">
            <w:pPr>
              <w:jc w:val="center"/>
              <w:rPr>
                <w:rFonts w:eastAsia="Times New Roman"/>
                <w:color w:val="000000"/>
              </w:rPr>
            </w:pPr>
            <w:r>
              <w:rPr>
                <w:rFonts w:eastAsia="Times New Roman"/>
                <w:color w:val="000000"/>
              </w:rPr>
              <w:t>0.81</w:t>
            </w:r>
          </w:p>
        </w:tc>
        <w:tc>
          <w:tcPr>
            <w:tcW w:w="1472" w:type="dxa"/>
            <w:tcBorders>
              <w:top w:val="nil"/>
              <w:left w:val="nil"/>
              <w:bottom w:val="nil"/>
              <w:right w:val="nil"/>
            </w:tcBorders>
            <w:shd w:val="clear" w:color="auto" w:fill="auto"/>
            <w:noWrap/>
            <w:vAlign w:val="center"/>
            <w:hideMark/>
          </w:tcPr>
          <w:p w14:paraId="291285AD" w14:textId="77777777" w:rsidR="002D617C" w:rsidRDefault="002D617C">
            <w:pPr>
              <w:rPr>
                <w:rFonts w:eastAsia="Times New Roman"/>
                <w:color w:val="000000"/>
              </w:rPr>
            </w:pPr>
            <w:r>
              <w:rPr>
                <w:rFonts w:eastAsia="Times New Roman"/>
                <w:color w:val="000000"/>
              </w:rPr>
              <w:t>Weke ula</w:t>
            </w:r>
          </w:p>
        </w:tc>
        <w:tc>
          <w:tcPr>
            <w:tcW w:w="1300" w:type="dxa"/>
            <w:tcBorders>
              <w:top w:val="nil"/>
              <w:left w:val="nil"/>
              <w:bottom w:val="nil"/>
              <w:right w:val="nil"/>
            </w:tcBorders>
            <w:shd w:val="clear" w:color="auto" w:fill="auto"/>
            <w:noWrap/>
            <w:vAlign w:val="center"/>
            <w:hideMark/>
          </w:tcPr>
          <w:p w14:paraId="469F10F1" w14:textId="77777777" w:rsidR="002D617C" w:rsidRDefault="002D617C">
            <w:pPr>
              <w:jc w:val="right"/>
              <w:rPr>
                <w:rFonts w:eastAsia="Times New Roman"/>
                <w:color w:val="000000"/>
              </w:rPr>
            </w:pPr>
            <w:r>
              <w:rPr>
                <w:rFonts w:eastAsia="Times New Roman"/>
                <w:color w:val="000000"/>
              </w:rPr>
              <w:t>142,784</w:t>
            </w:r>
          </w:p>
        </w:tc>
        <w:tc>
          <w:tcPr>
            <w:tcW w:w="1180" w:type="dxa"/>
            <w:tcBorders>
              <w:top w:val="nil"/>
              <w:left w:val="nil"/>
              <w:bottom w:val="nil"/>
              <w:right w:val="nil"/>
            </w:tcBorders>
            <w:shd w:val="clear" w:color="auto" w:fill="auto"/>
            <w:noWrap/>
            <w:vAlign w:val="center"/>
            <w:hideMark/>
          </w:tcPr>
          <w:p w14:paraId="5F59D83F" w14:textId="77777777" w:rsidR="002D617C" w:rsidRDefault="002D617C">
            <w:pPr>
              <w:jc w:val="center"/>
              <w:rPr>
                <w:rFonts w:eastAsia="Times New Roman"/>
                <w:color w:val="000000"/>
              </w:rPr>
            </w:pPr>
            <w:r>
              <w:rPr>
                <w:rFonts w:eastAsia="Times New Roman"/>
                <w:color w:val="000000"/>
              </w:rPr>
              <w:t>1.00</w:t>
            </w:r>
          </w:p>
        </w:tc>
      </w:tr>
      <w:tr w:rsidR="002D617C" w14:paraId="6F126922" w14:textId="77777777" w:rsidTr="002D617C">
        <w:trPr>
          <w:trHeight w:val="320"/>
        </w:trPr>
        <w:tc>
          <w:tcPr>
            <w:tcW w:w="1620" w:type="dxa"/>
            <w:tcBorders>
              <w:top w:val="nil"/>
              <w:left w:val="nil"/>
              <w:bottom w:val="nil"/>
              <w:right w:val="nil"/>
            </w:tcBorders>
            <w:shd w:val="clear" w:color="auto" w:fill="auto"/>
            <w:noWrap/>
            <w:vAlign w:val="center"/>
            <w:hideMark/>
          </w:tcPr>
          <w:p w14:paraId="1F05FFCA" w14:textId="77777777" w:rsidR="002D617C" w:rsidRDefault="002D617C">
            <w:pPr>
              <w:rPr>
                <w:rFonts w:eastAsia="Times New Roman"/>
                <w:color w:val="000000"/>
              </w:rPr>
            </w:pPr>
            <w:r>
              <w:rPr>
                <w:rFonts w:eastAsia="Times New Roman"/>
                <w:color w:val="000000"/>
              </w:rPr>
              <w:t>Kole</w:t>
            </w:r>
          </w:p>
        </w:tc>
        <w:tc>
          <w:tcPr>
            <w:tcW w:w="1176" w:type="dxa"/>
            <w:tcBorders>
              <w:top w:val="nil"/>
              <w:left w:val="nil"/>
              <w:bottom w:val="nil"/>
              <w:right w:val="nil"/>
            </w:tcBorders>
            <w:shd w:val="clear" w:color="auto" w:fill="auto"/>
            <w:noWrap/>
            <w:vAlign w:val="center"/>
            <w:hideMark/>
          </w:tcPr>
          <w:p w14:paraId="4432BE2D" w14:textId="77777777" w:rsidR="002D617C" w:rsidRDefault="002D617C">
            <w:pPr>
              <w:jc w:val="right"/>
              <w:rPr>
                <w:rFonts w:eastAsia="Times New Roman"/>
                <w:color w:val="000000"/>
              </w:rPr>
            </w:pPr>
            <w:r>
              <w:rPr>
                <w:rFonts w:eastAsia="Times New Roman"/>
                <w:color w:val="000000"/>
              </w:rPr>
              <w:t>21,143</w:t>
            </w:r>
          </w:p>
        </w:tc>
        <w:tc>
          <w:tcPr>
            <w:tcW w:w="763" w:type="dxa"/>
            <w:tcBorders>
              <w:top w:val="nil"/>
              <w:left w:val="nil"/>
              <w:bottom w:val="nil"/>
              <w:right w:val="nil"/>
            </w:tcBorders>
            <w:shd w:val="clear" w:color="auto" w:fill="auto"/>
            <w:noWrap/>
            <w:vAlign w:val="center"/>
            <w:hideMark/>
          </w:tcPr>
          <w:p w14:paraId="69B69D5C" w14:textId="77777777" w:rsidR="002D617C" w:rsidRDefault="002D617C">
            <w:pPr>
              <w:jc w:val="center"/>
              <w:rPr>
                <w:rFonts w:eastAsia="Times New Roman"/>
                <w:color w:val="000000"/>
              </w:rPr>
            </w:pPr>
            <w:r>
              <w:rPr>
                <w:rFonts w:eastAsia="Times New Roman"/>
                <w:color w:val="000000"/>
              </w:rPr>
              <w:t>0.53</w:t>
            </w:r>
          </w:p>
        </w:tc>
        <w:tc>
          <w:tcPr>
            <w:tcW w:w="1391" w:type="dxa"/>
            <w:tcBorders>
              <w:top w:val="nil"/>
              <w:left w:val="nil"/>
              <w:bottom w:val="nil"/>
              <w:right w:val="nil"/>
            </w:tcBorders>
            <w:shd w:val="clear" w:color="auto" w:fill="auto"/>
            <w:noWrap/>
            <w:vAlign w:val="center"/>
            <w:hideMark/>
          </w:tcPr>
          <w:p w14:paraId="1DBFCA89" w14:textId="77777777" w:rsidR="002D617C" w:rsidRDefault="002D617C">
            <w:pPr>
              <w:rPr>
                <w:rFonts w:eastAsia="Times New Roman"/>
                <w:color w:val="000000"/>
              </w:rPr>
            </w:pPr>
            <w:r>
              <w:rPr>
                <w:rFonts w:eastAsia="Times New Roman"/>
                <w:color w:val="000000"/>
              </w:rPr>
              <w:t>Pakuikui (tang)</w:t>
            </w:r>
          </w:p>
        </w:tc>
        <w:tc>
          <w:tcPr>
            <w:tcW w:w="1176" w:type="dxa"/>
            <w:tcBorders>
              <w:top w:val="nil"/>
              <w:left w:val="nil"/>
              <w:bottom w:val="nil"/>
              <w:right w:val="nil"/>
            </w:tcBorders>
            <w:shd w:val="clear" w:color="auto" w:fill="auto"/>
            <w:noWrap/>
            <w:vAlign w:val="center"/>
            <w:hideMark/>
          </w:tcPr>
          <w:p w14:paraId="61C9A3C3" w14:textId="77777777" w:rsidR="002D617C" w:rsidRDefault="002D617C">
            <w:pPr>
              <w:jc w:val="right"/>
              <w:rPr>
                <w:rFonts w:eastAsia="Times New Roman"/>
                <w:color w:val="000000"/>
              </w:rPr>
            </w:pPr>
            <w:r>
              <w:rPr>
                <w:rFonts w:eastAsia="Times New Roman"/>
                <w:color w:val="000000"/>
              </w:rPr>
              <w:t>2,282</w:t>
            </w:r>
          </w:p>
        </w:tc>
        <w:tc>
          <w:tcPr>
            <w:tcW w:w="952" w:type="dxa"/>
            <w:tcBorders>
              <w:top w:val="nil"/>
              <w:left w:val="nil"/>
              <w:bottom w:val="nil"/>
              <w:right w:val="nil"/>
            </w:tcBorders>
            <w:shd w:val="clear" w:color="auto" w:fill="auto"/>
            <w:noWrap/>
            <w:vAlign w:val="center"/>
            <w:hideMark/>
          </w:tcPr>
          <w:p w14:paraId="0F9C604F" w14:textId="77777777" w:rsidR="002D617C" w:rsidRDefault="002D617C">
            <w:pPr>
              <w:jc w:val="center"/>
              <w:rPr>
                <w:rFonts w:eastAsia="Times New Roman"/>
                <w:color w:val="000000"/>
              </w:rPr>
            </w:pPr>
            <w:r>
              <w:rPr>
                <w:rFonts w:eastAsia="Times New Roman"/>
                <w:color w:val="000000"/>
              </w:rPr>
              <w:t>0.53</w:t>
            </w:r>
          </w:p>
        </w:tc>
        <w:tc>
          <w:tcPr>
            <w:tcW w:w="1472" w:type="dxa"/>
            <w:tcBorders>
              <w:top w:val="nil"/>
              <w:left w:val="nil"/>
              <w:bottom w:val="nil"/>
              <w:right w:val="nil"/>
            </w:tcBorders>
            <w:shd w:val="clear" w:color="auto" w:fill="auto"/>
            <w:noWrap/>
            <w:vAlign w:val="bottom"/>
            <w:hideMark/>
          </w:tcPr>
          <w:p w14:paraId="7D2782D3" w14:textId="77777777" w:rsidR="002D617C" w:rsidRDefault="002D617C">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6FD2C778" w14:textId="77777777" w:rsidR="002D617C" w:rsidRDefault="002D617C">
            <w:pPr>
              <w:rPr>
                <w:rFonts w:eastAsia="Times New Roman"/>
                <w:sz w:val="20"/>
                <w:szCs w:val="20"/>
              </w:rPr>
            </w:pPr>
          </w:p>
        </w:tc>
        <w:tc>
          <w:tcPr>
            <w:tcW w:w="1180" w:type="dxa"/>
            <w:tcBorders>
              <w:top w:val="nil"/>
              <w:left w:val="nil"/>
              <w:bottom w:val="nil"/>
              <w:right w:val="nil"/>
            </w:tcBorders>
            <w:shd w:val="clear" w:color="auto" w:fill="auto"/>
            <w:noWrap/>
            <w:vAlign w:val="bottom"/>
            <w:hideMark/>
          </w:tcPr>
          <w:p w14:paraId="043B3950" w14:textId="77777777" w:rsidR="002D617C" w:rsidRDefault="002D617C">
            <w:pPr>
              <w:jc w:val="right"/>
              <w:rPr>
                <w:rFonts w:eastAsia="Times New Roman"/>
                <w:sz w:val="20"/>
                <w:szCs w:val="20"/>
              </w:rPr>
            </w:pPr>
          </w:p>
        </w:tc>
      </w:tr>
    </w:tbl>
    <w:p w14:paraId="585EEFC5" w14:textId="77777777" w:rsidR="00E9432A" w:rsidRPr="006E0679" w:rsidRDefault="00E9432A" w:rsidP="007D14E1">
      <w:pPr>
        <w:rPr>
          <w:color w:val="000000" w:themeColor="text1"/>
        </w:rPr>
      </w:pPr>
    </w:p>
    <w:p w14:paraId="69BD1FF3" w14:textId="40919D45" w:rsidR="00CA60C8" w:rsidRDefault="00CA60C8" w:rsidP="007253E9">
      <w:pPr>
        <w:ind w:left="2250" w:right="1800"/>
      </w:pPr>
      <w:r>
        <w:lastRenderedPageBreak/>
        <w:t xml:space="preserve">Table # </w:t>
      </w:r>
      <w:r w:rsidR="002D617C">
        <w:rPr>
          <w:color w:val="000000" w:themeColor="text1"/>
        </w:rPr>
        <w:t xml:space="preserve">Mean annual catch (lbs) from 2012 to 2016 and sustainability score for </w:t>
      </w:r>
      <w:r>
        <w:rPr>
          <w:color w:val="000000" w:themeColor="text1"/>
        </w:rPr>
        <w:t>bottomfish species.</w:t>
      </w:r>
    </w:p>
    <w:tbl>
      <w:tblPr>
        <w:tblW w:w="3900" w:type="dxa"/>
        <w:jc w:val="center"/>
        <w:tblLook w:val="04A0" w:firstRow="1" w:lastRow="0" w:firstColumn="1" w:lastColumn="0" w:noHBand="0" w:noVBand="1"/>
      </w:tblPr>
      <w:tblGrid>
        <w:gridCol w:w="1300"/>
        <w:gridCol w:w="1300"/>
        <w:gridCol w:w="1300"/>
      </w:tblGrid>
      <w:tr w:rsidR="002D617C" w:rsidRPr="002D617C" w14:paraId="3F411B44" w14:textId="77777777" w:rsidTr="002D617C">
        <w:trPr>
          <w:trHeight w:val="980"/>
          <w:jc w:val="center"/>
        </w:trPr>
        <w:tc>
          <w:tcPr>
            <w:tcW w:w="1300" w:type="dxa"/>
            <w:tcBorders>
              <w:top w:val="single" w:sz="8" w:space="0" w:color="auto"/>
              <w:left w:val="nil"/>
              <w:bottom w:val="single" w:sz="8" w:space="0" w:color="auto"/>
              <w:right w:val="nil"/>
            </w:tcBorders>
            <w:shd w:val="clear" w:color="auto" w:fill="auto"/>
            <w:vAlign w:val="center"/>
            <w:hideMark/>
          </w:tcPr>
          <w:p w14:paraId="79624E02" w14:textId="77777777" w:rsidR="002D617C" w:rsidRPr="002D617C" w:rsidRDefault="002D617C">
            <w:pPr>
              <w:rPr>
                <w:rFonts w:eastAsia="Times New Roman"/>
                <w:color w:val="000000"/>
              </w:rPr>
            </w:pPr>
            <w:r w:rsidRPr="002D617C">
              <w:rPr>
                <w:rFonts w:eastAsia="Times New Roman"/>
                <w:color w:val="000000"/>
              </w:rPr>
              <w:t>Species</w:t>
            </w:r>
          </w:p>
        </w:tc>
        <w:tc>
          <w:tcPr>
            <w:tcW w:w="1300" w:type="dxa"/>
            <w:tcBorders>
              <w:top w:val="single" w:sz="8" w:space="0" w:color="auto"/>
              <w:left w:val="nil"/>
              <w:bottom w:val="single" w:sz="8" w:space="0" w:color="auto"/>
              <w:right w:val="nil"/>
            </w:tcBorders>
            <w:shd w:val="clear" w:color="auto" w:fill="auto"/>
            <w:vAlign w:val="center"/>
            <w:hideMark/>
          </w:tcPr>
          <w:p w14:paraId="4B579DAF" w14:textId="77777777" w:rsidR="002D617C" w:rsidRPr="002D617C" w:rsidRDefault="002D617C">
            <w:pPr>
              <w:jc w:val="center"/>
              <w:rPr>
                <w:rFonts w:eastAsia="Times New Roman"/>
                <w:color w:val="000000"/>
              </w:rPr>
            </w:pPr>
            <w:r w:rsidRPr="002D617C">
              <w:rPr>
                <w:rFonts w:eastAsia="Times New Roman"/>
                <w:color w:val="000000"/>
              </w:rPr>
              <w:t>Mean Annual Catch (lbs)</w:t>
            </w:r>
          </w:p>
        </w:tc>
        <w:tc>
          <w:tcPr>
            <w:tcW w:w="1300" w:type="dxa"/>
            <w:tcBorders>
              <w:top w:val="single" w:sz="8" w:space="0" w:color="auto"/>
              <w:left w:val="nil"/>
              <w:bottom w:val="single" w:sz="8" w:space="0" w:color="auto"/>
              <w:right w:val="nil"/>
            </w:tcBorders>
            <w:shd w:val="clear" w:color="auto" w:fill="auto"/>
            <w:vAlign w:val="center"/>
            <w:hideMark/>
          </w:tcPr>
          <w:p w14:paraId="7B491F42" w14:textId="77777777" w:rsidR="002D617C" w:rsidRPr="002D617C" w:rsidRDefault="002D617C">
            <w:pPr>
              <w:jc w:val="center"/>
              <w:rPr>
                <w:rFonts w:eastAsia="Times New Roman"/>
                <w:color w:val="000000"/>
              </w:rPr>
            </w:pPr>
            <w:r w:rsidRPr="002D617C">
              <w:rPr>
                <w:rFonts w:eastAsia="Times New Roman"/>
                <w:color w:val="000000"/>
              </w:rPr>
              <w:t>Score</w:t>
            </w:r>
          </w:p>
        </w:tc>
      </w:tr>
      <w:tr w:rsidR="002D617C" w:rsidRPr="002D617C" w14:paraId="2A23099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FBFD5F2" w14:textId="77777777" w:rsidR="002D617C" w:rsidRPr="002D617C" w:rsidRDefault="002D617C">
            <w:pPr>
              <w:rPr>
                <w:rFonts w:eastAsia="Times New Roman"/>
                <w:color w:val="000000"/>
              </w:rPr>
            </w:pPr>
            <w:r w:rsidRPr="002D617C">
              <w:rPr>
                <w:rFonts w:eastAsia="Times New Roman"/>
                <w:color w:val="000000"/>
              </w:rPr>
              <w:t>Alfonsin</w:t>
            </w:r>
          </w:p>
        </w:tc>
        <w:tc>
          <w:tcPr>
            <w:tcW w:w="1300" w:type="dxa"/>
            <w:tcBorders>
              <w:top w:val="nil"/>
              <w:left w:val="nil"/>
              <w:bottom w:val="nil"/>
              <w:right w:val="nil"/>
            </w:tcBorders>
            <w:shd w:val="clear" w:color="auto" w:fill="auto"/>
            <w:noWrap/>
            <w:vAlign w:val="bottom"/>
            <w:hideMark/>
          </w:tcPr>
          <w:p w14:paraId="3D7F8160" w14:textId="77777777" w:rsidR="002D617C" w:rsidRPr="002D617C" w:rsidRDefault="002D617C">
            <w:pPr>
              <w:jc w:val="right"/>
              <w:rPr>
                <w:rFonts w:eastAsia="Times New Roman"/>
                <w:color w:val="000000"/>
              </w:rPr>
            </w:pPr>
            <w:r w:rsidRPr="002D617C">
              <w:rPr>
                <w:rFonts w:eastAsia="Times New Roman"/>
                <w:color w:val="000000"/>
              </w:rPr>
              <w:t>35</w:t>
            </w:r>
          </w:p>
        </w:tc>
        <w:tc>
          <w:tcPr>
            <w:tcW w:w="1300" w:type="dxa"/>
            <w:tcBorders>
              <w:top w:val="nil"/>
              <w:left w:val="nil"/>
              <w:bottom w:val="nil"/>
              <w:right w:val="nil"/>
            </w:tcBorders>
            <w:shd w:val="clear" w:color="auto" w:fill="auto"/>
            <w:noWrap/>
            <w:vAlign w:val="bottom"/>
            <w:hideMark/>
          </w:tcPr>
          <w:p w14:paraId="5F931F42"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3E5E7E80"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D337478" w14:textId="77777777" w:rsidR="002D617C" w:rsidRPr="002D617C" w:rsidRDefault="002D617C">
            <w:pPr>
              <w:rPr>
                <w:rFonts w:eastAsia="Times New Roman"/>
                <w:color w:val="000000"/>
              </w:rPr>
            </w:pPr>
            <w:r w:rsidRPr="002D617C">
              <w:rPr>
                <w:rFonts w:eastAsia="Times New Roman"/>
                <w:color w:val="000000"/>
              </w:rPr>
              <w:t>Butaguchi ulua</w:t>
            </w:r>
          </w:p>
        </w:tc>
        <w:tc>
          <w:tcPr>
            <w:tcW w:w="1300" w:type="dxa"/>
            <w:tcBorders>
              <w:top w:val="nil"/>
              <w:left w:val="nil"/>
              <w:bottom w:val="nil"/>
              <w:right w:val="nil"/>
            </w:tcBorders>
            <w:shd w:val="clear" w:color="auto" w:fill="auto"/>
            <w:noWrap/>
            <w:vAlign w:val="bottom"/>
            <w:hideMark/>
          </w:tcPr>
          <w:p w14:paraId="5A07E32E" w14:textId="77777777" w:rsidR="002D617C" w:rsidRPr="002D617C" w:rsidRDefault="002D617C">
            <w:pPr>
              <w:jc w:val="right"/>
              <w:rPr>
                <w:rFonts w:eastAsia="Times New Roman"/>
                <w:color w:val="000000"/>
              </w:rPr>
            </w:pPr>
            <w:r w:rsidRPr="002D617C">
              <w:rPr>
                <w:rFonts w:eastAsia="Times New Roman"/>
                <w:color w:val="000000"/>
              </w:rPr>
              <w:t>306</w:t>
            </w:r>
          </w:p>
        </w:tc>
        <w:tc>
          <w:tcPr>
            <w:tcW w:w="1300" w:type="dxa"/>
            <w:tcBorders>
              <w:top w:val="nil"/>
              <w:left w:val="nil"/>
              <w:bottom w:val="nil"/>
              <w:right w:val="nil"/>
            </w:tcBorders>
            <w:shd w:val="clear" w:color="auto" w:fill="auto"/>
            <w:noWrap/>
            <w:vAlign w:val="bottom"/>
            <w:hideMark/>
          </w:tcPr>
          <w:p w14:paraId="7BA32F67"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30DCA64A"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A27C68C" w14:textId="77777777" w:rsidR="002D617C" w:rsidRPr="002D617C" w:rsidRDefault="002D617C">
            <w:pPr>
              <w:rPr>
                <w:rFonts w:eastAsia="Times New Roman"/>
                <w:color w:val="000000"/>
              </w:rPr>
            </w:pPr>
            <w:r w:rsidRPr="002D617C">
              <w:rPr>
                <w:rFonts w:eastAsia="Times New Roman"/>
                <w:color w:val="000000"/>
              </w:rPr>
              <w:t>Gunkan ulua</w:t>
            </w:r>
          </w:p>
        </w:tc>
        <w:tc>
          <w:tcPr>
            <w:tcW w:w="1300" w:type="dxa"/>
            <w:tcBorders>
              <w:top w:val="nil"/>
              <w:left w:val="nil"/>
              <w:bottom w:val="nil"/>
              <w:right w:val="nil"/>
            </w:tcBorders>
            <w:shd w:val="clear" w:color="auto" w:fill="auto"/>
            <w:noWrap/>
            <w:vAlign w:val="bottom"/>
            <w:hideMark/>
          </w:tcPr>
          <w:p w14:paraId="72F8BEB9" w14:textId="77777777" w:rsidR="002D617C" w:rsidRPr="002D617C" w:rsidRDefault="002D617C">
            <w:pPr>
              <w:jc w:val="right"/>
              <w:rPr>
                <w:rFonts w:eastAsia="Times New Roman"/>
                <w:color w:val="000000"/>
              </w:rPr>
            </w:pPr>
            <w:r w:rsidRPr="002D617C">
              <w:rPr>
                <w:rFonts w:eastAsia="Times New Roman"/>
                <w:color w:val="000000"/>
              </w:rPr>
              <w:t>366</w:t>
            </w:r>
          </w:p>
        </w:tc>
        <w:tc>
          <w:tcPr>
            <w:tcW w:w="1300" w:type="dxa"/>
            <w:tcBorders>
              <w:top w:val="nil"/>
              <w:left w:val="nil"/>
              <w:bottom w:val="nil"/>
              <w:right w:val="nil"/>
            </w:tcBorders>
            <w:shd w:val="clear" w:color="auto" w:fill="auto"/>
            <w:noWrap/>
            <w:vAlign w:val="bottom"/>
            <w:hideMark/>
          </w:tcPr>
          <w:p w14:paraId="4BB9C58E"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5AA38AE8"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BE42639" w14:textId="77777777" w:rsidR="002D617C" w:rsidRPr="002D617C" w:rsidRDefault="002D617C">
            <w:pPr>
              <w:rPr>
                <w:rFonts w:eastAsia="Times New Roman"/>
                <w:color w:val="000000"/>
              </w:rPr>
            </w:pPr>
            <w:r w:rsidRPr="002D617C">
              <w:rPr>
                <w:rFonts w:eastAsia="Times New Roman"/>
                <w:color w:val="000000"/>
              </w:rPr>
              <w:t>Kahala</w:t>
            </w:r>
          </w:p>
        </w:tc>
        <w:tc>
          <w:tcPr>
            <w:tcW w:w="1300" w:type="dxa"/>
            <w:tcBorders>
              <w:top w:val="nil"/>
              <w:left w:val="nil"/>
              <w:bottom w:val="nil"/>
              <w:right w:val="nil"/>
            </w:tcBorders>
            <w:shd w:val="clear" w:color="auto" w:fill="auto"/>
            <w:noWrap/>
            <w:vAlign w:val="bottom"/>
            <w:hideMark/>
          </w:tcPr>
          <w:p w14:paraId="1A9B1B2C" w14:textId="77777777" w:rsidR="002D617C" w:rsidRPr="002D617C" w:rsidRDefault="002D617C">
            <w:pPr>
              <w:jc w:val="right"/>
              <w:rPr>
                <w:rFonts w:eastAsia="Times New Roman"/>
                <w:color w:val="000000"/>
              </w:rPr>
            </w:pPr>
            <w:r w:rsidRPr="002D617C">
              <w:rPr>
                <w:rFonts w:eastAsia="Times New Roman"/>
                <w:color w:val="000000"/>
              </w:rPr>
              <w:t>15,621</w:t>
            </w:r>
          </w:p>
        </w:tc>
        <w:tc>
          <w:tcPr>
            <w:tcW w:w="1300" w:type="dxa"/>
            <w:tcBorders>
              <w:top w:val="nil"/>
              <w:left w:val="nil"/>
              <w:bottom w:val="nil"/>
              <w:right w:val="nil"/>
            </w:tcBorders>
            <w:shd w:val="clear" w:color="auto" w:fill="auto"/>
            <w:noWrap/>
            <w:vAlign w:val="bottom"/>
            <w:hideMark/>
          </w:tcPr>
          <w:p w14:paraId="4B6E1EE1"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2F7E87E1"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F14D912" w14:textId="77777777" w:rsidR="002D617C" w:rsidRPr="002D617C" w:rsidRDefault="002D617C">
            <w:pPr>
              <w:rPr>
                <w:rFonts w:eastAsia="Times New Roman"/>
                <w:color w:val="000000"/>
              </w:rPr>
            </w:pPr>
            <w:r w:rsidRPr="002D617C">
              <w:rPr>
                <w:rFonts w:eastAsia="Times New Roman"/>
                <w:color w:val="000000"/>
              </w:rPr>
              <w:t>White ulua</w:t>
            </w:r>
          </w:p>
        </w:tc>
        <w:tc>
          <w:tcPr>
            <w:tcW w:w="1300" w:type="dxa"/>
            <w:tcBorders>
              <w:top w:val="nil"/>
              <w:left w:val="nil"/>
              <w:bottom w:val="nil"/>
              <w:right w:val="nil"/>
            </w:tcBorders>
            <w:shd w:val="clear" w:color="auto" w:fill="auto"/>
            <w:noWrap/>
            <w:vAlign w:val="bottom"/>
            <w:hideMark/>
          </w:tcPr>
          <w:p w14:paraId="6DD86BDE" w14:textId="77777777" w:rsidR="002D617C" w:rsidRPr="002D617C" w:rsidRDefault="002D617C">
            <w:pPr>
              <w:jc w:val="right"/>
              <w:rPr>
                <w:rFonts w:eastAsia="Times New Roman"/>
                <w:color w:val="000000"/>
              </w:rPr>
            </w:pPr>
            <w:r w:rsidRPr="002D617C">
              <w:rPr>
                <w:rFonts w:eastAsia="Times New Roman"/>
                <w:color w:val="000000"/>
              </w:rPr>
              <w:t>13,177</w:t>
            </w:r>
          </w:p>
        </w:tc>
        <w:tc>
          <w:tcPr>
            <w:tcW w:w="1300" w:type="dxa"/>
            <w:tcBorders>
              <w:top w:val="nil"/>
              <w:left w:val="nil"/>
              <w:bottom w:val="nil"/>
              <w:right w:val="nil"/>
            </w:tcBorders>
            <w:shd w:val="clear" w:color="auto" w:fill="auto"/>
            <w:noWrap/>
            <w:vAlign w:val="bottom"/>
            <w:hideMark/>
          </w:tcPr>
          <w:p w14:paraId="22AF05CE" w14:textId="77777777" w:rsidR="002D617C" w:rsidRPr="002D617C" w:rsidRDefault="002D617C">
            <w:pPr>
              <w:jc w:val="center"/>
              <w:rPr>
                <w:rFonts w:eastAsia="Times New Roman"/>
                <w:color w:val="000000"/>
              </w:rPr>
            </w:pPr>
            <w:r w:rsidRPr="002D617C">
              <w:rPr>
                <w:rFonts w:eastAsia="Times New Roman"/>
                <w:color w:val="000000"/>
              </w:rPr>
              <w:t>0.88</w:t>
            </w:r>
          </w:p>
        </w:tc>
      </w:tr>
      <w:tr w:rsidR="002D617C" w:rsidRPr="002D617C" w14:paraId="75131F1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242F86A0" w14:textId="77777777" w:rsidR="002D617C" w:rsidRPr="002D617C" w:rsidRDefault="002D617C">
            <w:pPr>
              <w:rPr>
                <w:rFonts w:eastAsia="Times New Roman"/>
                <w:color w:val="000000"/>
              </w:rPr>
            </w:pPr>
            <w:r w:rsidRPr="002D617C">
              <w:rPr>
                <w:rFonts w:eastAsia="Times New Roman"/>
                <w:color w:val="000000"/>
              </w:rPr>
              <w:t>Ehu</w:t>
            </w:r>
          </w:p>
        </w:tc>
        <w:tc>
          <w:tcPr>
            <w:tcW w:w="1300" w:type="dxa"/>
            <w:tcBorders>
              <w:top w:val="nil"/>
              <w:left w:val="nil"/>
              <w:bottom w:val="nil"/>
              <w:right w:val="nil"/>
            </w:tcBorders>
            <w:shd w:val="clear" w:color="auto" w:fill="auto"/>
            <w:noWrap/>
            <w:vAlign w:val="bottom"/>
            <w:hideMark/>
          </w:tcPr>
          <w:p w14:paraId="4E4C7154" w14:textId="77777777" w:rsidR="002D617C" w:rsidRPr="002D617C" w:rsidRDefault="002D617C">
            <w:pPr>
              <w:jc w:val="right"/>
              <w:rPr>
                <w:rFonts w:eastAsia="Times New Roman"/>
                <w:color w:val="000000"/>
              </w:rPr>
            </w:pPr>
            <w:r w:rsidRPr="002D617C">
              <w:rPr>
                <w:rFonts w:eastAsia="Times New Roman"/>
                <w:color w:val="000000"/>
              </w:rPr>
              <w:t>30,173</w:t>
            </w:r>
          </w:p>
        </w:tc>
        <w:tc>
          <w:tcPr>
            <w:tcW w:w="1300" w:type="dxa"/>
            <w:tcBorders>
              <w:top w:val="nil"/>
              <w:left w:val="nil"/>
              <w:bottom w:val="nil"/>
              <w:right w:val="nil"/>
            </w:tcBorders>
            <w:shd w:val="clear" w:color="auto" w:fill="auto"/>
            <w:noWrap/>
            <w:vAlign w:val="bottom"/>
            <w:hideMark/>
          </w:tcPr>
          <w:p w14:paraId="65A48F1C"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74C87ACD"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99C3068" w14:textId="77777777" w:rsidR="002D617C" w:rsidRPr="002D617C" w:rsidRDefault="002D617C">
            <w:pPr>
              <w:rPr>
                <w:rFonts w:eastAsia="Times New Roman"/>
                <w:color w:val="000000"/>
              </w:rPr>
            </w:pPr>
            <w:r w:rsidRPr="002D617C">
              <w:rPr>
                <w:rFonts w:eastAsia="Times New Roman"/>
                <w:color w:val="000000"/>
              </w:rPr>
              <w:t>Gindai</w:t>
            </w:r>
          </w:p>
        </w:tc>
        <w:tc>
          <w:tcPr>
            <w:tcW w:w="1300" w:type="dxa"/>
            <w:tcBorders>
              <w:top w:val="nil"/>
              <w:left w:val="nil"/>
              <w:bottom w:val="nil"/>
              <w:right w:val="nil"/>
            </w:tcBorders>
            <w:shd w:val="clear" w:color="auto" w:fill="auto"/>
            <w:noWrap/>
            <w:vAlign w:val="bottom"/>
            <w:hideMark/>
          </w:tcPr>
          <w:p w14:paraId="77FA0694" w14:textId="77777777" w:rsidR="002D617C" w:rsidRPr="002D617C" w:rsidRDefault="002D617C">
            <w:pPr>
              <w:jc w:val="right"/>
              <w:rPr>
                <w:rFonts w:eastAsia="Times New Roman"/>
                <w:color w:val="000000"/>
              </w:rPr>
            </w:pPr>
            <w:r w:rsidRPr="002D617C">
              <w:rPr>
                <w:rFonts w:eastAsia="Times New Roman"/>
                <w:color w:val="000000"/>
              </w:rPr>
              <w:t>3,001</w:t>
            </w:r>
          </w:p>
        </w:tc>
        <w:tc>
          <w:tcPr>
            <w:tcW w:w="1300" w:type="dxa"/>
            <w:tcBorders>
              <w:top w:val="nil"/>
              <w:left w:val="nil"/>
              <w:bottom w:val="nil"/>
              <w:right w:val="nil"/>
            </w:tcBorders>
            <w:shd w:val="clear" w:color="auto" w:fill="auto"/>
            <w:noWrap/>
            <w:vAlign w:val="bottom"/>
            <w:hideMark/>
          </w:tcPr>
          <w:p w14:paraId="4DDB6542"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78404D2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A1C04E8" w14:textId="77777777" w:rsidR="002D617C" w:rsidRPr="002D617C" w:rsidRDefault="002D617C">
            <w:pPr>
              <w:rPr>
                <w:rFonts w:eastAsia="Times New Roman"/>
                <w:color w:val="000000"/>
              </w:rPr>
            </w:pPr>
            <w:r w:rsidRPr="002D617C">
              <w:rPr>
                <w:rFonts w:eastAsia="Times New Roman"/>
                <w:color w:val="000000"/>
              </w:rPr>
              <w:t>Kalekale</w:t>
            </w:r>
          </w:p>
        </w:tc>
        <w:tc>
          <w:tcPr>
            <w:tcW w:w="1300" w:type="dxa"/>
            <w:tcBorders>
              <w:top w:val="nil"/>
              <w:left w:val="nil"/>
              <w:bottom w:val="nil"/>
              <w:right w:val="nil"/>
            </w:tcBorders>
            <w:shd w:val="clear" w:color="auto" w:fill="auto"/>
            <w:noWrap/>
            <w:vAlign w:val="bottom"/>
            <w:hideMark/>
          </w:tcPr>
          <w:p w14:paraId="2FF50AA1" w14:textId="77777777" w:rsidR="002D617C" w:rsidRPr="002D617C" w:rsidRDefault="002D617C">
            <w:pPr>
              <w:jc w:val="right"/>
              <w:rPr>
                <w:rFonts w:eastAsia="Times New Roman"/>
                <w:color w:val="000000"/>
              </w:rPr>
            </w:pPr>
            <w:r w:rsidRPr="002D617C">
              <w:rPr>
                <w:rFonts w:eastAsia="Times New Roman"/>
                <w:color w:val="000000"/>
              </w:rPr>
              <w:t>14,257</w:t>
            </w:r>
          </w:p>
        </w:tc>
        <w:tc>
          <w:tcPr>
            <w:tcW w:w="1300" w:type="dxa"/>
            <w:tcBorders>
              <w:top w:val="nil"/>
              <w:left w:val="nil"/>
              <w:bottom w:val="nil"/>
              <w:right w:val="nil"/>
            </w:tcBorders>
            <w:shd w:val="clear" w:color="auto" w:fill="auto"/>
            <w:noWrap/>
            <w:vAlign w:val="bottom"/>
            <w:hideMark/>
          </w:tcPr>
          <w:p w14:paraId="66A58DDD"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037AEDD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55DC79EE" w14:textId="77777777" w:rsidR="002D617C" w:rsidRPr="002D617C" w:rsidRDefault="002D617C">
            <w:pPr>
              <w:rPr>
                <w:rFonts w:eastAsia="Times New Roman"/>
                <w:color w:val="000000"/>
              </w:rPr>
            </w:pPr>
            <w:r w:rsidRPr="002D617C">
              <w:rPr>
                <w:rFonts w:eastAsia="Times New Roman"/>
                <w:color w:val="000000"/>
              </w:rPr>
              <w:t>Lehi</w:t>
            </w:r>
          </w:p>
        </w:tc>
        <w:tc>
          <w:tcPr>
            <w:tcW w:w="1300" w:type="dxa"/>
            <w:tcBorders>
              <w:top w:val="nil"/>
              <w:left w:val="nil"/>
              <w:bottom w:val="nil"/>
              <w:right w:val="nil"/>
            </w:tcBorders>
            <w:shd w:val="clear" w:color="auto" w:fill="auto"/>
            <w:noWrap/>
            <w:vAlign w:val="bottom"/>
            <w:hideMark/>
          </w:tcPr>
          <w:p w14:paraId="063E721C" w14:textId="77777777" w:rsidR="002D617C" w:rsidRPr="002D617C" w:rsidRDefault="002D617C">
            <w:pPr>
              <w:jc w:val="right"/>
              <w:rPr>
                <w:rFonts w:eastAsia="Times New Roman"/>
                <w:color w:val="000000"/>
              </w:rPr>
            </w:pPr>
            <w:r w:rsidRPr="002D617C">
              <w:rPr>
                <w:rFonts w:eastAsia="Times New Roman"/>
                <w:color w:val="000000"/>
              </w:rPr>
              <w:t>10,332</w:t>
            </w:r>
          </w:p>
        </w:tc>
        <w:tc>
          <w:tcPr>
            <w:tcW w:w="1300" w:type="dxa"/>
            <w:tcBorders>
              <w:top w:val="nil"/>
              <w:left w:val="nil"/>
              <w:bottom w:val="nil"/>
              <w:right w:val="nil"/>
            </w:tcBorders>
            <w:shd w:val="clear" w:color="auto" w:fill="auto"/>
            <w:noWrap/>
            <w:vAlign w:val="bottom"/>
            <w:hideMark/>
          </w:tcPr>
          <w:p w14:paraId="24AC5D10"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43B461F0"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E02AEA4" w14:textId="77777777" w:rsidR="002D617C" w:rsidRPr="002D617C" w:rsidRDefault="002D617C">
            <w:pPr>
              <w:rPr>
                <w:rFonts w:eastAsia="Times New Roman"/>
                <w:color w:val="000000"/>
              </w:rPr>
            </w:pPr>
            <w:r w:rsidRPr="002D617C">
              <w:rPr>
                <w:rFonts w:eastAsia="Times New Roman"/>
                <w:color w:val="000000"/>
              </w:rPr>
              <w:t>Onaga</w:t>
            </w:r>
          </w:p>
        </w:tc>
        <w:tc>
          <w:tcPr>
            <w:tcW w:w="1300" w:type="dxa"/>
            <w:tcBorders>
              <w:top w:val="nil"/>
              <w:left w:val="nil"/>
              <w:bottom w:val="nil"/>
              <w:right w:val="nil"/>
            </w:tcBorders>
            <w:shd w:val="clear" w:color="auto" w:fill="auto"/>
            <w:noWrap/>
            <w:vAlign w:val="bottom"/>
            <w:hideMark/>
          </w:tcPr>
          <w:p w14:paraId="67F28E23" w14:textId="77777777" w:rsidR="002D617C" w:rsidRPr="002D617C" w:rsidRDefault="002D617C">
            <w:pPr>
              <w:jc w:val="right"/>
              <w:rPr>
                <w:rFonts w:eastAsia="Times New Roman"/>
                <w:color w:val="000000"/>
              </w:rPr>
            </w:pPr>
            <w:r w:rsidRPr="002D617C">
              <w:rPr>
                <w:rFonts w:eastAsia="Times New Roman"/>
                <w:color w:val="000000"/>
              </w:rPr>
              <w:t>61,830</w:t>
            </w:r>
          </w:p>
        </w:tc>
        <w:tc>
          <w:tcPr>
            <w:tcW w:w="1300" w:type="dxa"/>
            <w:tcBorders>
              <w:top w:val="nil"/>
              <w:left w:val="nil"/>
              <w:bottom w:val="nil"/>
              <w:right w:val="nil"/>
            </w:tcBorders>
            <w:shd w:val="clear" w:color="auto" w:fill="auto"/>
            <w:noWrap/>
            <w:vAlign w:val="bottom"/>
            <w:hideMark/>
          </w:tcPr>
          <w:p w14:paraId="5F43B645"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16E0A1C7"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A1E0B1A" w14:textId="77777777" w:rsidR="002D617C" w:rsidRPr="002D617C" w:rsidRDefault="002D617C">
            <w:pPr>
              <w:rPr>
                <w:rFonts w:eastAsia="Times New Roman"/>
                <w:color w:val="000000"/>
              </w:rPr>
            </w:pPr>
            <w:r w:rsidRPr="002D617C">
              <w:rPr>
                <w:rFonts w:eastAsia="Times New Roman"/>
                <w:color w:val="000000"/>
              </w:rPr>
              <w:t>Opakapaka</w:t>
            </w:r>
          </w:p>
        </w:tc>
        <w:tc>
          <w:tcPr>
            <w:tcW w:w="1300" w:type="dxa"/>
            <w:tcBorders>
              <w:top w:val="nil"/>
              <w:left w:val="nil"/>
              <w:bottom w:val="nil"/>
              <w:right w:val="nil"/>
            </w:tcBorders>
            <w:shd w:val="clear" w:color="auto" w:fill="auto"/>
            <w:noWrap/>
            <w:vAlign w:val="bottom"/>
            <w:hideMark/>
          </w:tcPr>
          <w:p w14:paraId="6D9CD942" w14:textId="77777777" w:rsidR="002D617C" w:rsidRPr="002D617C" w:rsidRDefault="002D617C">
            <w:pPr>
              <w:jc w:val="right"/>
              <w:rPr>
                <w:rFonts w:eastAsia="Times New Roman"/>
                <w:color w:val="000000"/>
              </w:rPr>
            </w:pPr>
            <w:r w:rsidRPr="002D617C">
              <w:rPr>
                <w:rFonts w:eastAsia="Times New Roman"/>
                <w:color w:val="000000"/>
              </w:rPr>
              <w:t>130,982</w:t>
            </w:r>
          </w:p>
        </w:tc>
        <w:tc>
          <w:tcPr>
            <w:tcW w:w="1300" w:type="dxa"/>
            <w:tcBorders>
              <w:top w:val="nil"/>
              <w:left w:val="nil"/>
              <w:bottom w:val="nil"/>
              <w:right w:val="nil"/>
            </w:tcBorders>
            <w:shd w:val="clear" w:color="auto" w:fill="auto"/>
            <w:noWrap/>
            <w:vAlign w:val="bottom"/>
            <w:hideMark/>
          </w:tcPr>
          <w:p w14:paraId="354799B6" w14:textId="77777777" w:rsidR="002D617C" w:rsidRPr="002D617C" w:rsidRDefault="002D617C">
            <w:pPr>
              <w:jc w:val="center"/>
              <w:rPr>
                <w:rFonts w:eastAsia="Times New Roman"/>
                <w:color w:val="000000"/>
              </w:rPr>
            </w:pPr>
            <w:r w:rsidRPr="002D617C">
              <w:rPr>
                <w:rFonts w:eastAsia="Times New Roman"/>
                <w:color w:val="000000"/>
              </w:rPr>
              <w:t>0.84</w:t>
            </w:r>
          </w:p>
        </w:tc>
      </w:tr>
      <w:tr w:rsidR="002D617C" w:rsidRPr="002D617C" w14:paraId="26DF3F4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2AB0DC9" w14:textId="77777777" w:rsidR="002D617C" w:rsidRPr="002D617C" w:rsidRDefault="002D617C">
            <w:pPr>
              <w:rPr>
                <w:rFonts w:eastAsia="Times New Roman"/>
                <w:color w:val="000000"/>
              </w:rPr>
            </w:pPr>
            <w:r w:rsidRPr="002D617C">
              <w:rPr>
                <w:rFonts w:eastAsia="Times New Roman"/>
                <w:color w:val="000000"/>
              </w:rPr>
              <w:t>Taape</w:t>
            </w:r>
          </w:p>
        </w:tc>
        <w:tc>
          <w:tcPr>
            <w:tcW w:w="1300" w:type="dxa"/>
            <w:tcBorders>
              <w:top w:val="nil"/>
              <w:left w:val="nil"/>
              <w:bottom w:val="nil"/>
              <w:right w:val="nil"/>
            </w:tcBorders>
            <w:shd w:val="clear" w:color="auto" w:fill="auto"/>
            <w:noWrap/>
            <w:vAlign w:val="bottom"/>
            <w:hideMark/>
          </w:tcPr>
          <w:p w14:paraId="373C9E3A" w14:textId="77777777" w:rsidR="002D617C" w:rsidRPr="002D617C" w:rsidRDefault="002D617C">
            <w:pPr>
              <w:jc w:val="right"/>
              <w:rPr>
                <w:rFonts w:eastAsia="Times New Roman"/>
                <w:color w:val="000000"/>
              </w:rPr>
            </w:pPr>
            <w:r w:rsidRPr="002D617C">
              <w:rPr>
                <w:rFonts w:eastAsia="Times New Roman"/>
                <w:color w:val="000000"/>
              </w:rPr>
              <w:t>31,373</w:t>
            </w:r>
          </w:p>
        </w:tc>
        <w:tc>
          <w:tcPr>
            <w:tcW w:w="1300" w:type="dxa"/>
            <w:tcBorders>
              <w:top w:val="nil"/>
              <w:left w:val="nil"/>
              <w:bottom w:val="nil"/>
              <w:right w:val="nil"/>
            </w:tcBorders>
            <w:shd w:val="clear" w:color="auto" w:fill="auto"/>
            <w:noWrap/>
            <w:vAlign w:val="bottom"/>
            <w:hideMark/>
          </w:tcPr>
          <w:p w14:paraId="2B8EF87B" w14:textId="77777777" w:rsidR="002D617C" w:rsidRPr="002D617C" w:rsidRDefault="002D617C">
            <w:pPr>
              <w:jc w:val="center"/>
              <w:rPr>
                <w:rFonts w:eastAsia="Times New Roman"/>
                <w:color w:val="000000"/>
              </w:rPr>
            </w:pPr>
            <w:r w:rsidRPr="002D617C">
              <w:rPr>
                <w:rFonts w:eastAsia="Times New Roman"/>
                <w:color w:val="000000"/>
              </w:rPr>
              <w:t>1.00</w:t>
            </w:r>
          </w:p>
        </w:tc>
      </w:tr>
      <w:tr w:rsidR="002D617C" w:rsidRPr="002D617C" w14:paraId="21527E4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5D8A7FC5" w14:textId="77777777" w:rsidR="002D617C" w:rsidRPr="002D617C" w:rsidRDefault="002D617C">
            <w:pPr>
              <w:rPr>
                <w:rFonts w:eastAsia="Times New Roman"/>
                <w:color w:val="000000"/>
              </w:rPr>
            </w:pPr>
            <w:r w:rsidRPr="002D617C">
              <w:rPr>
                <w:rFonts w:eastAsia="Times New Roman"/>
                <w:color w:val="000000"/>
              </w:rPr>
              <w:t>Uku</w:t>
            </w:r>
          </w:p>
        </w:tc>
        <w:tc>
          <w:tcPr>
            <w:tcW w:w="1300" w:type="dxa"/>
            <w:tcBorders>
              <w:top w:val="nil"/>
              <w:left w:val="nil"/>
              <w:bottom w:val="nil"/>
              <w:right w:val="nil"/>
            </w:tcBorders>
            <w:shd w:val="clear" w:color="auto" w:fill="auto"/>
            <w:noWrap/>
            <w:vAlign w:val="bottom"/>
            <w:hideMark/>
          </w:tcPr>
          <w:p w14:paraId="25549CA2" w14:textId="77777777" w:rsidR="002D617C" w:rsidRPr="002D617C" w:rsidRDefault="002D617C">
            <w:pPr>
              <w:jc w:val="right"/>
              <w:rPr>
                <w:rFonts w:eastAsia="Times New Roman"/>
                <w:color w:val="000000"/>
              </w:rPr>
            </w:pPr>
            <w:r w:rsidRPr="002D617C">
              <w:rPr>
                <w:rFonts w:eastAsia="Times New Roman"/>
                <w:color w:val="000000"/>
              </w:rPr>
              <w:t>110,802</w:t>
            </w:r>
          </w:p>
        </w:tc>
        <w:tc>
          <w:tcPr>
            <w:tcW w:w="1300" w:type="dxa"/>
            <w:tcBorders>
              <w:top w:val="nil"/>
              <w:left w:val="nil"/>
              <w:bottom w:val="nil"/>
              <w:right w:val="nil"/>
            </w:tcBorders>
            <w:shd w:val="clear" w:color="auto" w:fill="auto"/>
            <w:noWrap/>
            <w:vAlign w:val="bottom"/>
            <w:hideMark/>
          </w:tcPr>
          <w:p w14:paraId="3A09B431" w14:textId="77777777" w:rsidR="002D617C" w:rsidRPr="002D617C" w:rsidRDefault="002D617C">
            <w:pPr>
              <w:jc w:val="center"/>
              <w:rPr>
                <w:rFonts w:eastAsia="Times New Roman"/>
                <w:color w:val="000000"/>
              </w:rPr>
            </w:pPr>
            <w:r w:rsidRPr="002D617C">
              <w:rPr>
                <w:rFonts w:eastAsia="Times New Roman"/>
                <w:color w:val="000000"/>
              </w:rPr>
              <w:t>0.98</w:t>
            </w:r>
          </w:p>
        </w:tc>
      </w:tr>
      <w:tr w:rsidR="002D617C" w:rsidRPr="002D617C" w14:paraId="6171DA68" w14:textId="77777777" w:rsidTr="002D617C">
        <w:trPr>
          <w:trHeight w:val="320"/>
          <w:jc w:val="center"/>
        </w:trPr>
        <w:tc>
          <w:tcPr>
            <w:tcW w:w="1300" w:type="dxa"/>
            <w:tcBorders>
              <w:top w:val="nil"/>
              <w:left w:val="nil"/>
              <w:bottom w:val="single" w:sz="4" w:space="0" w:color="auto"/>
              <w:right w:val="nil"/>
            </w:tcBorders>
            <w:shd w:val="clear" w:color="auto" w:fill="auto"/>
            <w:noWrap/>
            <w:vAlign w:val="bottom"/>
            <w:hideMark/>
          </w:tcPr>
          <w:p w14:paraId="74C2AE99" w14:textId="77777777" w:rsidR="002D617C" w:rsidRPr="002D617C" w:rsidRDefault="002D617C">
            <w:pPr>
              <w:rPr>
                <w:rFonts w:eastAsia="Times New Roman"/>
                <w:color w:val="000000"/>
              </w:rPr>
            </w:pPr>
            <w:r w:rsidRPr="002D617C">
              <w:rPr>
                <w:rFonts w:eastAsia="Times New Roman"/>
                <w:color w:val="000000"/>
              </w:rPr>
              <w:t>Hapuupuu</w:t>
            </w:r>
          </w:p>
        </w:tc>
        <w:tc>
          <w:tcPr>
            <w:tcW w:w="1300" w:type="dxa"/>
            <w:tcBorders>
              <w:top w:val="nil"/>
              <w:left w:val="nil"/>
              <w:bottom w:val="single" w:sz="4" w:space="0" w:color="auto"/>
              <w:right w:val="nil"/>
            </w:tcBorders>
            <w:shd w:val="clear" w:color="auto" w:fill="auto"/>
            <w:noWrap/>
            <w:vAlign w:val="bottom"/>
            <w:hideMark/>
          </w:tcPr>
          <w:p w14:paraId="6BB110C0" w14:textId="77777777" w:rsidR="002D617C" w:rsidRPr="002D617C" w:rsidRDefault="002D617C">
            <w:pPr>
              <w:jc w:val="right"/>
              <w:rPr>
                <w:rFonts w:eastAsia="Times New Roman"/>
                <w:color w:val="000000"/>
              </w:rPr>
            </w:pPr>
            <w:r w:rsidRPr="002D617C">
              <w:rPr>
                <w:rFonts w:eastAsia="Times New Roman"/>
                <w:color w:val="000000"/>
              </w:rPr>
              <w:t>9,194</w:t>
            </w:r>
          </w:p>
        </w:tc>
        <w:tc>
          <w:tcPr>
            <w:tcW w:w="1300" w:type="dxa"/>
            <w:tcBorders>
              <w:top w:val="nil"/>
              <w:left w:val="nil"/>
              <w:bottom w:val="single" w:sz="4" w:space="0" w:color="auto"/>
              <w:right w:val="nil"/>
            </w:tcBorders>
            <w:shd w:val="clear" w:color="auto" w:fill="auto"/>
            <w:noWrap/>
            <w:vAlign w:val="bottom"/>
            <w:hideMark/>
          </w:tcPr>
          <w:p w14:paraId="02DC889E" w14:textId="77777777" w:rsidR="002D617C" w:rsidRPr="002D617C" w:rsidRDefault="002D617C">
            <w:pPr>
              <w:jc w:val="center"/>
              <w:rPr>
                <w:rFonts w:eastAsia="Times New Roman"/>
                <w:color w:val="000000"/>
              </w:rPr>
            </w:pPr>
            <w:r w:rsidRPr="002D617C">
              <w:rPr>
                <w:rFonts w:eastAsia="Times New Roman"/>
                <w:color w:val="000000"/>
              </w:rPr>
              <w:t>0.84</w:t>
            </w:r>
          </w:p>
        </w:tc>
      </w:tr>
    </w:tbl>
    <w:p w14:paraId="27495D25" w14:textId="77777777" w:rsidR="00CA60C8" w:rsidRDefault="00CA60C8"/>
    <w:p w14:paraId="0B6DBE94" w14:textId="77777777" w:rsidR="00532A01" w:rsidRDefault="00532A01" w:rsidP="007253E9">
      <w:pPr>
        <w:ind w:left="2160" w:right="1980"/>
        <w:rPr>
          <w:color w:val="000000" w:themeColor="text1"/>
        </w:rPr>
        <w:sectPr w:rsidR="00532A01">
          <w:pgSz w:w="12240" w:h="15840"/>
          <w:pgMar w:top="1440" w:right="1440" w:bottom="1440" w:left="1440" w:header="720" w:footer="720" w:gutter="0"/>
          <w:cols w:space="720"/>
          <w:docGrid w:linePitch="360"/>
        </w:sectPr>
      </w:pPr>
    </w:p>
    <w:p w14:paraId="177F9BE0" w14:textId="387AFC27" w:rsidR="00CA60C8" w:rsidRDefault="007253E9" w:rsidP="007253E9">
      <w:pPr>
        <w:ind w:left="2160" w:right="1980"/>
        <w:rPr>
          <w:color w:val="000000" w:themeColor="text1"/>
        </w:rPr>
      </w:pPr>
      <w:r>
        <w:rPr>
          <w:color w:val="000000" w:themeColor="text1"/>
        </w:rPr>
        <w:lastRenderedPageBreak/>
        <w:t xml:space="preserve">Table # </w:t>
      </w:r>
      <w:r w:rsidR="002D617C">
        <w:rPr>
          <w:color w:val="000000" w:themeColor="text1"/>
        </w:rPr>
        <w:t xml:space="preserve">Mean annual catch (lbs) from 2012 to 2016 and sustainability score </w:t>
      </w:r>
      <w:r>
        <w:rPr>
          <w:color w:val="000000" w:themeColor="text1"/>
        </w:rPr>
        <w:t>for pelagic species.</w:t>
      </w:r>
    </w:p>
    <w:tbl>
      <w:tblPr>
        <w:tblW w:w="4140" w:type="dxa"/>
        <w:jc w:val="center"/>
        <w:tblLook w:val="04A0" w:firstRow="1" w:lastRow="0" w:firstColumn="1" w:lastColumn="0" w:noHBand="0" w:noVBand="1"/>
      </w:tblPr>
      <w:tblGrid>
        <w:gridCol w:w="1483"/>
        <w:gridCol w:w="1520"/>
        <w:gridCol w:w="1320"/>
      </w:tblGrid>
      <w:tr w:rsidR="002D617C" w:rsidRPr="002D617C" w14:paraId="51A49ECD" w14:textId="77777777" w:rsidTr="002D617C">
        <w:trPr>
          <w:trHeight w:val="660"/>
          <w:jc w:val="center"/>
        </w:trPr>
        <w:tc>
          <w:tcPr>
            <w:tcW w:w="1300" w:type="dxa"/>
            <w:tcBorders>
              <w:top w:val="single" w:sz="8" w:space="0" w:color="auto"/>
              <w:left w:val="nil"/>
              <w:bottom w:val="single" w:sz="8" w:space="0" w:color="auto"/>
              <w:right w:val="nil"/>
            </w:tcBorders>
            <w:shd w:val="clear" w:color="auto" w:fill="auto"/>
            <w:vAlign w:val="center"/>
            <w:hideMark/>
          </w:tcPr>
          <w:p w14:paraId="58BC4BE2" w14:textId="77777777" w:rsidR="002D617C" w:rsidRPr="002D617C" w:rsidRDefault="002D617C">
            <w:pPr>
              <w:rPr>
                <w:rFonts w:eastAsia="Times New Roman"/>
                <w:color w:val="000000"/>
              </w:rPr>
            </w:pPr>
            <w:r w:rsidRPr="002D617C">
              <w:rPr>
                <w:rFonts w:eastAsia="Times New Roman"/>
                <w:color w:val="000000"/>
              </w:rPr>
              <w:t>Species</w:t>
            </w:r>
          </w:p>
        </w:tc>
        <w:tc>
          <w:tcPr>
            <w:tcW w:w="1520" w:type="dxa"/>
            <w:tcBorders>
              <w:top w:val="single" w:sz="8" w:space="0" w:color="auto"/>
              <w:left w:val="nil"/>
              <w:bottom w:val="single" w:sz="8" w:space="0" w:color="auto"/>
              <w:right w:val="nil"/>
            </w:tcBorders>
            <w:shd w:val="clear" w:color="auto" w:fill="auto"/>
            <w:vAlign w:val="center"/>
            <w:hideMark/>
          </w:tcPr>
          <w:p w14:paraId="4AB80241" w14:textId="77777777" w:rsidR="002D617C" w:rsidRPr="002D617C" w:rsidRDefault="002D617C">
            <w:pPr>
              <w:jc w:val="center"/>
              <w:rPr>
                <w:rFonts w:eastAsia="Times New Roman"/>
                <w:color w:val="000000"/>
              </w:rPr>
            </w:pPr>
            <w:r w:rsidRPr="002D617C">
              <w:rPr>
                <w:rFonts w:eastAsia="Times New Roman"/>
                <w:color w:val="000000"/>
              </w:rPr>
              <w:t>Mean Annual Catch (lbs)</w:t>
            </w:r>
          </w:p>
        </w:tc>
        <w:tc>
          <w:tcPr>
            <w:tcW w:w="1320" w:type="dxa"/>
            <w:tcBorders>
              <w:top w:val="single" w:sz="8" w:space="0" w:color="auto"/>
              <w:left w:val="nil"/>
              <w:bottom w:val="single" w:sz="8" w:space="0" w:color="auto"/>
              <w:right w:val="nil"/>
            </w:tcBorders>
            <w:shd w:val="clear" w:color="auto" w:fill="auto"/>
            <w:vAlign w:val="center"/>
            <w:hideMark/>
          </w:tcPr>
          <w:p w14:paraId="103B6529" w14:textId="77777777" w:rsidR="002D617C" w:rsidRPr="002D617C" w:rsidRDefault="002D617C">
            <w:pPr>
              <w:jc w:val="right"/>
              <w:rPr>
                <w:rFonts w:eastAsia="Times New Roman"/>
                <w:color w:val="000000"/>
              </w:rPr>
            </w:pPr>
            <w:r w:rsidRPr="002D617C">
              <w:rPr>
                <w:rFonts w:eastAsia="Times New Roman"/>
                <w:color w:val="000000"/>
              </w:rPr>
              <w:t>Score</w:t>
            </w:r>
          </w:p>
        </w:tc>
      </w:tr>
      <w:tr w:rsidR="002D617C" w:rsidRPr="002D617C" w14:paraId="25FE49F1"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36CEE33" w14:textId="77777777" w:rsidR="002D617C" w:rsidRPr="002D617C" w:rsidRDefault="002D617C">
            <w:pPr>
              <w:rPr>
                <w:rFonts w:eastAsia="Times New Roman"/>
                <w:color w:val="000000"/>
              </w:rPr>
            </w:pPr>
            <w:r w:rsidRPr="002D617C">
              <w:rPr>
                <w:rFonts w:eastAsia="Times New Roman"/>
                <w:color w:val="000000"/>
              </w:rPr>
              <w:t>Thresher</w:t>
            </w:r>
          </w:p>
        </w:tc>
        <w:tc>
          <w:tcPr>
            <w:tcW w:w="1520" w:type="dxa"/>
            <w:tcBorders>
              <w:top w:val="nil"/>
              <w:left w:val="nil"/>
              <w:bottom w:val="nil"/>
              <w:right w:val="nil"/>
            </w:tcBorders>
            <w:shd w:val="clear" w:color="auto" w:fill="auto"/>
            <w:noWrap/>
            <w:vAlign w:val="bottom"/>
            <w:hideMark/>
          </w:tcPr>
          <w:p w14:paraId="74FAD831" w14:textId="77777777" w:rsidR="002D617C" w:rsidRPr="002D617C" w:rsidRDefault="002D617C">
            <w:pPr>
              <w:jc w:val="right"/>
              <w:rPr>
                <w:rFonts w:eastAsia="Times New Roman"/>
                <w:color w:val="000000"/>
              </w:rPr>
            </w:pPr>
            <w:r w:rsidRPr="002D617C">
              <w:rPr>
                <w:rFonts w:eastAsia="Times New Roman"/>
                <w:color w:val="000000"/>
              </w:rPr>
              <w:t>20,118</w:t>
            </w:r>
          </w:p>
        </w:tc>
        <w:tc>
          <w:tcPr>
            <w:tcW w:w="1320" w:type="dxa"/>
            <w:tcBorders>
              <w:top w:val="nil"/>
              <w:left w:val="nil"/>
              <w:bottom w:val="nil"/>
              <w:right w:val="nil"/>
            </w:tcBorders>
            <w:shd w:val="clear" w:color="auto" w:fill="auto"/>
            <w:noWrap/>
            <w:vAlign w:val="bottom"/>
            <w:hideMark/>
          </w:tcPr>
          <w:p w14:paraId="5644BC72"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227EBA17"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276764F0" w14:textId="77777777" w:rsidR="002D617C" w:rsidRPr="002D617C" w:rsidRDefault="002D617C">
            <w:pPr>
              <w:rPr>
                <w:rFonts w:eastAsia="Times New Roman"/>
                <w:color w:val="000000"/>
              </w:rPr>
            </w:pPr>
            <w:r w:rsidRPr="002D617C">
              <w:rPr>
                <w:rFonts w:eastAsia="Times New Roman"/>
                <w:color w:val="000000"/>
              </w:rPr>
              <w:t>Monchong</w:t>
            </w:r>
          </w:p>
        </w:tc>
        <w:tc>
          <w:tcPr>
            <w:tcW w:w="1520" w:type="dxa"/>
            <w:tcBorders>
              <w:top w:val="nil"/>
              <w:left w:val="nil"/>
              <w:bottom w:val="nil"/>
              <w:right w:val="nil"/>
            </w:tcBorders>
            <w:shd w:val="clear" w:color="auto" w:fill="auto"/>
            <w:noWrap/>
            <w:vAlign w:val="bottom"/>
            <w:hideMark/>
          </w:tcPr>
          <w:p w14:paraId="4498227B" w14:textId="77777777" w:rsidR="002D617C" w:rsidRPr="002D617C" w:rsidRDefault="002D617C">
            <w:pPr>
              <w:jc w:val="right"/>
              <w:rPr>
                <w:rFonts w:eastAsia="Times New Roman"/>
                <w:color w:val="000000"/>
              </w:rPr>
            </w:pPr>
            <w:r w:rsidRPr="002D617C">
              <w:rPr>
                <w:rFonts w:eastAsia="Times New Roman"/>
                <w:color w:val="000000"/>
              </w:rPr>
              <w:t>1,168,014</w:t>
            </w:r>
          </w:p>
        </w:tc>
        <w:tc>
          <w:tcPr>
            <w:tcW w:w="1320" w:type="dxa"/>
            <w:tcBorders>
              <w:top w:val="nil"/>
              <w:left w:val="nil"/>
              <w:bottom w:val="nil"/>
              <w:right w:val="nil"/>
            </w:tcBorders>
            <w:shd w:val="clear" w:color="auto" w:fill="auto"/>
            <w:noWrap/>
            <w:vAlign w:val="bottom"/>
            <w:hideMark/>
          </w:tcPr>
          <w:p w14:paraId="1B6F939D"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74A8B08C"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2B5C5D7" w14:textId="77777777" w:rsidR="002D617C" w:rsidRPr="002D617C" w:rsidRDefault="002D617C">
            <w:pPr>
              <w:rPr>
                <w:rFonts w:eastAsia="Times New Roman"/>
                <w:color w:val="000000"/>
              </w:rPr>
            </w:pPr>
            <w:r w:rsidRPr="002D617C">
              <w:rPr>
                <w:rFonts w:eastAsia="Times New Roman"/>
                <w:color w:val="000000"/>
              </w:rPr>
              <w:t>Blue</w:t>
            </w:r>
          </w:p>
        </w:tc>
        <w:tc>
          <w:tcPr>
            <w:tcW w:w="1520" w:type="dxa"/>
            <w:tcBorders>
              <w:top w:val="nil"/>
              <w:left w:val="nil"/>
              <w:bottom w:val="nil"/>
              <w:right w:val="nil"/>
            </w:tcBorders>
            <w:shd w:val="clear" w:color="auto" w:fill="auto"/>
            <w:noWrap/>
            <w:vAlign w:val="bottom"/>
            <w:hideMark/>
          </w:tcPr>
          <w:p w14:paraId="4273BFDE" w14:textId="77777777" w:rsidR="002D617C" w:rsidRPr="002D617C" w:rsidRDefault="002D617C">
            <w:pPr>
              <w:jc w:val="right"/>
              <w:rPr>
                <w:rFonts w:eastAsia="Times New Roman"/>
                <w:color w:val="000000"/>
              </w:rPr>
            </w:pPr>
            <w:r w:rsidRPr="002D617C">
              <w:rPr>
                <w:rFonts w:eastAsia="Times New Roman"/>
                <w:color w:val="000000"/>
              </w:rPr>
              <w:t>17,780</w:t>
            </w:r>
          </w:p>
        </w:tc>
        <w:tc>
          <w:tcPr>
            <w:tcW w:w="1320" w:type="dxa"/>
            <w:tcBorders>
              <w:top w:val="nil"/>
              <w:left w:val="nil"/>
              <w:bottom w:val="nil"/>
              <w:right w:val="nil"/>
            </w:tcBorders>
            <w:shd w:val="clear" w:color="auto" w:fill="auto"/>
            <w:noWrap/>
            <w:vAlign w:val="bottom"/>
            <w:hideMark/>
          </w:tcPr>
          <w:p w14:paraId="6D947DBD" w14:textId="77777777" w:rsidR="002D617C" w:rsidRPr="002D617C" w:rsidRDefault="002D617C">
            <w:pPr>
              <w:jc w:val="right"/>
              <w:rPr>
                <w:rFonts w:eastAsia="Times New Roman"/>
                <w:color w:val="000000"/>
              </w:rPr>
            </w:pPr>
            <w:r w:rsidRPr="002D617C">
              <w:rPr>
                <w:rFonts w:eastAsia="Times New Roman"/>
                <w:color w:val="000000"/>
              </w:rPr>
              <w:t>0.93</w:t>
            </w:r>
          </w:p>
        </w:tc>
      </w:tr>
      <w:tr w:rsidR="002D617C" w:rsidRPr="002D617C" w14:paraId="6932FA7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689D27D" w14:textId="77777777" w:rsidR="002D617C" w:rsidRPr="002D617C" w:rsidRDefault="002D617C">
            <w:pPr>
              <w:rPr>
                <w:rFonts w:eastAsia="Times New Roman"/>
                <w:color w:val="000000"/>
              </w:rPr>
            </w:pPr>
            <w:r w:rsidRPr="002D617C">
              <w:rPr>
                <w:rFonts w:eastAsia="Times New Roman"/>
                <w:color w:val="000000"/>
              </w:rPr>
              <w:t>Oceanic</w:t>
            </w:r>
          </w:p>
        </w:tc>
        <w:tc>
          <w:tcPr>
            <w:tcW w:w="1520" w:type="dxa"/>
            <w:tcBorders>
              <w:top w:val="nil"/>
              <w:left w:val="nil"/>
              <w:bottom w:val="nil"/>
              <w:right w:val="nil"/>
            </w:tcBorders>
            <w:shd w:val="clear" w:color="auto" w:fill="auto"/>
            <w:noWrap/>
            <w:vAlign w:val="bottom"/>
            <w:hideMark/>
          </w:tcPr>
          <w:p w14:paraId="705CC0FA" w14:textId="77777777" w:rsidR="002D617C" w:rsidRPr="002D617C" w:rsidRDefault="002D617C">
            <w:pPr>
              <w:jc w:val="right"/>
              <w:rPr>
                <w:rFonts w:eastAsia="Times New Roman"/>
                <w:color w:val="000000"/>
              </w:rPr>
            </w:pPr>
            <w:r w:rsidRPr="002D617C">
              <w:rPr>
                <w:rFonts w:eastAsia="Times New Roman"/>
                <w:color w:val="000000"/>
              </w:rPr>
              <w:t>462</w:t>
            </w:r>
          </w:p>
        </w:tc>
        <w:tc>
          <w:tcPr>
            <w:tcW w:w="1320" w:type="dxa"/>
            <w:tcBorders>
              <w:top w:val="nil"/>
              <w:left w:val="nil"/>
              <w:bottom w:val="nil"/>
              <w:right w:val="nil"/>
            </w:tcBorders>
            <w:shd w:val="clear" w:color="auto" w:fill="auto"/>
            <w:noWrap/>
            <w:vAlign w:val="bottom"/>
            <w:hideMark/>
          </w:tcPr>
          <w:p w14:paraId="3164202C" w14:textId="77777777" w:rsidR="002D617C" w:rsidRPr="002D617C" w:rsidRDefault="002D617C">
            <w:pPr>
              <w:jc w:val="right"/>
              <w:rPr>
                <w:rFonts w:eastAsia="Times New Roman"/>
                <w:color w:val="000000"/>
              </w:rPr>
            </w:pPr>
            <w:r w:rsidRPr="002D617C">
              <w:rPr>
                <w:rFonts w:eastAsia="Times New Roman"/>
                <w:color w:val="000000"/>
              </w:rPr>
              <w:t>0.93</w:t>
            </w:r>
          </w:p>
        </w:tc>
      </w:tr>
      <w:tr w:rsidR="002D617C" w:rsidRPr="002D617C" w14:paraId="670B45D5"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63BEC5AC" w14:textId="77777777" w:rsidR="002D617C" w:rsidRPr="002D617C" w:rsidRDefault="002D617C">
            <w:pPr>
              <w:rPr>
                <w:rFonts w:eastAsia="Times New Roman"/>
                <w:color w:val="000000"/>
              </w:rPr>
            </w:pPr>
            <w:r w:rsidRPr="002D617C">
              <w:rPr>
                <w:rFonts w:eastAsia="Times New Roman"/>
                <w:color w:val="000000"/>
              </w:rPr>
              <w:t>Mahimahi</w:t>
            </w:r>
          </w:p>
        </w:tc>
        <w:tc>
          <w:tcPr>
            <w:tcW w:w="1520" w:type="dxa"/>
            <w:tcBorders>
              <w:top w:val="nil"/>
              <w:left w:val="nil"/>
              <w:bottom w:val="nil"/>
              <w:right w:val="nil"/>
            </w:tcBorders>
            <w:shd w:val="clear" w:color="auto" w:fill="auto"/>
            <w:noWrap/>
            <w:vAlign w:val="bottom"/>
            <w:hideMark/>
          </w:tcPr>
          <w:p w14:paraId="28B244A8" w14:textId="77777777" w:rsidR="002D617C" w:rsidRPr="002D617C" w:rsidRDefault="002D617C">
            <w:pPr>
              <w:jc w:val="right"/>
              <w:rPr>
                <w:rFonts w:eastAsia="Times New Roman"/>
                <w:color w:val="000000"/>
              </w:rPr>
            </w:pPr>
            <w:r w:rsidRPr="002D617C">
              <w:rPr>
                <w:rFonts w:eastAsia="Times New Roman"/>
                <w:color w:val="000000"/>
              </w:rPr>
              <w:t>1,661,441</w:t>
            </w:r>
          </w:p>
        </w:tc>
        <w:tc>
          <w:tcPr>
            <w:tcW w:w="1320" w:type="dxa"/>
            <w:tcBorders>
              <w:top w:val="nil"/>
              <w:left w:val="nil"/>
              <w:bottom w:val="nil"/>
              <w:right w:val="nil"/>
            </w:tcBorders>
            <w:shd w:val="clear" w:color="auto" w:fill="auto"/>
            <w:noWrap/>
            <w:vAlign w:val="bottom"/>
            <w:hideMark/>
          </w:tcPr>
          <w:p w14:paraId="5A00AD75"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3C55F13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682DE89" w14:textId="77777777" w:rsidR="002D617C" w:rsidRPr="002D617C" w:rsidRDefault="002D617C">
            <w:pPr>
              <w:rPr>
                <w:rFonts w:eastAsia="Times New Roman"/>
                <w:color w:val="000000"/>
              </w:rPr>
            </w:pPr>
            <w:r w:rsidRPr="002D617C">
              <w:rPr>
                <w:rFonts w:eastAsia="Times New Roman"/>
                <w:color w:val="000000"/>
              </w:rPr>
              <w:t>Blue marlin</w:t>
            </w:r>
          </w:p>
        </w:tc>
        <w:tc>
          <w:tcPr>
            <w:tcW w:w="1520" w:type="dxa"/>
            <w:tcBorders>
              <w:top w:val="nil"/>
              <w:left w:val="nil"/>
              <w:bottom w:val="nil"/>
              <w:right w:val="nil"/>
            </w:tcBorders>
            <w:shd w:val="clear" w:color="auto" w:fill="auto"/>
            <w:noWrap/>
            <w:vAlign w:val="bottom"/>
            <w:hideMark/>
          </w:tcPr>
          <w:p w14:paraId="55A005A9" w14:textId="77777777" w:rsidR="002D617C" w:rsidRPr="002D617C" w:rsidRDefault="002D617C">
            <w:pPr>
              <w:jc w:val="right"/>
              <w:rPr>
                <w:rFonts w:eastAsia="Times New Roman"/>
                <w:color w:val="000000"/>
              </w:rPr>
            </w:pPr>
            <w:r w:rsidRPr="002D617C">
              <w:rPr>
                <w:rFonts w:eastAsia="Times New Roman"/>
                <w:color w:val="000000"/>
              </w:rPr>
              <w:t>1,489,631</w:t>
            </w:r>
          </w:p>
        </w:tc>
        <w:tc>
          <w:tcPr>
            <w:tcW w:w="1320" w:type="dxa"/>
            <w:tcBorders>
              <w:top w:val="nil"/>
              <w:left w:val="nil"/>
              <w:bottom w:val="nil"/>
              <w:right w:val="nil"/>
            </w:tcBorders>
            <w:shd w:val="clear" w:color="auto" w:fill="auto"/>
            <w:noWrap/>
            <w:vAlign w:val="bottom"/>
            <w:hideMark/>
          </w:tcPr>
          <w:p w14:paraId="770600B4"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55DF52AA"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8131C73" w14:textId="77777777" w:rsidR="002D617C" w:rsidRPr="002D617C" w:rsidRDefault="002D617C">
            <w:pPr>
              <w:rPr>
                <w:rFonts w:eastAsia="Times New Roman"/>
                <w:color w:val="000000"/>
              </w:rPr>
            </w:pPr>
            <w:r w:rsidRPr="002D617C">
              <w:rPr>
                <w:rFonts w:eastAsia="Times New Roman"/>
                <w:color w:val="000000"/>
              </w:rPr>
              <w:t>Misc Istiophoridae Species</w:t>
            </w:r>
          </w:p>
        </w:tc>
        <w:tc>
          <w:tcPr>
            <w:tcW w:w="1520" w:type="dxa"/>
            <w:tcBorders>
              <w:top w:val="nil"/>
              <w:left w:val="nil"/>
              <w:bottom w:val="nil"/>
              <w:right w:val="nil"/>
            </w:tcBorders>
            <w:shd w:val="clear" w:color="auto" w:fill="auto"/>
            <w:noWrap/>
            <w:vAlign w:val="bottom"/>
            <w:hideMark/>
          </w:tcPr>
          <w:p w14:paraId="20374956" w14:textId="77777777" w:rsidR="002D617C" w:rsidRPr="002D617C" w:rsidRDefault="002D617C">
            <w:pPr>
              <w:jc w:val="right"/>
              <w:rPr>
                <w:rFonts w:eastAsia="Times New Roman"/>
                <w:color w:val="000000"/>
              </w:rPr>
            </w:pPr>
            <w:r w:rsidRPr="002D617C">
              <w:rPr>
                <w:rFonts w:eastAsia="Times New Roman"/>
                <w:color w:val="000000"/>
              </w:rPr>
              <w:t>2,234</w:t>
            </w:r>
          </w:p>
        </w:tc>
        <w:tc>
          <w:tcPr>
            <w:tcW w:w="1320" w:type="dxa"/>
            <w:tcBorders>
              <w:top w:val="nil"/>
              <w:left w:val="nil"/>
              <w:bottom w:val="nil"/>
              <w:right w:val="nil"/>
            </w:tcBorders>
            <w:shd w:val="clear" w:color="auto" w:fill="auto"/>
            <w:noWrap/>
            <w:vAlign w:val="bottom"/>
            <w:hideMark/>
          </w:tcPr>
          <w:p w14:paraId="04052EC1" w14:textId="77777777" w:rsidR="002D617C" w:rsidRPr="002D617C" w:rsidRDefault="002D617C">
            <w:pPr>
              <w:jc w:val="right"/>
              <w:rPr>
                <w:rFonts w:eastAsia="Times New Roman"/>
                <w:color w:val="000000"/>
              </w:rPr>
            </w:pPr>
            <w:r w:rsidRPr="002D617C">
              <w:rPr>
                <w:rFonts w:eastAsia="Times New Roman"/>
                <w:color w:val="000000"/>
              </w:rPr>
              <w:t>0.68</w:t>
            </w:r>
          </w:p>
        </w:tc>
      </w:tr>
      <w:tr w:rsidR="002D617C" w:rsidRPr="002D617C" w14:paraId="3AFDE05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3733891" w14:textId="77777777" w:rsidR="002D617C" w:rsidRPr="002D617C" w:rsidRDefault="002D617C">
            <w:pPr>
              <w:rPr>
                <w:rFonts w:eastAsia="Times New Roman"/>
                <w:color w:val="000000"/>
              </w:rPr>
            </w:pPr>
            <w:r w:rsidRPr="002D617C">
              <w:rPr>
                <w:rFonts w:eastAsia="Times New Roman"/>
                <w:color w:val="000000"/>
              </w:rPr>
              <w:t>Sailfish</w:t>
            </w:r>
          </w:p>
        </w:tc>
        <w:tc>
          <w:tcPr>
            <w:tcW w:w="1520" w:type="dxa"/>
            <w:tcBorders>
              <w:top w:val="nil"/>
              <w:left w:val="nil"/>
              <w:bottom w:val="nil"/>
              <w:right w:val="nil"/>
            </w:tcBorders>
            <w:shd w:val="clear" w:color="auto" w:fill="auto"/>
            <w:noWrap/>
            <w:vAlign w:val="bottom"/>
            <w:hideMark/>
          </w:tcPr>
          <w:p w14:paraId="264E19B3" w14:textId="77777777" w:rsidR="002D617C" w:rsidRPr="002D617C" w:rsidRDefault="002D617C">
            <w:pPr>
              <w:jc w:val="right"/>
              <w:rPr>
                <w:rFonts w:eastAsia="Times New Roman"/>
                <w:color w:val="000000"/>
              </w:rPr>
            </w:pPr>
            <w:r w:rsidRPr="002D617C">
              <w:rPr>
                <w:rFonts w:eastAsia="Times New Roman"/>
                <w:color w:val="000000"/>
              </w:rPr>
              <w:t>46,248</w:t>
            </w:r>
          </w:p>
        </w:tc>
        <w:tc>
          <w:tcPr>
            <w:tcW w:w="1320" w:type="dxa"/>
            <w:tcBorders>
              <w:top w:val="nil"/>
              <w:left w:val="nil"/>
              <w:bottom w:val="nil"/>
              <w:right w:val="nil"/>
            </w:tcBorders>
            <w:shd w:val="clear" w:color="auto" w:fill="auto"/>
            <w:noWrap/>
            <w:vAlign w:val="bottom"/>
            <w:hideMark/>
          </w:tcPr>
          <w:p w14:paraId="1D3CA7CB" w14:textId="77777777" w:rsidR="002D617C" w:rsidRPr="002D617C" w:rsidRDefault="002D617C">
            <w:pPr>
              <w:jc w:val="right"/>
              <w:rPr>
                <w:rFonts w:eastAsia="Times New Roman"/>
                <w:color w:val="000000"/>
              </w:rPr>
            </w:pPr>
            <w:r w:rsidRPr="002D617C">
              <w:rPr>
                <w:rFonts w:eastAsia="Times New Roman"/>
                <w:color w:val="000000"/>
              </w:rPr>
              <w:t>0.68</w:t>
            </w:r>
          </w:p>
        </w:tc>
      </w:tr>
      <w:tr w:rsidR="002D617C" w:rsidRPr="002D617C" w14:paraId="44DB8416"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893B83B" w14:textId="77777777" w:rsidR="002D617C" w:rsidRPr="002D617C" w:rsidRDefault="002D617C">
            <w:pPr>
              <w:rPr>
                <w:rFonts w:eastAsia="Times New Roman"/>
                <w:color w:val="000000"/>
              </w:rPr>
            </w:pPr>
            <w:r w:rsidRPr="002D617C">
              <w:rPr>
                <w:rFonts w:eastAsia="Times New Roman"/>
                <w:color w:val="000000"/>
              </w:rPr>
              <w:t>Striped marlin</w:t>
            </w:r>
          </w:p>
        </w:tc>
        <w:tc>
          <w:tcPr>
            <w:tcW w:w="1520" w:type="dxa"/>
            <w:tcBorders>
              <w:top w:val="nil"/>
              <w:left w:val="nil"/>
              <w:bottom w:val="nil"/>
              <w:right w:val="nil"/>
            </w:tcBorders>
            <w:shd w:val="clear" w:color="auto" w:fill="auto"/>
            <w:noWrap/>
            <w:vAlign w:val="bottom"/>
            <w:hideMark/>
          </w:tcPr>
          <w:p w14:paraId="160F6E60" w14:textId="77777777" w:rsidR="002D617C" w:rsidRPr="002D617C" w:rsidRDefault="002D617C">
            <w:pPr>
              <w:jc w:val="right"/>
              <w:rPr>
                <w:rFonts w:eastAsia="Times New Roman"/>
                <w:color w:val="000000"/>
              </w:rPr>
            </w:pPr>
            <w:r w:rsidRPr="002D617C">
              <w:rPr>
                <w:rFonts w:eastAsia="Times New Roman"/>
                <w:color w:val="000000"/>
              </w:rPr>
              <w:t>1,005,382</w:t>
            </w:r>
          </w:p>
        </w:tc>
        <w:tc>
          <w:tcPr>
            <w:tcW w:w="1320" w:type="dxa"/>
            <w:tcBorders>
              <w:top w:val="nil"/>
              <w:left w:val="nil"/>
              <w:bottom w:val="nil"/>
              <w:right w:val="nil"/>
            </w:tcBorders>
            <w:shd w:val="clear" w:color="auto" w:fill="auto"/>
            <w:noWrap/>
            <w:vAlign w:val="bottom"/>
            <w:hideMark/>
          </w:tcPr>
          <w:p w14:paraId="690A2287" w14:textId="77777777" w:rsidR="002D617C" w:rsidRPr="002D617C" w:rsidRDefault="002D617C">
            <w:pPr>
              <w:jc w:val="right"/>
              <w:rPr>
                <w:rFonts w:eastAsia="Times New Roman"/>
                <w:color w:val="000000"/>
              </w:rPr>
            </w:pPr>
            <w:r w:rsidRPr="002D617C">
              <w:rPr>
                <w:rFonts w:eastAsia="Times New Roman"/>
                <w:color w:val="000000"/>
              </w:rPr>
              <w:t>0.37</w:t>
            </w:r>
          </w:p>
        </w:tc>
      </w:tr>
      <w:tr w:rsidR="002D617C" w:rsidRPr="002D617C" w14:paraId="7224D8B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3467212D" w14:textId="77777777" w:rsidR="002D617C" w:rsidRPr="002D617C" w:rsidRDefault="002D617C">
            <w:pPr>
              <w:rPr>
                <w:rFonts w:eastAsia="Times New Roman"/>
                <w:color w:val="000000"/>
              </w:rPr>
            </w:pPr>
            <w:r w:rsidRPr="002D617C">
              <w:rPr>
                <w:rFonts w:eastAsia="Times New Roman"/>
                <w:color w:val="000000"/>
              </w:rPr>
              <w:t>Mako</w:t>
            </w:r>
          </w:p>
        </w:tc>
        <w:tc>
          <w:tcPr>
            <w:tcW w:w="1520" w:type="dxa"/>
            <w:tcBorders>
              <w:top w:val="nil"/>
              <w:left w:val="nil"/>
              <w:bottom w:val="nil"/>
              <w:right w:val="nil"/>
            </w:tcBorders>
            <w:shd w:val="clear" w:color="auto" w:fill="auto"/>
            <w:noWrap/>
            <w:vAlign w:val="bottom"/>
            <w:hideMark/>
          </w:tcPr>
          <w:p w14:paraId="73708560" w14:textId="77777777" w:rsidR="002D617C" w:rsidRPr="002D617C" w:rsidRDefault="002D617C">
            <w:pPr>
              <w:jc w:val="right"/>
              <w:rPr>
                <w:rFonts w:eastAsia="Times New Roman"/>
                <w:color w:val="000000"/>
              </w:rPr>
            </w:pPr>
            <w:r w:rsidRPr="002D617C">
              <w:rPr>
                <w:rFonts w:eastAsia="Times New Roman"/>
                <w:color w:val="000000"/>
              </w:rPr>
              <w:t>119,501</w:t>
            </w:r>
          </w:p>
        </w:tc>
        <w:tc>
          <w:tcPr>
            <w:tcW w:w="1320" w:type="dxa"/>
            <w:tcBorders>
              <w:top w:val="nil"/>
              <w:left w:val="nil"/>
              <w:bottom w:val="nil"/>
              <w:right w:val="nil"/>
            </w:tcBorders>
            <w:shd w:val="clear" w:color="auto" w:fill="auto"/>
            <w:noWrap/>
            <w:vAlign w:val="bottom"/>
            <w:hideMark/>
          </w:tcPr>
          <w:p w14:paraId="3EB99F66"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1E0BE47F"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A9A6AA1" w14:textId="77777777" w:rsidR="002D617C" w:rsidRPr="002D617C" w:rsidRDefault="002D617C">
            <w:pPr>
              <w:rPr>
                <w:rFonts w:eastAsia="Times New Roman"/>
                <w:color w:val="000000"/>
              </w:rPr>
            </w:pPr>
            <w:r w:rsidRPr="002D617C">
              <w:rPr>
                <w:rFonts w:eastAsia="Times New Roman"/>
                <w:color w:val="000000"/>
              </w:rPr>
              <w:t>Bigeye tuna</w:t>
            </w:r>
          </w:p>
        </w:tc>
        <w:tc>
          <w:tcPr>
            <w:tcW w:w="1520" w:type="dxa"/>
            <w:tcBorders>
              <w:top w:val="nil"/>
              <w:left w:val="nil"/>
              <w:bottom w:val="nil"/>
              <w:right w:val="nil"/>
            </w:tcBorders>
            <w:shd w:val="clear" w:color="auto" w:fill="auto"/>
            <w:noWrap/>
            <w:vAlign w:val="bottom"/>
            <w:hideMark/>
          </w:tcPr>
          <w:p w14:paraId="60F95211" w14:textId="77777777" w:rsidR="002D617C" w:rsidRPr="002D617C" w:rsidRDefault="002D617C">
            <w:pPr>
              <w:jc w:val="right"/>
              <w:rPr>
                <w:rFonts w:eastAsia="Times New Roman"/>
                <w:color w:val="000000"/>
              </w:rPr>
            </w:pPr>
            <w:r w:rsidRPr="002D617C">
              <w:rPr>
                <w:rFonts w:eastAsia="Times New Roman"/>
                <w:color w:val="000000"/>
              </w:rPr>
              <w:t>16,523,199</w:t>
            </w:r>
          </w:p>
        </w:tc>
        <w:tc>
          <w:tcPr>
            <w:tcW w:w="1320" w:type="dxa"/>
            <w:tcBorders>
              <w:top w:val="nil"/>
              <w:left w:val="nil"/>
              <w:bottom w:val="nil"/>
              <w:right w:val="nil"/>
            </w:tcBorders>
            <w:shd w:val="clear" w:color="auto" w:fill="auto"/>
            <w:noWrap/>
            <w:vAlign w:val="bottom"/>
            <w:hideMark/>
          </w:tcPr>
          <w:p w14:paraId="57CE3D20" w14:textId="77777777" w:rsidR="002D617C" w:rsidRPr="002D617C" w:rsidRDefault="002D617C">
            <w:pPr>
              <w:jc w:val="right"/>
              <w:rPr>
                <w:rFonts w:eastAsia="Times New Roman"/>
                <w:color w:val="000000"/>
              </w:rPr>
            </w:pPr>
            <w:r w:rsidRPr="002D617C">
              <w:rPr>
                <w:rFonts w:eastAsia="Times New Roman"/>
                <w:color w:val="000000"/>
              </w:rPr>
              <w:t>0.82</w:t>
            </w:r>
          </w:p>
        </w:tc>
      </w:tr>
      <w:tr w:rsidR="002D617C" w:rsidRPr="002D617C" w14:paraId="37211556"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94996E1" w14:textId="77777777" w:rsidR="002D617C" w:rsidRPr="002D617C" w:rsidRDefault="002D617C">
            <w:pPr>
              <w:rPr>
                <w:rFonts w:eastAsia="Times New Roman"/>
                <w:color w:val="000000"/>
              </w:rPr>
            </w:pPr>
            <w:r w:rsidRPr="002D617C">
              <w:rPr>
                <w:rFonts w:eastAsia="Times New Roman"/>
                <w:color w:val="000000"/>
              </w:rPr>
              <w:t>Bluefin</w:t>
            </w:r>
          </w:p>
        </w:tc>
        <w:tc>
          <w:tcPr>
            <w:tcW w:w="1520" w:type="dxa"/>
            <w:tcBorders>
              <w:top w:val="nil"/>
              <w:left w:val="nil"/>
              <w:bottom w:val="nil"/>
              <w:right w:val="nil"/>
            </w:tcBorders>
            <w:shd w:val="clear" w:color="auto" w:fill="auto"/>
            <w:noWrap/>
            <w:vAlign w:val="bottom"/>
            <w:hideMark/>
          </w:tcPr>
          <w:p w14:paraId="272E1F2A" w14:textId="77777777" w:rsidR="002D617C" w:rsidRPr="002D617C" w:rsidRDefault="002D617C">
            <w:pPr>
              <w:jc w:val="right"/>
              <w:rPr>
                <w:rFonts w:eastAsia="Times New Roman"/>
                <w:color w:val="000000"/>
              </w:rPr>
            </w:pPr>
            <w:r w:rsidRPr="002D617C">
              <w:rPr>
                <w:rFonts w:eastAsia="Times New Roman"/>
                <w:color w:val="000000"/>
              </w:rPr>
              <w:t>1,077</w:t>
            </w:r>
          </w:p>
        </w:tc>
        <w:tc>
          <w:tcPr>
            <w:tcW w:w="1320" w:type="dxa"/>
            <w:tcBorders>
              <w:top w:val="nil"/>
              <w:left w:val="nil"/>
              <w:bottom w:val="nil"/>
              <w:right w:val="nil"/>
            </w:tcBorders>
            <w:shd w:val="clear" w:color="auto" w:fill="auto"/>
            <w:noWrap/>
            <w:vAlign w:val="bottom"/>
            <w:hideMark/>
          </w:tcPr>
          <w:p w14:paraId="2F6E578A" w14:textId="77777777" w:rsidR="002D617C" w:rsidRPr="002D617C" w:rsidRDefault="002D617C">
            <w:pPr>
              <w:jc w:val="right"/>
              <w:rPr>
                <w:rFonts w:eastAsia="Times New Roman"/>
                <w:color w:val="000000"/>
              </w:rPr>
            </w:pPr>
            <w:r w:rsidRPr="002D617C">
              <w:rPr>
                <w:rFonts w:eastAsia="Times New Roman"/>
                <w:color w:val="000000"/>
              </w:rPr>
              <w:t>0.39</w:t>
            </w:r>
          </w:p>
        </w:tc>
      </w:tr>
      <w:tr w:rsidR="002D617C" w:rsidRPr="002D617C" w14:paraId="74BAEDD3"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0B3C53AB" w14:textId="77777777" w:rsidR="002D617C" w:rsidRPr="002D617C" w:rsidRDefault="002D617C">
            <w:pPr>
              <w:rPr>
                <w:rFonts w:eastAsia="Times New Roman"/>
                <w:color w:val="000000"/>
              </w:rPr>
            </w:pPr>
            <w:r w:rsidRPr="002D617C">
              <w:rPr>
                <w:rFonts w:eastAsia="Times New Roman"/>
                <w:color w:val="000000"/>
              </w:rPr>
              <w:t>Kawakawa</w:t>
            </w:r>
          </w:p>
        </w:tc>
        <w:tc>
          <w:tcPr>
            <w:tcW w:w="1520" w:type="dxa"/>
            <w:tcBorders>
              <w:top w:val="nil"/>
              <w:left w:val="nil"/>
              <w:bottom w:val="nil"/>
              <w:right w:val="nil"/>
            </w:tcBorders>
            <w:shd w:val="clear" w:color="auto" w:fill="auto"/>
            <w:noWrap/>
            <w:vAlign w:val="bottom"/>
            <w:hideMark/>
          </w:tcPr>
          <w:p w14:paraId="24628F47" w14:textId="77777777" w:rsidR="002D617C" w:rsidRPr="002D617C" w:rsidRDefault="002D617C">
            <w:pPr>
              <w:jc w:val="right"/>
              <w:rPr>
                <w:rFonts w:eastAsia="Times New Roman"/>
                <w:color w:val="000000"/>
              </w:rPr>
            </w:pPr>
            <w:r w:rsidRPr="002D617C">
              <w:rPr>
                <w:rFonts w:eastAsia="Times New Roman"/>
                <w:color w:val="000000"/>
              </w:rPr>
              <w:t>18,179</w:t>
            </w:r>
          </w:p>
        </w:tc>
        <w:tc>
          <w:tcPr>
            <w:tcW w:w="1320" w:type="dxa"/>
            <w:tcBorders>
              <w:top w:val="nil"/>
              <w:left w:val="nil"/>
              <w:bottom w:val="nil"/>
              <w:right w:val="nil"/>
            </w:tcBorders>
            <w:shd w:val="clear" w:color="auto" w:fill="auto"/>
            <w:noWrap/>
            <w:vAlign w:val="bottom"/>
            <w:hideMark/>
          </w:tcPr>
          <w:p w14:paraId="741F6D8F"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7E7C35E8"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4242A0A1" w14:textId="77777777" w:rsidR="002D617C" w:rsidRPr="002D617C" w:rsidRDefault="002D617C">
            <w:pPr>
              <w:rPr>
                <w:rFonts w:eastAsia="Times New Roman"/>
                <w:color w:val="000000"/>
              </w:rPr>
            </w:pPr>
            <w:r w:rsidRPr="002D617C">
              <w:rPr>
                <w:rFonts w:eastAsia="Times New Roman"/>
                <w:color w:val="000000"/>
              </w:rPr>
              <w:t>Ono</w:t>
            </w:r>
          </w:p>
        </w:tc>
        <w:tc>
          <w:tcPr>
            <w:tcW w:w="1520" w:type="dxa"/>
            <w:tcBorders>
              <w:top w:val="nil"/>
              <w:left w:val="nil"/>
              <w:bottom w:val="nil"/>
              <w:right w:val="nil"/>
            </w:tcBorders>
            <w:shd w:val="clear" w:color="auto" w:fill="auto"/>
            <w:noWrap/>
            <w:vAlign w:val="bottom"/>
            <w:hideMark/>
          </w:tcPr>
          <w:p w14:paraId="11190666" w14:textId="77777777" w:rsidR="002D617C" w:rsidRPr="002D617C" w:rsidRDefault="002D617C">
            <w:pPr>
              <w:jc w:val="right"/>
              <w:rPr>
                <w:rFonts w:eastAsia="Times New Roman"/>
                <w:color w:val="000000"/>
              </w:rPr>
            </w:pPr>
            <w:r w:rsidRPr="002D617C">
              <w:rPr>
                <w:rFonts w:eastAsia="Times New Roman"/>
                <w:color w:val="000000"/>
              </w:rPr>
              <w:t>1,075,297</w:t>
            </w:r>
          </w:p>
        </w:tc>
        <w:tc>
          <w:tcPr>
            <w:tcW w:w="1320" w:type="dxa"/>
            <w:tcBorders>
              <w:top w:val="nil"/>
              <w:left w:val="nil"/>
              <w:bottom w:val="nil"/>
              <w:right w:val="nil"/>
            </w:tcBorders>
            <w:shd w:val="clear" w:color="auto" w:fill="auto"/>
            <w:noWrap/>
            <w:vAlign w:val="bottom"/>
            <w:hideMark/>
          </w:tcPr>
          <w:p w14:paraId="08173C98" w14:textId="77777777" w:rsidR="002D617C" w:rsidRPr="002D617C" w:rsidRDefault="002D617C">
            <w:pPr>
              <w:jc w:val="right"/>
              <w:rPr>
                <w:rFonts w:eastAsia="Times New Roman"/>
                <w:color w:val="000000"/>
              </w:rPr>
            </w:pPr>
            <w:r w:rsidRPr="002D617C">
              <w:rPr>
                <w:rFonts w:eastAsia="Times New Roman"/>
                <w:color w:val="000000"/>
              </w:rPr>
              <w:t>0.80</w:t>
            </w:r>
          </w:p>
        </w:tc>
      </w:tr>
      <w:tr w:rsidR="002D617C" w:rsidRPr="002D617C" w14:paraId="534EE504"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7E2D094D" w14:textId="77777777" w:rsidR="002D617C" w:rsidRPr="002D617C" w:rsidRDefault="002D617C">
            <w:pPr>
              <w:rPr>
                <w:rFonts w:eastAsia="Times New Roman"/>
                <w:color w:val="000000"/>
              </w:rPr>
            </w:pPr>
            <w:r w:rsidRPr="002D617C">
              <w:rPr>
                <w:rFonts w:eastAsia="Times New Roman"/>
                <w:color w:val="000000"/>
              </w:rPr>
              <w:t>Tombo</w:t>
            </w:r>
          </w:p>
        </w:tc>
        <w:tc>
          <w:tcPr>
            <w:tcW w:w="1520" w:type="dxa"/>
            <w:tcBorders>
              <w:top w:val="nil"/>
              <w:left w:val="nil"/>
              <w:bottom w:val="nil"/>
              <w:right w:val="nil"/>
            </w:tcBorders>
            <w:shd w:val="clear" w:color="auto" w:fill="auto"/>
            <w:noWrap/>
            <w:vAlign w:val="bottom"/>
            <w:hideMark/>
          </w:tcPr>
          <w:p w14:paraId="20CAD146" w14:textId="77777777" w:rsidR="002D617C" w:rsidRPr="002D617C" w:rsidRDefault="002D617C">
            <w:pPr>
              <w:jc w:val="right"/>
              <w:rPr>
                <w:rFonts w:eastAsia="Times New Roman"/>
                <w:color w:val="000000"/>
              </w:rPr>
            </w:pPr>
            <w:r w:rsidRPr="002D617C">
              <w:rPr>
                <w:rFonts w:eastAsia="Times New Roman"/>
                <w:color w:val="000000"/>
              </w:rPr>
              <w:t>925,796</w:t>
            </w:r>
          </w:p>
        </w:tc>
        <w:tc>
          <w:tcPr>
            <w:tcW w:w="1320" w:type="dxa"/>
            <w:tcBorders>
              <w:top w:val="nil"/>
              <w:left w:val="nil"/>
              <w:bottom w:val="nil"/>
              <w:right w:val="nil"/>
            </w:tcBorders>
            <w:shd w:val="clear" w:color="auto" w:fill="auto"/>
            <w:noWrap/>
            <w:vAlign w:val="bottom"/>
            <w:hideMark/>
          </w:tcPr>
          <w:p w14:paraId="1FCB3F7A"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65021AF2"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4B49F0D" w14:textId="77777777" w:rsidR="002D617C" w:rsidRPr="002D617C" w:rsidRDefault="002D617C">
            <w:pPr>
              <w:rPr>
                <w:rFonts w:eastAsia="Times New Roman"/>
                <w:color w:val="000000"/>
              </w:rPr>
            </w:pPr>
            <w:r w:rsidRPr="002D617C">
              <w:rPr>
                <w:rFonts w:eastAsia="Times New Roman"/>
                <w:color w:val="000000"/>
              </w:rPr>
              <w:t>Yellowfin tuna</w:t>
            </w:r>
          </w:p>
        </w:tc>
        <w:tc>
          <w:tcPr>
            <w:tcW w:w="1520" w:type="dxa"/>
            <w:tcBorders>
              <w:top w:val="nil"/>
              <w:left w:val="nil"/>
              <w:bottom w:val="nil"/>
              <w:right w:val="nil"/>
            </w:tcBorders>
            <w:shd w:val="clear" w:color="auto" w:fill="auto"/>
            <w:noWrap/>
            <w:vAlign w:val="bottom"/>
            <w:hideMark/>
          </w:tcPr>
          <w:p w14:paraId="70466BF8" w14:textId="77777777" w:rsidR="002D617C" w:rsidRPr="002D617C" w:rsidRDefault="002D617C">
            <w:pPr>
              <w:jc w:val="right"/>
              <w:rPr>
                <w:rFonts w:eastAsia="Times New Roman"/>
                <w:color w:val="000000"/>
              </w:rPr>
            </w:pPr>
            <w:r w:rsidRPr="002D617C">
              <w:rPr>
                <w:rFonts w:eastAsia="Times New Roman"/>
                <w:color w:val="000000"/>
              </w:rPr>
              <w:t>4,070,707</w:t>
            </w:r>
          </w:p>
        </w:tc>
        <w:tc>
          <w:tcPr>
            <w:tcW w:w="1320" w:type="dxa"/>
            <w:tcBorders>
              <w:top w:val="nil"/>
              <w:left w:val="nil"/>
              <w:bottom w:val="nil"/>
              <w:right w:val="nil"/>
            </w:tcBorders>
            <w:shd w:val="clear" w:color="auto" w:fill="auto"/>
            <w:noWrap/>
            <w:vAlign w:val="bottom"/>
            <w:hideMark/>
          </w:tcPr>
          <w:p w14:paraId="58A8F66A" w14:textId="77777777" w:rsidR="002D617C" w:rsidRPr="002D617C" w:rsidRDefault="002D617C">
            <w:pPr>
              <w:jc w:val="right"/>
              <w:rPr>
                <w:rFonts w:eastAsia="Times New Roman"/>
                <w:color w:val="000000"/>
              </w:rPr>
            </w:pPr>
            <w:r w:rsidRPr="002D617C">
              <w:rPr>
                <w:rFonts w:eastAsia="Times New Roman"/>
                <w:color w:val="000000"/>
              </w:rPr>
              <w:t>1.00</w:t>
            </w:r>
          </w:p>
        </w:tc>
      </w:tr>
      <w:tr w:rsidR="002D617C" w:rsidRPr="002D617C" w14:paraId="744C5B4F" w14:textId="77777777" w:rsidTr="002D617C">
        <w:trPr>
          <w:trHeight w:val="320"/>
          <w:jc w:val="center"/>
        </w:trPr>
        <w:tc>
          <w:tcPr>
            <w:tcW w:w="1300" w:type="dxa"/>
            <w:tcBorders>
              <w:top w:val="nil"/>
              <w:left w:val="nil"/>
              <w:bottom w:val="nil"/>
              <w:right w:val="nil"/>
            </w:tcBorders>
            <w:shd w:val="clear" w:color="auto" w:fill="auto"/>
            <w:noWrap/>
            <w:vAlign w:val="bottom"/>
            <w:hideMark/>
          </w:tcPr>
          <w:p w14:paraId="1CD098F9" w14:textId="77777777" w:rsidR="002D617C" w:rsidRPr="002D617C" w:rsidRDefault="002D617C">
            <w:pPr>
              <w:rPr>
                <w:rFonts w:eastAsia="Times New Roman"/>
                <w:color w:val="000000"/>
              </w:rPr>
            </w:pPr>
            <w:r w:rsidRPr="002D617C">
              <w:rPr>
                <w:rFonts w:eastAsia="Times New Roman"/>
                <w:color w:val="000000"/>
              </w:rPr>
              <w:t>Swordfish</w:t>
            </w:r>
          </w:p>
        </w:tc>
        <w:tc>
          <w:tcPr>
            <w:tcW w:w="1520" w:type="dxa"/>
            <w:tcBorders>
              <w:top w:val="nil"/>
              <w:left w:val="nil"/>
              <w:bottom w:val="nil"/>
              <w:right w:val="nil"/>
            </w:tcBorders>
            <w:shd w:val="clear" w:color="auto" w:fill="auto"/>
            <w:noWrap/>
            <w:vAlign w:val="bottom"/>
            <w:hideMark/>
          </w:tcPr>
          <w:p w14:paraId="098940E2" w14:textId="77777777" w:rsidR="002D617C" w:rsidRPr="002D617C" w:rsidRDefault="002D617C">
            <w:pPr>
              <w:jc w:val="right"/>
              <w:rPr>
                <w:rFonts w:eastAsia="Times New Roman"/>
                <w:color w:val="000000"/>
              </w:rPr>
            </w:pPr>
            <w:r w:rsidRPr="002D617C">
              <w:rPr>
                <w:rFonts w:eastAsia="Times New Roman"/>
                <w:color w:val="000000"/>
              </w:rPr>
              <w:t>2,084,987</w:t>
            </w:r>
          </w:p>
        </w:tc>
        <w:tc>
          <w:tcPr>
            <w:tcW w:w="1320" w:type="dxa"/>
            <w:tcBorders>
              <w:top w:val="nil"/>
              <w:left w:val="nil"/>
              <w:bottom w:val="nil"/>
              <w:right w:val="nil"/>
            </w:tcBorders>
            <w:shd w:val="clear" w:color="auto" w:fill="auto"/>
            <w:noWrap/>
            <w:vAlign w:val="bottom"/>
            <w:hideMark/>
          </w:tcPr>
          <w:p w14:paraId="718AC8F5" w14:textId="77777777" w:rsidR="002D617C" w:rsidRPr="002D617C" w:rsidRDefault="002D617C">
            <w:pPr>
              <w:jc w:val="right"/>
              <w:rPr>
                <w:rFonts w:eastAsia="Times New Roman"/>
                <w:color w:val="000000"/>
              </w:rPr>
            </w:pPr>
            <w:r w:rsidRPr="002D617C">
              <w:rPr>
                <w:rFonts w:eastAsia="Times New Roman"/>
                <w:color w:val="000000"/>
              </w:rPr>
              <w:t>1.00</w:t>
            </w:r>
          </w:p>
        </w:tc>
      </w:tr>
    </w:tbl>
    <w:p w14:paraId="1F778B95" w14:textId="77777777" w:rsidR="002D617C" w:rsidRDefault="002D617C" w:rsidP="007253E9">
      <w:pPr>
        <w:ind w:left="2160" w:right="1980"/>
        <w:rPr>
          <w:color w:val="000000" w:themeColor="text1"/>
        </w:rPr>
      </w:pPr>
    </w:p>
    <w:p w14:paraId="48329032" w14:textId="77777777" w:rsidR="002D617C" w:rsidRDefault="002D617C" w:rsidP="007253E9">
      <w:pPr>
        <w:ind w:left="2160" w:right="1980"/>
      </w:pPr>
    </w:p>
    <w:p w14:paraId="05D417F1" w14:textId="77777777" w:rsidR="007253E9" w:rsidRDefault="007253E9"/>
    <w:p w14:paraId="34A7274F" w14:textId="77777777" w:rsidR="007253E9" w:rsidRPr="00CA60C8" w:rsidRDefault="007253E9"/>
    <w:p w14:paraId="40E8F285" w14:textId="384C145C" w:rsidR="00A27AD0" w:rsidRPr="00CA60C8" w:rsidRDefault="00FF647A" w:rsidP="00A27AD0">
      <w:pPr>
        <w:rPr>
          <w:i/>
        </w:rPr>
      </w:pPr>
      <w:r w:rsidRPr="00CA60C8">
        <w:rPr>
          <w:i/>
        </w:rPr>
        <w:t>Data L</w:t>
      </w:r>
      <w:r w:rsidR="00A27AD0" w:rsidRPr="00CA60C8">
        <w:rPr>
          <w:i/>
        </w:rPr>
        <w:t>ayers</w:t>
      </w:r>
      <w:r w:rsidRPr="00CA60C8">
        <w:rPr>
          <w:i/>
        </w:rPr>
        <w:t xml:space="preserve"> &amp; R</w:t>
      </w:r>
      <w:r w:rsidR="0058776E" w:rsidRPr="00CA60C8">
        <w:rPr>
          <w:i/>
        </w:rPr>
        <w:t>eferences</w:t>
      </w:r>
    </w:p>
    <w:p w14:paraId="7CD8DA61" w14:textId="3612BA2F" w:rsidR="00A27AD0" w:rsidRPr="00F87BBE" w:rsidRDefault="00A27AD0" w:rsidP="00F87BBE">
      <w:pPr>
        <w:pStyle w:val="ListParagraph"/>
        <w:numPr>
          <w:ilvl w:val="0"/>
          <w:numId w:val="12"/>
        </w:numPr>
      </w:pPr>
      <w:r w:rsidRPr="00F87BBE">
        <w:t xml:space="preserve">Commercial </w:t>
      </w:r>
      <w:r w:rsidR="00B734FD" w:rsidRPr="00F87BBE">
        <w:t>(pelagic, bottomfish, coastal pelagic, re</w:t>
      </w:r>
      <w:r w:rsidR="00DB5BD7" w:rsidRPr="00F87BBE">
        <w:t>ef) catch data (2012-2016, DLNR Division of Aquatic Resources</w:t>
      </w:r>
      <w:r w:rsidR="00B734FD" w:rsidRPr="00F87BBE">
        <w:t xml:space="preserve">) </w:t>
      </w:r>
    </w:p>
    <w:p w14:paraId="263EAC88" w14:textId="55F407BA" w:rsidR="00A27AD0" w:rsidRDefault="00A27AD0" w:rsidP="00F87BBE">
      <w:pPr>
        <w:pStyle w:val="ListParagraph"/>
        <w:numPr>
          <w:ilvl w:val="0"/>
          <w:numId w:val="12"/>
        </w:numPr>
      </w:pPr>
      <w:r w:rsidRPr="00F87BBE">
        <w:t>Non-commercial catch data (used as a multiplier for commercial catch data)</w:t>
      </w:r>
      <w:r w:rsidR="0060212C">
        <w:t xml:space="preserve">: McCoy et al in </w:t>
      </w:r>
      <w:commentRangeStart w:id="0"/>
      <w:r w:rsidR="0060212C">
        <w:t>review</w:t>
      </w:r>
      <w:commentRangeEnd w:id="0"/>
      <w:r w:rsidR="0060212C">
        <w:rPr>
          <w:rStyle w:val="CommentReference"/>
        </w:rPr>
        <w:commentReference w:id="0"/>
      </w:r>
    </w:p>
    <w:p w14:paraId="7BF51D4C" w14:textId="761BEA09" w:rsidR="00604A27" w:rsidRPr="00604A27" w:rsidRDefault="0052396B" w:rsidP="00604A27">
      <w:pPr>
        <w:pStyle w:val="ListParagraph"/>
        <w:numPr>
          <w:ilvl w:val="0"/>
          <w:numId w:val="12"/>
        </w:numPr>
        <w:rPr>
          <w:rFonts w:eastAsia="Times New Roman"/>
        </w:rPr>
      </w:pPr>
      <w:r>
        <w:rPr>
          <w:rFonts w:eastAsia="Times New Roman"/>
        </w:rPr>
        <w:t xml:space="preserve">Reef fish stock assessment: </w:t>
      </w:r>
      <w:r w:rsidR="00604A27" w:rsidRPr="00604A27">
        <w:rPr>
          <w:rFonts w:eastAsia="Times New Roman"/>
        </w:rPr>
        <w:t>Nadon, M. O. 2017. Stock assessment of the coral reef fishes of Hawaii, 2016. U.S. Dep. Commer., NOAA Tech. Memo., NOAA-TM-NMFS-PIFSC-60, 212 p. doi:10.7289/V5/TM-PIFSC-60.</w:t>
      </w:r>
    </w:p>
    <w:p w14:paraId="757EF5CE" w14:textId="27EE5FBF" w:rsidR="0058776E" w:rsidRPr="00BA1667" w:rsidRDefault="0052396B" w:rsidP="00F87BBE">
      <w:pPr>
        <w:pStyle w:val="ListParagraph"/>
        <w:numPr>
          <w:ilvl w:val="0"/>
          <w:numId w:val="12"/>
        </w:numPr>
      </w:pPr>
      <w:r>
        <w:rPr>
          <w:rFonts w:eastAsia="Times New Roman"/>
        </w:rPr>
        <w:t xml:space="preserve">Bottomfish stock assessment: </w:t>
      </w:r>
      <w:r w:rsidR="00F74F59">
        <w:rPr>
          <w:rFonts w:eastAsia="Times New Roman"/>
        </w:rPr>
        <w:t>Brodziak, J., A Yau, J. O’Malley, A. Andrews, R. Humphreys, E. DeMartini, M. Pan, M. Parke, and E. Fletcher. 2014. Stock assessment update for the main Hawaiian Islands Deep 7 bottomfish complex through 2013 with projected annual catch limits through 2016. U.S. Dep. Commer., NOAA Tech. Memo., NOAA-TM-NMFS-PIFSC-42, 61 p. doi:10.7289/V5T151M8</w:t>
      </w:r>
    </w:p>
    <w:p w14:paraId="34F9520B" w14:textId="5D19E82B" w:rsidR="00BA1667" w:rsidRPr="00F87BBE" w:rsidRDefault="004F26B0" w:rsidP="00F87BBE">
      <w:pPr>
        <w:pStyle w:val="ListParagraph"/>
        <w:numPr>
          <w:ilvl w:val="0"/>
          <w:numId w:val="12"/>
        </w:numPr>
      </w:pPr>
      <w:r>
        <w:lastRenderedPageBreak/>
        <w:t xml:space="preserve">Pelagic </w:t>
      </w:r>
      <w:r w:rsidR="00FF647A">
        <w:t xml:space="preserve">fish </w:t>
      </w:r>
      <w:r>
        <w:t>stock assessments can be found at: Western &amp; Central Pacific Fisheries Commission (</w:t>
      </w:r>
      <w:hyperlink r:id="rId12" w:history="1">
        <w:r w:rsidRPr="002455C3">
          <w:rPr>
            <w:rStyle w:val="Hyperlink"/>
          </w:rPr>
          <w:t>https://www.wcpfc.int/)</w:t>
        </w:r>
      </w:hyperlink>
      <w:r>
        <w:t xml:space="preserve"> and </w:t>
      </w:r>
      <w:r w:rsidR="009C705C">
        <w:t>the International Scientific Committee for Tuna and Tuna-like Species in the North Pacific Ocean (http://isc.fra.go.jp</w:t>
      </w:r>
      <w:proofErr w:type="gramStart"/>
      <w:r w:rsidR="009C705C">
        <w:t>) .</w:t>
      </w:r>
      <w:proofErr w:type="gramEnd"/>
      <w:r w:rsidR="009C705C">
        <w:t xml:space="preserve"> </w:t>
      </w:r>
    </w:p>
    <w:p w14:paraId="23DF16A9" w14:textId="77777777" w:rsidR="00C32CAE" w:rsidRDefault="00C32CAE"/>
    <w:p w14:paraId="756F10EB" w14:textId="5844AD49" w:rsidR="00A27AD0" w:rsidRPr="006409FC" w:rsidRDefault="006409FC">
      <w:pPr>
        <w:rPr>
          <w:i/>
        </w:rPr>
      </w:pPr>
      <w:r w:rsidRPr="006409FC">
        <w:rPr>
          <w:i/>
        </w:rPr>
        <w:t>Data Gaps</w:t>
      </w:r>
    </w:p>
    <w:p w14:paraId="6858CF4B" w14:textId="0F4070D2" w:rsidR="00C32CAE" w:rsidRPr="006409FC" w:rsidRDefault="00C32CAE" w:rsidP="006409FC">
      <w:pPr>
        <w:pStyle w:val="ListParagraph"/>
        <w:numPr>
          <w:ilvl w:val="0"/>
          <w:numId w:val="10"/>
        </w:numPr>
      </w:pPr>
      <w:r w:rsidRPr="006409FC">
        <w:t>Bottom fish taxonomic resolution for the stock assessment</w:t>
      </w:r>
      <w:r w:rsidR="00C433AC">
        <w:t xml:space="preserve"> was not assessed to species</w:t>
      </w:r>
      <w:r w:rsidR="00CC661B">
        <w:t>.</w:t>
      </w:r>
    </w:p>
    <w:p w14:paraId="6739CECC" w14:textId="25FF32F2" w:rsidR="00C32CAE" w:rsidRPr="006409FC" w:rsidRDefault="00C32CAE" w:rsidP="006409FC">
      <w:pPr>
        <w:pStyle w:val="ListParagraph"/>
        <w:numPr>
          <w:ilvl w:val="0"/>
          <w:numId w:val="10"/>
        </w:numPr>
      </w:pPr>
      <w:r w:rsidRPr="006409FC">
        <w:t>Public perception of fisheries</w:t>
      </w:r>
      <w:r w:rsidR="00C433AC">
        <w:t xml:space="preserve"> status</w:t>
      </w:r>
      <w:r w:rsidR="00CC661B">
        <w:t>.</w:t>
      </w:r>
    </w:p>
    <w:p w14:paraId="007FB4F2" w14:textId="794A8353" w:rsidR="00C32CAE" w:rsidRPr="006409FC" w:rsidRDefault="00C32CAE" w:rsidP="006409FC">
      <w:pPr>
        <w:pStyle w:val="ListParagraph"/>
        <w:numPr>
          <w:ilvl w:val="0"/>
          <w:numId w:val="10"/>
        </w:numPr>
      </w:pPr>
      <w:r w:rsidRPr="006409FC">
        <w:t xml:space="preserve">Catch from recreational fisheries is </w:t>
      </w:r>
      <w:r w:rsidR="00C433AC">
        <w:t xml:space="preserve">estimated through a formal scientific study that used social surveys to derive catch estimates. </w:t>
      </w:r>
      <w:r w:rsidRPr="006409FC">
        <w:t>The number of recreational fishers and the recreation catch remains unknown.</w:t>
      </w:r>
    </w:p>
    <w:p w14:paraId="5AA62E55" w14:textId="6ADF0F1F" w:rsidR="00C32CAE" w:rsidRPr="006409FC" w:rsidRDefault="00C433AC" w:rsidP="006409FC">
      <w:pPr>
        <w:pStyle w:val="ListParagraph"/>
        <w:numPr>
          <w:ilvl w:val="0"/>
          <w:numId w:val="10"/>
        </w:numPr>
      </w:pPr>
      <w:r>
        <w:t>Estimates of n</w:t>
      </w:r>
      <w:r w:rsidR="00C32CAE" w:rsidRPr="006409FC">
        <w:t>on-reported commercial catch</w:t>
      </w:r>
      <w:r>
        <w:t xml:space="preserve">. </w:t>
      </w:r>
    </w:p>
    <w:p w14:paraId="344C582F" w14:textId="4B19502B" w:rsidR="00C32CAE" w:rsidRPr="006409FC" w:rsidRDefault="00C32CAE" w:rsidP="006409FC">
      <w:pPr>
        <w:pStyle w:val="ListParagraph"/>
        <w:numPr>
          <w:ilvl w:val="0"/>
          <w:numId w:val="10"/>
        </w:numPr>
      </w:pPr>
      <w:r w:rsidRPr="006409FC">
        <w:t>Dealer reporting</w:t>
      </w:r>
      <w:r w:rsidR="00D53E7B">
        <w:t>.</w:t>
      </w:r>
    </w:p>
    <w:p w14:paraId="77BDEA9C" w14:textId="25255B16" w:rsidR="00C32CAE" w:rsidRPr="006409FC" w:rsidRDefault="00C32CAE" w:rsidP="006409FC">
      <w:pPr>
        <w:pStyle w:val="ListParagraph"/>
        <w:numPr>
          <w:ilvl w:val="0"/>
          <w:numId w:val="10"/>
        </w:numPr>
      </w:pPr>
      <w:r w:rsidRPr="006409FC">
        <w:t>Lacking stock assessments for many of the harvested fish species</w:t>
      </w:r>
      <w:r w:rsidR="00D53E7B">
        <w:t xml:space="preserve"> and all of the coastal pelagic species.</w:t>
      </w:r>
    </w:p>
    <w:p w14:paraId="2EA37031" w14:textId="56EAE299" w:rsidR="00C32CAE" w:rsidRPr="006409FC" w:rsidRDefault="00C32CAE" w:rsidP="006409FC">
      <w:pPr>
        <w:pStyle w:val="ListParagraph"/>
        <w:numPr>
          <w:ilvl w:val="0"/>
          <w:numId w:val="10"/>
        </w:numPr>
      </w:pPr>
      <w:r w:rsidRPr="006409FC">
        <w:t>Invertebrates are not included such as opihi</w:t>
      </w:r>
      <w:r w:rsidR="0037728A">
        <w:t xml:space="preserve"> (limpets)</w:t>
      </w:r>
      <w:r w:rsidRPr="006409FC">
        <w:t>, sea cucumbers, heʻe</w:t>
      </w:r>
      <w:r w:rsidR="0037728A">
        <w:t xml:space="preserve"> (octopus)</w:t>
      </w:r>
      <w:r w:rsidRPr="006409FC">
        <w:t xml:space="preserve">, </w:t>
      </w:r>
      <w:r w:rsidR="00181431" w:rsidRPr="006409FC">
        <w:t>lobster</w:t>
      </w:r>
      <w:r w:rsidRPr="006409FC">
        <w:t xml:space="preserve">, and others. </w:t>
      </w:r>
      <w:r w:rsidR="00D53E7B">
        <w:t>They were excluded from the assessment because t</w:t>
      </w:r>
      <w:r w:rsidRPr="006409FC">
        <w:t xml:space="preserve">here is not an estimate of recreational catch, which is thought to be a large proportion of the catch, and stock assessments </w:t>
      </w:r>
      <w:r w:rsidR="00C433AC">
        <w:t xml:space="preserve">are lacking </w:t>
      </w:r>
      <w:r w:rsidRPr="006409FC">
        <w:t xml:space="preserve">for </w:t>
      </w:r>
      <w:r w:rsidR="00D53E7B">
        <w:t xml:space="preserve">most of </w:t>
      </w:r>
      <w:r w:rsidRPr="006409FC">
        <w:t xml:space="preserve">these species. </w:t>
      </w:r>
    </w:p>
    <w:p w14:paraId="40751880" w14:textId="77777777" w:rsidR="00C32CAE" w:rsidRDefault="00C32CAE">
      <w:pPr>
        <w:rPr>
          <w:b/>
          <w:color w:val="4F81BD" w:themeColor="accent1"/>
        </w:rPr>
      </w:pPr>
    </w:p>
    <w:p w14:paraId="01B3F5AE" w14:textId="77777777" w:rsidR="00417BCD" w:rsidRPr="006A6092" w:rsidRDefault="00417BCD">
      <w:pPr>
        <w:rPr>
          <w:b/>
          <w:color w:val="000000" w:themeColor="text1"/>
        </w:rPr>
      </w:pPr>
      <w:r w:rsidRPr="006A6092">
        <w:rPr>
          <w:b/>
          <w:color w:val="000000" w:themeColor="text1"/>
        </w:rPr>
        <w:t>Mariculture</w:t>
      </w:r>
    </w:p>
    <w:p w14:paraId="75D0ABE8" w14:textId="7F50D3D4" w:rsidR="00F925CF" w:rsidRPr="00F925CF" w:rsidRDefault="00F925CF" w:rsidP="00F925CF">
      <w:r w:rsidRPr="00F925CF">
        <w:t xml:space="preserve">This subgoal </w:t>
      </w:r>
      <w:r w:rsidR="00DE103C">
        <w:t xml:space="preserve">of Food Provision </w:t>
      </w:r>
      <w:r w:rsidRPr="00F925CF">
        <w:t>measures the sustainable production potential of seafood from fi</w:t>
      </w:r>
      <w:r w:rsidR="00CE53AD">
        <w:t xml:space="preserve">shponds, known locally as loko </w:t>
      </w:r>
      <w:r w:rsidRPr="00F925CF">
        <w:t>i</w:t>
      </w:r>
      <w:r w:rsidR="00CE53AD">
        <w:t>ʻ</w:t>
      </w:r>
      <w:r w:rsidRPr="00F925CF">
        <w:t>a, and current production of seafood weig</w:t>
      </w:r>
      <w:r>
        <w:t>hted by a sustainability score.</w:t>
      </w:r>
    </w:p>
    <w:p w14:paraId="361A0435" w14:textId="256C63A0" w:rsidR="00F925CF" w:rsidRDefault="00F925CF" w:rsidP="00F925CF">
      <w:r w:rsidRPr="00F925CF">
        <w:t xml:space="preserve">The value of aquaculture products ($39,970,000 in 2011 </w:t>
      </w:r>
      <w:commentRangeStart w:id="1"/>
      <w:r w:rsidRPr="00F925CF">
        <w:t>USD</w:t>
      </w:r>
      <w:commentRangeEnd w:id="1"/>
      <w:r w:rsidR="000003FD">
        <w:rPr>
          <w:rStyle w:val="CommentReference"/>
        </w:rPr>
        <w:commentReference w:id="1"/>
      </w:r>
      <w:r w:rsidRPr="00F925CF">
        <w:t>)</w:t>
      </w:r>
      <w:r w:rsidR="002A0E2F">
        <w:t>,</w:t>
      </w:r>
      <w:r w:rsidRPr="00F925CF">
        <w:t xml:space="preserve"> natural products and seafood is ranked 4th in the state following seed crops, flowers and nursery products, and cattle (USDA Annual Statistics Bulletin 2011). However, revenue from mariculture is incorporated into Livelihoods and Economies goal</w:t>
      </w:r>
      <w:r w:rsidR="002A0E2F">
        <w:t>.</w:t>
      </w:r>
    </w:p>
    <w:p w14:paraId="7BFDB085" w14:textId="6060D8B3" w:rsidR="00F925CF" w:rsidRPr="00F925CF" w:rsidRDefault="00F925CF" w:rsidP="00F925CF">
      <w:pPr>
        <w:spacing w:before="240"/>
      </w:pPr>
      <w:r w:rsidRPr="00F925CF">
        <w:t>The scores are an average of the state reported seafood production (</w:t>
      </w:r>
      <w:r w:rsidR="00E433E7">
        <w:t>aquaculture</w:t>
      </w:r>
      <w:r w:rsidRPr="00F925CF">
        <w:t>) and fishpond potential.</w:t>
      </w:r>
    </w:p>
    <w:p w14:paraId="6F590A76" w14:textId="68F8D1A2" w:rsidR="00757225" w:rsidRPr="001840F7" w:rsidRDefault="00757225" w:rsidP="0075722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Conventional+Traditional (Fishponds)</m:t>
              </m:r>
              <m:ctrlPr>
                <w:rPr>
                  <w:rFonts w:ascii="Cambria Math" w:hAnsi="Cambria Math"/>
                  <w:i/>
                </w:rPr>
              </m:ctrlPr>
            </m:num>
            <m:den>
              <m:r>
                <w:rPr>
                  <w:rFonts w:ascii="Cambria Math" w:eastAsiaTheme="minorEastAsia" w:hAnsi="Cambria Math"/>
                </w:rPr>
                <m:t>2</m:t>
              </m:r>
            </m:den>
          </m:f>
        </m:oMath>
      </m:oMathPara>
    </w:p>
    <w:p w14:paraId="45F354E4" w14:textId="77777777" w:rsidR="00757225" w:rsidRPr="001840F7" w:rsidRDefault="00757225" w:rsidP="00757225">
      <w:pPr>
        <w:rPr>
          <w:rFonts w:eastAsiaTheme="minorEastAsia"/>
        </w:rPr>
      </w:pPr>
    </w:p>
    <w:p w14:paraId="230C8AC4" w14:textId="5A2CB9E4" w:rsidR="00757225" w:rsidRPr="001840F7" w:rsidRDefault="00757225" w:rsidP="00757225">
      <w:pPr>
        <w:rPr>
          <w:rFonts w:eastAsiaTheme="minorEastAsia"/>
        </w:rPr>
      </w:pPr>
      <m:oMathPara>
        <m:oMath>
          <m:r>
            <w:rPr>
              <w:rFonts w:ascii="Cambria Math" w:hAnsi="Cambria Math"/>
            </w:rPr>
            <m:t>Aquaculture=</m:t>
          </m:r>
          <m:f>
            <m:fPr>
              <m:ctrlPr>
                <w:rPr>
                  <w:rFonts w:ascii="Cambria Math" w:hAnsi="Cambria Math"/>
                  <w:i/>
                </w:rPr>
              </m:ctrlPr>
            </m:fPr>
            <m:num>
              <m:r>
                <w:rPr>
                  <w:rFonts w:ascii="Cambria Math" w:hAnsi="Cambria Math"/>
                </w:rPr>
                <m:t>yield</m:t>
              </m:r>
            </m:num>
            <m:den>
              <m:r>
                <w:rPr>
                  <w:rFonts w:ascii="Cambria Math" w:hAnsi="Cambria Math"/>
                </w:rPr>
                <m:t xml:space="preserve">maximum yield </m:t>
              </m:r>
            </m:den>
          </m:f>
          <m:r>
            <w:rPr>
              <w:rFonts w:ascii="Cambria Math" w:hAnsi="Cambria Math"/>
            </w:rPr>
            <m:t>*sustainability scor</m:t>
          </m:r>
          <m:r>
            <m:rPr>
              <m:sty m:val="p"/>
            </m:rPr>
            <w:rPr>
              <w:rStyle w:val="CommentReference"/>
            </w:rPr>
            <w:commentReference w:id="2"/>
          </m:r>
        </m:oMath>
      </m:oMathPara>
    </w:p>
    <w:p w14:paraId="3334562C" w14:textId="77777777" w:rsidR="00757225" w:rsidRDefault="00757225" w:rsidP="00757225">
      <w:pPr>
        <w:rPr>
          <w:rFonts w:eastAsiaTheme="minorEastAsia"/>
        </w:rPr>
      </w:pPr>
    </w:p>
    <w:p w14:paraId="79DAAF12" w14:textId="77777777" w:rsidR="00757225" w:rsidRPr="001840F7" w:rsidRDefault="00757225" w:rsidP="00757225">
      <w:pPr>
        <w:rPr>
          <w:rFonts w:eastAsiaTheme="minorEastAsia"/>
        </w:rPr>
      </w:pPr>
      <m:oMathPara>
        <m:oMath>
          <m:r>
            <w:rPr>
              <w:rFonts w:ascii="Cambria Math" w:hAnsi="Cambria Math"/>
            </w:rPr>
            <m:t>Fishponds=</m:t>
          </m:r>
          <m:f>
            <m:fPr>
              <m:ctrlPr>
                <w:rPr>
                  <w:rFonts w:ascii="Cambria Math" w:hAnsi="Cambria Math"/>
                  <w:i/>
                </w:rPr>
              </m:ctrlPr>
            </m:fPr>
            <m:num>
              <m:r>
                <w:rPr>
                  <w:rFonts w:ascii="Cambria Math" w:hAnsi="Cambria Math"/>
                </w:rPr>
                <m:t>% of historical fishponds</m:t>
              </m:r>
            </m:num>
            <m:den>
              <m:r>
                <w:rPr>
                  <w:rFonts w:ascii="Cambria Math" w:hAnsi="Cambria Math"/>
                </w:rPr>
                <m:t>30%</m:t>
              </m:r>
            </m:den>
          </m:f>
        </m:oMath>
      </m:oMathPara>
    </w:p>
    <w:p w14:paraId="4E69DC58" w14:textId="72C43EF9" w:rsidR="00F925CF" w:rsidRDefault="005A0B81" w:rsidP="00F925CF">
      <w:pPr>
        <w:spacing w:before="240"/>
      </w:pPr>
      <w:r>
        <w:t xml:space="preserve">Include bioalgae – </w:t>
      </w:r>
    </w:p>
    <w:p w14:paraId="5D2FB8F8" w14:textId="65741D9A" w:rsidR="005A0B81" w:rsidRDefault="005A0B81" w:rsidP="00F925CF">
      <w:pPr>
        <w:spacing w:before="240"/>
      </w:pPr>
      <w:r>
        <w:t>Avoid yield – Dane Klinger – aquaculture potential offshore</w:t>
      </w:r>
      <w:r w:rsidR="007E3B8D">
        <w:t xml:space="preserve"> – donʻt have this information – depends on roads/access, permitting etc, but Ben Halpern did a study on this without this information</w:t>
      </w:r>
    </w:p>
    <w:p w14:paraId="6E6EF92E" w14:textId="67B1AC10" w:rsidR="005A0B81" w:rsidRDefault="005A0B81" w:rsidP="00F925CF">
      <w:pPr>
        <w:spacing w:before="240"/>
      </w:pPr>
      <w:r>
        <w:t xml:space="preserve"> 3 categories – </w:t>
      </w:r>
    </w:p>
    <w:p w14:paraId="62659341" w14:textId="25C7FB77" w:rsidR="005A0B81" w:rsidRDefault="005A0B81" w:rsidP="00F925CF">
      <w:pPr>
        <w:spacing w:before="240"/>
      </w:pPr>
      <w:r>
        <w:lastRenderedPageBreak/>
        <w:t>Offshore</w:t>
      </w:r>
      <w:r w:rsidR="008737F4">
        <w:t xml:space="preserve"> &amp; </w:t>
      </w:r>
      <w:r>
        <w:t>other conventional – shellfish, finfish, algae</w:t>
      </w:r>
    </w:p>
    <w:p w14:paraId="43C6E6C9" w14:textId="5646979F" w:rsidR="005A0B81" w:rsidRDefault="005A0B81" w:rsidP="00F925CF">
      <w:pPr>
        <w:spacing w:before="240"/>
      </w:pPr>
      <w:r>
        <w:t>Traditional</w:t>
      </w:r>
    </w:p>
    <w:p w14:paraId="17994A77" w14:textId="2D51AACD" w:rsidR="005A0B81" w:rsidRDefault="008737F4" w:rsidP="00F925CF">
      <w:pPr>
        <w:spacing w:before="240"/>
      </w:pPr>
      <w:r>
        <w:t>Biopha</w:t>
      </w:r>
      <w:r w:rsidR="00844EBB">
        <w:t>r</w:t>
      </w:r>
      <w:r>
        <w:t xml:space="preserve">m/nutra – Mawae – what is its potential  </w:t>
      </w:r>
    </w:p>
    <w:p w14:paraId="5B8BECD4" w14:textId="77777777" w:rsidR="005A0B81" w:rsidRPr="00F925CF" w:rsidRDefault="005A0B81" w:rsidP="00F925CF">
      <w:pPr>
        <w:spacing w:before="240"/>
      </w:pPr>
    </w:p>
    <w:p w14:paraId="56CBC418" w14:textId="30833537" w:rsidR="00403555" w:rsidRPr="001840F7" w:rsidRDefault="00F925CF" w:rsidP="00F925CF">
      <w:pPr>
        <w:spacing w:before="240"/>
      </w:pPr>
      <w:r w:rsidRPr="00F925CF">
        <w:t>The species that are reported on the State Department of Land and Natural Resources Division of Aquatic Resources that are produced locally for seafood consumption include:</w:t>
      </w:r>
      <w:r>
        <w:t xml:space="preserve"> </w:t>
      </w:r>
      <w:r w:rsidR="00403555" w:rsidRPr="001840F7">
        <w:t>Abalone (</w:t>
      </w:r>
      <w:r w:rsidR="00403555" w:rsidRPr="001840F7">
        <w:rPr>
          <w:i/>
        </w:rPr>
        <w:t>Haliotus sp)</w:t>
      </w:r>
      <w:r w:rsidR="00403555" w:rsidRPr="001840F7">
        <w:t>, oysters (</w:t>
      </w:r>
      <w:r w:rsidR="00E00666" w:rsidRPr="001840F7">
        <w:rPr>
          <w:i/>
        </w:rPr>
        <w:t xml:space="preserve">Crassostrea gigas </w:t>
      </w:r>
      <w:r w:rsidR="00E00666" w:rsidRPr="001840F7">
        <w:t xml:space="preserve">and </w:t>
      </w:r>
      <w:r w:rsidR="00E00666" w:rsidRPr="001840F7">
        <w:rPr>
          <w:i/>
        </w:rPr>
        <w:t>Crassostrea sikamea</w:t>
      </w:r>
      <w:r w:rsidR="00E00666" w:rsidRPr="001840F7">
        <w:t>), clams (</w:t>
      </w:r>
      <w:r w:rsidR="00E00666" w:rsidRPr="001840F7">
        <w:rPr>
          <w:i/>
        </w:rPr>
        <w:t>Venerupis philippinarum</w:t>
      </w:r>
      <w:r w:rsidR="00E00666" w:rsidRPr="001840F7">
        <w:t>)</w:t>
      </w:r>
      <w:r w:rsidR="00403555" w:rsidRPr="001840F7">
        <w:t>, kahala (</w:t>
      </w:r>
      <w:r w:rsidR="00403555" w:rsidRPr="001840F7">
        <w:rPr>
          <w:i/>
        </w:rPr>
        <w:t>Seriola dumerili</w:t>
      </w:r>
      <w:r w:rsidR="00403555" w:rsidRPr="001840F7">
        <w:t>), Pacific White Shrimp</w:t>
      </w:r>
      <w:r w:rsidR="00E00666" w:rsidRPr="001840F7">
        <w:t xml:space="preserve"> (</w:t>
      </w:r>
      <w:r w:rsidR="00E00666" w:rsidRPr="001840F7">
        <w:rPr>
          <w:i/>
        </w:rPr>
        <w:t>Penaeus vannamei</w:t>
      </w:r>
      <w:r w:rsidR="00E00666" w:rsidRPr="001840F7">
        <w:t>)</w:t>
      </w:r>
      <w:r w:rsidR="00403555" w:rsidRPr="001840F7">
        <w:t>, and limu (Gracilaria sp.).</w:t>
      </w:r>
      <w:r w:rsidR="00661A0E" w:rsidRPr="001840F7">
        <w:t xml:space="preserve"> Moi </w:t>
      </w:r>
      <w:r w:rsidR="00CC1051" w:rsidRPr="001840F7">
        <w:t>(</w:t>
      </w:r>
      <w:r w:rsidR="00661A0E" w:rsidRPr="001840F7">
        <w:t>Pacific Threadfin</w:t>
      </w:r>
      <w:r w:rsidR="00CC1051" w:rsidRPr="001840F7">
        <w:t>) is</w:t>
      </w:r>
      <w:r w:rsidR="00661A0E" w:rsidRPr="001840F7">
        <w:t xml:space="preserve"> </w:t>
      </w:r>
      <w:r w:rsidR="00CC1051" w:rsidRPr="001840F7">
        <w:t>not on the State of Hawaii Department of Agriculture list but it is produced locally for out planting in fishponds.</w:t>
      </w:r>
      <w:r w:rsidR="0012701F" w:rsidRPr="001840F7">
        <w:t xml:space="preserve"> </w:t>
      </w:r>
      <w:r w:rsidR="00B511AF" w:rsidRPr="001840F7">
        <w:t xml:space="preserve"> The sustainability of the </w:t>
      </w:r>
      <w:r w:rsidR="006946E9" w:rsidRPr="001840F7">
        <w:t>species produced was assessed as the average of the feed sustainability score</w:t>
      </w:r>
      <w:r w:rsidR="00870D69" w:rsidRPr="001840F7">
        <w:t xml:space="preserve"> (0 protein based, </w:t>
      </w:r>
      <w:r w:rsidR="00AB4171" w:rsidRPr="001840F7">
        <w:t>1</w:t>
      </w:r>
      <w:r w:rsidR="00870D69" w:rsidRPr="001840F7">
        <w:t xml:space="preserve"> plant based; 0 imported feed, 1 local feed)</w:t>
      </w:r>
      <w:r w:rsidR="006946E9" w:rsidRPr="001840F7">
        <w:t xml:space="preserve"> and</w:t>
      </w:r>
      <w:r w:rsidR="00B511AF" w:rsidRPr="001840F7">
        <w:t xml:space="preserve"> the biosecurity risk </w:t>
      </w:r>
      <w:r w:rsidR="006946E9" w:rsidRPr="001840F7">
        <w:t>scored as</w:t>
      </w:r>
      <w:r w:rsidR="00B511AF" w:rsidRPr="001840F7">
        <w:t xml:space="preserve"> </w:t>
      </w:r>
      <w:r w:rsidR="006946E9" w:rsidRPr="001840F7">
        <w:t>species status (</w:t>
      </w:r>
      <w:r w:rsidR="00AB4171" w:rsidRPr="001840F7">
        <w:t xml:space="preserve">1 </w:t>
      </w:r>
      <w:r w:rsidR="00B511AF" w:rsidRPr="001840F7">
        <w:t xml:space="preserve">native, </w:t>
      </w:r>
      <w:r w:rsidR="00AB4171" w:rsidRPr="001840F7">
        <w:t xml:space="preserve">0.75 </w:t>
      </w:r>
      <w:r w:rsidR="00B511AF" w:rsidRPr="001840F7">
        <w:t>introduced, or</w:t>
      </w:r>
      <w:r w:rsidR="00AB4171" w:rsidRPr="001840F7">
        <w:t xml:space="preserve"> 0</w:t>
      </w:r>
      <w:r w:rsidR="00B511AF" w:rsidRPr="001840F7">
        <w:t xml:space="preserve"> invasive</w:t>
      </w:r>
      <w:r w:rsidR="006946E9" w:rsidRPr="001840F7">
        <w:t>)</w:t>
      </w:r>
      <w:r w:rsidR="00D217B0" w:rsidRPr="001840F7">
        <w:t xml:space="preserve"> and the pathogen and virus susceptibility</w:t>
      </w:r>
      <w:r w:rsidR="0021575A" w:rsidRPr="001840F7">
        <w:t xml:space="preserve"> (0 highly susceptible, 0.5 susceptible but preventative measures in place</w:t>
      </w:r>
      <w:r w:rsidR="00A4683B" w:rsidRPr="001840F7">
        <w:t xml:space="preserve"> </w:t>
      </w:r>
      <w:r w:rsidR="0021575A" w:rsidRPr="001840F7">
        <w:t>(</w:t>
      </w:r>
      <w:r w:rsidR="00056C77" w:rsidRPr="001840F7">
        <w:t>biosecurity</w:t>
      </w:r>
      <w:r w:rsidR="0021575A" w:rsidRPr="001840F7">
        <w:t xml:space="preserve"> practices such as sterilization and wastewater treatment practices)</w:t>
      </w:r>
      <w:r w:rsidR="00D217B0" w:rsidRPr="001840F7">
        <w:t xml:space="preserve">. </w:t>
      </w:r>
    </w:p>
    <w:p w14:paraId="622EBE75" w14:textId="77777777" w:rsidR="00E00666" w:rsidRDefault="00E30D3A">
      <w:r w:rsidRPr="001840F7">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1840F7">
        <w:t xml:space="preserve"> (2002, 2007, 2012)</w:t>
      </w:r>
      <w:r w:rsidRPr="001840F7">
        <w:t xml:space="preserve"> (</w:t>
      </w:r>
      <w:hyperlink r:id="rId13" w:history="1">
        <w:r w:rsidRPr="001840F7">
          <w:rPr>
            <w:rStyle w:val="Hyperlink"/>
          </w:rPr>
          <w:t>https://www.nass.usda.gov/Statistics_by_State/Hawaii/</w:t>
        </w:r>
      </w:hyperlink>
      <w:r w:rsidR="00056C77" w:rsidRPr="001840F7">
        <w:t xml:space="preserve"> </w:t>
      </w:r>
      <w:r w:rsidRPr="001840F7">
        <w:t xml:space="preserve">). To fill in annual data gaps linear regression models were used. </w:t>
      </w:r>
    </w:p>
    <w:p w14:paraId="5F04E85B" w14:textId="77777777" w:rsidR="00B90177" w:rsidRPr="001840F7" w:rsidRDefault="00B90177"/>
    <w:p w14:paraId="4DC5968C" w14:textId="7F562DD0" w:rsidR="00FF647A" w:rsidRDefault="00FF647A" w:rsidP="00FF647A">
      <w:pPr>
        <w:rPr>
          <w:i/>
        </w:rPr>
      </w:pPr>
      <w:r>
        <w:rPr>
          <w:i/>
        </w:rPr>
        <w:t>Data L</w:t>
      </w:r>
      <w:r w:rsidRPr="008677C5">
        <w:rPr>
          <w:i/>
        </w:rPr>
        <w:t>ayers</w:t>
      </w:r>
      <w:r>
        <w:rPr>
          <w:i/>
        </w:rPr>
        <w:t xml:space="preserve"> &amp; References</w:t>
      </w:r>
    </w:p>
    <w:p w14:paraId="4916E1C5" w14:textId="6B4DCBC1" w:rsidR="007A2630" w:rsidRPr="007A2630" w:rsidRDefault="007A2630" w:rsidP="00962650">
      <w:pPr>
        <w:pStyle w:val="ListParagraph"/>
        <w:numPr>
          <w:ilvl w:val="0"/>
          <w:numId w:val="13"/>
        </w:numPr>
        <w:rPr>
          <w:i/>
        </w:rPr>
      </w:pPr>
      <w:r>
        <w:t>Mariculture species list: HawaiʻI Department of Agriculture (</w:t>
      </w:r>
      <w:hyperlink r:id="rId14" w:history="1">
        <w:r w:rsidRPr="002455C3">
          <w:rPr>
            <w:rStyle w:val="Hyperlink"/>
          </w:rPr>
          <w:t>http://hdoa.hawaii.gov/ai/aquaculture-and-livestock-support-services-branch/aquaculture-in-hawaii/)</w:t>
        </w:r>
      </w:hyperlink>
      <w:r>
        <w:t>.</w:t>
      </w:r>
    </w:p>
    <w:p w14:paraId="455AD36D" w14:textId="52610170" w:rsidR="007A2630" w:rsidRPr="007A2630" w:rsidRDefault="007A2630" w:rsidP="00962650">
      <w:pPr>
        <w:pStyle w:val="ListParagraph"/>
        <w:numPr>
          <w:ilvl w:val="0"/>
          <w:numId w:val="13"/>
        </w:numPr>
        <w:rPr>
          <w:i/>
        </w:rPr>
      </w:pPr>
      <w:r>
        <w:t>Invasive species list - BRIAN</w:t>
      </w:r>
    </w:p>
    <w:p w14:paraId="4ACE3EF5" w14:textId="77777777" w:rsidR="00962650" w:rsidRPr="00962650" w:rsidRDefault="00F15571" w:rsidP="00962650">
      <w:pPr>
        <w:pStyle w:val="ListParagraph"/>
        <w:numPr>
          <w:ilvl w:val="0"/>
          <w:numId w:val="13"/>
        </w:numPr>
        <w:rPr>
          <w:i/>
        </w:rPr>
      </w:pPr>
      <w:r>
        <w:t>Mariculture yield</w:t>
      </w:r>
      <w:r w:rsidR="00962650">
        <w:t>: US DOA. 2015. Hawaiʻi Aquaculture Annual Release.</w:t>
      </w:r>
    </w:p>
    <w:p w14:paraId="11151626" w14:textId="655223A7" w:rsidR="00F15571" w:rsidRPr="00962650" w:rsidRDefault="00962650" w:rsidP="00962650">
      <w:pPr>
        <w:pStyle w:val="ListParagraph"/>
        <w:numPr>
          <w:ilvl w:val="0"/>
          <w:numId w:val="13"/>
        </w:numPr>
        <w:rPr>
          <w:i/>
        </w:rPr>
      </w:pPr>
      <w:r w:rsidRPr="00962650">
        <w:t>Number of mariculture operators: USDA (</w:t>
      </w:r>
      <w:hyperlink r:id="rId15" w:history="1">
        <w:r w:rsidRPr="00962650">
          <w:rPr>
            <w:rStyle w:val="Hyperlink"/>
            <w:rFonts w:ascii="Calibri" w:eastAsia="Times New Roman" w:hAnsi="Calibri"/>
          </w:rPr>
          <w:t>https://quickstats.nass.usda.gov/)</w:t>
        </w:r>
      </w:hyperlink>
      <w:r w:rsidRPr="00962650">
        <w:rPr>
          <w:rFonts w:ascii="Calibri" w:eastAsia="Times New Roman" w:hAnsi="Calibri"/>
          <w:color w:val="000000"/>
        </w:rPr>
        <w:t xml:space="preserve"> </w:t>
      </w:r>
    </w:p>
    <w:p w14:paraId="1B2EB807" w14:textId="6A56AFC5" w:rsidR="00962650" w:rsidRPr="00962650" w:rsidRDefault="00962650" w:rsidP="00962650">
      <w:pPr>
        <w:pStyle w:val="ListParagraph"/>
        <w:numPr>
          <w:ilvl w:val="0"/>
          <w:numId w:val="13"/>
        </w:numPr>
        <w:rPr>
          <w:i/>
        </w:rPr>
      </w:pPr>
      <w:r>
        <w:rPr>
          <w:rFonts w:ascii="Calibri" w:eastAsia="Times New Roman" w:hAnsi="Calibri"/>
          <w:color w:val="000000"/>
        </w:rPr>
        <w:t>Fishponds: TNC updated fishpond layer 2017</w:t>
      </w:r>
    </w:p>
    <w:p w14:paraId="1E6385DE" w14:textId="77777777" w:rsidR="00561E41" w:rsidRPr="001840F7" w:rsidRDefault="00561E41"/>
    <w:p w14:paraId="6B135C27" w14:textId="797D3D15" w:rsidR="00AE5473" w:rsidRPr="00E139F2" w:rsidRDefault="00E139F2" w:rsidP="00AE5473">
      <w:pPr>
        <w:rPr>
          <w:rFonts w:eastAsiaTheme="minorEastAsia"/>
          <w:i/>
        </w:rPr>
      </w:pPr>
      <w:r>
        <w:rPr>
          <w:rFonts w:eastAsiaTheme="minorEastAsia"/>
          <w:i/>
        </w:rPr>
        <w:t>Data Gaps</w:t>
      </w:r>
    </w:p>
    <w:p w14:paraId="29947156" w14:textId="38E4E71D" w:rsidR="00E705D3" w:rsidRPr="00E139F2" w:rsidRDefault="00E705D3" w:rsidP="00E139F2">
      <w:pPr>
        <w:pStyle w:val="ListParagraph"/>
        <w:numPr>
          <w:ilvl w:val="0"/>
          <w:numId w:val="9"/>
        </w:numPr>
        <w:rPr>
          <w:rFonts w:eastAsiaTheme="minorEastAsia"/>
        </w:rPr>
      </w:pPr>
      <w:r w:rsidRPr="00E139F2">
        <w:rPr>
          <w:rFonts w:eastAsiaTheme="minorEastAsia"/>
        </w:rPr>
        <w:t>Kapuna knowledge on fishpond historical locations, practices, and production</w:t>
      </w:r>
      <w:r w:rsidR="007701B2">
        <w:rPr>
          <w:rFonts w:eastAsiaTheme="minorEastAsia"/>
        </w:rPr>
        <w:t>.</w:t>
      </w:r>
    </w:p>
    <w:p w14:paraId="774C3CD4" w14:textId="4CAD8C1C" w:rsidR="00E705D3" w:rsidRPr="00E139F2" w:rsidRDefault="00E705D3" w:rsidP="00E139F2">
      <w:pPr>
        <w:pStyle w:val="ListParagraph"/>
        <w:numPr>
          <w:ilvl w:val="0"/>
          <w:numId w:val="9"/>
        </w:numPr>
        <w:rPr>
          <w:rFonts w:eastAsiaTheme="minorEastAsia"/>
        </w:rPr>
      </w:pPr>
      <w:r w:rsidRPr="00E139F2">
        <w:rPr>
          <w:rFonts w:eastAsiaTheme="minorEastAsia"/>
        </w:rPr>
        <w:t>Public perceptions of farmed seafood</w:t>
      </w:r>
      <w:r w:rsidR="007701B2">
        <w:rPr>
          <w:rFonts w:eastAsiaTheme="minorEastAsia"/>
        </w:rPr>
        <w:t>.</w:t>
      </w:r>
    </w:p>
    <w:p w14:paraId="5614089C" w14:textId="760F86A6" w:rsidR="00E705D3" w:rsidRPr="00E139F2" w:rsidRDefault="00E705D3" w:rsidP="00E139F2">
      <w:pPr>
        <w:pStyle w:val="ListParagraph"/>
        <w:numPr>
          <w:ilvl w:val="0"/>
          <w:numId w:val="9"/>
        </w:numPr>
        <w:rPr>
          <w:rFonts w:eastAsiaTheme="minorEastAsia"/>
        </w:rPr>
      </w:pPr>
      <w:r w:rsidRPr="00E139F2">
        <w:rPr>
          <w:rFonts w:eastAsiaTheme="minorEastAsia"/>
        </w:rPr>
        <w:t>Unknown total lbs produced some years and some counties due to non-disclosure req</w:t>
      </w:r>
      <w:r w:rsidR="007701B2">
        <w:rPr>
          <w:rFonts w:eastAsiaTheme="minorEastAsia"/>
        </w:rPr>
        <w:t>uirements.</w:t>
      </w:r>
    </w:p>
    <w:p w14:paraId="60C34172" w14:textId="77777777" w:rsidR="00081219" w:rsidRPr="001840F7" w:rsidRDefault="00081219" w:rsidP="00AE5473"/>
    <w:p w14:paraId="3DB2A73A" w14:textId="77777777" w:rsidR="00081219" w:rsidRPr="001840F7" w:rsidRDefault="00081219"/>
    <w:p w14:paraId="09C63CBB" w14:textId="77777777" w:rsidR="00081219" w:rsidRPr="001840F7" w:rsidRDefault="00081219">
      <w:p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rPr>
                <w:rFonts w:eastAsia="Times New Roman"/>
                <w:color w:val="000000"/>
              </w:rPr>
            </w:pPr>
            <w:r w:rsidRPr="001840F7">
              <w:rPr>
                <w:rFonts w:eastAsia="Times New Roman"/>
                <w:color w:val="000000"/>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rPr>
                <w:rFonts w:eastAsia="Times New Roman"/>
                <w:color w:val="000000"/>
              </w:rPr>
            </w:pPr>
            <w:r w:rsidRPr="001840F7">
              <w:rPr>
                <w:rFonts w:eastAsia="Times New Roman"/>
                <w:color w:val="000000"/>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jc w:val="center"/>
              <w:rPr>
                <w:rFonts w:eastAsia="Times New Roman"/>
                <w:color w:val="000000"/>
              </w:rPr>
            </w:pPr>
            <w:r w:rsidRPr="001840F7">
              <w:rPr>
                <w:rFonts w:eastAsia="Times New Roman"/>
                <w:color w:val="000000"/>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jc w:val="center"/>
              <w:rPr>
                <w:rFonts w:eastAsia="Times New Roman"/>
                <w:color w:val="000000"/>
              </w:rPr>
            </w:pPr>
            <w:r w:rsidRPr="001840F7">
              <w:rPr>
                <w:rFonts w:eastAsia="Times New Roman"/>
                <w:color w:val="000000"/>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jc w:val="center"/>
              <w:rPr>
                <w:rFonts w:eastAsia="Times New Roman"/>
                <w:color w:val="000000"/>
              </w:rPr>
            </w:pPr>
            <w:r w:rsidRPr="001840F7">
              <w:rPr>
                <w:rFonts w:eastAsia="Times New Roman"/>
                <w:color w:val="000000"/>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jc w:val="center"/>
              <w:rPr>
                <w:rFonts w:eastAsia="Times New Roman"/>
                <w:color w:val="000000"/>
              </w:rPr>
            </w:pPr>
            <w:r w:rsidRPr="001840F7">
              <w:rPr>
                <w:rFonts w:eastAsia="Times New Roman"/>
                <w:color w:val="000000"/>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jc w:val="center"/>
              <w:rPr>
                <w:rFonts w:eastAsia="Times New Roman"/>
                <w:color w:val="000000"/>
              </w:rPr>
            </w:pPr>
            <w:r w:rsidRPr="001840F7">
              <w:rPr>
                <w:rFonts w:eastAsia="Times New Roman"/>
                <w:color w:val="000000"/>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rPr>
                <w:rFonts w:eastAsia="Times New Roman"/>
                <w:color w:val="333333"/>
              </w:rPr>
            </w:pPr>
            <w:r w:rsidRPr="001840F7">
              <w:rPr>
                <w:rFonts w:eastAsia="Times New Roman"/>
                <w:color w:val="333333"/>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rPr>
                <w:rFonts w:eastAsia="Times New Roman"/>
                <w:i/>
                <w:iCs/>
                <w:color w:val="333333"/>
              </w:rPr>
            </w:pPr>
            <w:r w:rsidRPr="001840F7">
              <w:rPr>
                <w:rFonts w:eastAsia="Times New Roman"/>
                <w:i/>
                <w:iCs/>
                <w:color w:val="333333"/>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rPr>
                <w:rFonts w:eastAsia="Times New Roman"/>
                <w:color w:val="333333"/>
              </w:rPr>
            </w:pPr>
            <w:r w:rsidRPr="001840F7">
              <w:rPr>
                <w:rFonts w:eastAsia="Times New Roman"/>
                <w:color w:val="333333"/>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rPr>
                <w:rFonts w:eastAsia="Times New Roman"/>
                <w:i/>
                <w:iCs/>
                <w:color w:val="333333"/>
              </w:rPr>
            </w:pPr>
            <w:r w:rsidRPr="001840F7">
              <w:rPr>
                <w:rFonts w:eastAsia="Times New Roman"/>
                <w:i/>
                <w:iCs/>
                <w:color w:val="333333"/>
              </w:rPr>
              <w:t>L</w:t>
            </w:r>
            <w:r w:rsidR="00B10750" w:rsidRPr="001840F7">
              <w:rPr>
                <w:rFonts w:eastAsia="Times New Roman"/>
                <w:i/>
                <w:iCs/>
                <w:color w:val="333333"/>
              </w:rPr>
              <w:t>itopenaeus</w:t>
            </w:r>
            <w:r w:rsidRPr="001840F7">
              <w:rPr>
                <w:rFonts w:eastAsia="Times New Roman"/>
                <w:i/>
                <w:iCs/>
                <w:color w:val="333333"/>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jc w:val="center"/>
              <w:rPr>
                <w:rFonts w:eastAsia="Times New Roman"/>
                <w:color w:val="000000"/>
              </w:rPr>
            </w:pPr>
            <w:r w:rsidRPr="001840F7">
              <w:rPr>
                <w:rFonts w:eastAsia="Times New Roman"/>
                <w:color w:val="000000"/>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rPr>
                <w:rFonts w:eastAsia="Times New Roman"/>
                <w:color w:val="333333"/>
              </w:rPr>
            </w:pPr>
            <w:r w:rsidRPr="001840F7">
              <w:rPr>
                <w:rFonts w:eastAsia="Times New Roman"/>
                <w:color w:val="333333"/>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rPr>
                <w:rFonts w:eastAsia="Times New Roman"/>
                <w:i/>
                <w:iCs/>
                <w:color w:val="333333"/>
              </w:rPr>
            </w:pPr>
            <w:r w:rsidRPr="001840F7">
              <w:rPr>
                <w:rFonts w:eastAsia="Times New Roman"/>
                <w:i/>
                <w:iCs/>
                <w:color w:val="333333"/>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jc w:val="center"/>
              <w:rPr>
                <w:rFonts w:eastAsia="Times New Roman"/>
                <w:color w:val="000000"/>
              </w:rPr>
            </w:pPr>
            <w:r w:rsidRPr="001840F7">
              <w:rPr>
                <w:rFonts w:eastAsia="Times New Roman"/>
                <w:color w:val="000000"/>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rPr>
                <w:rFonts w:eastAsia="Times New Roman"/>
                <w:color w:val="333333"/>
              </w:rPr>
            </w:pPr>
            <w:r w:rsidRPr="001840F7">
              <w:rPr>
                <w:rFonts w:eastAsia="Times New Roman"/>
                <w:color w:val="333333"/>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rPr>
                <w:rFonts w:eastAsia="Times New Roman"/>
                <w:i/>
                <w:iCs/>
                <w:color w:val="333333"/>
              </w:rPr>
            </w:pPr>
            <w:r w:rsidRPr="001840F7">
              <w:rPr>
                <w:rFonts w:eastAsia="Times New Roman"/>
                <w:i/>
                <w:iCs/>
                <w:color w:val="333333"/>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jc w:val="center"/>
              <w:rPr>
                <w:rFonts w:eastAsia="Times New Roman"/>
                <w:color w:val="000000"/>
              </w:rPr>
            </w:pPr>
            <w:r w:rsidRPr="001840F7">
              <w:rPr>
                <w:rFonts w:eastAsia="Times New Roman"/>
                <w:color w:val="000000"/>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rPr>
                <w:rFonts w:eastAsia="Times New Roman"/>
                <w:color w:val="333333"/>
              </w:rPr>
            </w:pPr>
            <w:r w:rsidRPr="001840F7">
              <w:rPr>
                <w:rFonts w:eastAsia="Times New Roman"/>
                <w:color w:val="333333"/>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rPr>
                <w:rFonts w:eastAsia="Times New Roman"/>
                <w:i/>
                <w:iCs/>
                <w:color w:val="333333"/>
              </w:rPr>
            </w:pPr>
            <w:r w:rsidRPr="001840F7">
              <w:rPr>
                <w:rFonts w:eastAsia="Times New Roman"/>
                <w:i/>
                <w:iCs/>
                <w:color w:val="333333"/>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jc w:val="center"/>
              <w:rPr>
                <w:rFonts w:eastAsia="Times New Roman"/>
                <w:color w:val="000000"/>
              </w:rPr>
            </w:pPr>
            <w:r w:rsidRPr="001840F7">
              <w:rPr>
                <w:rFonts w:eastAsia="Times New Roman"/>
                <w:color w:val="000000"/>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459FA1EB" w:rsidR="00081219" w:rsidRPr="001840F7" w:rsidRDefault="00081219" w:rsidP="002616A6">
            <w:pPr>
              <w:rPr>
                <w:rFonts w:eastAsia="Times New Roman"/>
                <w:color w:val="333333"/>
              </w:rPr>
            </w:pPr>
            <w:r w:rsidRPr="001840F7">
              <w:rPr>
                <w:rFonts w:eastAsia="Times New Roman"/>
                <w:color w:val="333333"/>
              </w:rPr>
              <w:t>Seaweed</w:t>
            </w:r>
            <w:r w:rsidR="002616A6">
              <w:rPr>
                <w:rFonts w:eastAsia="Times New Roman"/>
                <w:color w:val="333333"/>
              </w:rPr>
              <w:t>/Limu</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rPr>
                <w:rFonts w:eastAsia="Times New Roman"/>
                <w:i/>
                <w:iCs/>
                <w:color w:val="333333"/>
              </w:rPr>
            </w:pPr>
            <w:r w:rsidRPr="001840F7">
              <w:rPr>
                <w:rFonts w:eastAsia="Times New Roman"/>
                <w:i/>
                <w:iCs/>
                <w:color w:val="333333"/>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rPr>
                <w:rFonts w:eastAsia="Times New Roman"/>
                <w:color w:val="333333"/>
              </w:rPr>
            </w:pPr>
            <w:r w:rsidRPr="001840F7">
              <w:rPr>
                <w:rFonts w:eastAsia="Times New Roman"/>
                <w:color w:val="333333"/>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rPr>
                <w:rFonts w:eastAsia="Times New Roman"/>
                <w:i/>
                <w:iCs/>
                <w:color w:val="333333"/>
              </w:rPr>
            </w:pPr>
            <w:r w:rsidRPr="001840F7">
              <w:rPr>
                <w:rFonts w:eastAsia="Times New Roman"/>
                <w:i/>
                <w:iCs/>
                <w:color w:val="333333"/>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rPr>
                <w:rFonts w:eastAsia="Times New Roman"/>
                <w:color w:val="333333"/>
              </w:rPr>
            </w:pPr>
            <w:r w:rsidRPr="001840F7">
              <w:rPr>
                <w:rFonts w:eastAsia="Times New Roman"/>
                <w:color w:val="333333"/>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rPr>
                <w:rFonts w:eastAsia="Times New Roman"/>
                <w:i/>
                <w:iCs/>
                <w:color w:val="333333"/>
              </w:rPr>
            </w:pPr>
            <w:r w:rsidRPr="001840F7">
              <w:rPr>
                <w:rFonts w:eastAsia="Times New Roman"/>
                <w:i/>
                <w:iCs/>
                <w:color w:val="333333"/>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jc w:val="center"/>
              <w:rPr>
                <w:rFonts w:eastAsia="Times New Roman"/>
                <w:color w:val="000000"/>
              </w:rPr>
            </w:pPr>
            <w:r w:rsidRPr="001840F7">
              <w:rPr>
                <w:rFonts w:eastAsia="Times New Roman"/>
                <w:color w:val="000000"/>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jc w:val="center"/>
              <w:rPr>
                <w:rFonts w:eastAsia="Times New Roman"/>
                <w:color w:val="000000"/>
              </w:rPr>
            </w:pPr>
            <w:r w:rsidRPr="001840F7">
              <w:rPr>
                <w:rFonts w:eastAsia="Times New Roman"/>
                <w:color w:val="000000"/>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jc w:val="center"/>
              <w:rPr>
                <w:rFonts w:eastAsia="Times New Roman"/>
                <w:color w:val="000000"/>
              </w:rPr>
            </w:pPr>
            <w:r w:rsidRPr="001840F7">
              <w:rPr>
                <w:rFonts w:eastAsia="Times New Roman"/>
                <w:color w:val="000000"/>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rPr>
                <w:rFonts w:eastAsia="Times New Roman"/>
                <w:color w:val="333333"/>
              </w:rPr>
            </w:pPr>
            <w:r w:rsidRPr="001840F7">
              <w:rPr>
                <w:rFonts w:eastAsia="Times New Roman"/>
                <w:color w:val="333333"/>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rPr>
                <w:rFonts w:eastAsia="Times New Roman"/>
                <w:i/>
                <w:iCs/>
              </w:rPr>
            </w:pPr>
            <w:r w:rsidRPr="001840F7">
              <w:rPr>
                <w:rFonts w:eastAsia="Times New Roman"/>
                <w:i/>
                <w:iCs/>
              </w:rPr>
              <w:t>Oreochromis</w:t>
            </w:r>
            <w:r w:rsidRPr="001840F7">
              <w:rPr>
                <w:rFonts w:eastAsia="Times New Roman"/>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jc w:val="center"/>
              <w:rPr>
                <w:rFonts w:eastAsia="Times New Roman"/>
                <w:color w:val="000000"/>
              </w:rPr>
            </w:pPr>
            <w:r w:rsidRPr="001840F7">
              <w:rPr>
                <w:rFonts w:eastAsia="Times New Roman"/>
                <w:color w:val="000000"/>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jc w:val="center"/>
              <w:rPr>
                <w:rFonts w:eastAsia="Times New Roman"/>
                <w:color w:val="000000"/>
              </w:rPr>
            </w:pPr>
            <w:r w:rsidRPr="001840F7">
              <w:rPr>
                <w:rFonts w:eastAsia="Times New Roman"/>
                <w:color w:val="000000"/>
              </w:rPr>
              <w:t>0.00</w:t>
            </w:r>
          </w:p>
        </w:tc>
      </w:tr>
    </w:tbl>
    <w:p w14:paraId="6E6AFE17" w14:textId="77777777" w:rsidR="00977CB3" w:rsidRPr="001840F7" w:rsidRDefault="00977CB3" w:rsidP="00081219">
      <w:pPr>
        <w:rPr>
          <w:rFonts w:eastAsia="Times New Roman"/>
          <w:color w:val="000000"/>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color w:val="4F81BD" w:themeColor="accent1"/>
        </w:rPr>
      </w:pPr>
    </w:p>
    <w:p w14:paraId="1133476C" w14:textId="77777777" w:rsidR="00517D61" w:rsidRPr="006A6092" w:rsidRDefault="00517D61">
      <w:pPr>
        <w:rPr>
          <w:b/>
          <w:color w:val="000000" w:themeColor="text1"/>
        </w:rPr>
      </w:pPr>
      <w:r w:rsidRPr="006A6092">
        <w:rPr>
          <w:b/>
          <w:color w:val="000000" w:themeColor="text1"/>
        </w:rPr>
        <w:t>Artisanal Fishing Opportunities</w:t>
      </w:r>
    </w:p>
    <w:p w14:paraId="7747BB1F" w14:textId="77777777" w:rsidR="001C6597" w:rsidRPr="001840F7" w:rsidRDefault="00A039FA">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 xml:space="preserve">=(1-Du)*resource   </m:t>
          </m:r>
        </m:oMath>
      </m:oMathPara>
    </w:p>
    <w:p w14:paraId="15E279A5" w14:textId="77777777" w:rsidR="00B90E1F" w:rsidRPr="001840F7" w:rsidRDefault="00AD5BD2">
      <w:pPr>
        <w:rPr>
          <w:rFonts w:eastAsiaTheme="minorEastAsia"/>
          <w:b/>
        </w:rPr>
      </w:pPr>
      <m:oMathPara>
        <m:oMath>
          <m:r>
            <m:rPr>
              <m:sty m:val="bi"/>
            </m:rPr>
            <w:rPr>
              <w:rFonts w:ascii="Cambria Math" w:hAnsi="Cambria Math"/>
            </w:rPr>
            <m:t>Du=</m:t>
          </m:r>
          <m:d>
            <m:dPr>
              <m:ctrlPr>
                <w:rPr>
                  <w:rFonts w:ascii="Cambria Math" w:hAnsi="Cambria Math"/>
                  <w:b/>
                  <w:i/>
                </w:rPr>
              </m:ctrlPr>
            </m:dPr>
            <m:e>
              <m:r>
                <m:rPr>
                  <m:sty m:val="bi"/>
                </m:rPr>
                <w:rPr>
                  <w:rFonts w:ascii="Cambria Math" w:hAnsi="Cambria Math"/>
                </w:rPr>
                <m:t>1-need</m:t>
              </m:r>
            </m:e>
          </m:d>
          <m:r>
            <m:rPr>
              <m:sty m:val="bi"/>
            </m:rPr>
            <w:rPr>
              <w:rFonts w:ascii="Cambria Math" w:hAnsi="Cambria Math"/>
            </w:rPr>
            <m:t>*(1-access)</m:t>
          </m:r>
        </m:oMath>
      </m:oMathPara>
    </w:p>
    <w:p w14:paraId="2C615947" w14:textId="77777777" w:rsidR="00AD5BD2" w:rsidRPr="001840F7" w:rsidRDefault="00AD5BD2">
      <w:pPr>
        <w:rPr>
          <w:b/>
        </w:rPr>
      </w:pPr>
    </w:p>
    <w:p w14:paraId="2DAAC452" w14:textId="77777777" w:rsidR="00E71C10" w:rsidRPr="001840F7" w:rsidRDefault="00E71C10">
      <w:r w:rsidRPr="001840F7">
        <w:t>Three components were identified by stakeholders as key components for measuring artisanal fishing opportunities. These components are access to the resource, the availability of the resourc</w:t>
      </w:r>
      <w:r w:rsidR="002E3CC2" w:rsidRPr="001840F7">
        <w:t>e, and number of subsistence/</w:t>
      </w:r>
      <w:r w:rsidRPr="001840F7">
        <w:t xml:space="preserve">artisanal fishers. </w:t>
      </w:r>
    </w:p>
    <w:p w14:paraId="0B3A5B3A" w14:textId="77777777" w:rsidR="00D86843" w:rsidRPr="001840F7" w:rsidRDefault="00517D61">
      <w:r w:rsidRPr="001840F7">
        <w:t>Access</w:t>
      </w:r>
      <w:r w:rsidR="002C4055" w:rsidRPr="001840F7">
        <w:t xml:space="preserve"> was determined as an issue for artisanal fishing opportunities. Access was defined as the number of beach or coastal </w:t>
      </w:r>
      <w:r w:rsidR="00F87E07" w:rsidRPr="001840F7">
        <w:t>access points per kilometer of coastline</w:t>
      </w:r>
      <w:r w:rsidR="002C4055" w:rsidRPr="001840F7">
        <w:t xml:space="preserve">. With development of coastal areas, including hotels, the access and parking for artisanal fishers can be reduced. Beach access is under county jurisdiction. The data for beach access </w:t>
      </w:r>
      <w:r w:rsidR="002E3CC2" w:rsidRPr="001840F7">
        <w:t xml:space="preserve">has not been </w:t>
      </w:r>
      <w:r w:rsidR="00344448" w:rsidRPr="001840F7">
        <w:t>provided by the County of Kauai</w:t>
      </w:r>
      <w:r w:rsidR="002E3CC2" w:rsidRPr="001840F7">
        <w:t>, we therefore used an average per coastline estimate for the draft of the index for Kauai Island.</w:t>
      </w:r>
      <w:r w:rsidR="00BC070B" w:rsidRPr="001840F7">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r w:rsidRPr="001840F7">
        <w:t xml:space="preserve">Resource was measured as </w:t>
      </w:r>
      <w:r w:rsidR="00AD5BD2" w:rsidRPr="001840F7">
        <w:t>the current biomass of coastal</w:t>
      </w:r>
      <w:r w:rsidRPr="001840F7">
        <w:t xml:space="preserve"> fish</w:t>
      </w:r>
      <w:r w:rsidR="00AD5BD2" w:rsidRPr="001840F7">
        <w:t xml:space="preserve"> </w:t>
      </w:r>
      <w:r w:rsidRPr="001840F7">
        <w:t xml:space="preserve">to the </w:t>
      </w:r>
      <w:r w:rsidR="00AD5BD2" w:rsidRPr="001840F7">
        <w:t>pristine</w:t>
      </w:r>
      <w:r w:rsidRPr="001840F7">
        <w:t xml:space="preserve"> bi</w:t>
      </w:r>
      <w:r w:rsidR="00AC627F" w:rsidRPr="001840F7">
        <w:t>omass of coastal resource fish. The scores come from the NOAA Coral Reef Report Card developed by the Coral Reef Monitoring Program.</w:t>
      </w:r>
      <w:r w:rsidR="00AF5726" w:rsidRPr="001840F7">
        <w:t xml:space="preserve"> The reference fish biomass (</w:t>
      </w:r>
      <w:r w:rsidR="00AF5726" w:rsidRPr="001840F7">
        <w:rPr>
          <w:i/>
        </w:rPr>
        <w:t>R</w:t>
      </w:r>
      <w:r w:rsidR="00AF5726" w:rsidRPr="001840F7">
        <w:rPr>
          <w:i/>
          <w:vertAlign w:val="subscript"/>
        </w:rPr>
        <w:t>r</w:t>
      </w:r>
      <w:r w:rsidR="00AF5726" w:rsidRPr="001840F7">
        <w:t>) is the modeled pristine reef fish biomass in the absence of humans (Williams et al 2015).</w:t>
      </w:r>
    </w:p>
    <w:p w14:paraId="6CA81209" w14:textId="77777777" w:rsidR="00517D61" w:rsidRPr="001840F7" w:rsidRDefault="001C6597">
      <w:r w:rsidRPr="001840F7">
        <w:t xml:space="preserve">Ideally need would be assessed based on number of subsistence fishers; </w:t>
      </w:r>
      <w:proofErr w:type="gramStart"/>
      <w:r w:rsidRPr="001840F7">
        <w:t>however</w:t>
      </w:r>
      <w:proofErr w:type="gramEnd"/>
      <w:r w:rsidRPr="001840F7">
        <w:t xml:space="preserve"> the number of subsistence fishers is unknown. </w:t>
      </w:r>
      <w:r w:rsidR="00517D61" w:rsidRPr="001840F7">
        <w:t xml:space="preserve">Need </w:t>
      </w:r>
      <w:r w:rsidRPr="001840F7">
        <w:t xml:space="preserve">was </w:t>
      </w:r>
      <w:r w:rsidR="00517D61" w:rsidRPr="001840F7">
        <w:t xml:space="preserve">assessed </w:t>
      </w:r>
      <w:r w:rsidRPr="001840F7">
        <w:t>the</w:t>
      </w:r>
      <w:r w:rsidR="00517D61" w:rsidRPr="001840F7">
        <w:t xml:space="preserve"> </w:t>
      </w:r>
      <w:r w:rsidRPr="001840F7">
        <w:t xml:space="preserve">percent of households that fish.  </w:t>
      </w:r>
      <w:r w:rsidR="00517D61" w:rsidRPr="001840F7">
        <w:t xml:space="preserve">Data comes from </w:t>
      </w:r>
      <w:r w:rsidRPr="001840F7">
        <w:t>the National Atmospheric and Oceanic Administration Hawaiʻi Marine Recreational Fishing Survey (</w:t>
      </w:r>
      <w:hyperlink r:id="rId16" w:history="1">
        <w:r w:rsidRPr="001840F7">
          <w:rPr>
            <w:rStyle w:val="Hyperlink"/>
          </w:rPr>
          <w:t>http://www.fpir.noaa.gov/SFD/SFD_rcf_hmrfs.html</w:t>
        </w:r>
      </w:hyperlink>
      <w:r w:rsidRPr="001840F7">
        <w:t xml:space="preserve">) contracted through the State of Hawaiʻi Department of Land and Natural Resources Division of Aquatic Resources. </w:t>
      </w:r>
      <w:r w:rsidR="006C5F7D" w:rsidRPr="001840F7">
        <w:t xml:space="preserve"> The percent of households that fish was multiplied by the number of residents per region to obtain an estimate of fishers per region. This number is </w:t>
      </w:r>
      <w:r w:rsidR="00AC627F" w:rsidRPr="001840F7">
        <w:t xml:space="preserve">a proxy for the number of </w:t>
      </w:r>
      <w:r w:rsidR="006C5F7D" w:rsidRPr="001840F7">
        <w:t>fishers</w:t>
      </w:r>
      <w:r w:rsidR="00AC627F" w:rsidRPr="001840F7">
        <w:t>,</w:t>
      </w:r>
      <w:r w:rsidR="006C5F7D" w:rsidRPr="001840F7">
        <w:t xml:space="preserve"> but it does allow for a comparison of need across regions. </w:t>
      </w:r>
      <w:r w:rsidR="00F25B57" w:rsidRPr="001840F7">
        <w:t>The reference need was the combined total fishers in Hawaii</w:t>
      </w:r>
      <w:r w:rsidR="00AF5726" w:rsidRPr="001840F7">
        <w:t xml:space="preserve"> (</w:t>
      </w:r>
      <w:r w:rsidR="00AF5726" w:rsidRPr="001840F7">
        <w:rPr>
          <w:i/>
        </w:rPr>
        <w:t>N</w:t>
      </w:r>
      <w:r w:rsidR="00AF5726" w:rsidRPr="001840F7">
        <w:rPr>
          <w:i/>
          <w:vertAlign w:val="subscript"/>
        </w:rPr>
        <w:t>r</w:t>
      </w:r>
      <w:r w:rsidR="00AF5726" w:rsidRPr="001840F7">
        <w:rPr>
          <w:i/>
        </w:rPr>
        <w:t>)</w:t>
      </w:r>
      <w:r w:rsidR="00F25B57" w:rsidRPr="001840F7">
        <w:t>.</w:t>
      </w:r>
    </w:p>
    <w:p w14:paraId="06C8C37B" w14:textId="77777777" w:rsidR="00F87E07" w:rsidRPr="001840F7" w:rsidRDefault="00F87E07">
      <w:r w:rsidRPr="001840F7">
        <w:t xml:space="preserve">The poverty level in Hawaii is 10.6% in 2015 (DEBET </w:t>
      </w:r>
      <w:hyperlink r:id="rId17" w:history="1">
        <w:r w:rsidRPr="001840F7">
          <w:rPr>
            <w:rStyle w:val="Hyperlink"/>
          </w:rPr>
          <w:t>http://dbedt.hawaii.gov/economic/ranks/</w:t>
        </w:r>
      </w:hyperlink>
      <w:r w:rsidRPr="001840F7">
        <w:t>). The poverty level was used as the need</w:t>
      </w:r>
      <w:r w:rsidR="003D54BD" w:rsidRPr="001840F7">
        <w:t>.</w:t>
      </w:r>
    </w:p>
    <w:p w14:paraId="5F0001D9" w14:textId="77777777" w:rsidR="00517D61" w:rsidRPr="001840F7" w:rsidRDefault="00AD5BD2">
      <w:r w:rsidRPr="001840F7">
        <w:t xml:space="preserve">The trend was calculated as the combined change in the resource and coastal access over the past 5 years 2010-2015. The data for the change in shoreline access points comes from the Office of Planning. </w:t>
      </w:r>
    </w:p>
    <w:p w14:paraId="1B9A4EB1" w14:textId="77777777" w:rsidR="005536F4" w:rsidRDefault="005536F4" w:rsidP="005536F4">
      <w:pPr>
        <w:rPr>
          <w:i/>
        </w:rPr>
      </w:pPr>
      <w:r>
        <w:rPr>
          <w:i/>
        </w:rPr>
        <w:t>Data L</w:t>
      </w:r>
      <w:r w:rsidRPr="008677C5">
        <w:rPr>
          <w:i/>
        </w:rPr>
        <w:t>ayers</w:t>
      </w:r>
      <w:r>
        <w:rPr>
          <w:i/>
        </w:rPr>
        <w:t xml:space="preserve"> &amp; References</w:t>
      </w:r>
    </w:p>
    <w:p w14:paraId="1CEB12EE" w14:textId="77777777" w:rsidR="00517D61" w:rsidRPr="001840F7" w:rsidRDefault="00517D61">
      <w:pPr>
        <w:rPr>
          <w:b/>
        </w:rPr>
      </w:pPr>
    </w:p>
    <w:p w14:paraId="0141FD72" w14:textId="145A2F3E" w:rsidR="00517D61" w:rsidRPr="00E139F2" w:rsidRDefault="00E139F2">
      <w:pPr>
        <w:rPr>
          <w:i/>
        </w:rPr>
      </w:pPr>
      <w:r>
        <w:rPr>
          <w:i/>
        </w:rPr>
        <w:t>Data Gaps</w:t>
      </w:r>
    </w:p>
    <w:p w14:paraId="23F1E2EA" w14:textId="00C88505" w:rsidR="00A93512" w:rsidRPr="00E139F2" w:rsidRDefault="00A93512" w:rsidP="00E139F2">
      <w:pPr>
        <w:pStyle w:val="ListParagraph"/>
        <w:numPr>
          <w:ilvl w:val="0"/>
          <w:numId w:val="8"/>
        </w:numPr>
      </w:pPr>
      <w:r w:rsidRPr="00E139F2">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pPr>
      <w:r w:rsidRPr="00E139F2">
        <w:t>Number of fishers</w:t>
      </w:r>
    </w:p>
    <w:p w14:paraId="27A3C4AB" w14:textId="6DC27630" w:rsidR="00A93512" w:rsidRPr="00E139F2" w:rsidRDefault="00A93512" w:rsidP="00E139F2">
      <w:pPr>
        <w:pStyle w:val="ListParagraph"/>
        <w:numPr>
          <w:ilvl w:val="0"/>
          <w:numId w:val="8"/>
        </w:numPr>
      </w:pPr>
      <w:r w:rsidRPr="00E139F2">
        <w:t>Fish flow</w:t>
      </w:r>
    </w:p>
    <w:p w14:paraId="6FAA27B6" w14:textId="0296631E" w:rsidR="00A93512" w:rsidRPr="00E139F2" w:rsidRDefault="00A93512" w:rsidP="00E139F2">
      <w:pPr>
        <w:pStyle w:val="ListParagraph"/>
        <w:numPr>
          <w:ilvl w:val="0"/>
          <w:numId w:val="8"/>
        </w:numPr>
      </w:pPr>
      <w:r w:rsidRPr="00E139F2">
        <w:t>Catch and effort data</w:t>
      </w:r>
    </w:p>
    <w:p w14:paraId="1807E985" w14:textId="5E653A88" w:rsidR="00A93512" w:rsidRPr="00E139F2" w:rsidRDefault="00A93512" w:rsidP="00E139F2">
      <w:pPr>
        <w:pStyle w:val="ListParagraph"/>
        <w:numPr>
          <w:ilvl w:val="0"/>
          <w:numId w:val="8"/>
        </w:numPr>
      </w:pPr>
      <w:r w:rsidRPr="00E139F2">
        <w:t>Beach access locations are managed by counties and it is unknown how often the data are updated.</w:t>
      </w:r>
    </w:p>
    <w:p w14:paraId="36C141A2" w14:textId="77777777" w:rsidR="00A93512" w:rsidRPr="001840F7" w:rsidRDefault="00A93512">
      <w:pPr>
        <w:rPr>
          <w:b/>
        </w:rPr>
      </w:pPr>
    </w:p>
    <w:p w14:paraId="5BA4AEBE" w14:textId="77777777" w:rsidR="00B30B73" w:rsidRPr="006A6092" w:rsidRDefault="00B30B73" w:rsidP="00B30B73">
      <w:pPr>
        <w:rPr>
          <w:b/>
          <w:color w:val="000000" w:themeColor="text1"/>
        </w:rPr>
      </w:pPr>
      <w:r w:rsidRPr="006A6092">
        <w:rPr>
          <w:b/>
          <w:color w:val="000000" w:themeColor="text1"/>
        </w:rPr>
        <w:t>Sustainable Tourism</w:t>
      </w:r>
    </w:p>
    <w:p w14:paraId="5DCD8829" w14:textId="430B74D0" w:rsidR="00204C6E" w:rsidRDefault="00204C6E" w:rsidP="00B30B73">
      <w:r w:rsidRPr="00204C6E">
        <w:lastRenderedPageBreak/>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t>timent of residents of tourism.</w:t>
      </w:r>
    </w:p>
    <w:p w14:paraId="57D08EEF" w14:textId="77777777" w:rsidR="00B30B73" w:rsidRPr="001840F7" w:rsidRDefault="00B30B73" w:rsidP="00B30B73">
      <w:pPr>
        <w:rPr>
          <w:i/>
        </w:rPr>
      </w:pPr>
      <w:r w:rsidRPr="001840F7">
        <w:t>Sustainable tourism was scored based on the benefit of visitors to economic growth (</w:t>
      </w:r>
      <w:r w:rsidRPr="001840F7">
        <w:rPr>
          <w:i/>
        </w:rPr>
        <w:t xml:space="preserve">economic) </w:t>
      </w:r>
      <w:r w:rsidRPr="001840F7">
        <w:t>while taking into account the</w:t>
      </w:r>
      <w:r w:rsidRPr="001840F7">
        <w:rPr>
          <w:i/>
        </w:rPr>
        <w:t xml:space="preserve"> </w:t>
      </w:r>
      <w:r w:rsidRPr="001840F7">
        <w:t>preservation of social and cultural values of residents</w:t>
      </w:r>
      <w:r w:rsidRPr="001840F7">
        <w:rPr>
          <w:i/>
        </w:rPr>
        <w:t xml:space="preserve"> (sentiment) </w:t>
      </w:r>
      <w:r w:rsidRPr="001840F7">
        <w:t>and the natural environment (</w:t>
      </w:r>
      <w:r w:rsidRPr="001840F7">
        <w:rPr>
          <w:i/>
        </w:rPr>
        <w:t xml:space="preserve">environment). </w:t>
      </w:r>
    </w:p>
    <w:p w14:paraId="770838F1" w14:textId="1880BE2D" w:rsidR="00B30B73" w:rsidRPr="001840F7" w:rsidRDefault="00A039FA" w:rsidP="00B30B73">
      <w:pPr>
        <w:rPr>
          <w:i/>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m:t>
                      </m:r>
                    </m:sub>
                  </m:sSub>
                </m:num>
                <m:den>
                  <m:sSub>
                    <m:sSubPr>
                      <m:ctrlPr>
                        <w:rPr>
                          <w:rFonts w:ascii="Cambria Math" w:hAnsi="Cambria Math"/>
                          <w:i/>
                        </w:rPr>
                      </m:ctrlPr>
                    </m:sSubPr>
                    <m:e>
                      <m:r>
                        <w:rPr>
                          <w:rFonts w:ascii="Cambria Math" w:hAnsi="Cambria Math"/>
                        </w:rPr>
                        <m:t>e</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m:t>
                      </m:r>
                    </m:sub>
                  </m:sSub>
                </m:num>
                <m:den>
                  <m:sSub>
                    <m:sSubPr>
                      <m:ctrlPr>
                        <w:rPr>
                          <w:rFonts w:ascii="Cambria Math" w:hAnsi="Cambria Math"/>
                          <w:i/>
                        </w:rPr>
                      </m:ctrlPr>
                    </m:sSubPr>
                    <m:e>
                      <m:r>
                        <w:rPr>
                          <w:rFonts w:ascii="Cambria Math" w:hAnsi="Cambria Math"/>
                        </w:rPr>
                        <m:t>s</m:t>
                      </m:r>
                    </m:e>
                    <m:sub>
                      <m:r>
                        <w:rPr>
                          <w:rFonts w:ascii="Cambria Math" w:hAnsi="Cambria Math"/>
                        </w:rPr>
                        <m:t>r</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30</m:t>
                      </m:r>
                    </m:sub>
                  </m:sSub>
                </m:den>
              </m:f>
            </m:num>
            <m:den>
              <m:r>
                <w:rPr>
                  <w:rFonts w:ascii="Cambria Math" w:hAnsi="Cambria Math"/>
                </w:rPr>
                <m:t>3</m:t>
              </m:r>
            </m:den>
          </m:f>
        </m:oMath>
      </m:oMathPara>
    </w:p>
    <w:p w14:paraId="1640511B" w14:textId="34FF9F02" w:rsidR="000E1589" w:rsidRPr="000E1589" w:rsidRDefault="000E1589" w:rsidP="00B30B73">
      <w:pPr>
        <w:rPr>
          <w:i/>
          <w:vertAlign w:val="subscript"/>
        </w:rPr>
      </w:pPr>
      <w:r>
        <w:rPr>
          <w:i/>
        </w:rPr>
        <w:t>e</w:t>
      </w:r>
      <w:r w:rsidRPr="000E1589">
        <w:rPr>
          <w:i/>
          <w:vertAlign w:val="subscript"/>
        </w:rPr>
        <w:t>c</w:t>
      </w:r>
      <w:r>
        <w:rPr>
          <w:i/>
        </w:rPr>
        <w:t>=</w:t>
      </w:r>
      <w:r w:rsidRPr="00863D15">
        <w:t>current annual growth in visitor generated GDP</w:t>
      </w:r>
    </w:p>
    <w:p w14:paraId="4CD86D63" w14:textId="29EE5705" w:rsidR="000E1589" w:rsidRPr="001840F7" w:rsidRDefault="000E1589" w:rsidP="000E1589">
      <w:pPr>
        <w:rPr>
          <w:i/>
        </w:rPr>
      </w:pPr>
      <w:r>
        <w:rPr>
          <w:i/>
        </w:rPr>
        <w:t>e</w:t>
      </w:r>
      <w:r>
        <w:rPr>
          <w:i/>
          <w:vertAlign w:val="subscript"/>
        </w:rPr>
        <w:t>r</w:t>
      </w:r>
      <w:r>
        <w:rPr>
          <w:i/>
        </w:rPr>
        <w:t>=</w:t>
      </w:r>
      <w:r w:rsidRPr="000E1589">
        <w:rPr>
          <w:i/>
        </w:rPr>
        <w:t xml:space="preserve"> </w:t>
      </w:r>
      <w:r w:rsidRPr="00863D15">
        <w:t>reference annual growth rate in visitor generated GDP=2.5%</w:t>
      </w:r>
    </w:p>
    <w:p w14:paraId="0C47E9E9" w14:textId="77777777" w:rsidR="00B30B73" w:rsidRPr="001840F7" w:rsidRDefault="00B30B73" w:rsidP="00B30B73">
      <w:pPr>
        <w:rPr>
          <w:i/>
        </w:rPr>
      </w:pPr>
      <w:r w:rsidRPr="001840F7">
        <w:rPr>
          <w:i/>
        </w:rPr>
        <w:t>r ≥</w:t>
      </w:r>
      <w:r w:rsidRPr="00863D15">
        <w:t>2.5% = 1</w:t>
      </w:r>
    </w:p>
    <w:p w14:paraId="6F984FAE" w14:textId="33CBF15D" w:rsidR="000E1589" w:rsidRDefault="000E1589" w:rsidP="00B30B73">
      <w:pPr>
        <w:rPr>
          <w:i/>
        </w:rPr>
      </w:pPr>
      <w:r>
        <w:rPr>
          <w:i/>
        </w:rPr>
        <w:t>r&gt;</w:t>
      </w:r>
      <w:r w:rsidRPr="00863D15">
        <w:t>1.5% and</w:t>
      </w:r>
      <w:r>
        <w:rPr>
          <w:i/>
        </w:rPr>
        <w:t xml:space="preserve"> r</w:t>
      </w:r>
      <w:r w:rsidRPr="00863D15">
        <w:t>&gt;2.5% =</w:t>
      </w:r>
      <w:r>
        <w:rPr>
          <w:i/>
        </w:rPr>
        <w:t>r</w:t>
      </w:r>
    </w:p>
    <w:p w14:paraId="31F744B8" w14:textId="5F356D22" w:rsidR="000E1589" w:rsidRPr="001840F7" w:rsidRDefault="000E1589" w:rsidP="00B30B73">
      <w:pPr>
        <w:rPr>
          <w:i/>
        </w:rPr>
      </w:pPr>
      <w:r>
        <w:rPr>
          <w:i/>
        </w:rPr>
        <w:t>r≤</w:t>
      </w:r>
      <w:r w:rsidRPr="00863D15">
        <w:t>1.5</w:t>
      </w:r>
      <w:r w:rsidR="0034153C" w:rsidRPr="00863D15">
        <w:t>%</w:t>
      </w:r>
      <w:r w:rsidRPr="00863D15">
        <w:t xml:space="preserve"> and</w:t>
      </w:r>
      <w:r>
        <w:rPr>
          <w:i/>
        </w:rPr>
        <w:t xml:space="preserve"> r ≥ = </w:t>
      </w:r>
      <w:r w:rsidRPr="00863D15">
        <w:t>-0.3</w:t>
      </w:r>
      <w:r w:rsidR="00B30B73" w:rsidRPr="00863D15">
        <w:t xml:space="preserve">% </w:t>
      </w:r>
      <w:r w:rsidR="00B30B73" w:rsidRPr="001840F7">
        <w:rPr>
          <w:i/>
        </w:rPr>
        <w:t>=</w:t>
      </w:r>
      <w:r w:rsidR="00B30B73" w:rsidRPr="00863D15">
        <w:t>0.5</w:t>
      </w:r>
    </w:p>
    <w:p w14:paraId="7FF4D8C5" w14:textId="243B4CB3" w:rsidR="0034153C" w:rsidRPr="00863D15" w:rsidRDefault="0034153C" w:rsidP="00B30B73">
      <w:r>
        <w:rPr>
          <w:i/>
        </w:rPr>
        <w:t>s</w:t>
      </w:r>
      <w:r w:rsidRPr="0034153C">
        <w:rPr>
          <w:i/>
          <w:vertAlign w:val="subscript"/>
        </w:rPr>
        <w:t>c</w:t>
      </w:r>
      <w:r>
        <w:rPr>
          <w:i/>
        </w:rPr>
        <w:t>=</w:t>
      </w:r>
      <w:r w:rsidRPr="00863D15">
        <w:t xml:space="preserve"> current</w:t>
      </w:r>
      <w:r w:rsidR="00863D15">
        <w:t xml:space="preserve"> </w:t>
      </w:r>
      <w:r w:rsidR="00863D15" w:rsidRPr="00863D15">
        <w:t>sentiment</w:t>
      </w:r>
    </w:p>
    <w:p w14:paraId="0954DBB0" w14:textId="4FB478D9" w:rsidR="0034153C" w:rsidRPr="00863D15" w:rsidRDefault="0034153C" w:rsidP="0034153C">
      <w:r>
        <w:rPr>
          <w:i/>
        </w:rPr>
        <w:t>s</w:t>
      </w:r>
      <w:r>
        <w:rPr>
          <w:i/>
          <w:vertAlign w:val="subscript"/>
        </w:rPr>
        <w:t>r</w:t>
      </w:r>
      <w:r>
        <w:rPr>
          <w:i/>
        </w:rPr>
        <w:t>=</w:t>
      </w:r>
      <w:r w:rsidRPr="00863D15">
        <w:t>r</w:t>
      </w:r>
      <w:r w:rsidR="002E5776">
        <w:t>eference sentiment target of 80</w:t>
      </w:r>
      <w:r w:rsidR="00517F75">
        <w:t>%</w:t>
      </w:r>
      <w:r w:rsidRPr="00863D15">
        <w:t xml:space="preserve"> </w:t>
      </w:r>
    </w:p>
    <w:p w14:paraId="5AF6DB4B" w14:textId="656C774E" w:rsidR="00B6622A" w:rsidRPr="00863D15" w:rsidRDefault="00B6622A" w:rsidP="0034153C">
      <w:r>
        <w:rPr>
          <w:i/>
        </w:rPr>
        <w:t>n</w:t>
      </w:r>
      <w:r>
        <w:rPr>
          <w:i/>
          <w:vertAlign w:val="subscript"/>
        </w:rPr>
        <w:t>c</w:t>
      </w:r>
      <w:r>
        <w:rPr>
          <w:i/>
        </w:rPr>
        <w:t xml:space="preserve"> =</w:t>
      </w:r>
      <w:r w:rsidRPr="00863D15">
        <w:t xml:space="preserve">current percent of nearshore waters </w:t>
      </w:r>
      <w:r w:rsidR="002E5776">
        <w:t xml:space="preserve">and priority </w:t>
      </w:r>
      <w:r w:rsidR="007D4C77">
        <w:t>watersheds</w:t>
      </w:r>
      <w:r w:rsidR="002E5776">
        <w:t xml:space="preserve"> </w:t>
      </w:r>
      <w:r w:rsidRPr="00863D15">
        <w:t>protected</w:t>
      </w:r>
    </w:p>
    <w:p w14:paraId="4DA9A12D" w14:textId="73DE32E8" w:rsidR="00B30B73" w:rsidRPr="00863D15" w:rsidRDefault="00B6622A" w:rsidP="00B30B73">
      <w:r>
        <w:rPr>
          <w:i/>
        </w:rPr>
        <w:t>n</w:t>
      </w:r>
      <w:r w:rsidRPr="00B6622A">
        <w:rPr>
          <w:i/>
          <w:vertAlign w:val="subscript"/>
        </w:rPr>
        <w:t>30</w:t>
      </w:r>
      <w:r w:rsidR="00DC3031">
        <w:rPr>
          <w:i/>
        </w:rPr>
        <w:t xml:space="preserve"> =</w:t>
      </w:r>
      <w:r w:rsidRPr="00863D15">
        <w:t xml:space="preserve">30% </w:t>
      </w:r>
      <w:r w:rsidR="000E5A4C" w:rsidRPr="00863D15">
        <w:t>percent</w:t>
      </w:r>
      <w:r w:rsidR="00B30B73" w:rsidRPr="00863D15">
        <w:t xml:space="preserve"> of nears</w:t>
      </w:r>
      <w:r w:rsidRPr="00863D15">
        <w:t xml:space="preserve">hore waters </w:t>
      </w:r>
      <w:r w:rsidR="002E5776">
        <w:t xml:space="preserve">and priority </w:t>
      </w:r>
      <w:r w:rsidR="007D4C77">
        <w:t>watersheds</w:t>
      </w:r>
      <w:r w:rsidR="002E5776">
        <w:t xml:space="preserve"> </w:t>
      </w:r>
      <w:r w:rsidRPr="00863D15">
        <w:t>protected</w:t>
      </w:r>
    </w:p>
    <w:p w14:paraId="1E0C76C7" w14:textId="77777777" w:rsidR="00B6622A" w:rsidRPr="00863D15" w:rsidRDefault="00B6622A" w:rsidP="00B30B73"/>
    <w:p w14:paraId="31F93FA4" w14:textId="7CE2538F" w:rsidR="00B30B73" w:rsidRPr="001840F7" w:rsidRDefault="00B30B73" w:rsidP="00B30B73">
      <w:pPr>
        <w:rPr>
          <w:i/>
        </w:rPr>
      </w:pPr>
      <w:r w:rsidRPr="001840F7">
        <w:t xml:space="preserve">The mean of </w:t>
      </w:r>
      <w:r w:rsidRPr="001840F7">
        <w:rPr>
          <w:i/>
        </w:rPr>
        <w:t xml:space="preserve">economic </w:t>
      </w:r>
      <w:r w:rsidRPr="001840F7">
        <w:t xml:space="preserve">(visitor </w:t>
      </w:r>
      <w:r w:rsidR="00E9577E">
        <w:t>generated</w:t>
      </w:r>
      <w:r w:rsidRPr="001840F7">
        <w:t xml:space="preserve"> GDP), </w:t>
      </w:r>
      <w:r w:rsidRPr="001840F7">
        <w:rPr>
          <w:i/>
        </w:rPr>
        <w:t xml:space="preserve">sentiment </w:t>
      </w:r>
      <w:r w:rsidRPr="001840F7">
        <w:t xml:space="preserve">(preservation of social and cultural values), and </w:t>
      </w:r>
      <w:r w:rsidRPr="001840F7">
        <w:rPr>
          <w:i/>
        </w:rPr>
        <w:t>environment</w:t>
      </w:r>
      <w:r w:rsidRPr="001840F7">
        <w:t xml:space="preserve"> (protection of key habitats) were used to generate regional scores for sustainable tourism.</w:t>
      </w:r>
    </w:p>
    <w:p w14:paraId="45587EB8" w14:textId="711305D4" w:rsidR="00B30B73" w:rsidRPr="001840F7" w:rsidRDefault="00B30B73" w:rsidP="00B30B73">
      <w:r w:rsidRPr="001840F7">
        <w:rPr>
          <w:i/>
        </w:rPr>
        <w:t xml:space="preserve">Economic </w:t>
      </w:r>
      <w:r w:rsidRPr="001840F7">
        <w:t xml:space="preserve">was scored based on county estimated visitor </w:t>
      </w:r>
      <w:r w:rsidR="00E9577E">
        <w:t>generated</w:t>
      </w:r>
      <w:r w:rsidRPr="001840F7">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t>(DBEDT 2016</w:t>
      </w:r>
      <w:r w:rsidRPr="001840F7">
        <w:t>)</w:t>
      </w:r>
      <w:r w:rsidR="00E9577E">
        <w:t>)</w:t>
      </w:r>
      <w:r w:rsidRPr="001840F7">
        <w:t xml:space="preserve">. </w:t>
      </w:r>
    </w:p>
    <w:p w14:paraId="6F0228F1" w14:textId="27F07B3C" w:rsidR="00B30B73" w:rsidRPr="001840F7" w:rsidRDefault="00B30B73" w:rsidP="00B30B73">
      <w:r w:rsidRPr="001840F7">
        <w:rPr>
          <w:i/>
        </w:rPr>
        <w:t>Sentiment</w:t>
      </w:r>
      <w:r w:rsidRPr="001840F7">
        <w:t xml:space="preserve"> scores the preservation of social and cultural values estimated though HTA visitor sentiment surveys. Three questions have been asked consistently and thus </w:t>
      </w:r>
      <w:r w:rsidR="002E5776">
        <w:t xml:space="preserve">have time-series information. </w:t>
      </w:r>
      <w:r w:rsidR="00517F75">
        <w:t>Responses</w:t>
      </w:r>
      <w:r w:rsidR="002E5776">
        <w:t xml:space="preserve"> to these questions</w:t>
      </w:r>
      <w:r w:rsidRPr="001840F7">
        <w:t xml:space="preserve"> were used to score the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t>ee questions were normalized to a score from</w:t>
      </w:r>
      <w:r w:rsidRPr="001840F7">
        <w:t xml:space="preserve"> 0 to 100 with 100 being positive or agreement on positive impacts of tourism for residence of Hawaii. Questions were averaged and sc</w:t>
      </w:r>
      <w:r w:rsidR="002E5776">
        <w:t>ored to a reference value of 80</w:t>
      </w:r>
      <w:r w:rsidRPr="001840F7">
        <w:t xml:space="preserve"> as set by the Hawaiʻi Tourism Authority as their target acceptance rate (HTA 2016 Annual Report).</w:t>
      </w:r>
    </w:p>
    <w:p w14:paraId="40E9860F" w14:textId="1392221C" w:rsidR="00B30B73" w:rsidRPr="001840F7" w:rsidRDefault="00B30B73" w:rsidP="00B30B73">
      <w:r w:rsidRPr="001840F7">
        <w:rPr>
          <w:i/>
        </w:rPr>
        <w:t xml:space="preserve">Environment </w:t>
      </w:r>
      <w:r w:rsidRPr="001840F7">
        <w:t xml:space="preserve">scores the protection of the natural environment including ocean areas (Marine Protected Areas, </w:t>
      </w:r>
      <w:r w:rsidR="00E9577E">
        <w:t xml:space="preserve">Fishery Replenishment Areas, and </w:t>
      </w:r>
      <w:r w:rsidRPr="001840F7">
        <w:t>Comm</w:t>
      </w:r>
      <w:r w:rsidR="00E9577E">
        <w:t>unity Subsistence Fishing Areas</w:t>
      </w:r>
      <w:r w:rsidRPr="001840F7">
        <w:t>)</w:t>
      </w:r>
      <w:r w:rsidR="00E9577E">
        <w:t xml:space="preserve"> and priority watersheds (watersheds that provide essential freshwater and protect key biodiversity)</w:t>
      </w:r>
      <w:r w:rsidRPr="001840F7">
        <w:t>. Environmental protection data comes from the Aloha+ dashboard on marine managed areas</w:t>
      </w:r>
      <w:r w:rsidR="00E9577E">
        <w:t xml:space="preserve"> (DLNR Division of Aquatic Resources) and DLNR Division of Forestry and Wildlife.</w:t>
      </w:r>
      <w:r w:rsidRPr="001840F7">
        <w:t xml:space="preserve"> </w:t>
      </w:r>
      <w:r w:rsidR="00E9577E">
        <w:t>A</w:t>
      </w:r>
      <w:r w:rsidRPr="001840F7">
        <w:t xml:space="preserve"> reference rate of 30% nearshore areas effectively managed </w:t>
      </w:r>
      <w:r w:rsidR="00E9577E">
        <w:t xml:space="preserve">and priority watersheds protected </w:t>
      </w:r>
      <w:r w:rsidRPr="001840F7">
        <w:t>by 2030</w:t>
      </w:r>
      <w:r w:rsidR="00E9577E">
        <w:t xml:space="preserve"> is based on the </w:t>
      </w:r>
      <w:r w:rsidR="006B227B">
        <w:t>Govener’s Sustainable Hawai’i</w:t>
      </w:r>
      <w:r w:rsidR="00E9577E">
        <w:t xml:space="preserve"> Initiatives (</w:t>
      </w:r>
      <w:r w:rsidR="00746746" w:rsidRPr="00746746">
        <w:t>https://governor.hawaii.gov/sustainable-hawaii-initiative/</w:t>
      </w:r>
      <w:r w:rsidR="00E9577E">
        <w:t>)</w:t>
      </w:r>
      <w:r w:rsidRPr="001840F7">
        <w:t xml:space="preserve">. </w:t>
      </w:r>
    </w:p>
    <w:p w14:paraId="59C8C57D" w14:textId="606C0A46" w:rsidR="00B30B73" w:rsidRPr="001840F7" w:rsidRDefault="00B30B73" w:rsidP="00B30B73">
      <w:r w:rsidRPr="001840F7">
        <w:lastRenderedPageBreak/>
        <w:t xml:space="preserve">Scores ranged from </w:t>
      </w:r>
      <w:r w:rsidR="00E9577E">
        <w:t>#</w:t>
      </w:r>
      <w:r w:rsidRPr="001840F7">
        <w:t xml:space="preserve"> to </w:t>
      </w:r>
      <w:r w:rsidR="00E9577E">
        <w:t>#</w:t>
      </w:r>
      <w:r w:rsidRPr="001840F7">
        <w:t xml:space="preserve">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3E9AFCE0" w14:textId="77777777" w:rsidR="00B30B73" w:rsidRPr="001840F7" w:rsidRDefault="00B30B73" w:rsidP="00B30B73"/>
    <w:p w14:paraId="799D9294" w14:textId="2A8A8C26" w:rsidR="00643A7D" w:rsidRDefault="005536F4" w:rsidP="00B1621A">
      <w:pPr>
        <w:rPr>
          <w:color w:val="000000" w:themeColor="text1"/>
        </w:rPr>
      </w:pPr>
      <w:r>
        <w:rPr>
          <w:i/>
        </w:rPr>
        <w:t>Data L</w:t>
      </w:r>
      <w:r w:rsidRPr="008677C5">
        <w:rPr>
          <w:i/>
        </w:rPr>
        <w:t>ayers</w:t>
      </w:r>
      <w:r>
        <w:rPr>
          <w:i/>
        </w:rPr>
        <w:t xml:space="preserve"> &amp; References</w:t>
      </w:r>
    </w:p>
    <w:p w14:paraId="02082B25" w14:textId="5F24AD3F" w:rsidR="00D0642B" w:rsidRDefault="00D0642B" w:rsidP="00B1621A">
      <w:pPr>
        <w:pStyle w:val="ListParagraph"/>
        <w:numPr>
          <w:ilvl w:val="0"/>
          <w:numId w:val="15"/>
        </w:numPr>
        <w:rPr>
          <w:color w:val="000000" w:themeColor="text1"/>
        </w:rPr>
      </w:pPr>
      <w:r>
        <w:rPr>
          <w:color w:val="000000" w:themeColor="text1"/>
        </w:rPr>
        <w:t xml:space="preserve">Economic: Hawaiʻi Tourism Authority. 2016 Annual Report to the Hawaiʻi State Legislature. Available: </w:t>
      </w:r>
      <w:hyperlink r:id="rId18" w:history="1">
        <w:r w:rsidRPr="002455C3">
          <w:rPr>
            <w:rStyle w:val="Hyperlink"/>
          </w:rPr>
          <w:t>http://www.hawaiitourismauthority.org/default/assets/File/HTA%20Annual%20Report%202016%20FINAL.pdf</w:t>
        </w:r>
      </w:hyperlink>
      <w:r>
        <w:rPr>
          <w:color w:val="000000" w:themeColor="text1"/>
        </w:rPr>
        <w:t xml:space="preserve">. </w:t>
      </w:r>
    </w:p>
    <w:p w14:paraId="439F8140" w14:textId="0BA0EF4D" w:rsidR="00D0642B" w:rsidRDefault="00D0642B" w:rsidP="00B1621A">
      <w:pPr>
        <w:pStyle w:val="ListParagraph"/>
        <w:numPr>
          <w:ilvl w:val="0"/>
          <w:numId w:val="15"/>
        </w:numPr>
        <w:rPr>
          <w:color w:val="000000" w:themeColor="text1"/>
        </w:rPr>
      </w:pPr>
      <w:r>
        <w:rPr>
          <w:color w:val="000000" w:themeColor="text1"/>
        </w:rPr>
        <w:t xml:space="preserve">Sentiment: Hawaiʻi Tourism Authority Visitor Satisfaction and Activity Reports 2011-2015. Available: </w:t>
      </w:r>
      <w:hyperlink r:id="rId19" w:history="1">
        <w:r w:rsidRPr="002455C3">
          <w:rPr>
            <w:rStyle w:val="Hyperlink"/>
          </w:rPr>
          <w:t>http://www.hawaiitourismauthority.org/research/reports/visitor-satisfaction/</w:t>
        </w:r>
      </w:hyperlink>
      <w:r>
        <w:rPr>
          <w:color w:val="000000" w:themeColor="text1"/>
        </w:rPr>
        <w:t xml:space="preserve">. </w:t>
      </w:r>
    </w:p>
    <w:p w14:paraId="202F62DA" w14:textId="3F87BEDC" w:rsidR="00B1621A" w:rsidRDefault="00B1621A" w:rsidP="00B1621A">
      <w:pPr>
        <w:pStyle w:val="ListParagraph"/>
        <w:numPr>
          <w:ilvl w:val="0"/>
          <w:numId w:val="15"/>
        </w:numPr>
        <w:rPr>
          <w:color w:val="000000" w:themeColor="text1"/>
        </w:rPr>
      </w:pPr>
      <w:r>
        <w:rPr>
          <w:color w:val="000000" w:themeColor="text1"/>
        </w:rPr>
        <w:t xml:space="preserve">Environment: </w:t>
      </w:r>
      <w:r w:rsidR="00FC15B4">
        <w:rPr>
          <w:color w:val="000000" w:themeColor="text1"/>
        </w:rPr>
        <w:t xml:space="preserve">Marine Managed Areas (DAR). </w:t>
      </w:r>
      <w:r>
        <w:rPr>
          <w:color w:val="000000" w:themeColor="text1"/>
        </w:rPr>
        <w:t>Hawaiʻi State Office of Planning. Hawaiʻi Statewide GIS Program Geospatial Data Portal</w:t>
      </w:r>
      <w:r w:rsidR="00FC15B4">
        <w:rPr>
          <w:color w:val="000000" w:themeColor="text1"/>
        </w:rPr>
        <w:t xml:space="preserve">. Available: </w:t>
      </w:r>
      <w:hyperlink r:id="rId20" w:history="1">
        <w:r w:rsidR="00D0642B" w:rsidRPr="002455C3">
          <w:rPr>
            <w:rStyle w:val="Hyperlink"/>
          </w:rPr>
          <w:t>http://geoportal.hawaii.gov/datasets/marine-managed-areas-dar?geometry=-165.4%2C19.079%2C-149.745%2C22.671</w:t>
        </w:r>
      </w:hyperlink>
      <w:r w:rsidR="00D0642B">
        <w:rPr>
          <w:color w:val="000000" w:themeColor="text1"/>
        </w:rPr>
        <w:t>.</w:t>
      </w:r>
    </w:p>
    <w:p w14:paraId="1DB9719D" w14:textId="0A481D83" w:rsidR="00D0642B" w:rsidRPr="00B1621A" w:rsidRDefault="00D0642B" w:rsidP="00B1621A">
      <w:pPr>
        <w:pStyle w:val="ListParagraph"/>
        <w:numPr>
          <w:ilvl w:val="0"/>
          <w:numId w:val="15"/>
        </w:numPr>
        <w:rPr>
          <w:color w:val="000000" w:themeColor="text1"/>
        </w:rPr>
      </w:pPr>
      <w:r>
        <w:rPr>
          <w:color w:val="000000" w:themeColor="text1"/>
        </w:rPr>
        <w:t xml:space="preserve">Average number of overnight visitors per day: </w:t>
      </w:r>
      <w:r w:rsidR="004707BC">
        <w:rPr>
          <w:rFonts w:ascii="Times" w:hAnsi="Times"/>
          <w:color w:val="000000" w:themeColor="text1"/>
        </w:rPr>
        <w:t>State of Hawaiʻi</w:t>
      </w:r>
      <w:r w:rsidR="00DC1406" w:rsidRPr="00DC1406">
        <w:rPr>
          <w:color w:val="000000" w:themeColor="text1"/>
        </w:rPr>
        <w:t xml:space="preserve"> Department of Business, Economic Development and Tourism</w:t>
      </w:r>
      <w:r w:rsidR="00DC1406">
        <w:rPr>
          <w:color w:val="000000" w:themeColor="text1"/>
        </w:rPr>
        <w:t>. Data</w:t>
      </w:r>
      <w:r w:rsidR="005C2D6E">
        <w:rPr>
          <w:color w:val="000000" w:themeColor="text1"/>
        </w:rPr>
        <w:t xml:space="preserve"> B</w:t>
      </w:r>
      <w:r w:rsidR="00DC1406">
        <w:rPr>
          <w:color w:val="000000" w:themeColor="text1"/>
        </w:rPr>
        <w:t xml:space="preserve">ooks from 2011-2015. </w:t>
      </w:r>
      <w:r w:rsidR="005C2D6E">
        <w:rPr>
          <w:color w:val="000000" w:themeColor="text1"/>
        </w:rPr>
        <w:t>Recreation and Travel</w:t>
      </w:r>
      <w:r w:rsidR="00DC1406">
        <w:rPr>
          <w:color w:val="000000" w:themeColor="text1"/>
        </w:rPr>
        <w:t xml:space="preserve">. Available: </w:t>
      </w:r>
      <w:hyperlink r:id="rId21" w:history="1">
        <w:r w:rsidR="00DC1406" w:rsidRPr="002455C3">
          <w:rPr>
            <w:rStyle w:val="Hyperlink"/>
          </w:rPr>
          <w:t>http://dbedt.hawaii.gov/economic/databook/</w:t>
        </w:r>
      </w:hyperlink>
      <w:r w:rsidR="00DC1406">
        <w:rPr>
          <w:color w:val="000000" w:themeColor="text1"/>
        </w:rPr>
        <w:t xml:space="preserve">. </w:t>
      </w:r>
    </w:p>
    <w:p w14:paraId="3A4CCA2C" w14:textId="1FC90219" w:rsidR="00E51386" w:rsidRPr="00E139F2" w:rsidRDefault="00E139F2" w:rsidP="00E51386">
      <w:pPr>
        <w:rPr>
          <w:i/>
          <w:color w:val="000000" w:themeColor="text1"/>
        </w:rPr>
      </w:pPr>
      <w:r w:rsidRPr="00E139F2">
        <w:rPr>
          <w:i/>
          <w:color w:val="000000" w:themeColor="text1"/>
        </w:rPr>
        <w:t>Data Gaps</w:t>
      </w:r>
    </w:p>
    <w:p w14:paraId="449B75B8" w14:textId="465A44F2" w:rsidR="00E430E9" w:rsidRPr="00E139F2" w:rsidRDefault="006D4BE1" w:rsidP="00E139F2">
      <w:pPr>
        <w:pStyle w:val="ListParagraph"/>
        <w:numPr>
          <w:ilvl w:val="0"/>
          <w:numId w:val="7"/>
        </w:numPr>
        <w:rPr>
          <w:color w:val="000000" w:themeColor="text1"/>
        </w:rPr>
      </w:pPr>
      <w:r w:rsidRPr="00E139F2">
        <w:rPr>
          <w:color w:val="000000" w:themeColor="text1"/>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color w:val="000000" w:themeColor="text1"/>
        </w:rPr>
      </w:pPr>
      <w:r w:rsidRPr="00E139F2">
        <w:rPr>
          <w:color w:val="000000" w:themeColor="text1"/>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color w:val="000000" w:themeColor="text1"/>
        </w:rPr>
      </w:pPr>
      <w:r w:rsidRPr="00E139F2">
        <w:rPr>
          <w:color w:val="000000" w:themeColor="text1"/>
        </w:rPr>
        <w:t>It is unknown how much of the Tourism Accommodation Tax (TAT) goes back to environmental protection and restoration.</w:t>
      </w:r>
    </w:p>
    <w:p w14:paraId="2EF4D16D" w14:textId="77777777" w:rsidR="00E51386" w:rsidRDefault="00E51386" w:rsidP="00E51386">
      <w:pPr>
        <w:rPr>
          <w:b/>
          <w:color w:val="4F81BD" w:themeColor="accent1"/>
        </w:rPr>
      </w:pPr>
    </w:p>
    <w:p w14:paraId="23F08C8D" w14:textId="77777777" w:rsidR="00E430E9" w:rsidRDefault="00E430E9" w:rsidP="00E51386">
      <w:pPr>
        <w:rPr>
          <w:b/>
          <w:color w:val="4F81BD" w:themeColor="accent1"/>
        </w:rPr>
      </w:pPr>
    </w:p>
    <w:p w14:paraId="5E4CD530" w14:textId="77777777" w:rsidR="00E430E9" w:rsidRPr="001840F7" w:rsidRDefault="00E430E9" w:rsidP="00E51386">
      <w:pPr>
        <w:rPr>
          <w:b/>
          <w:color w:val="4F81BD" w:themeColor="accent1"/>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color w:val="4F81BD" w:themeColor="accent1"/>
        </w:rPr>
      </w:pPr>
    </w:p>
    <w:p w14:paraId="3A1C1376" w14:textId="77777777" w:rsidR="000F5DD3" w:rsidRPr="006A6092" w:rsidRDefault="000F5DD3">
      <w:pPr>
        <w:rPr>
          <w:b/>
          <w:color w:val="000000" w:themeColor="text1"/>
        </w:rPr>
      </w:pPr>
      <w:r w:rsidRPr="006A6092">
        <w:rPr>
          <w:b/>
          <w:color w:val="000000" w:themeColor="text1"/>
        </w:rPr>
        <w:t>Livelihoods &amp; Economies</w:t>
      </w:r>
    </w:p>
    <w:p w14:paraId="622358ED" w14:textId="431F766E" w:rsidR="00AF0E79" w:rsidRPr="001840F7" w:rsidRDefault="00AF0E79">
      <w:r w:rsidRPr="001840F7">
        <w:t>Oceans jobs and revenue directly provide 18% to the economy of Hawaii</w:t>
      </w:r>
      <w:r w:rsidR="009331B2">
        <w:t xml:space="preserve"> (</w:t>
      </w:r>
      <w:proofErr w:type="gramStart"/>
      <w:r w:rsidR="009331B2">
        <w:t>REFERENCE ?</w:t>
      </w:r>
      <w:proofErr w:type="gramEnd"/>
      <w:r w:rsidR="009331B2">
        <w:t>)</w:t>
      </w:r>
      <w:r w:rsidRPr="001840F7">
        <w:t>. However</w:t>
      </w:r>
      <w:r w:rsidR="00F12D05">
        <w:t>,</w:t>
      </w:r>
      <w:r w:rsidR="005C1A47">
        <w:t xml:space="preserve"> there are many indirect economic</w:t>
      </w:r>
      <w:r w:rsidRPr="001840F7">
        <w:t xml:space="preserve"> benefits and markets. One could argue that the entire economy of Hawaii is based on the ocean. The attraction of visitors and tourism rel</w:t>
      </w:r>
      <w:r w:rsidR="00DA4A5D">
        <w:t>ies in part on a healthy ocean, along with 60% of local seafood consumed (</w:t>
      </w:r>
      <w:r w:rsidR="00DA4A5D">
        <w:rPr>
          <w:i/>
        </w:rPr>
        <w:t>Te</w:t>
      </w:r>
      <w:r w:rsidR="00DA4A5D" w:rsidRPr="00DA4A5D">
        <w:rPr>
          <w:i/>
        </w:rPr>
        <w:t>neva et al. in review</w:t>
      </w:r>
      <w:r w:rsidR="00DA4A5D">
        <w:t xml:space="preserve">), recreation, and cultural activities. </w:t>
      </w:r>
    </w:p>
    <w:p w14:paraId="01176BBF" w14:textId="5423784D" w:rsidR="000F5DD3" w:rsidRPr="001840F7" w:rsidRDefault="00837473">
      <w:r w:rsidRPr="001840F7">
        <w:t>Data</w:t>
      </w:r>
      <w:r w:rsidR="000575E1">
        <w:t xml:space="preserve"> on ocean livelihoods and economies comes</w:t>
      </w:r>
      <w:r w:rsidRPr="001840F7">
        <w:t xml:space="preserve"> from </w:t>
      </w:r>
      <w:r w:rsidR="000575E1">
        <w:t>the NOAA ENOW for employment (jobs), wages, and r</w:t>
      </w:r>
      <w:r w:rsidRPr="001840F7">
        <w:t>evenue by ocean sector.</w:t>
      </w:r>
      <w:r w:rsidR="00980562" w:rsidRPr="001840F7">
        <w:t xml:space="preserve"> Sectors </w:t>
      </w:r>
      <w:r w:rsidR="00702640" w:rsidRPr="001840F7">
        <w:t>include</w:t>
      </w:r>
      <w:r w:rsidR="00980562" w:rsidRPr="001840F7">
        <w:t xml:space="preserve">: Marine Construction, Living Resources, Ship and Boat Building, Tourism and Recreation, and Marine Transportation. </w:t>
      </w:r>
      <w:r w:rsidRPr="001840F7">
        <w:t xml:space="preserve"> </w:t>
      </w:r>
      <w:r w:rsidR="00BD02A7" w:rsidRPr="001840F7">
        <w:t>Self-employed and state employe</w:t>
      </w:r>
      <w:r w:rsidRPr="001840F7">
        <w:t>d data sets were aggregated and summarized by county. However, when aggregated to county some of the information was undisclosed therefore this data represents a conserva</w:t>
      </w:r>
      <w:r w:rsidR="000575E1">
        <w:t>tive estimate of ocean livelihoods and economies</w:t>
      </w:r>
      <w:r w:rsidRPr="001840F7">
        <w:t xml:space="preserve">. </w:t>
      </w:r>
    </w:p>
    <w:p w14:paraId="7A8D2439" w14:textId="77777777" w:rsidR="00FA3181" w:rsidRPr="001840F7" w:rsidRDefault="00A039FA">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14:paraId="2E41051F" w14:textId="77777777" w:rsidR="007C12C0" w:rsidRDefault="007C12C0">
      <w:pPr>
        <w:rPr>
          <w:b/>
          <w:color w:val="4F81BD" w:themeColor="accent1"/>
        </w:rPr>
      </w:pPr>
    </w:p>
    <w:p w14:paraId="65ACC714" w14:textId="61319E7C" w:rsidR="00A03192" w:rsidRPr="00A03192" w:rsidRDefault="00A03192">
      <w:pPr>
        <w:rPr>
          <w:color w:val="000000" w:themeColor="text1"/>
        </w:rPr>
      </w:pPr>
      <w:r w:rsidRPr="00A03192">
        <w:rPr>
          <w:color w:val="000000" w:themeColor="text1"/>
        </w:rPr>
        <w:t>Table</w:t>
      </w:r>
      <w:r>
        <w:rPr>
          <w:color w:val="000000" w:themeColor="text1"/>
        </w:rPr>
        <w:t xml:space="preserve"> # Ocean li</w:t>
      </w:r>
      <w:r w:rsidR="001E4D06">
        <w:rPr>
          <w:color w:val="000000" w:themeColor="text1"/>
        </w:rPr>
        <w:t>velihood and economy sectors.</w:t>
      </w:r>
      <w:r w:rsidRPr="00A03192">
        <w:rPr>
          <w:color w:val="000000" w:themeColor="text1"/>
        </w:rPr>
        <w:t xml:space="preserve"> </w:t>
      </w:r>
    </w:p>
    <w:tbl>
      <w:tblPr>
        <w:tblW w:w="8960" w:type="dxa"/>
        <w:jc w:val="center"/>
        <w:tblLook w:val="04A0" w:firstRow="1" w:lastRow="0" w:firstColumn="1" w:lastColumn="0" w:noHBand="0" w:noVBand="1"/>
      </w:tblPr>
      <w:tblGrid>
        <w:gridCol w:w="4480"/>
        <w:gridCol w:w="4480"/>
      </w:tblGrid>
      <w:tr w:rsidR="00A03192" w14:paraId="1E143A35" w14:textId="77777777" w:rsidTr="00A03192">
        <w:trPr>
          <w:trHeight w:val="320"/>
          <w:jc w:val="center"/>
        </w:trPr>
        <w:tc>
          <w:tcPr>
            <w:tcW w:w="4480" w:type="dxa"/>
            <w:tcBorders>
              <w:top w:val="single" w:sz="4" w:space="0" w:color="auto"/>
              <w:left w:val="nil"/>
              <w:bottom w:val="single" w:sz="4" w:space="0" w:color="auto"/>
              <w:right w:val="nil"/>
            </w:tcBorders>
            <w:shd w:val="clear" w:color="auto" w:fill="auto"/>
            <w:vAlign w:val="bottom"/>
            <w:hideMark/>
          </w:tcPr>
          <w:p w14:paraId="23F7D2F1" w14:textId="77777777" w:rsidR="00A03192" w:rsidRDefault="00A03192">
            <w:pPr>
              <w:rPr>
                <w:rFonts w:eastAsia="Times New Roman"/>
                <w:color w:val="000000"/>
              </w:rPr>
            </w:pPr>
            <w:r>
              <w:rPr>
                <w:rFonts w:eastAsia="Times New Roman"/>
                <w:color w:val="000000"/>
              </w:rPr>
              <w:t>Sector</w:t>
            </w:r>
          </w:p>
        </w:tc>
        <w:tc>
          <w:tcPr>
            <w:tcW w:w="4480" w:type="dxa"/>
            <w:tcBorders>
              <w:top w:val="single" w:sz="4" w:space="0" w:color="auto"/>
              <w:left w:val="nil"/>
              <w:bottom w:val="single" w:sz="4" w:space="0" w:color="auto"/>
              <w:right w:val="nil"/>
            </w:tcBorders>
            <w:shd w:val="clear" w:color="auto" w:fill="auto"/>
            <w:vAlign w:val="bottom"/>
            <w:hideMark/>
          </w:tcPr>
          <w:p w14:paraId="7564260A" w14:textId="77777777" w:rsidR="00A03192" w:rsidRDefault="00A03192">
            <w:pPr>
              <w:rPr>
                <w:rFonts w:eastAsia="Times New Roman"/>
                <w:color w:val="000000"/>
              </w:rPr>
            </w:pPr>
            <w:r>
              <w:rPr>
                <w:rFonts w:eastAsia="Times New Roman"/>
                <w:color w:val="000000"/>
              </w:rPr>
              <w:t xml:space="preserve">Industry </w:t>
            </w:r>
          </w:p>
        </w:tc>
      </w:tr>
      <w:tr w:rsidR="00A03192" w14:paraId="06F0458D" w14:textId="77777777" w:rsidTr="00A03192">
        <w:trPr>
          <w:trHeight w:val="320"/>
          <w:jc w:val="center"/>
        </w:trPr>
        <w:tc>
          <w:tcPr>
            <w:tcW w:w="4480" w:type="dxa"/>
            <w:vMerge w:val="restart"/>
            <w:tcBorders>
              <w:top w:val="nil"/>
              <w:left w:val="nil"/>
              <w:bottom w:val="nil"/>
              <w:right w:val="nil"/>
            </w:tcBorders>
            <w:shd w:val="clear" w:color="auto" w:fill="auto"/>
            <w:vAlign w:val="center"/>
            <w:hideMark/>
          </w:tcPr>
          <w:p w14:paraId="0909BE60" w14:textId="77777777" w:rsidR="00A03192" w:rsidRDefault="00A03192">
            <w:pPr>
              <w:rPr>
                <w:rFonts w:eastAsia="Times New Roman"/>
                <w:color w:val="000000"/>
              </w:rPr>
            </w:pPr>
            <w:r>
              <w:rPr>
                <w:rFonts w:eastAsia="Times New Roman"/>
                <w:color w:val="000000"/>
              </w:rPr>
              <w:t>Ship and Boat Building</w:t>
            </w:r>
          </w:p>
        </w:tc>
        <w:tc>
          <w:tcPr>
            <w:tcW w:w="4480" w:type="dxa"/>
            <w:tcBorders>
              <w:top w:val="nil"/>
              <w:left w:val="nil"/>
              <w:bottom w:val="nil"/>
              <w:right w:val="nil"/>
            </w:tcBorders>
            <w:shd w:val="clear" w:color="auto" w:fill="auto"/>
            <w:vAlign w:val="bottom"/>
            <w:hideMark/>
          </w:tcPr>
          <w:p w14:paraId="55D9286A" w14:textId="77777777" w:rsidR="00A03192" w:rsidRDefault="00A03192">
            <w:pPr>
              <w:rPr>
                <w:rFonts w:eastAsia="Times New Roman"/>
                <w:color w:val="000000"/>
              </w:rPr>
            </w:pPr>
            <w:r>
              <w:rPr>
                <w:rFonts w:eastAsia="Times New Roman"/>
                <w:color w:val="000000"/>
              </w:rPr>
              <w:t>Boat Building and Repair</w:t>
            </w:r>
          </w:p>
        </w:tc>
      </w:tr>
      <w:tr w:rsidR="00A03192" w14:paraId="64641C95" w14:textId="77777777" w:rsidTr="00A03192">
        <w:trPr>
          <w:trHeight w:val="320"/>
          <w:jc w:val="center"/>
        </w:trPr>
        <w:tc>
          <w:tcPr>
            <w:tcW w:w="4480" w:type="dxa"/>
            <w:vMerge/>
            <w:tcBorders>
              <w:top w:val="nil"/>
              <w:left w:val="nil"/>
              <w:bottom w:val="nil"/>
              <w:right w:val="nil"/>
            </w:tcBorders>
            <w:vAlign w:val="center"/>
            <w:hideMark/>
          </w:tcPr>
          <w:p w14:paraId="4AA8D9E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ABD8A01" w14:textId="77777777" w:rsidR="00A03192" w:rsidRDefault="00A03192">
            <w:pPr>
              <w:rPr>
                <w:rFonts w:eastAsia="Times New Roman"/>
                <w:color w:val="000000"/>
              </w:rPr>
            </w:pPr>
            <w:r>
              <w:rPr>
                <w:rFonts w:eastAsia="Times New Roman"/>
                <w:color w:val="000000"/>
              </w:rPr>
              <w:t>Ship Building and Repair</w:t>
            </w:r>
          </w:p>
        </w:tc>
      </w:tr>
      <w:tr w:rsidR="00A03192" w14:paraId="305B078F" w14:textId="77777777" w:rsidTr="00A03192">
        <w:trPr>
          <w:trHeight w:val="320"/>
          <w:jc w:val="center"/>
        </w:trPr>
        <w:tc>
          <w:tcPr>
            <w:tcW w:w="4480" w:type="dxa"/>
            <w:vMerge w:val="restart"/>
            <w:tcBorders>
              <w:top w:val="nil"/>
              <w:left w:val="nil"/>
              <w:bottom w:val="nil"/>
              <w:right w:val="nil"/>
            </w:tcBorders>
            <w:shd w:val="clear" w:color="auto" w:fill="auto"/>
            <w:vAlign w:val="center"/>
            <w:hideMark/>
          </w:tcPr>
          <w:p w14:paraId="6FA96042" w14:textId="77777777" w:rsidR="00A03192" w:rsidRDefault="00A03192">
            <w:pPr>
              <w:rPr>
                <w:rFonts w:eastAsia="Times New Roman"/>
                <w:color w:val="000000"/>
              </w:rPr>
            </w:pPr>
            <w:r>
              <w:rPr>
                <w:rFonts w:eastAsia="Times New Roman"/>
                <w:color w:val="000000"/>
              </w:rPr>
              <w:t>Tourism and Recreation</w:t>
            </w:r>
          </w:p>
        </w:tc>
        <w:tc>
          <w:tcPr>
            <w:tcW w:w="4480" w:type="dxa"/>
            <w:tcBorders>
              <w:top w:val="nil"/>
              <w:left w:val="nil"/>
              <w:bottom w:val="nil"/>
              <w:right w:val="nil"/>
            </w:tcBorders>
            <w:shd w:val="clear" w:color="auto" w:fill="auto"/>
            <w:vAlign w:val="bottom"/>
            <w:hideMark/>
          </w:tcPr>
          <w:p w14:paraId="4FDEC5E7" w14:textId="77777777" w:rsidR="00A03192" w:rsidRDefault="00A03192">
            <w:pPr>
              <w:rPr>
                <w:rFonts w:eastAsia="Times New Roman"/>
                <w:color w:val="000000"/>
              </w:rPr>
            </w:pPr>
            <w:r>
              <w:rPr>
                <w:rFonts w:eastAsia="Times New Roman"/>
                <w:color w:val="000000"/>
              </w:rPr>
              <w:t>Boat Dealers</w:t>
            </w:r>
          </w:p>
        </w:tc>
      </w:tr>
      <w:tr w:rsidR="00A03192" w14:paraId="01ECF426" w14:textId="77777777" w:rsidTr="00A03192">
        <w:trPr>
          <w:trHeight w:val="320"/>
          <w:jc w:val="center"/>
        </w:trPr>
        <w:tc>
          <w:tcPr>
            <w:tcW w:w="4480" w:type="dxa"/>
            <w:vMerge/>
            <w:tcBorders>
              <w:top w:val="nil"/>
              <w:left w:val="nil"/>
              <w:bottom w:val="nil"/>
              <w:right w:val="nil"/>
            </w:tcBorders>
            <w:vAlign w:val="center"/>
            <w:hideMark/>
          </w:tcPr>
          <w:p w14:paraId="2F3DCE38"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11D08F1" w14:textId="77777777" w:rsidR="00A03192" w:rsidRDefault="00A03192">
            <w:pPr>
              <w:rPr>
                <w:rFonts w:eastAsia="Times New Roman"/>
                <w:color w:val="000000"/>
              </w:rPr>
            </w:pPr>
            <w:r>
              <w:rPr>
                <w:rFonts w:eastAsia="Times New Roman"/>
                <w:color w:val="000000"/>
              </w:rPr>
              <w:t>Eating and Drinking Places</w:t>
            </w:r>
          </w:p>
        </w:tc>
      </w:tr>
      <w:tr w:rsidR="00A03192" w14:paraId="4F5297CC" w14:textId="77777777" w:rsidTr="00A03192">
        <w:trPr>
          <w:trHeight w:val="320"/>
          <w:jc w:val="center"/>
        </w:trPr>
        <w:tc>
          <w:tcPr>
            <w:tcW w:w="4480" w:type="dxa"/>
            <w:vMerge/>
            <w:tcBorders>
              <w:top w:val="nil"/>
              <w:left w:val="nil"/>
              <w:bottom w:val="nil"/>
              <w:right w:val="nil"/>
            </w:tcBorders>
            <w:vAlign w:val="center"/>
            <w:hideMark/>
          </w:tcPr>
          <w:p w14:paraId="7A5F0D2C"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2B895A1B" w14:textId="77777777" w:rsidR="00A03192" w:rsidRDefault="00A03192">
            <w:pPr>
              <w:rPr>
                <w:rFonts w:eastAsia="Times New Roman"/>
                <w:color w:val="000000"/>
              </w:rPr>
            </w:pPr>
            <w:r>
              <w:rPr>
                <w:rFonts w:eastAsia="Times New Roman"/>
                <w:color w:val="000000"/>
              </w:rPr>
              <w:t>Hotels and Lodging</w:t>
            </w:r>
          </w:p>
        </w:tc>
      </w:tr>
      <w:tr w:rsidR="00A03192" w14:paraId="35AE8240" w14:textId="77777777" w:rsidTr="00A03192">
        <w:trPr>
          <w:trHeight w:val="320"/>
          <w:jc w:val="center"/>
        </w:trPr>
        <w:tc>
          <w:tcPr>
            <w:tcW w:w="4480" w:type="dxa"/>
            <w:vMerge/>
            <w:tcBorders>
              <w:top w:val="nil"/>
              <w:left w:val="nil"/>
              <w:bottom w:val="nil"/>
              <w:right w:val="nil"/>
            </w:tcBorders>
            <w:vAlign w:val="center"/>
            <w:hideMark/>
          </w:tcPr>
          <w:p w14:paraId="2E964CB8"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5709FFFD" w14:textId="77777777" w:rsidR="00A03192" w:rsidRDefault="00A03192">
            <w:pPr>
              <w:rPr>
                <w:rFonts w:eastAsia="Times New Roman"/>
                <w:color w:val="000000"/>
              </w:rPr>
            </w:pPr>
            <w:r>
              <w:rPr>
                <w:rFonts w:eastAsia="Times New Roman"/>
                <w:color w:val="000000"/>
              </w:rPr>
              <w:t>Marinas</w:t>
            </w:r>
          </w:p>
        </w:tc>
      </w:tr>
      <w:tr w:rsidR="00A03192" w14:paraId="0D8237C5" w14:textId="77777777" w:rsidTr="00A03192">
        <w:trPr>
          <w:trHeight w:val="320"/>
          <w:jc w:val="center"/>
        </w:trPr>
        <w:tc>
          <w:tcPr>
            <w:tcW w:w="4480" w:type="dxa"/>
            <w:vMerge/>
            <w:tcBorders>
              <w:top w:val="nil"/>
              <w:left w:val="nil"/>
              <w:bottom w:val="nil"/>
              <w:right w:val="nil"/>
            </w:tcBorders>
            <w:vAlign w:val="center"/>
            <w:hideMark/>
          </w:tcPr>
          <w:p w14:paraId="02C795F7"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DD0C77F" w14:textId="77777777" w:rsidR="00A03192" w:rsidRDefault="00A03192">
            <w:pPr>
              <w:rPr>
                <w:rFonts w:eastAsia="Times New Roman"/>
                <w:color w:val="000000"/>
              </w:rPr>
            </w:pPr>
            <w:r>
              <w:rPr>
                <w:rFonts w:eastAsia="Times New Roman"/>
                <w:color w:val="000000"/>
              </w:rPr>
              <w:t>Recreational Vehicle Parks and Campsites</w:t>
            </w:r>
          </w:p>
        </w:tc>
      </w:tr>
      <w:tr w:rsidR="00A03192" w14:paraId="3047861E" w14:textId="77777777" w:rsidTr="00A03192">
        <w:trPr>
          <w:trHeight w:val="320"/>
          <w:jc w:val="center"/>
        </w:trPr>
        <w:tc>
          <w:tcPr>
            <w:tcW w:w="4480" w:type="dxa"/>
            <w:vMerge/>
            <w:tcBorders>
              <w:top w:val="nil"/>
              <w:left w:val="nil"/>
              <w:bottom w:val="nil"/>
              <w:right w:val="nil"/>
            </w:tcBorders>
            <w:vAlign w:val="center"/>
            <w:hideMark/>
          </w:tcPr>
          <w:p w14:paraId="57A248D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07D277B8" w14:textId="77777777" w:rsidR="00A03192" w:rsidRDefault="00A03192">
            <w:pPr>
              <w:rPr>
                <w:rFonts w:eastAsia="Times New Roman"/>
                <w:color w:val="000000"/>
              </w:rPr>
            </w:pPr>
            <w:r>
              <w:rPr>
                <w:rFonts w:eastAsia="Times New Roman"/>
                <w:color w:val="000000"/>
              </w:rPr>
              <w:t>Scenic Water Tours</w:t>
            </w:r>
          </w:p>
        </w:tc>
      </w:tr>
      <w:tr w:rsidR="00A03192" w14:paraId="6644DF2D" w14:textId="77777777" w:rsidTr="00A03192">
        <w:trPr>
          <w:trHeight w:val="320"/>
          <w:jc w:val="center"/>
        </w:trPr>
        <w:tc>
          <w:tcPr>
            <w:tcW w:w="4480" w:type="dxa"/>
            <w:vMerge/>
            <w:tcBorders>
              <w:top w:val="nil"/>
              <w:left w:val="nil"/>
              <w:bottom w:val="nil"/>
              <w:right w:val="nil"/>
            </w:tcBorders>
            <w:vAlign w:val="center"/>
            <w:hideMark/>
          </w:tcPr>
          <w:p w14:paraId="42F0F02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03B1943" w14:textId="77777777" w:rsidR="00A03192" w:rsidRDefault="00A03192">
            <w:pPr>
              <w:rPr>
                <w:rFonts w:eastAsia="Times New Roman"/>
                <w:color w:val="000000"/>
              </w:rPr>
            </w:pPr>
            <w:r>
              <w:rPr>
                <w:rFonts w:eastAsia="Times New Roman"/>
                <w:color w:val="000000"/>
              </w:rPr>
              <w:t>Sporting Goods</w:t>
            </w:r>
          </w:p>
        </w:tc>
      </w:tr>
      <w:tr w:rsidR="00A03192" w14:paraId="48AB534A" w14:textId="77777777" w:rsidTr="00A03192">
        <w:trPr>
          <w:trHeight w:val="320"/>
          <w:jc w:val="center"/>
        </w:trPr>
        <w:tc>
          <w:tcPr>
            <w:tcW w:w="4480" w:type="dxa"/>
            <w:vMerge/>
            <w:tcBorders>
              <w:top w:val="nil"/>
              <w:left w:val="nil"/>
              <w:bottom w:val="nil"/>
              <w:right w:val="nil"/>
            </w:tcBorders>
            <w:vAlign w:val="center"/>
            <w:hideMark/>
          </w:tcPr>
          <w:p w14:paraId="7B32B841"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63D39FEE" w14:textId="77777777" w:rsidR="00A03192" w:rsidRDefault="00A03192">
            <w:pPr>
              <w:rPr>
                <w:rFonts w:eastAsia="Times New Roman"/>
                <w:color w:val="000000"/>
              </w:rPr>
            </w:pPr>
            <w:r>
              <w:rPr>
                <w:rFonts w:eastAsia="Times New Roman"/>
                <w:color w:val="000000"/>
              </w:rPr>
              <w:t>Amusement and Recreation Services</w:t>
            </w:r>
          </w:p>
        </w:tc>
      </w:tr>
      <w:tr w:rsidR="00A03192" w14:paraId="0162E8A0" w14:textId="77777777" w:rsidTr="00A03192">
        <w:trPr>
          <w:trHeight w:val="320"/>
          <w:jc w:val="center"/>
        </w:trPr>
        <w:tc>
          <w:tcPr>
            <w:tcW w:w="4480" w:type="dxa"/>
            <w:vMerge/>
            <w:tcBorders>
              <w:top w:val="nil"/>
              <w:left w:val="nil"/>
              <w:bottom w:val="nil"/>
              <w:right w:val="nil"/>
            </w:tcBorders>
            <w:vAlign w:val="center"/>
            <w:hideMark/>
          </w:tcPr>
          <w:p w14:paraId="6FA711F3"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7688FD5" w14:textId="77777777" w:rsidR="00A03192" w:rsidRDefault="00A03192">
            <w:pPr>
              <w:rPr>
                <w:rFonts w:eastAsia="Times New Roman"/>
                <w:color w:val="000000"/>
              </w:rPr>
            </w:pPr>
            <w:r>
              <w:rPr>
                <w:rFonts w:eastAsia="Times New Roman"/>
                <w:color w:val="000000"/>
              </w:rPr>
              <w:t>Zoos, Aquaria</w:t>
            </w:r>
          </w:p>
        </w:tc>
      </w:tr>
      <w:tr w:rsidR="00A03192" w14:paraId="34076D09" w14:textId="77777777" w:rsidTr="0000738A">
        <w:trPr>
          <w:trHeight w:val="351"/>
          <w:jc w:val="center"/>
        </w:trPr>
        <w:tc>
          <w:tcPr>
            <w:tcW w:w="4480" w:type="dxa"/>
            <w:vMerge w:val="restart"/>
            <w:tcBorders>
              <w:top w:val="nil"/>
              <w:left w:val="nil"/>
              <w:bottom w:val="nil"/>
              <w:right w:val="nil"/>
            </w:tcBorders>
            <w:shd w:val="clear" w:color="auto" w:fill="auto"/>
            <w:vAlign w:val="center"/>
            <w:hideMark/>
          </w:tcPr>
          <w:p w14:paraId="4A82FA8C" w14:textId="77777777" w:rsidR="00A03192" w:rsidRDefault="00A03192">
            <w:pPr>
              <w:rPr>
                <w:rFonts w:eastAsia="Times New Roman"/>
                <w:color w:val="000000"/>
              </w:rPr>
            </w:pPr>
            <w:r>
              <w:rPr>
                <w:rFonts w:eastAsia="Times New Roman"/>
                <w:color w:val="000000"/>
              </w:rPr>
              <w:t>Living Resources</w:t>
            </w:r>
          </w:p>
        </w:tc>
        <w:tc>
          <w:tcPr>
            <w:tcW w:w="4480" w:type="dxa"/>
            <w:tcBorders>
              <w:top w:val="nil"/>
              <w:left w:val="nil"/>
              <w:bottom w:val="nil"/>
              <w:right w:val="nil"/>
            </w:tcBorders>
            <w:shd w:val="clear" w:color="auto" w:fill="auto"/>
            <w:vAlign w:val="bottom"/>
            <w:hideMark/>
          </w:tcPr>
          <w:p w14:paraId="1DD29E16" w14:textId="32512272" w:rsidR="00A03192" w:rsidRDefault="0000738A">
            <w:pPr>
              <w:rPr>
                <w:rFonts w:eastAsia="Times New Roman"/>
                <w:color w:val="000000"/>
              </w:rPr>
            </w:pPr>
            <w:r>
              <w:rPr>
                <w:rFonts w:eastAsia="Times New Roman"/>
                <w:color w:val="000000"/>
              </w:rPr>
              <w:t>Fish Hatcher</w:t>
            </w:r>
            <w:r w:rsidR="00A03192">
              <w:rPr>
                <w:rFonts w:eastAsia="Times New Roman"/>
                <w:color w:val="000000"/>
              </w:rPr>
              <w:t>ies and Aquaculture</w:t>
            </w:r>
          </w:p>
        </w:tc>
      </w:tr>
      <w:tr w:rsidR="00A03192" w14:paraId="309B9B6D" w14:textId="77777777" w:rsidTr="00A03192">
        <w:trPr>
          <w:trHeight w:val="320"/>
          <w:jc w:val="center"/>
        </w:trPr>
        <w:tc>
          <w:tcPr>
            <w:tcW w:w="4480" w:type="dxa"/>
            <w:vMerge/>
            <w:tcBorders>
              <w:top w:val="nil"/>
              <w:left w:val="nil"/>
              <w:bottom w:val="nil"/>
              <w:right w:val="nil"/>
            </w:tcBorders>
            <w:vAlign w:val="center"/>
            <w:hideMark/>
          </w:tcPr>
          <w:p w14:paraId="1BEED135"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33DC970D" w14:textId="77777777" w:rsidR="00A03192" w:rsidRDefault="00A03192">
            <w:pPr>
              <w:rPr>
                <w:rFonts w:eastAsia="Times New Roman"/>
                <w:color w:val="000000"/>
              </w:rPr>
            </w:pPr>
            <w:r>
              <w:rPr>
                <w:rFonts w:eastAsia="Times New Roman"/>
                <w:color w:val="000000"/>
              </w:rPr>
              <w:t>Fishing</w:t>
            </w:r>
          </w:p>
        </w:tc>
      </w:tr>
      <w:tr w:rsidR="00A03192" w14:paraId="29854091" w14:textId="77777777" w:rsidTr="00A03192">
        <w:trPr>
          <w:trHeight w:val="320"/>
          <w:jc w:val="center"/>
        </w:trPr>
        <w:tc>
          <w:tcPr>
            <w:tcW w:w="4480" w:type="dxa"/>
            <w:vMerge/>
            <w:tcBorders>
              <w:top w:val="nil"/>
              <w:left w:val="nil"/>
              <w:bottom w:val="nil"/>
              <w:right w:val="nil"/>
            </w:tcBorders>
            <w:vAlign w:val="center"/>
            <w:hideMark/>
          </w:tcPr>
          <w:p w14:paraId="5CA665EF"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76A16AA5" w14:textId="77777777" w:rsidR="00A03192" w:rsidRDefault="00A03192">
            <w:pPr>
              <w:rPr>
                <w:rFonts w:eastAsia="Times New Roman"/>
                <w:color w:val="000000"/>
              </w:rPr>
            </w:pPr>
            <w:r>
              <w:rPr>
                <w:rFonts w:eastAsia="Times New Roman"/>
                <w:color w:val="000000"/>
              </w:rPr>
              <w:t>Seafood Processing</w:t>
            </w:r>
          </w:p>
        </w:tc>
      </w:tr>
      <w:tr w:rsidR="00A03192" w14:paraId="2A66A038" w14:textId="77777777" w:rsidTr="00A03192">
        <w:trPr>
          <w:trHeight w:val="320"/>
          <w:jc w:val="center"/>
        </w:trPr>
        <w:tc>
          <w:tcPr>
            <w:tcW w:w="4480" w:type="dxa"/>
            <w:vMerge/>
            <w:tcBorders>
              <w:top w:val="nil"/>
              <w:left w:val="nil"/>
              <w:bottom w:val="nil"/>
              <w:right w:val="nil"/>
            </w:tcBorders>
            <w:vAlign w:val="center"/>
            <w:hideMark/>
          </w:tcPr>
          <w:p w14:paraId="780AC1A1"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FB33E37" w14:textId="77777777" w:rsidR="00A03192" w:rsidRDefault="00A03192">
            <w:pPr>
              <w:rPr>
                <w:rFonts w:eastAsia="Times New Roman"/>
                <w:color w:val="000000"/>
              </w:rPr>
            </w:pPr>
            <w:r>
              <w:rPr>
                <w:rFonts w:eastAsia="Times New Roman"/>
                <w:color w:val="000000"/>
              </w:rPr>
              <w:t>Seafood Markets</w:t>
            </w:r>
          </w:p>
        </w:tc>
      </w:tr>
      <w:tr w:rsidR="00A03192" w14:paraId="2B1A6731" w14:textId="77777777" w:rsidTr="00A03192">
        <w:trPr>
          <w:trHeight w:val="320"/>
          <w:jc w:val="center"/>
        </w:trPr>
        <w:tc>
          <w:tcPr>
            <w:tcW w:w="4480" w:type="dxa"/>
            <w:tcBorders>
              <w:top w:val="nil"/>
              <w:left w:val="nil"/>
              <w:bottom w:val="nil"/>
              <w:right w:val="nil"/>
            </w:tcBorders>
            <w:shd w:val="clear" w:color="auto" w:fill="auto"/>
            <w:vAlign w:val="center"/>
            <w:hideMark/>
          </w:tcPr>
          <w:p w14:paraId="3E1D4ED3" w14:textId="77777777" w:rsidR="00A03192" w:rsidRDefault="00A03192">
            <w:pPr>
              <w:rPr>
                <w:rFonts w:eastAsia="Times New Roman"/>
                <w:color w:val="000000"/>
              </w:rPr>
            </w:pPr>
            <w:r>
              <w:rPr>
                <w:rFonts w:eastAsia="Times New Roman"/>
                <w:color w:val="000000"/>
              </w:rPr>
              <w:t>Marine Construction</w:t>
            </w:r>
          </w:p>
        </w:tc>
        <w:tc>
          <w:tcPr>
            <w:tcW w:w="4480" w:type="dxa"/>
            <w:tcBorders>
              <w:top w:val="nil"/>
              <w:left w:val="nil"/>
              <w:bottom w:val="nil"/>
              <w:right w:val="nil"/>
            </w:tcBorders>
            <w:shd w:val="clear" w:color="auto" w:fill="auto"/>
            <w:vAlign w:val="bottom"/>
            <w:hideMark/>
          </w:tcPr>
          <w:p w14:paraId="0565BD43" w14:textId="77777777" w:rsidR="00A03192" w:rsidRDefault="00A03192">
            <w:pPr>
              <w:rPr>
                <w:rFonts w:eastAsia="Times New Roman"/>
                <w:color w:val="000000"/>
              </w:rPr>
            </w:pPr>
            <w:r>
              <w:rPr>
                <w:rFonts w:eastAsia="Times New Roman"/>
                <w:color w:val="000000"/>
              </w:rPr>
              <w:t>Marine Related Construction</w:t>
            </w:r>
          </w:p>
        </w:tc>
      </w:tr>
      <w:tr w:rsidR="00A03192" w14:paraId="68C516B2" w14:textId="77777777" w:rsidTr="00A03192">
        <w:trPr>
          <w:trHeight w:val="320"/>
          <w:jc w:val="center"/>
        </w:trPr>
        <w:tc>
          <w:tcPr>
            <w:tcW w:w="4480" w:type="dxa"/>
            <w:vMerge w:val="restart"/>
            <w:tcBorders>
              <w:top w:val="nil"/>
              <w:left w:val="nil"/>
              <w:bottom w:val="single" w:sz="4" w:space="0" w:color="000000"/>
              <w:right w:val="nil"/>
            </w:tcBorders>
            <w:shd w:val="clear" w:color="auto" w:fill="auto"/>
            <w:vAlign w:val="center"/>
            <w:hideMark/>
          </w:tcPr>
          <w:p w14:paraId="2EF590F4" w14:textId="77777777" w:rsidR="00A03192" w:rsidRDefault="00A03192">
            <w:pPr>
              <w:rPr>
                <w:rFonts w:eastAsia="Times New Roman"/>
                <w:color w:val="000000"/>
              </w:rPr>
            </w:pPr>
            <w:r>
              <w:rPr>
                <w:rFonts w:eastAsia="Times New Roman"/>
                <w:color w:val="000000"/>
              </w:rPr>
              <w:t>Marine Transportation</w:t>
            </w:r>
          </w:p>
        </w:tc>
        <w:tc>
          <w:tcPr>
            <w:tcW w:w="4480" w:type="dxa"/>
            <w:tcBorders>
              <w:top w:val="nil"/>
              <w:left w:val="nil"/>
              <w:bottom w:val="nil"/>
              <w:right w:val="nil"/>
            </w:tcBorders>
            <w:shd w:val="clear" w:color="auto" w:fill="auto"/>
            <w:vAlign w:val="bottom"/>
            <w:hideMark/>
          </w:tcPr>
          <w:p w14:paraId="1DC6A56D" w14:textId="77777777" w:rsidR="00A03192" w:rsidRDefault="00A03192">
            <w:pPr>
              <w:rPr>
                <w:rFonts w:eastAsia="Times New Roman"/>
                <w:color w:val="000000"/>
              </w:rPr>
            </w:pPr>
            <w:r>
              <w:rPr>
                <w:rFonts w:eastAsia="Times New Roman"/>
                <w:color w:val="000000"/>
              </w:rPr>
              <w:t>Deep Sea Freight</w:t>
            </w:r>
          </w:p>
        </w:tc>
      </w:tr>
      <w:tr w:rsidR="00A03192" w14:paraId="32EDA381" w14:textId="77777777" w:rsidTr="00A03192">
        <w:trPr>
          <w:trHeight w:val="320"/>
          <w:jc w:val="center"/>
        </w:trPr>
        <w:tc>
          <w:tcPr>
            <w:tcW w:w="4480" w:type="dxa"/>
            <w:vMerge/>
            <w:tcBorders>
              <w:top w:val="nil"/>
              <w:left w:val="nil"/>
              <w:bottom w:val="single" w:sz="4" w:space="0" w:color="000000"/>
              <w:right w:val="nil"/>
            </w:tcBorders>
            <w:vAlign w:val="center"/>
            <w:hideMark/>
          </w:tcPr>
          <w:p w14:paraId="6C048B2B"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055BEF07" w14:textId="77777777" w:rsidR="00A03192" w:rsidRDefault="00A03192">
            <w:pPr>
              <w:rPr>
                <w:rFonts w:eastAsia="Times New Roman"/>
                <w:color w:val="000000"/>
              </w:rPr>
            </w:pPr>
            <w:r>
              <w:rPr>
                <w:rFonts w:eastAsia="Times New Roman"/>
                <w:color w:val="000000"/>
              </w:rPr>
              <w:t>Marine Passenger Transportation</w:t>
            </w:r>
          </w:p>
        </w:tc>
      </w:tr>
      <w:tr w:rsidR="00A03192" w14:paraId="2E60EF4F" w14:textId="77777777" w:rsidTr="00A03192">
        <w:trPr>
          <w:trHeight w:val="320"/>
          <w:jc w:val="center"/>
        </w:trPr>
        <w:tc>
          <w:tcPr>
            <w:tcW w:w="4480" w:type="dxa"/>
            <w:vMerge/>
            <w:tcBorders>
              <w:top w:val="nil"/>
              <w:left w:val="nil"/>
              <w:bottom w:val="single" w:sz="4" w:space="0" w:color="000000"/>
              <w:right w:val="nil"/>
            </w:tcBorders>
            <w:vAlign w:val="center"/>
            <w:hideMark/>
          </w:tcPr>
          <w:p w14:paraId="61A65C09"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4625ACBF" w14:textId="77777777" w:rsidR="00A03192" w:rsidRDefault="00A03192">
            <w:pPr>
              <w:rPr>
                <w:rFonts w:eastAsia="Times New Roman"/>
                <w:color w:val="000000"/>
              </w:rPr>
            </w:pPr>
            <w:r>
              <w:rPr>
                <w:rFonts w:eastAsia="Times New Roman"/>
                <w:color w:val="000000"/>
              </w:rPr>
              <w:t>Marine Transportation Services</w:t>
            </w:r>
          </w:p>
        </w:tc>
      </w:tr>
      <w:tr w:rsidR="00A03192" w14:paraId="4FE895B7" w14:textId="77777777" w:rsidTr="00A03192">
        <w:trPr>
          <w:trHeight w:val="320"/>
          <w:jc w:val="center"/>
        </w:trPr>
        <w:tc>
          <w:tcPr>
            <w:tcW w:w="4480" w:type="dxa"/>
            <w:vMerge/>
            <w:tcBorders>
              <w:top w:val="nil"/>
              <w:left w:val="nil"/>
              <w:bottom w:val="single" w:sz="4" w:space="0" w:color="000000"/>
              <w:right w:val="nil"/>
            </w:tcBorders>
            <w:vAlign w:val="center"/>
            <w:hideMark/>
          </w:tcPr>
          <w:p w14:paraId="57C96DF5" w14:textId="77777777" w:rsidR="00A03192" w:rsidRDefault="00A03192">
            <w:pPr>
              <w:rPr>
                <w:rFonts w:eastAsia="Times New Roman"/>
                <w:color w:val="000000"/>
              </w:rPr>
            </w:pPr>
          </w:p>
        </w:tc>
        <w:tc>
          <w:tcPr>
            <w:tcW w:w="4480" w:type="dxa"/>
            <w:tcBorders>
              <w:top w:val="nil"/>
              <w:left w:val="nil"/>
              <w:bottom w:val="nil"/>
              <w:right w:val="nil"/>
            </w:tcBorders>
            <w:shd w:val="clear" w:color="auto" w:fill="auto"/>
            <w:vAlign w:val="bottom"/>
            <w:hideMark/>
          </w:tcPr>
          <w:p w14:paraId="658C3C0C" w14:textId="2D046B5D" w:rsidR="00A03192" w:rsidRDefault="00A03192">
            <w:pPr>
              <w:rPr>
                <w:rFonts w:eastAsia="Times New Roman"/>
                <w:color w:val="000000"/>
              </w:rPr>
            </w:pPr>
            <w:r>
              <w:rPr>
                <w:rFonts w:eastAsia="Times New Roman"/>
                <w:color w:val="000000"/>
              </w:rPr>
              <w:t xml:space="preserve">Search and Navigation </w:t>
            </w:r>
            <w:r w:rsidR="0000738A">
              <w:rPr>
                <w:rFonts w:eastAsia="Times New Roman"/>
                <w:color w:val="000000"/>
              </w:rPr>
              <w:t>Equipment</w:t>
            </w:r>
          </w:p>
        </w:tc>
      </w:tr>
      <w:tr w:rsidR="00A03192" w14:paraId="1E44CEB6" w14:textId="77777777" w:rsidTr="00A03192">
        <w:trPr>
          <w:trHeight w:val="320"/>
          <w:jc w:val="center"/>
        </w:trPr>
        <w:tc>
          <w:tcPr>
            <w:tcW w:w="4480" w:type="dxa"/>
            <w:vMerge/>
            <w:tcBorders>
              <w:top w:val="nil"/>
              <w:left w:val="nil"/>
              <w:bottom w:val="single" w:sz="4" w:space="0" w:color="000000"/>
              <w:right w:val="nil"/>
            </w:tcBorders>
            <w:vAlign w:val="center"/>
            <w:hideMark/>
          </w:tcPr>
          <w:p w14:paraId="28C462E7" w14:textId="77777777" w:rsidR="00A03192" w:rsidRDefault="00A03192">
            <w:pPr>
              <w:rPr>
                <w:rFonts w:eastAsia="Times New Roman"/>
                <w:color w:val="000000"/>
              </w:rPr>
            </w:pPr>
          </w:p>
        </w:tc>
        <w:tc>
          <w:tcPr>
            <w:tcW w:w="4480" w:type="dxa"/>
            <w:tcBorders>
              <w:top w:val="nil"/>
              <w:left w:val="nil"/>
              <w:bottom w:val="single" w:sz="4" w:space="0" w:color="auto"/>
              <w:right w:val="nil"/>
            </w:tcBorders>
            <w:shd w:val="clear" w:color="auto" w:fill="auto"/>
            <w:vAlign w:val="bottom"/>
            <w:hideMark/>
          </w:tcPr>
          <w:p w14:paraId="1112EE18" w14:textId="77777777" w:rsidR="00A03192" w:rsidRDefault="00A03192">
            <w:pPr>
              <w:rPr>
                <w:rFonts w:eastAsia="Times New Roman"/>
                <w:color w:val="000000"/>
              </w:rPr>
            </w:pPr>
            <w:r>
              <w:rPr>
                <w:rFonts w:eastAsia="Times New Roman"/>
                <w:color w:val="000000"/>
              </w:rPr>
              <w:t>Warehousing</w:t>
            </w:r>
          </w:p>
        </w:tc>
      </w:tr>
    </w:tbl>
    <w:p w14:paraId="305E49B8" w14:textId="77777777" w:rsidR="00A03192" w:rsidRDefault="00A03192">
      <w:pPr>
        <w:rPr>
          <w:b/>
          <w:color w:val="4F81BD" w:themeColor="accent1"/>
        </w:rPr>
      </w:pPr>
    </w:p>
    <w:p w14:paraId="2C3EF08F" w14:textId="77777777" w:rsidR="00A03192" w:rsidRDefault="00A03192">
      <w:pPr>
        <w:rPr>
          <w:b/>
          <w:color w:val="4F81BD" w:themeColor="accent1"/>
        </w:rPr>
      </w:pPr>
    </w:p>
    <w:p w14:paraId="13B39480" w14:textId="2EA3B1C4" w:rsidR="00670B8F" w:rsidRPr="006A6092" w:rsidRDefault="00A474C6">
      <w:pPr>
        <w:rPr>
          <w:b/>
          <w:color w:val="000000" w:themeColor="text1"/>
        </w:rPr>
      </w:pPr>
      <w:r w:rsidRPr="006A6092">
        <w:rPr>
          <w:b/>
          <w:color w:val="000000" w:themeColor="text1"/>
        </w:rPr>
        <w:t>Livelihoods</w:t>
      </w:r>
      <w:r w:rsidR="00670B8F" w:rsidRPr="006A6092">
        <w:rPr>
          <w:b/>
          <w:color w:val="000000" w:themeColor="text1"/>
        </w:rPr>
        <w:t xml:space="preserve"> </w:t>
      </w:r>
    </w:p>
    <w:p w14:paraId="6B549FD4" w14:textId="68688777" w:rsidR="00670B8F" w:rsidRPr="001840F7" w:rsidRDefault="00A039FA">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c,k</m:t>
                          </m:r>
                        </m:sub>
                      </m:sSub>
                    </m:e>
                  </m:nary>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j</m:t>
                          </m:r>
                        </m:e>
                        <m:sub>
                          <m:r>
                            <w:rPr>
                              <w:rFonts w:ascii="Cambria Math" w:hAnsi="Cambria Math"/>
                            </w:rPr>
                            <m:t>r,k</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c,k</m:t>
                          </m:r>
                        </m:sub>
                      </m:sSub>
                    </m:num>
                    <m:den>
                      <m:sSub>
                        <m:sSubPr>
                          <m:ctrlPr>
                            <w:rPr>
                              <w:rFonts w:ascii="Cambria Math" w:hAnsi="Cambria Math"/>
                              <w:i/>
                            </w:rPr>
                          </m:ctrlPr>
                        </m:sSubPr>
                        <m:e>
                          <m:r>
                            <w:rPr>
                              <w:rFonts w:ascii="Cambria Math" w:hAnsi="Cambria Math"/>
                            </w:rPr>
                            <m:t>g</m:t>
                          </m:r>
                        </m:e>
                        <m:sub>
                          <m:r>
                            <w:rPr>
                              <w:rFonts w:ascii="Cambria Math" w:hAnsi="Cambria Math"/>
                            </w:rPr>
                            <m:t>r</m:t>
                          </m:r>
                        </m:sub>
                      </m:sSub>
                    </m:den>
                  </m:f>
                  <m:r>
                    <w:rPr>
                      <w:rFonts w:ascii="Cambria Math" w:hAnsi="Cambria Math"/>
                    </w:rPr>
                    <m:t>*w</m:t>
                  </m:r>
                </m:e>
              </m:nary>
            </m:num>
            <m:den>
              <m:r>
                <w:rPr>
                  <w:rFonts w:ascii="Cambria Math" w:hAnsi="Cambria Math"/>
                </w:rPr>
                <m:t>2</m:t>
              </m:r>
            </m:den>
          </m:f>
        </m:oMath>
      </m:oMathPara>
    </w:p>
    <w:p w14:paraId="08F16228" w14:textId="03301A28" w:rsidR="006E505F" w:rsidRDefault="00681662" w:rsidP="006E505F">
      <w:r w:rsidRPr="00681662">
        <w:t>This sub-goal, Livelihood</w:t>
      </w:r>
      <w:r>
        <w:t>s</w:t>
      </w:r>
      <w:r w:rsidRPr="00681662">
        <w:t>, describes job quantity and quality for people living on the coast. Livelihoods includes two equally important sub-components, the number of jobs, which is a proxy for livelihood quantity, and the per capita average annual wages, which is a proxy for job quality.</w:t>
      </w:r>
      <w:r>
        <w:t xml:space="preserve"> </w:t>
      </w:r>
      <w:r w:rsidR="000A2805" w:rsidRPr="001840F7">
        <w:t xml:space="preserve">Livelihoods was measured as </w:t>
      </w:r>
      <w:r w:rsidR="006E505F">
        <w:t>the mean of ocean jobs and wages measured as t</w:t>
      </w:r>
      <w:r w:rsidR="000A2805" w:rsidRPr="001840F7">
        <w:t xml:space="preserve">he </w:t>
      </w:r>
      <w:r w:rsidR="00033577" w:rsidRPr="001840F7">
        <w:t xml:space="preserve">current </w:t>
      </w:r>
      <w:r w:rsidR="000A2805" w:rsidRPr="001840F7">
        <w:t>number of jobs</w:t>
      </w:r>
      <w:r w:rsidR="00B81EA0">
        <w:t xml:space="preserve"> (</w:t>
      </w:r>
      <w:r w:rsidR="00B81EA0">
        <w:rPr>
          <w:i/>
        </w:rPr>
        <w:t>j</w:t>
      </w:r>
      <w:r w:rsidR="006E505F" w:rsidRPr="006E505F">
        <w:rPr>
          <w:i/>
          <w:vertAlign w:val="subscript"/>
        </w:rPr>
        <w:t>c</w:t>
      </w:r>
      <w:r w:rsidR="00B81EA0">
        <w:t>)</w:t>
      </w:r>
      <w:r w:rsidR="000A2805" w:rsidRPr="001840F7">
        <w:t xml:space="preserve"> per </w:t>
      </w:r>
      <w:r w:rsidR="00FE7E26" w:rsidRPr="001840F7">
        <w:t xml:space="preserve">marine and ocean </w:t>
      </w:r>
      <w:r w:rsidR="000A2805" w:rsidRPr="001840F7">
        <w:t xml:space="preserve">sector </w:t>
      </w:r>
      <w:r w:rsidR="00E7058D" w:rsidRPr="001840F7">
        <w:t>(</w:t>
      </w:r>
      <w:r w:rsidR="00250BC3">
        <w:rPr>
          <w:i/>
        </w:rPr>
        <w:t>k</w:t>
      </w:r>
      <w:r w:rsidR="00E7058D" w:rsidRPr="001840F7">
        <w:t xml:space="preserve">) </w:t>
      </w:r>
      <w:r w:rsidR="000A2805" w:rsidRPr="001840F7">
        <w:t xml:space="preserve">in relation to </w:t>
      </w:r>
      <w:r w:rsidR="00033577" w:rsidRPr="001840F7">
        <w:t xml:space="preserve">a </w:t>
      </w:r>
      <w:r w:rsidR="000A2805" w:rsidRPr="001840F7">
        <w:t xml:space="preserve">reference </w:t>
      </w:r>
      <w:r w:rsidR="00033577" w:rsidRPr="001840F7">
        <w:t xml:space="preserve">year </w:t>
      </w:r>
      <w:r w:rsidR="006E505F">
        <w:t>(</w:t>
      </w:r>
      <w:r w:rsidR="006E505F">
        <w:rPr>
          <w:i/>
        </w:rPr>
        <w:t>j</w:t>
      </w:r>
      <w:r w:rsidR="006E505F" w:rsidRPr="006E505F">
        <w:rPr>
          <w:i/>
          <w:vertAlign w:val="subscript"/>
        </w:rPr>
        <w:t>r</w:t>
      </w:r>
      <w:r w:rsidR="006E505F">
        <w:rPr>
          <w:i/>
        </w:rPr>
        <w:t xml:space="preserve">; </w:t>
      </w:r>
      <w:r w:rsidR="00B81EA0">
        <w:t>5 years prior</w:t>
      </w:r>
      <w:r w:rsidR="00033577" w:rsidRPr="001840F7">
        <w:t xml:space="preserve">) </w:t>
      </w:r>
      <w:r w:rsidR="000A2805" w:rsidRPr="001840F7">
        <w:t>and</w:t>
      </w:r>
      <w:r w:rsidR="00B81EA0">
        <w:t xml:space="preserve"> the sector average wage referenced to </w:t>
      </w:r>
      <w:r w:rsidR="00A039FA">
        <w:t>the county average wage</w:t>
      </w:r>
      <w:r w:rsidR="00A039FA">
        <w:rPr>
          <w:rStyle w:val="CommentReference"/>
        </w:rPr>
        <w:commentReference w:id="3"/>
      </w:r>
      <w:r>
        <w:rPr>
          <w:rStyle w:val="Hyperlink"/>
        </w:rPr>
        <w:t>,</w:t>
      </w:r>
      <w:r w:rsidR="00F20D65">
        <w:t xml:space="preserve"> </w:t>
      </w:r>
      <w:bookmarkStart w:id="4" w:name="_GoBack"/>
      <w:bookmarkEnd w:id="4"/>
      <w:r>
        <w:t xml:space="preserve">and </w:t>
      </w:r>
      <w:r w:rsidR="00B81EA0">
        <w:t>weighted by the proportion of jobs per sector (</w:t>
      </w:r>
      <w:r w:rsidR="00B81EA0">
        <w:rPr>
          <w:i/>
        </w:rPr>
        <w:t>w</w:t>
      </w:r>
      <w:r w:rsidR="00B81EA0">
        <w:t xml:space="preserve">). </w:t>
      </w:r>
      <w:r w:rsidR="006E505F" w:rsidRPr="001840F7">
        <w:t>Current year (</w:t>
      </w:r>
      <w:r w:rsidR="006E505F" w:rsidRPr="001840F7">
        <w:rPr>
          <w:i/>
        </w:rPr>
        <w:t xml:space="preserve">c) </w:t>
      </w:r>
      <w:r w:rsidR="006E505F" w:rsidRPr="001840F7">
        <w:t xml:space="preserve">is the most recent year with available data (2013). Data on ocean sector employment and wage comes from NOAA </w:t>
      </w:r>
      <w:r w:rsidR="00A23527">
        <w:t xml:space="preserve">ENOW </w:t>
      </w:r>
      <w:r w:rsidR="006E505F" w:rsidRPr="001840F7">
        <w:t>(</w:t>
      </w:r>
      <w:hyperlink r:id="rId22" w:history="1">
        <w:r w:rsidR="006E505F" w:rsidRPr="001840F7">
          <w:rPr>
            <w:rStyle w:val="Hyperlink"/>
          </w:rPr>
          <w:t>https://coast.noaa.gov/digitalcoast/tools/enow.html</w:t>
        </w:r>
      </w:hyperlink>
      <w:r w:rsidR="006E505F" w:rsidRPr="001840F7">
        <w:t>) and was adjusted by state unemployment rate (DBEDT).</w:t>
      </w:r>
    </w:p>
    <w:p w14:paraId="59BA0E00" w14:textId="77777777" w:rsidR="00785643" w:rsidRDefault="00785643" w:rsidP="006E505F"/>
    <w:p w14:paraId="51B7F2AF" w14:textId="68F94D2A" w:rsidR="00785643" w:rsidRPr="001840F7" w:rsidRDefault="00785643" w:rsidP="006E505F">
      <w:r>
        <w:t>Table 3: DBEDT self-sufficiency standard (</w:t>
      </w:r>
      <w:hyperlink r:id="rId23" w:history="1">
        <w:r w:rsidRPr="002455C3">
          <w:rPr>
            <w:rStyle w:val="Hyperlink"/>
          </w:rPr>
          <w:t>http://files.hawaii.gov/dbedt/economic/reports/self-sufficiency/self-sufficiency_2014.pdf</w:t>
        </w:r>
      </w:hyperlink>
      <w:r>
        <w:t xml:space="preserve">). </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b w:val="0"/>
              </w:rPr>
            </w:pPr>
            <w:r w:rsidRPr="0087212D">
              <w:rPr>
                <w:b w:val="0"/>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b w:val="0"/>
              </w:rPr>
            </w:pPr>
            <w:r w:rsidRPr="0087212D">
              <w:rPr>
                <w:b w:val="0"/>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b w:val="0"/>
              </w:rPr>
            </w:pPr>
            <w:r w:rsidRPr="0087212D">
              <w:rPr>
                <w:b w:val="0"/>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b w:val="0"/>
              </w:rPr>
            </w:pPr>
            <w:r w:rsidRPr="0087212D">
              <w:rPr>
                <w:b w:val="0"/>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b w:val="0"/>
              </w:rPr>
            </w:pPr>
            <w:r w:rsidRPr="0087212D">
              <w:rPr>
                <w:b w:val="0"/>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b w:val="0"/>
              </w:rPr>
            </w:pPr>
            <w:r w:rsidRPr="0087212D">
              <w:rPr>
                <w:b w:val="0"/>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pPr>
            <w:r w:rsidRPr="0087212D">
              <w:t>$38,472</w:t>
            </w:r>
          </w:p>
        </w:tc>
      </w:tr>
    </w:tbl>
    <w:p w14:paraId="1972C039" w14:textId="77777777" w:rsidR="00161CD9" w:rsidRDefault="00161CD9"/>
    <w:p w14:paraId="0D07C7CD" w14:textId="77777777" w:rsidR="00C56A06" w:rsidRDefault="00C56A06" w:rsidP="00C56A06">
      <w:pPr>
        <w:rPr>
          <w:color w:val="000000" w:themeColor="text1"/>
        </w:rPr>
      </w:pPr>
      <w:r>
        <w:rPr>
          <w:i/>
        </w:rPr>
        <w:t>Data L</w:t>
      </w:r>
      <w:r w:rsidRPr="008677C5">
        <w:rPr>
          <w:i/>
        </w:rPr>
        <w:t>ayers</w:t>
      </w:r>
      <w:r>
        <w:rPr>
          <w:i/>
        </w:rPr>
        <w:t xml:space="preserve"> &amp; References</w:t>
      </w:r>
    </w:p>
    <w:p w14:paraId="31217516" w14:textId="7C5A6FF9" w:rsidR="00EA73C9" w:rsidRDefault="00FC7F75" w:rsidP="00A74C75">
      <w:pPr>
        <w:pStyle w:val="ListParagraph"/>
        <w:numPr>
          <w:ilvl w:val="0"/>
          <w:numId w:val="17"/>
        </w:numPr>
        <w:rPr>
          <w:rFonts w:ascii="Times" w:eastAsia="Times New Roman" w:hAnsi="Times"/>
          <w:color w:val="000000"/>
        </w:rPr>
      </w:pPr>
      <w:r w:rsidRPr="00A74C75">
        <w:rPr>
          <w:rFonts w:ascii="Times" w:hAnsi="Times"/>
        </w:rPr>
        <w:t xml:space="preserve">Resident population: </w:t>
      </w:r>
      <w:r w:rsidR="00785643">
        <w:rPr>
          <w:rFonts w:ascii="Times" w:hAnsi="Times"/>
          <w:color w:val="000000" w:themeColor="text1"/>
        </w:rPr>
        <w:t>State of Hawaiʻi</w:t>
      </w:r>
      <w:r w:rsidR="00785643" w:rsidRPr="00A74C75">
        <w:rPr>
          <w:rFonts w:ascii="Times" w:hAnsi="Times"/>
          <w:color w:val="000000" w:themeColor="text1"/>
        </w:rPr>
        <w:t xml:space="preserve"> </w:t>
      </w:r>
      <w:r w:rsidRPr="00A74C75">
        <w:rPr>
          <w:rFonts w:ascii="Times" w:hAnsi="Times"/>
          <w:color w:val="000000" w:themeColor="text1"/>
        </w:rPr>
        <w:t>Department of Business, Economic Development and Tourism</w:t>
      </w:r>
      <w:r w:rsidR="007C12C0">
        <w:rPr>
          <w:rFonts w:ascii="Times" w:hAnsi="Times"/>
          <w:color w:val="000000" w:themeColor="text1"/>
        </w:rPr>
        <w:t xml:space="preserve"> </w:t>
      </w:r>
      <w:r w:rsidR="00DF6BE7">
        <w:rPr>
          <w:rFonts w:ascii="Times" w:hAnsi="Times"/>
          <w:color w:val="000000" w:themeColor="text1"/>
        </w:rPr>
        <w:t xml:space="preserve">2015 </w:t>
      </w:r>
      <w:r w:rsidR="00A74C75" w:rsidRPr="00A74C75">
        <w:rPr>
          <w:rFonts w:ascii="Times" w:hAnsi="Times"/>
          <w:color w:val="000000" w:themeColor="text1"/>
        </w:rPr>
        <w:t>Data</w:t>
      </w:r>
      <w:r w:rsidR="00DF6BE7">
        <w:rPr>
          <w:rFonts w:ascii="Times" w:hAnsi="Times"/>
          <w:color w:val="000000" w:themeColor="text1"/>
        </w:rPr>
        <w:t xml:space="preserve"> Book</w:t>
      </w:r>
      <w:r w:rsidR="00EA73C9" w:rsidRPr="00A74C75">
        <w:rPr>
          <w:rFonts w:ascii="Times" w:hAnsi="Times"/>
          <w:color w:val="000000" w:themeColor="text1"/>
        </w:rPr>
        <w:t>.</w:t>
      </w:r>
      <w:r w:rsidR="00DF6BE7">
        <w:rPr>
          <w:rFonts w:ascii="Times" w:hAnsi="Times"/>
          <w:color w:val="000000" w:themeColor="text1"/>
        </w:rPr>
        <w:t xml:space="preserve"> Section 1.</w:t>
      </w:r>
      <w:r w:rsidR="00EA73C9" w:rsidRPr="00A74C75">
        <w:rPr>
          <w:rFonts w:ascii="Times" w:hAnsi="Times"/>
          <w:color w:val="000000" w:themeColor="text1"/>
        </w:rPr>
        <w:t xml:space="preserve"> </w:t>
      </w:r>
      <w:r w:rsidR="00DF6BE7">
        <w:rPr>
          <w:rFonts w:ascii="Times" w:hAnsi="Times"/>
          <w:color w:val="000000" w:themeColor="text1"/>
        </w:rPr>
        <w:t>Population</w:t>
      </w:r>
      <w:r w:rsidR="00A74C75" w:rsidRPr="00A74C75">
        <w:rPr>
          <w:rFonts w:ascii="Times" w:hAnsi="Times"/>
          <w:color w:val="000000" w:themeColor="text1"/>
        </w:rPr>
        <w:t xml:space="preserve">. </w:t>
      </w:r>
      <w:r w:rsidR="00EA73C9" w:rsidRPr="00A74C75">
        <w:rPr>
          <w:rFonts w:ascii="Times" w:hAnsi="Times"/>
          <w:color w:val="000000" w:themeColor="text1"/>
        </w:rPr>
        <w:t xml:space="preserve">Available: </w:t>
      </w:r>
      <w:hyperlink r:id="rId24" w:history="1">
        <w:r w:rsidR="00EA73C9" w:rsidRPr="00A74C75">
          <w:rPr>
            <w:rStyle w:val="Hyperlink"/>
            <w:rFonts w:ascii="Times" w:eastAsia="Times New Roman" w:hAnsi="Times"/>
          </w:rPr>
          <w:t>http://dbedt.hawaii.gov/economic/databook/db2015/</w:t>
        </w:r>
      </w:hyperlink>
      <w:r w:rsidR="00EA73C9" w:rsidRPr="00A74C75">
        <w:rPr>
          <w:rFonts w:ascii="Times" w:eastAsia="Times New Roman" w:hAnsi="Times"/>
          <w:color w:val="000000"/>
        </w:rPr>
        <w:t xml:space="preserve">. </w:t>
      </w:r>
    </w:p>
    <w:p w14:paraId="6E67BC3C" w14:textId="73C23F5B" w:rsidR="00900888" w:rsidRPr="00A74C75" w:rsidRDefault="00900888" w:rsidP="00A74C75">
      <w:pPr>
        <w:pStyle w:val="ListParagraph"/>
        <w:numPr>
          <w:ilvl w:val="0"/>
          <w:numId w:val="17"/>
        </w:numPr>
        <w:rPr>
          <w:rFonts w:ascii="Times" w:eastAsia="Times New Roman" w:hAnsi="Times"/>
          <w:color w:val="000000"/>
        </w:rPr>
      </w:pPr>
      <w:r>
        <w:rPr>
          <w:rFonts w:ascii="Times" w:hAnsi="Times"/>
        </w:rPr>
        <w:t>Workforce (total number of jobs by county)</w:t>
      </w:r>
      <w:r w:rsidRPr="00900888">
        <w:rPr>
          <w:rFonts w:ascii="Times" w:eastAsia="Times New Roman" w:hAnsi="Times"/>
          <w:color w:val="000000"/>
        </w:rPr>
        <w:t>:</w:t>
      </w:r>
      <w:r>
        <w:rPr>
          <w:rFonts w:ascii="Times" w:eastAsia="Times New Roman" w:hAnsi="Times"/>
          <w:color w:val="000000"/>
        </w:rPr>
        <w:t xml:space="preserve"> </w:t>
      </w:r>
      <w:r w:rsidR="00785643">
        <w:rPr>
          <w:rFonts w:ascii="Times" w:hAnsi="Times"/>
          <w:color w:val="000000" w:themeColor="text1"/>
        </w:rPr>
        <w:t>State of Hawaiʻi</w:t>
      </w:r>
      <w:r w:rsidR="00785643" w:rsidRPr="00A74C75">
        <w:rPr>
          <w:rFonts w:ascii="Times" w:hAnsi="Times"/>
          <w:color w:val="000000" w:themeColor="text1"/>
        </w:rPr>
        <w:t xml:space="preserve"> </w:t>
      </w:r>
      <w:r w:rsidR="00DF6BE7" w:rsidRPr="00A74C75">
        <w:rPr>
          <w:rFonts w:ascii="Times" w:hAnsi="Times"/>
          <w:color w:val="000000" w:themeColor="text1"/>
        </w:rPr>
        <w:t xml:space="preserve">Department of Business, Economic Development and </w:t>
      </w:r>
      <w:proofErr w:type="gramStart"/>
      <w:r w:rsidR="00DF6BE7" w:rsidRPr="00A74C75">
        <w:rPr>
          <w:rFonts w:ascii="Times" w:hAnsi="Times"/>
          <w:color w:val="000000" w:themeColor="text1"/>
        </w:rPr>
        <w:t xml:space="preserve">Tourism  </w:t>
      </w:r>
      <w:r w:rsidR="00DF6BE7">
        <w:rPr>
          <w:rFonts w:ascii="Times" w:hAnsi="Times"/>
          <w:color w:val="000000" w:themeColor="text1"/>
        </w:rPr>
        <w:t>2015</w:t>
      </w:r>
      <w:proofErr w:type="gramEnd"/>
      <w:r w:rsidR="00DF6BE7">
        <w:rPr>
          <w:rFonts w:ascii="Times" w:hAnsi="Times"/>
          <w:color w:val="000000" w:themeColor="text1"/>
        </w:rPr>
        <w:t xml:space="preserve"> </w:t>
      </w:r>
      <w:r w:rsidR="00DF6BE7" w:rsidRPr="00A74C75">
        <w:rPr>
          <w:rFonts w:ascii="Times" w:hAnsi="Times"/>
          <w:color w:val="000000" w:themeColor="text1"/>
        </w:rPr>
        <w:t>Data</w:t>
      </w:r>
      <w:r w:rsidR="00DF6BE7">
        <w:rPr>
          <w:rFonts w:ascii="Times" w:hAnsi="Times"/>
          <w:color w:val="000000" w:themeColor="text1"/>
        </w:rPr>
        <w:t xml:space="preserve"> Book</w:t>
      </w:r>
      <w:r w:rsidR="00DF6BE7" w:rsidRPr="00A74C75">
        <w:rPr>
          <w:rFonts w:ascii="Times" w:hAnsi="Times"/>
          <w:color w:val="000000" w:themeColor="text1"/>
        </w:rPr>
        <w:t>.</w:t>
      </w:r>
      <w:r w:rsidR="00DF6BE7">
        <w:rPr>
          <w:rFonts w:ascii="Times" w:hAnsi="Times"/>
          <w:color w:val="000000" w:themeColor="text1"/>
        </w:rPr>
        <w:t xml:space="preserve"> Section 12.</w:t>
      </w:r>
      <w:r w:rsidR="00DF6BE7" w:rsidRPr="00A74C75">
        <w:rPr>
          <w:rFonts w:ascii="Times" w:hAnsi="Times"/>
          <w:color w:val="000000" w:themeColor="text1"/>
        </w:rPr>
        <w:t xml:space="preserve"> </w:t>
      </w:r>
      <w:r w:rsidR="00DF6BE7">
        <w:rPr>
          <w:rFonts w:ascii="Times" w:hAnsi="Times"/>
          <w:color w:val="000000" w:themeColor="text1"/>
        </w:rPr>
        <w:t>Labor Force, Employment, and Earnings</w:t>
      </w:r>
      <w:r w:rsidR="00DF6BE7" w:rsidRPr="00A74C75">
        <w:rPr>
          <w:rFonts w:ascii="Times" w:hAnsi="Times"/>
          <w:color w:val="000000" w:themeColor="text1"/>
        </w:rPr>
        <w:t xml:space="preserve">. Available: </w:t>
      </w:r>
      <w:hyperlink r:id="rId25" w:history="1">
        <w:r w:rsidR="00DF6BE7" w:rsidRPr="00A74C75">
          <w:rPr>
            <w:rStyle w:val="Hyperlink"/>
            <w:rFonts w:ascii="Times" w:eastAsia="Times New Roman" w:hAnsi="Times"/>
          </w:rPr>
          <w:t>http://dbedt.hawaii.gov/economic/databook/db2015/</w:t>
        </w:r>
      </w:hyperlink>
      <w:r w:rsidR="00DF6BE7" w:rsidRPr="00A74C75">
        <w:rPr>
          <w:rFonts w:ascii="Times" w:eastAsia="Times New Roman" w:hAnsi="Times"/>
          <w:color w:val="000000"/>
        </w:rPr>
        <w:t>.</w:t>
      </w:r>
    </w:p>
    <w:p w14:paraId="1F64FF8B" w14:textId="4F1EF58A" w:rsidR="00C83933" w:rsidRDefault="00724E2C" w:rsidP="00C83933">
      <w:pPr>
        <w:pStyle w:val="ListParagraph"/>
        <w:numPr>
          <w:ilvl w:val="0"/>
          <w:numId w:val="17"/>
        </w:numPr>
        <w:rPr>
          <w:rFonts w:ascii="Times" w:eastAsia="Times New Roman" w:hAnsi="Times"/>
          <w:color w:val="000000"/>
        </w:rPr>
      </w:pPr>
      <w:r>
        <w:rPr>
          <w:rFonts w:ascii="Times" w:hAnsi="Times"/>
        </w:rPr>
        <w:t>Unemployment rate:</w:t>
      </w:r>
      <w:r>
        <w:rPr>
          <w:rFonts w:ascii="Times" w:eastAsia="Times New Roman" w:hAnsi="Times"/>
          <w:color w:val="000000"/>
        </w:rPr>
        <w:t xml:space="preserve"> </w:t>
      </w:r>
      <w:r w:rsidR="00785643">
        <w:rPr>
          <w:rFonts w:ascii="Times" w:hAnsi="Times"/>
          <w:color w:val="000000" w:themeColor="text1"/>
        </w:rPr>
        <w:t>State of Hawaiʻi</w:t>
      </w:r>
      <w:r w:rsidRPr="00A74C75">
        <w:rPr>
          <w:rFonts w:ascii="Times" w:hAnsi="Times"/>
          <w:color w:val="000000" w:themeColor="text1"/>
        </w:rPr>
        <w:t xml:space="preserve"> Department of Business, Economic Development and </w:t>
      </w:r>
      <w:proofErr w:type="gramStart"/>
      <w:r w:rsidRPr="00A74C75">
        <w:rPr>
          <w:rFonts w:ascii="Times" w:hAnsi="Times"/>
          <w:color w:val="000000" w:themeColor="text1"/>
        </w:rPr>
        <w:t xml:space="preserve">Tourism  </w:t>
      </w:r>
      <w:r>
        <w:rPr>
          <w:rFonts w:ascii="Times" w:hAnsi="Times"/>
          <w:color w:val="000000" w:themeColor="text1"/>
        </w:rPr>
        <w:t>2015</w:t>
      </w:r>
      <w:proofErr w:type="gramEnd"/>
      <w:r>
        <w:rPr>
          <w:rFonts w:ascii="Times" w:hAnsi="Times"/>
          <w:color w:val="000000" w:themeColor="text1"/>
        </w:rPr>
        <w:t xml:space="preserve"> </w:t>
      </w:r>
      <w:r w:rsidRPr="00A74C75">
        <w:rPr>
          <w:rFonts w:ascii="Times" w:hAnsi="Times"/>
          <w:color w:val="000000" w:themeColor="text1"/>
        </w:rPr>
        <w:t>Data</w:t>
      </w:r>
      <w:r>
        <w:rPr>
          <w:rFonts w:ascii="Times" w:hAnsi="Times"/>
          <w:color w:val="000000" w:themeColor="text1"/>
        </w:rPr>
        <w:t xml:space="preserve"> Book</w:t>
      </w:r>
      <w:r w:rsidRPr="00A74C75">
        <w:rPr>
          <w:rFonts w:ascii="Times" w:hAnsi="Times"/>
          <w:color w:val="000000" w:themeColor="text1"/>
        </w:rPr>
        <w:t>.</w:t>
      </w:r>
      <w:r>
        <w:rPr>
          <w:rFonts w:ascii="Times" w:hAnsi="Times"/>
          <w:color w:val="000000" w:themeColor="text1"/>
        </w:rPr>
        <w:t xml:space="preserve"> Section 12.</w:t>
      </w:r>
      <w:r w:rsidRPr="00A74C75">
        <w:rPr>
          <w:rFonts w:ascii="Times" w:hAnsi="Times"/>
          <w:color w:val="000000" w:themeColor="text1"/>
        </w:rPr>
        <w:t xml:space="preserve"> </w:t>
      </w:r>
      <w:r>
        <w:rPr>
          <w:rFonts w:ascii="Times" w:hAnsi="Times"/>
          <w:color w:val="000000" w:themeColor="text1"/>
        </w:rPr>
        <w:t>Labor Force, Employment, and Earnings</w:t>
      </w:r>
      <w:r w:rsidRPr="00A74C75">
        <w:rPr>
          <w:rFonts w:ascii="Times" w:hAnsi="Times"/>
          <w:color w:val="000000" w:themeColor="text1"/>
        </w:rPr>
        <w:t xml:space="preserve">. Available: </w:t>
      </w:r>
      <w:hyperlink r:id="rId26" w:history="1">
        <w:r w:rsidRPr="00A74C75">
          <w:rPr>
            <w:rStyle w:val="Hyperlink"/>
            <w:rFonts w:ascii="Times" w:eastAsia="Times New Roman" w:hAnsi="Times"/>
          </w:rPr>
          <w:t>http://dbedt.hawaii.gov/economic/databook/db2015/</w:t>
        </w:r>
      </w:hyperlink>
      <w:r w:rsidRPr="00A74C75">
        <w:rPr>
          <w:rFonts w:ascii="Times" w:eastAsia="Times New Roman" w:hAnsi="Times"/>
          <w:color w:val="000000"/>
        </w:rPr>
        <w:t>.</w:t>
      </w:r>
    </w:p>
    <w:p w14:paraId="7701E27B" w14:textId="4855F720" w:rsidR="00724E2C" w:rsidRPr="00C83933" w:rsidRDefault="00724E2C" w:rsidP="00C83933">
      <w:pPr>
        <w:pStyle w:val="ListParagraph"/>
        <w:numPr>
          <w:ilvl w:val="0"/>
          <w:numId w:val="17"/>
        </w:numPr>
        <w:rPr>
          <w:rFonts w:eastAsia="Times New Roman"/>
          <w:color w:val="000000"/>
        </w:rPr>
      </w:pPr>
      <w:r w:rsidRPr="00C83933">
        <w:t xml:space="preserve">Jobs: </w:t>
      </w:r>
      <w:r w:rsidR="00C83933"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00C83933" w:rsidRPr="00C83933">
        <w:t>, Charleston, SC,</w:t>
      </w:r>
      <w:r w:rsidRPr="00C83933">
        <w:t xml:space="preserve"> Available: </w:t>
      </w:r>
      <w:hyperlink r:id="rId27" w:history="1">
        <w:r w:rsidRPr="00C83933">
          <w:rPr>
            <w:rStyle w:val="Hyperlink"/>
            <w:rFonts w:eastAsia="Times New Roman"/>
          </w:rPr>
          <w:t>https://coast.noaa.gov/digitalcoast/tools/enow.html</w:t>
        </w:r>
      </w:hyperlink>
      <w:r w:rsidRPr="00C83933">
        <w:rPr>
          <w:rFonts w:eastAsia="Times New Roman"/>
          <w:color w:val="000000"/>
        </w:rPr>
        <w:t xml:space="preserve">. </w:t>
      </w:r>
    </w:p>
    <w:p w14:paraId="7E88B466" w14:textId="650B939B" w:rsidR="00C56A06" w:rsidRDefault="00C56A06" w:rsidP="00724E2C">
      <w:pPr>
        <w:pStyle w:val="ListParagraph"/>
      </w:pPr>
    </w:p>
    <w:p w14:paraId="59B1DFD1" w14:textId="77777777" w:rsidR="001507DD" w:rsidRPr="001507DD" w:rsidRDefault="001507DD" w:rsidP="00724E2C">
      <w:pPr>
        <w:pStyle w:val="ListParagraph"/>
        <w:rPr>
          <w:b/>
        </w:rPr>
      </w:pPr>
    </w:p>
    <w:p w14:paraId="5D7D9E58" w14:textId="77777777" w:rsidR="00C56A06" w:rsidRPr="00E139F2" w:rsidRDefault="00C56A06" w:rsidP="00C56A06">
      <w:pPr>
        <w:rPr>
          <w:i/>
        </w:rPr>
      </w:pPr>
      <w:r w:rsidRPr="00E139F2">
        <w:rPr>
          <w:i/>
        </w:rPr>
        <w:t>Data Gaps</w:t>
      </w:r>
    </w:p>
    <w:p w14:paraId="5AE5C7A0" w14:textId="77777777" w:rsidR="006E773A" w:rsidRDefault="006E773A" w:rsidP="006E773A">
      <w:pPr>
        <w:pStyle w:val="ListParagraph"/>
        <w:numPr>
          <w:ilvl w:val="0"/>
          <w:numId w:val="6"/>
        </w:numPr>
      </w:pPr>
      <w:r>
        <w:t>Some</w:t>
      </w:r>
      <w:r w:rsidRPr="00E139F2">
        <w:t xml:space="preserve"> sector</w:t>
      </w:r>
      <w:r>
        <w:t xml:space="preserve">s are not well represented in Livelihoods and Economies, </w:t>
      </w:r>
      <w:r w:rsidRPr="00E139F2">
        <w:t>such as pro</w:t>
      </w:r>
      <w:r>
        <w:t>-surfers and marine and ocean scientists.</w:t>
      </w:r>
    </w:p>
    <w:p w14:paraId="109CDB32" w14:textId="24BCBEAE" w:rsidR="00DF5950" w:rsidRPr="00E139F2" w:rsidRDefault="00DF5950" w:rsidP="006E773A">
      <w:pPr>
        <w:pStyle w:val="ListParagraph"/>
        <w:numPr>
          <w:ilvl w:val="0"/>
          <w:numId w:val="6"/>
        </w:numPr>
      </w:pPr>
      <w:r>
        <w:t xml:space="preserve">The reference for wages is the bare minimum salary to live on without needing governmental aid. A livable wage is another possible reference point but is difficult to </w:t>
      </w:r>
      <w:r>
        <w:lastRenderedPageBreak/>
        <w:t>measure. Another alternative reference point could be annual per capita average consumption expenditures by county.</w:t>
      </w:r>
    </w:p>
    <w:p w14:paraId="3486B0FF" w14:textId="77777777" w:rsidR="007C12C0" w:rsidRDefault="007C12C0">
      <w:pPr>
        <w:rPr>
          <w:b/>
          <w:color w:val="4F81BD" w:themeColor="accent1"/>
        </w:rPr>
      </w:pPr>
    </w:p>
    <w:p w14:paraId="071C18DC" w14:textId="40AFF7FA" w:rsidR="000231A1" w:rsidRPr="006A6092" w:rsidRDefault="00A474C6">
      <w:pPr>
        <w:rPr>
          <w:b/>
          <w:color w:val="000000" w:themeColor="text1"/>
        </w:rPr>
      </w:pPr>
      <w:r w:rsidRPr="006A6092">
        <w:rPr>
          <w:b/>
          <w:color w:val="000000" w:themeColor="text1"/>
        </w:rPr>
        <w:t>Economies</w:t>
      </w:r>
    </w:p>
    <w:p w14:paraId="5BF269B1" w14:textId="52505BA5" w:rsidR="000231A1" w:rsidRPr="001840F7" w:rsidRDefault="00A039FA">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c,k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r,k</m:t>
                      </m:r>
                    </m:sub>
                  </m:sSub>
                </m:e>
              </m:nary>
            </m:den>
          </m:f>
        </m:oMath>
      </m:oMathPara>
    </w:p>
    <w:p w14:paraId="7DCD86DC" w14:textId="77777777" w:rsidR="00FE7E26" w:rsidRPr="001840F7" w:rsidRDefault="00FE7E26"/>
    <w:p w14:paraId="50BBA4C6" w14:textId="5FEC4EDC" w:rsidR="00FE7E26" w:rsidRPr="001840F7" w:rsidRDefault="002E4E08">
      <w:r w:rsidRPr="002E4E08">
        <w:t>Economies captures the economic value associated with marine industries using revenue from marine sectors. It is composed</w:t>
      </w:r>
      <w:r>
        <w:t xml:space="preserve"> of a single component, revenue, w</w:t>
      </w:r>
      <w:r w:rsidR="00FE7E26" w:rsidRPr="001840F7">
        <w:t xml:space="preserve">here e is the total adjusted revenue generated </w:t>
      </w:r>
      <w:r w:rsidR="00862101">
        <w:t xml:space="preserve">directly and indirectly </w:t>
      </w:r>
      <w:r w:rsidR="00FE7E26" w:rsidRPr="001840F7">
        <w:t>from each marine and ocean sector (</w:t>
      </w:r>
      <w:r w:rsidR="00862101">
        <w:rPr>
          <w:i/>
        </w:rPr>
        <w:t>k</w:t>
      </w:r>
      <w:r w:rsidR="00FE7E26" w:rsidRPr="001840F7">
        <w:t>)</w:t>
      </w:r>
      <w:r w:rsidR="00862101">
        <w:t>, at current (c), and reference (r), time points</w:t>
      </w:r>
      <w:r w:rsidR="00FE7E26" w:rsidRPr="001840F7">
        <w:t>.</w:t>
      </w:r>
      <w:r w:rsidR="006C54EB">
        <w:t xml:space="preserve"> </w:t>
      </w:r>
      <w:r w:rsidR="006C54EB" w:rsidRPr="001840F7">
        <w:t xml:space="preserve">Data on ocean </w:t>
      </w:r>
      <w:r w:rsidR="006C54EB">
        <w:t>revenue</w:t>
      </w:r>
      <w:r w:rsidR="006C54EB" w:rsidRPr="001840F7">
        <w:t xml:space="preserve"> comes from NOAA </w:t>
      </w:r>
      <w:r w:rsidR="006C54EB">
        <w:t xml:space="preserve">ENOW </w:t>
      </w:r>
      <w:r w:rsidR="006C54EB" w:rsidRPr="001840F7">
        <w:t>(</w:t>
      </w:r>
      <w:hyperlink r:id="rId28" w:history="1">
        <w:r w:rsidR="006C54EB" w:rsidRPr="001840F7">
          <w:rPr>
            <w:rStyle w:val="Hyperlink"/>
          </w:rPr>
          <w:t>https://coast.noaa.gov/digitalcoast/tools/enow.html</w:t>
        </w:r>
      </w:hyperlink>
      <w:r w:rsidR="006C54EB" w:rsidRPr="001840F7">
        <w:t>)</w:t>
      </w:r>
      <w:r w:rsidR="006C54EB">
        <w:t>.</w:t>
      </w:r>
    </w:p>
    <w:p w14:paraId="02702B6F" w14:textId="77777777" w:rsidR="002310CC" w:rsidRDefault="002310CC"/>
    <w:p w14:paraId="22E94078" w14:textId="1114F286" w:rsidR="00F17E31" w:rsidRPr="001840F7" w:rsidRDefault="0087212D">
      <w:r>
        <w:t xml:space="preserve">Table #. </w:t>
      </w:r>
      <w:r w:rsidR="00F17E31" w:rsidRPr="001840F7">
        <w:t xml:space="preserve">Industry </w:t>
      </w:r>
      <w:r w:rsidR="00C1005C">
        <w:t xml:space="preserve">multipliers for indirect jobs and revenue </w:t>
      </w:r>
      <w:r>
        <w:t xml:space="preserve">(DBEDT 2007, </w:t>
      </w:r>
      <w:r w:rsidRPr="002310CC">
        <w:t>http://files.hawaii.gov/dbedt/economic/rep</w:t>
      </w:r>
      <w:r w:rsidR="002310CC">
        <w:t>orts/IO/2007_state_io_study.pdf)</w:t>
      </w:r>
      <w:r>
        <w:t>. Sectors were assigned a value of 1.00 if industry multipliers were not available for the sector.</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87212D" w14:paraId="7ECEF250" w14:textId="77777777" w:rsidTr="000E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12D716BE" w14:textId="253994A2" w:rsidR="0087212D" w:rsidRPr="0087212D" w:rsidRDefault="0087212D">
            <w:pPr>
              <w:rPr>
                <w:b w:val="0"/>
              </w:rPr>
            </w:pPr>
            <w:r w:rsidRPr="0087212D">
              <w:rPr>
                <w:b w:val="0"/>
              </w:rPr>
              <w:t>Ocean Sector</w:t>
            </w:r>
          </w:p>
        </w:tc>
        <w:tc>
          <w:tcPr>
            <w:tcW w:w="3192" w:type="dxa"/>
            <w:tcBorders>
              <w:top w:val="single" w:sz="4" w:space="0" w:color="auto"/>
              <w:bottom w:val="single" w:sz="4" w:space="0" w:color="auto"/>
            </w:tcBorders>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Jobs</w:t>
            </w:r>
          </w:p>
        </w:tc>
        <w:tc>
          <w:tcPr>
            <w:tcW w:w="3192" w:type="dxa"/>
            <w:tcBorders>
              <w:top w:val="single" w:sz="4" w:space="0" w:color="auto"/>
              <w:bottom w:val="single" w:sz="4" w:space="0" w:color="auto"/>
            </w:tcBorders>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b w:val="0"/>
              </w:rPr>
            </w:pPr>
            <w:r w:rsidRPr="0087212D">
              <w:rPr>
                <w:b w:val="0"/>
              </w:rPr>
              <w:t>Revenue</w:t>
            </w:r>
          </w:p>
        </w:tc>
      </w:tr>
      <w:tr w:rsidR="0087212D" w14:paraId="519446D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tcBorders>
          </w:tcPr>
          <w:p w14:paraId="6432EFBB" w14:textId="6A1BCB2C" w:rsidR="0087212D" w:rsidRPr="0087212D" w:rsidRDefault="0087212D">
            <w:pPr>
              <w:rPr>
                <w:b w:val="0"/>
              </w:rPr>
            </w:pPr>
            <w:r w:rsidRPr="0087212D">
              <w:rPr>
                <w:b w:val="0"/>
              </w:rPr>
              <w:t>Tourism &amp; Recreation</w:t>
            </w:r>
          </w:p>
        </w:tc>
        <w:tc>
          <w:tcPr>
            <w:tcW w:w="3192" w:type="dxa"/>
            <w:tcBorders>
              <w:top w:val="single" w:sz="4" w:space="0" w:color="auto"/>
            </w:tcBorders>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1.27</w:t>
            </w:r>
          </w:p>
        </w:tc>
        <w:tc>
          <w:tcPr>
            <w:tcW w:w="3192" w:type="dxa"/>
            <w:tcBorders>
              <w:top w:val="single" w:sz="4" w:space="0" w:color="auto"/>
            </w:tcBorders>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1.32</w:t>
            </w:r>
          </w:p>
        </w:tc>
      </w:tr>
      <w:tr w:rsidR="0087212D" w14:paraId="6F667671"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b w:val="0"/>
              </w:rPr>
            </w:pPr>
            <w:r w:rsidRPr="0087212D">
              <w:rPr>
                <w:b w:val="0"/>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1.58</w:t>
            </w:r>
          </w:p>
        </w:tc>
      </w:tr>
      <w:tr w:rsidR="0087212D" w14:paraId="757599DC"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b w:val="0"/>
              </w:rPr>
            </w:pPr>
            <w:r w:rsidRPr="0087212D">
              <w:rPr>
                <w:b w:val="0"/>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24C4994B" w14:textId="77777777" w:rsidTr="000E078F">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b w:val="0"/>
              </w:rPr>
            </w:pPr>
            <w:r w:rsidRPr="0087212D">
              <w:rPr>
                <w:b w:val="0"/>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1.00</w:t>
            </w:r>
          </w:p>
        </w:tc>
      </w:tr>
      <w:tr w:rsidR="0087212D" w14:paraId="6065EA87" w14:textId="77777777" w:rsidTr="000E078F">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tcPr>
          <w:p w14:paraId="0D342F7F" w14:textId="40E31C6D" w:rsidR="0087212D" w:rsidRPr="0087212D" w:rsidRDefault="0087212D">
            <w:pPr>
              <w:rPr>
                <w:b w:val="0"/>
              </w:rPr>
            </w:pPr>
            <w:r w:rsidRPr="0087212D">
              <w:rPr>
                <w:b w:val="0"/>
              </w:rPr>
              <w:t>Marine Transportation</w:t>
            </w:r>
          </w:p>
        </w:tc>
        <w:tc>
          <w:tcPr>
            <w:tcW w:w="3192" w:type="dxa"/>
            <w:tcBorders>
              <w:bottom w:val="single" w:sz="4" w:space="0" w:color="auto"/>
            </w:tcBorders>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1.69</w:t>
            </w:r>
          </w:p>
        </w:tc>
        <w:tc>
          <w:tcPr>
            <w:tcW w:w="3192" w:type="dxa"/>
            <w:tcBorders>
              <w:bottom w:val="single" w:sz="4" w:space="0" w:color="auto"/>
            </w:tcBorders>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pPr>
            <w:r w:rsidRPr="0087212D">
              <w:t>1.63</w:t>
            </w:r>
          </w:p>
        </w:tc>
      </w:tr>
    </w:tbl>
    <w:p w14:paraId="2C077848" w14:textId="77777777" w:rsidR="0087212D" w:rsidRDefault="0087212D"/>
    <w:p w14:paraId="09AE5B46" w14:textId="77777777" w:rsidR="00C56A06" w:rsidRDefault="00C56A06" w:rsidP="00C56A06">
      <w:pPr>
        <w:rPr>
          <w:color w:val="000000" w:themeColor="text1"/>
        </w:rPr>
      </w:pPr>
      <w:r>
        <w:rPr>
          <w:i/>
        </w:rPr>
        <w:t>Data L</w:t>
      </w:r>
      <w:r w:rsidRPr="008677C5">
        <w:rPr>
          <w:i/>
        </w:rPr>
        <w:t>ayers</w:t>
      </w:r>
      <w:r>
        <w:rPr>
          <w:i/>
        </w:rPr>
        <w:t xml:space="preserve"> &amp; References</w:t>
      </w:r>
    </w:p>
    <w:p w14:paraId="67FA9FD9" w14:textId="07546065" w:rsidR="00AE3452" w:rsidRDefault="00AE3452" w:rsidP="00AE3452">
      <w:pPr>
        <w:pStyle w:val="ListParagraph"/>
        <w:numPr>
          <w:ilvl w:val="0"/>
          <w:numId w:val="17"/>
        </w:numPr>
        <w:rPr>
          <w:rFonts w:eastAsia="Times New Roman"/>
          <w:color w:val="000000"/>
        </w:rPr>
      </w:pPr>
      <w:r>
        <w:t>Revenue</w:t>
      </w:r>
      <w:r w:rsidRPr="00C83933">
        <w:t xml:space="preserve">: </w:t>
      </w:r>
      <w:r w:rsidRPr="00C83933">
        <w:rPr>
          <w:rFonts w:eastAsia="Times New Roman"/>
          <w:color w:val="000000"/>
        </w:rPr>
        <w:t>Department of Commerce (DOC), National Oceanic and Atmospheric Administration (NOAA), National Ocean Service (NOS), Office for Coastal Management (OCM). 2017. Time-Series Data on the Ocean and Great Lakes Economy for Counties, States, and the Nation between 2005 and 2014 (Sector Level)</w:t>
      </w:r>
      <w:r w:rsidRPr="00C83933">
        <w:t xml:space="preserve">, Charleston, SC, Available: </w:t>
      </w:r>
      <w:hyperlink r:id="rId29" w:history="1">
        <w:r w:rsidRPr="00C83933">
          <w:rPr>
            <w:rStyle w:val="Hyperlink"/>
            <w:rFonts w:eastAsia="Times New Roman"/>
          </w:rPr>
          <w:t>https://coast.noaa.gov/digitalcoast/tools/enow.html</w:t>
        </w:r>
      </w:hyperlink>
      <w:r w:rsidRPr="00C83933">
        <w:rPr>
          <w:rFonts w:eastAsia="Times New Roman"/>
          <w:color w:val="000000"/>
        </w:rPr>
        <w:t xml:space="preserve">. </w:t>
      </w:r>
    </w:p>
    <w:p w14:paraId="46048FA7" w14:textId="0D7ABF97" w:rsidR="00785643" w:rsidRPr="00C83933" w:rsidRDefault="00785643" w:rsidP="00AE3452">
      <w:pPr>
        <w:pStyle w:val="ListParagraph"/>
        <w:numPr>
          <w:ilvl w:val="0"/>
          <w:numId w:val="17"/>
        </w:numPr>
        <w:rPr>
          <w:rFonts w:eastAsia="Times New Roman"/>
          <w:color w:val="000000"/>
        </w:rPr>
      </w:pPr>
      <w:r>
        <w:rPr>
          <w:color w:val="000000" w:themeColor="text1"/>
        </w:rPr>
        <w:t xml:space="preserve">Research and Economic Analysis Division, </w:t>
      </w:r>
      <w:r w:rsidRPr="00DC1406">
        <w:rPr>
          <w:color w:val="000000" w:themeColor="text1"/>
        </w:rPr>
        <w:t>Department of Business, Economic Development and Tourism</w:t>
      </w:r>
      <w:r>
        <w:rPr>
          <w:color w:val="000000" w:themeColor="text1"/>
        </w:rPr>
        <w:t>. State of Hawaiʻi. 201. The Hawaiʻi State Input-Output Study: 2007 Benchmark Report.</w:t>
      </w:r>
    </w:p>
    <w:p w14:paraId="6D0C3DDE" w14:textId="77777777" w:rsidR="00C56A06" w:rsidRDefault="00C56A06"/>
    <w:p w14:paraId="359E297D" w14:textId="3028C91C" w:rsidR="0087212D" w:rsidRPr="00E139F2" w:rsidRDefault="002938C0">
      <w:pPr>
        <w:rPr>
          <w:i/>
        </w:rPr>
      </w:pPr>
      <w:r w:rsidRPr="00E139F2">
        <w:rPr>
          <w:i/>
        </w:rPr>
        <w:t>Data Gaps</w:t>
      </w:r>
    </w:p>
    <w:p w14:paraId="62D43EE8" w14:textId="4E9666A5" w:rsidR="002938C0" w:rsidRPr="00E139F2" w:rsidRDefault="00F12D05" w:rsidP="00E139F2">
      <w:pPr>
        <w:pStyle w:val="ListParagraph"/>
        <w:numPr>
          <w:ilvl w:val="0"/>
          <w:numId w:val="6"/>
        </w:numPr>
      </w:pPr>
      <w:r>
        <w:t>Some</w:t>
      </w:r>
      <w:r w:rsidR="002938C0" w:rsidRPr="00E139F2">
        <w:t xml:space="preserve"> sector</w:t>
      </w:r>
      <w:r w:rsidR="00297ACC">
        <w:t>s are not well represented in Livelihoods and Economies</w:t>
      </w:r>
      <w:r>
        <w:t xml:space="preserve">, </w:t>
      </w:r>
      <w:r w:rsidR="002938C0" w:rsidRPr="00E139F2">
        <w:t>such as pro</w:t>
      </w:r>
      <w:r>
        <w:t>-surfers and marine and ocean scientists.</w:t>
      </w:r>
    </w:p>
    <w:p w14:paraId="0E06FAAB" w14:textId="1B9FFDF5" w:rsidR="002938C0" w:rsidRPr="00F12D05" w:rsidRDefault="002938C0" w:rsidP="00F12D05">
      <w:pPr>
        <w:pStyle w:val="ListParagraph"/>
        <w:numPr>
          <w:ilvl w:val="0"/>
          <w:numId w:val="6"/>
        </w:numPr>
      </w:pPr>
      <w:r w:rsidRPr="00E139F2">
        <w:t>Sector evenness</w:t>
      </w:r>
      <w:r w:rsidR="00F12D05">
        <w:t xml:space="preserve"> is not taken into account in the model.</w:t>
      </w:r>
    </w:p>
    <w:p w14:paraId="7FB1C49C" w14:textId="77777777" w:rsidR="002938C0" w:rsidRDefault="002938C0"/>
    <w:p w14:paraId="3C341A88" w14:textId="77777777" w:rsidR="00CB74DF" w:rsidRPr="006A6092" w:rsidRDefault="00CB74DF">
      <w:pPr>
        <w:rPr>
          <w:b/>
          <w:color w:val="000000" w:themeColor="text1"/>
        </w:rPr>
      </w:pPr>
      <w:r w:rsidRPr="006A6092">
        <w:rPr>
          <w:b/>
          <w:color w:val="000000" w:themeColor="text1"/>
        </w:rPr>
        <w:t>Sense of Place</w:t>
      </w:r>
    </w:p>
    <w:p w14:paraId="57B79BCF" w14:textId="7F477C6D" w:rsidR="005B346A" w:rsidRPr="001840F7" w:rsidRDefault="005B346A" w:rsidP="000979AA">
      <w:r w:rsidRPr="001840F7">
        <w:t xml:space="preserve">Cultural values are expressed in the development of this goal and several of the other goals and we recognize local and culture values as important to all aspects of ocean health. This goal stresses the importance of past, present, and future for the connection of people to places (āina) and relationships or networks of people with each other. Together these define community. </w:t>
      </w:r>
      <w:r w:rsidR="000979AA" w:rsidRPr="00E172F0">
        <w:rPr>
          <w:rFonts w:eastAsia="Times New Roman"/>
          <w:color w:val="000000"/>
        </w:rPr>
        <w:t>This goal is composed of two subgoals: Lasting Special Places and Connection to Place. Lasting special places tracks the protect</w:t>
      </w:r>
      <w:r w:rsidR="000979AA">
        <w:rPr>
          <w:rFonts w:eastAsia="Times New Roman"/>
          <w:color w:val="000000"/>
        </w:rPr>
        <w:t>ion of marine and coastal areas</w:t>
      </w:r>
      <w:r w:rsidR="000979AA" w:rsidRPr="00E172F0">
        <w:rPr>
          <w:rFonts w:eastAsia="Times New Roman"/>
          <w:color w:val="000000"/>
        </w:rPr>
        <w:t>. Connection to place is the connection that people have to coastal and marine environments</w:t>
      </w:r>
      <w:r w:rsidR="000979AA">
        <w:rPr>
          <w:rFonts w:eastAsia="Times New Roman"/>
          <w:color w:val="000000"/>
        </w:rPr>
        <w:t xml:space="preserve">. </w:t>
      </w:r>
    </w:p>
    <w:p w14:paraId="39E137DB" w14:textId="77777777" w:rsidR="005B346A" w:rsidRPr="001840F7" w:rsidRDefault="005B346A" w:rsidP="005B346A">
      <w:pPr>
        <w:jc w:val="center"/>
      </w:pPr>
    </w:p>
    <w:p w14:paraId="1534AB9A" w14:textId="55D60986" w:rsidR="005B346A" w:rsidRPr="001840F7" w:rsidRDefault="00A039FA" w:rsidP="006117E2">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lsp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con</m:t>
                  </m:r>
                </m:sub>
              </m:sSub>
            </m:num>
            <m:den>
              <m:r>
                <w:rPr>
                  <w:rFonts w:ascii="Cambria Math" w:hAnsi="Cambria Math"/>
                </w:rPr>
                <m:t>2</m:t>
              </m:r>
            </m:den>
          </m:f>
        </m:oMath>
      </m:oMathPara>
    </w:p>
    <w:p w14:paraId="53289A63" w14:textId="77777777" w:rsidR="005B346A" w:rsidRPr="001840F7" w:rsidRDefault="005B346A">
      <w:pPr>
        <w:rPr>
          <w:b/>
          <w:color w:val="4F81BD" w:themeColor="accent1"/>
        </w:rPr>
      </w:pPr>
    </w:p>
    <w:p w14:paraId="35EAA35B" w14:textId="77777777" w:rsidR="00605838" w:rsidRPr="006A6092" w:rsidRDefault="00605838">
      <w:pPr>
        <w:rPr>
          <w:b/>
          <w:color w:val="000000" w:themeColor="text1"/>
        </w:rPr>
      </w:pPr>
      <w:r w:rsidRPr="006A6092">
        <w:rPr>
          <w:b/>
          <w:color w:val="000000" w:themeColor="text1"/>
        </w:rPr>
        <w:t>Lasting Special Places</w:t>
      </w:r>
    </w:p>
    <w:p w14:paraId="0589ACA2" w14:textId="1CEF8E17" w:rsidR="00605838" w:rsidRPr="001840F7" w:rsidRDefault="006117E2">
      <w:r w:rsidRPr="00E172F0">
        <w:rPr>
          <w:rFonts w:eastAsia="Times New Roman"/>
          <w:color w:val="000000"/>
        </w:rPr>
        <w:t>Lasting special places tracks the protect</w:t>
      </w:r>
      <w:r>
        <w:rPr>
          <w:rFonts w:eastAsia="Times New Roman"/>
          <w:color w:val="000000"/>
        </w:rPr>
        <w:t xml:space="preserve">ion of marine and </w:t>
      </w:r>
      <w:r w:rsidR="00BB55EF">
        <w:rPr>
          <w:rFonts w:eastAsia="Times New Roman"/>
          <w:color w:val="000000"/>
        </w:rPr>
        <w:t xml:space="preserve">terrestrial </w:t>
      </w:r>
      <w:r>
        <w:rPr>
          <w:rFonts w:eastAsia="Times New Roman"/>
          <w:color w:val="000000"/>
        </w:rPr>
        <w:t xml:space="preserve">coastal areas with the emphasis on protecting cultural and sacred sites. </w:t>
      </w:r>
      <w:r w:rsidR="00605838" w:rsidRPr="001840F7">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 w14:paraId="46AF7B11" w14:textId="0EA1CB25" w:rsidR="00541B43" w:rsidRPr="001840F7" w:rsidRDefault="00A039FA" w:rsidP="00541B43">
      <m:oMathPara>
        <m:oMathParaPr>
          <m:jc m:val="centerGroup"/>
        </m:oMathParaPr>
        <m:oMath>
          <m:sSub>
            <m:sSubPr>
              <m:ctrlPr>
                <w:rPr>
                  <w:rFonts w:ascii="Cambria Math" w:hAnsi="Cambria Math"/>
                  <w:i/>
                  <w:iCs/>
                </w:rPr>
              </m:ctrlPr>
            </m:sSubPr>
            <m:e>
              <m:r>
                <w:rPr>
                  <w:rFonts w:ascii="Cambria Math" w:hAnsi="Cambria Math"/>
                </w:rPr>
                <m:t>X</m:t>
              </m:r>
            </m:e>
            <m:sub>
              <m:r>
                <w:rPr>
                  <w:rFonts w:ascii="Cambria Math" w:hAnsi="Cambria Math"/>
                </w:rPr>
                <m:t>lsp</m:t>
              </m:r>
            </m:sub>
          </m:sSub>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MPA</m:t>
                      </m:r>
                    </m:e>
                    <m:sub>
                      <m:r>
                        <w:rPr>
                          <w:rFonts w:ascii="Cambria Math" w:hAnsi="Cambria Math"/>
                        </w:rPr>
                        <m:t>3nm</m:t>
                      </m:r>
                    </m:sub>
                  </m:sSub>
                </m:num>
                <m:den>
                  <m:r>
                    <w:rPr>
                      <w:rFonts w:ascii="Cambria Math" w:hAnsi="Cambria Math"/>
                    </w:rPr>
                    <m:t>0.3*</m:t>
                  </m:r>
                  <m:sSub>
                    <m:sSubPr>
                      <m:ctrlPr>
                        <w:rPr>
                          <w:rFonts w:ascii="Cambria Math" w:hAnsi="Cambria Math"/>
                          <w:i/>
                          <w:iCs/>
                        </w:rPr>
                      </m:ctrlPr>
                    </m:sSubPr>
                    <m:e>
                      <m:r>
                        <w:rPr>
                          <w:rFonts w:ascii="Cambria Math" w:hAnsi="Cambria Math"/>
                        </w:rPr>
                        <m:t>A</m:t>
                      </m:r>
                    </m:e>
                    <m:sub>
                      <m:r>
                        <w:rPr>
                          <w:rFonts w:ascii="Cambria Math" w:hAnsi="Cambria Math"/>
                        </w:rPr>
                        <m:t>3nm</m:t>
                      </m:r>
                    </m:sub>
                  </m:sSub>
                </m:den>
              </m:f>
              <m:r>
                <w:rPr>
                  <w:rFonts w:ascii="Cambria Math" w:hAnsi="Cambria Math"/>
                </w:rPr>
                <m:t>+</m:t>
              </m:r>
              <m:f>
                <m:fPr>
                  <m:ctrlPr>
                    <w:rPr>
                      <w:rFonts w:ascii="Cambria Math" w:hAnsi="Cambria Math"/>
                      <w:i/>
                      <w:iCs/>
                    </w:rPr>
                  </m:ctrlPr>
                </m:fPr>
                <m:num>
                  <m:r>
                    <w:rPr>
                      <w:rFonts w:ascii="Cambria Math" w:hAnsi="Cambria Math"/>
                    </w:rPr>
                    <m:t>TA*PA</m:t>
                  </m:r>
                </m:num>
                <m:den>
                  <m:r>
                    <w:rPr>
                      <w:rFonts w:ascii="Cambria Math" w:hAnsi="Cambria Math"/>
                    </w:rPr>
                    <m:t>0.3*TA</m:t>
                  </m:r>
                </m:den>
              </m:f>
            </m:num>
            <m:den>
              <m:r>
                <w:rPr>
                  <w:rFonts w:ascii="Cambria Math" w:hAnsi="Cambria Math"/>
                </w:rPr>
                <m:t>2</m:t>
              </m:r>
            </m:den>
          </m:f>
        </m:oMath>
      </m:oMathPara>
    </w:p>
    <w:p w14:paraId="53AC2C69" w14:textId="77777777" w:rsidR="00A4581A" w:rsidRDefault="00A4581A"/>
    <w:p w14:paraId="0F30A385" w14:textId="4581B05C" w:rsidR="00A4581A" w:rsidRDefault="00BB55EF">
      <w:r>
        <w:t xml:space="preserve">Table #. There are five types of conservation districts. </w:t>
      </w:r>
      <w:r w:rsidR="00A4581A">
        <w:t xml:space="preserve">Terrestrial </w:t>
      </w:r>
      <w:r w:rsidR="00D845F7">
        <w:t xml:space="preserve">conservation areas were </w:t>
      </w:r>
      <w:r>
        <w:t>weighted by their protective ability.</w:t>
      </w:r>
      <w:r w:rsidR="00A4581A">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b w:val="0"/>
              </w:rPr>
            </w:pPr>
            <w:r w:rsidRPr="000A5E32">
              <w:rPr>
                <w:b w:val="0"/>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b w:val="0"/>
              </w:rPr>
            </w:pPr>
            <w:r w:rsidRPr="000A5E32">
              <w:rPr>
                <w:b w:val="0"/>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b w:val="0"/>
              </w:rPr>
            </w:pPr>
            <w:r w:rsidRPr="000A5E32">
              <w:rPr>
                <w:b w:val="0"/>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b w:val="0"/>
              </w:rPr>
            </w:pPr>
            <w:r w:rsidRPr="000A5E32">
              <w:rPr>
                <w:b w:val="0"/>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b w:val="0"/>
              </w:rPr>
            </w:pPr>
            <w:r w:rsidRPr="000A5E32">
              <w:rPr>
                <w:b w:val="0"/>
              </w:rPr>
              <w:t>Res</w:t>
            </w:r>
            <w:r w:rsidR="00D321FF" w:rsidRPr="000A5E32">
              <w:rPr>
                <w:b w:val="0"/>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b w:val="0"/>
              </w:rPr>
            </w:pPr>
            <w:r w:rsidRPr="000A5E32">
              <w:rPr>
                <w:b w:val="0"/>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b w:val="0"/>
              </w:rPr>
            </w:pPr>
            <w:r w:rsidRPr="000A5E32">
              <w:rPr>
                <w:b w:val="0"/>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pPr>
            <w:r w:rsidRPr="000A5E32">
              <w:t>0.6</w:t>
            </w:r>
          </w:p>
        </w:tc>
      </w:tr>
    </w:tbl>
    <w:p w14:paraId="4D4B3F3E" w14:textId="77777777" w:rsidR="006117E2" w:rsidRDefault="006117E2"/>
    <w:p w14:paraId="14CAC58F" w14:textId="77777777" w:rsidR="002B5054" w:rsidRDefault="002B5054" w:rsidP="002B5054">
      <w:pPr>
        <w:rPr>
          <w:color w:val="000000" w:themeColor="text1"/>
        </w:rPr>
      </w:pPr>
      <w:r>
        <w:rPr>
          <w:i/>
        </w:rPr>
        <w:t>Data L</w:t>
      </w:r>
      <w:r w:rsidRPr="008677C5">
        <w:rPr>
          <w:i/>
        </w:rPr>
        <w:t>ayers</w:t>
      </w:r>
      <w:r>
        <w:rPr>
          <w:i/>
        </w:rPr>
        <w:t xml:space="preserve"> &amp; References</w:t>
      </w:r>
    </w:p>
    <w:p w14:paraId="73442A47" w14:textId="77777777" w:rsidR="002B5054" w:rsidRDefault="002B5054" w:rsidP="002B5054">
      <w:pPr>
        <w:pStyle w:val="ListParagraph"/>
        <w:numPr>
          <w:ilvl w:val="0"/>
          <w:numId w:val="18"/>
        </w:numPr>
      </w:pPr>
    </w:p>
    <w:p w14:paraId="1916DBA8" w14:textId="77777777" w:rsidR="002B5054" w:rsidRPr="00E139F2" w:rsidRDefault="002B5054" w:rsidP="002B5054">
      <w:pPr>
        <w:rPr>
          <w:i/>
        </w:rPr>
      </w:pPr>
      <w:r w:rsidRPr="00E139F2">
        <w:rPr>
          <w:i/>
        </w:rPr>
        <w:t>Data Gaps</w:t>
      </w:r>
    </w:p>
    <w:p w14:paraId="57B9FA79" w14:textId="1C8B9A84" w:rsidR="002B5054" w:rsidRPr="00873C96" w:rsidRDefault="00545A76" w:rsidP="002B5054">
      <w:pPr>
        <w:pStyle w:val="ListParagraph"/>
        <w:numPr>
          <w:ilvl w:val="0"/>
          <w:numId w:val="18"/>
        </w:numPr>
      </w:pPr>
      <w:r w:rsidRPr="00873C96">
        <w:t xml:space="preserve">Sacred and protected cultural and historical places </w:t>
      </w:r>
      <w:r w:rsidR="00F82B32">
        <w:t>(wahi pana</w:t>
      </w:r>
      <w:r w:rsidRPr="00873C96">
        <w:t xml:space="preserve">) were suggested for inclusion in Lasting Special Places however we were not able to include them because we lacked a historical reference point. While there is data on the number protected, it is hard to know how many wahi pana have been lost </w:t>
      </w:r>
      <w:r w:rsidR="00873C96">
        <w:t>over the years without an adequate</w:t>
      </w:r>
      <w:r w:rsidRPr="00873C96">
        <w:t xml:space="preserve"> reference. </w:t>
      </w:r>
    </w:p>
    <w:p w14:paraId="5AC61659" w14:textId="77777777" w:rsidR="006117E2" w:rsidRPr="001840F7" w:rsidRDefault="006117E2"/>
    <w:p w14:paraId="443ED587" w14:textId="2B6C61E7" w:rsidR="00E114AC" w:rsidRPr="006A6092" w:rsidRDefault="00E114AC" w:rsidP="00E114AC">
      <w:pPr>
        <w:rPr>
          <w:b/>
          <w:color w:val="000000" w:themeColor="text1"/>
        </w:rPr>
      </w:pPr>
      <w:r w:rsidRPr="006A6092">
        <w:rPr>
          <w:b/>
          <w:color w:val="000000" w:themeColor="text1"/>
        </w:rPr>
        <w:t>Connection to Place</w:t>
      </w:r>
    </w:p>
    <w:p w14:paraId="101DCDD8" w14:textId="77777777" w:rsidR="00342240" w:rsidRDefault="00342240"/>
    <w:p w14:paraId="02E0CEFB" w14:textId="77777777" w:rsidR="00015539" w:rsidRDefault="00E114AC">
      <w:r w:rsidRPr="001840F7">
        <w:t xml:space="preserve">Connection to place is the relationship </w:t>
      </w:r>
      <w:r w:rsidR="003F5024">
        <w:t>that people have with the ocean and coastal areas</w:t>
      </w:r>
      <w:r w:rsidRPr="001840F7">
        <w:t xml:space="preserve">. </w:t>
      </w:r>
      <w:r w:rsidR="003F5024">
        <w:t xml:space="preserve">How we use </w:t>
      </w:r>
      <w:r w:rsidRPr="001840F7">
        <w:t>ocean areas can i</w:t>
      </w:r>
      <w:r w:rsidR="003F5024">
        <w:t>n part define our connection and values towards them</w:t>
      </w:r>
      <w:r w:rsidRPr="001840F7">
        <w:t xml:space="preserve">. There were many very valuable suggestions on how to measure Connection to Place including the use and knowledge of </w:t>
      </w:r>
      <w:r w:rsidRPr="006F49DC">
        <w:t>Hawaiian place names. Hawaiian names often reflect the activities, history, and the environment of the place. Unfortunately</w:t>
      </w:r>
      <w:r w:rsidR="000979AA" w:rsidRPr="006F49DC">
        <w:t>,</w:t>
      </w:r>
      <w:r w:rsidRPr="006F49DC">
        <w:t xml:space="preserve"> there was no </w:t>
      </w:r>
      <w:r w:rsidR="006117E2" w:rsidRPr="006F49DC">
        <w:t xml:space="preserve">available and </w:t>
      </w:r>
      <w:r w:rsidRPr="006F49DC">
        <w:t>consistent way to measure the use of Ha</w:t>
      </w:r>
      <w:r w:rsidR="000979AA" w:rsidRPr="006F49DC">
        <w:t xml:space="preserve">waiian place names. </w:t>
      </w:r>
      <w:r w:rsidR="006117E2" w:rsidRPr="006F49DC">
        <w:t xml:space="preserve">This is a data gap and need that was identified during the development process for this goal. </w:t>
      </w:r>
      <w:r w:rsidR="000979AA" w:rsidRPr="006F49DC">
        <w:t>Therefore, C</w:t>
      </w:r>
      <w:r w:rsidRPr="006F49DC">
        <w:t xml:space="preserve">onnection to Place was </w:t>
      </w:r>
      <w:r w:rsidR="000979AA" w:rsidRPr="006F49DC">
        <w:rPr>
          <w:rFonts w:eastAsia="Times New Roman"/>
          <w:color w:val="000000"/>
        </w:rPr>
        <w:t>measured through activities that take place in each place</w:t>
      </w:r>
      <w:r w:rsidR="000979AA" w:rsidRPr="006F49DC">
        <w:t xml:space="preserve">, </w:t>
      </w:r>
      <w:r w:rsidRPr="006F49DC">
        <w:t xml:space="preserve">assessed as the participation rate in ocean and coastal activities. </w:t>
      </w:r>
    </w:p>
    <w:p w14:paraId="4B1C730C" w14:textId="77777777" w:rsidR="00015539" w:rsidRPr="001840F7" w:rsidRDefault="00A039FA" w:rsidP="0001553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con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c,i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r,i</m:t>
                      </m:r>
                    </m:sub>
                  </m:sSub>
                </m:e>
              </m:nary>
            </m:den>
          </m:f>
        </m:oMath>
      </m:oMathPara>
    </w:p>
    <w:p w14:paraId="62C4FD78" w14:textId="7A06FCA7" w:rsidR="00015539" w:rsidRPr="004C7A46" w:rsidRDefault="00015539">
      <w:pPr>
        <w:rPr>
          <w:i/>
        </w:rPr>
      </w:pPr>
      <w:r>
        <w:t xml:space="preserve">Where </w:t>
      </w:r>
      <w:r>
        <w:rPr>
          <w:i/>
        </w:rPr>
        <w:t>a</w:t>
      </w:r>
      <w:r w:rsidR="004D2777" w:rsidRPr="004C7A46">
        <w:rPr>
          <w:i/>
          <w:vertAlign w:val="subscript"/>
        </w:rPr>
        <w:t>c</w:t>
      </w:r>
      <w:r w:rsidR="004D2777">
        <w:rPr>
          <w:i/>
        </w:rPr>
        <w:t xml:space="preserve"> </w:t>
      </w:r>
      <w:r w:rsidR="004D2777">
        <w:t xml:space="preserve">is the current participation rates </w:t>
      </w:r>
      <w:r w:rsidR="004C7A46">
        <w:t xml:space="preserve">for each ocean activity </w:t>
      </w:r>
      <w:r w:rsidR="004C7A46">
        <w:rPr>
          <w:i/>
        </w:rPr>
        <w:t xml:space="preserve">i </w:t>
      </w:r>
      <w:r w:rsidR="004C7A46">
        <w:t xml:space="preserve">and </w:t>
      </w:r>
      <w:r w:rsidR="004C7A46">
        <w:rPr>
          <w:i/>
        </w:rPr>
        <w:t>a</w:t>
      </w:r>
      <w:r w:rsidR="004C7A46" w:rsidRPr="004C7A46">
        <w:rPr>
          <w:i/>
          <w:vertAlign w:val="subscript"/>
        </w:rPr>
        <w:t>r</w:t>
      </w:r>
      <w:r w:rsidR="004C7A46">
        <w:rPr>
          <w:i/>
        </w:rPr>
        <w:t xml:space="preserve"> </w:t>
      </w:r>
      <w:r w:rsidR="004C7A46">
        <w:t xml:space="preserve">is the temporal reference participation rate for each activity </w:t>
      </w:r>
      <w:r w:rsidR="004C7A46">
        <w:rPr>
          <w:i/>
        </w:rPr>
        <w:t>i.</w:t>
      </w:r>
    </w:p>
    <w:p w14:paraId="3A3CD74D" w14:textId="77777777" w:rsidR="00015539" w:rsidRDefault="00015539"/>
    <w:p w14:paraId="41189921" w14:textId="0571332D" w:rsidR="00E114AC" w:rsidRDefault="00E114AC">
      <w:r w:rsidRPr="006F49DC">
        <w:t>This information was collected across the state by the NOAA Coral Reef Conservation Program 2014</w:t>
      </w:r>
      <w:r w:rsidRPr="001840F7">
        <w:t xml:space="preserve"> socioeconomic surveys of human use, knowledge, attitudes, and perceptions in Hawaii (NOAA 2014). </w:t>
      </w:r>
      <w:r w:rsidR="008E7AB5">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5A6D2C59" w14:textId="77777777" w:rsidR="00030724" w:rsidRDefault="00030724" w:rsidP="00030724"/>
    <w:p w14:paraId="0DBB02F5" w14:textId="416F7885" w:rsidR="00030724" w:rsidRPr="001840F7" w:rsidRDefault="00030724" w:rsidP="00030724">
      <w:r>
        <w:t xml:space="preserve">To find opportunities to connect to place and give back please see </w:t>
      </w:r>
      <w:r w:rsidRPr="001840F7">
        <w:t>H</w:t>
      </w:r>
      <w:r>
        <w:t xml:space="preserve">awaiʻi </w:t>
      </w:r>
      <w:r w:rsidRPr="001840F7">
        <w:t>C</w:t>
      </w:r>
      <w:r>
        <w:t xml:space="preserve">onservation </w:t>
      </w:r>
      <w:r w:rsidRPr="001840F7">
        <w:t>A</w:t>
      </w:r>
      <w:r>
        <w:t>lliance’s</w:t>
      </w:r>
      <w:r w:rsidRPr="001840F7">
        <w:t xml:space="preserve"> Conservation</w:t>
      </w:r>
      <w:r>
        <w:t xml:space="preserve"> Connections</w:t>
      </w:r>
      <w:r w:rsidRPr="001840F7">
        <w:t xml:space="preserve"> </w:t>
      </w:r>
      <w:hyperlink r:id="rId30" w:history="1">
        <w:r w:rsidRPr="002455C3">
          <w:rPr>
            <w:rStyle w:val="Hyperlink"/>
          </w:rPr>
          <w:t>http://www.conservationconnections.org/</w:t>
        </w:r>
      </w:hyperlink>
      <w:r>
        <w:t xml:space="preserve">. </w:t>
      </w:r>
    </w:p>
    <w:p w14:paraId="5F54DEB3" w14:textId="77777777" w:rsidR="00030724" w:rsidRDefault="00030724">
      <w:pPr>
        <w:rPr>
          <w:i/>
        </w:rPr>
      </w:pPr>
    </w:p>
    <w:p w14:paraId="031778C0" w14:textId="77777777" w:rsidR="00030724" w:rsidRDefault="00030724" w:rsidP="00030724">
      <w:pPr>
        <w:rPr>
          <w:color w:val="000000" w:themeColor="text1"/>
        </w:rPr>
      </w:pPr>
      <w:r>
        <w:rPr>
          <w:i/>
        </w:rPr>
        <w:t>Data L</w:t>
      </w:r>
      <w:r w:rsidRPr="008677C5">
        <w:rPr>
          <w:i/>
        </w:rPr>
        <w:t>ayers</w:t>
      </w:r>
      <w:r>
        <w:rPr>
          <w:i/>
        </w:rPr>
        <w:t xml:space="preserve"> &amp; References</w:t>
      </w:r>
    </w:p>
    <w:p w14:paraId="368015B9" w14:textId="0E0F049C" w:rsidR="00030724" w:rsidRPr="00030724" w:rsidRDefault="00030724" w:rsidP="00030724">
      <w:pPr>
        <w:pStyle w:val="ListParagraph"/>
        <w:numPr>
          <w:ilvl w:val="0"/>
          <w:numId w:val="18"/>
        </w:numPr>
      </w:pPr>
      <w:r w:rsidRPr="00030724">
        <w:t>NOAA (2014) National Coral Reef Monitoring Program: Socioeconomic surveys of human use, knowledge, attitudes, and perceptions in Hawaii from 2014-11-11 to 2014-11-26.</w:t>
      </w:r>
    </w:p>
    <w:p w14:paraId="6ACE27FC" w14:textId="77777777" w:rsidR="00030724" w:rsidRDefault="00030724" w:rsidP="00030724">
      <w:pPr>
        <w:rPr>
          <w:i/>
        </w:rPr>
      </w:pPr>
      <w:r w:rsidRPr="00E139F2">
        <w:rPr>
          <w:i/>
        </w:rPr>
        <w:t>Data Gaps</w:t>
      </w:r>
    </w:p>
    <w:p w14:paraId="27DF774C" w14:textId="013CD5F0" w:rsidR="00030724" w:rsidRPr="00030724" w:rsidRDefault="00030724" w:rsidP="00030724">
      <w:pPr>
        <w:pStyle w:val="ListParagraph"/>
        <w:numPr>
          <w:ilvl w:val="0"/>
          <w:numId w:val="18"/>
        </w:numPr>
        <w:rPr>
          <w:i/>
        </w:rPr>
      </w:pPr>
      <w:r>
        <w:t>Knowledge and records of Hawaiian place names including information on c</w:t>
      </w:r>
      <w:r w:rsidRPr="00030724">
        <w:t>ultural practices and uses</w:t>
      </w:r>
      <w:r>
        <w:t xml:space="preserve"> of place.</w:t>
      </w:r>
      <w:r w:rsidRPr="00030724">
        <w:t xml:space="preserve"> </w:t>
      </w:r>
    </w:p>
    <w:p w14:paraId="55F069CB" w14:textId="77777777" w:rsidR="00030724" w:rsidRDefault="00030724">
      <w:pPr>
        <w:rPr>
          <w:i/>
        </w:rPr>
      </w:pPr>
    </w:p>
    <w:p w14:paraId="3C9B6963" w14:textId="77777777" w:rsidR="00C07C2B" w:rsidRPr="001840F7" w:rsidRDefault="00C07C2B"/>
    <w:p w14:paraId="1C8CDEB5" w14:textId="77777777" w:rsidR="008E7AB5" w:rsidRDefault="008E7AB5">
      <w:p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r w:rsidRPr="001840F7">
        <w:lastRenderedPageBreak/>
        <w:t xml:space="preserve">Table </w:t>
      </w:r>
      <w:proofErr w:type="gramStart"/>
      <w:r w:rsidRPr="001840F7">
        <w:t>#  Human</w:t>
      </w:r>
      <w:proofErr w:type="gramEnd"/>
      <w:r w:rsidRPr="001840F7">
        <w:t xml:space="preserve"> use survey on the frequency</w:t>
      </w:r>
      <w:r>
        <w:t xml:space="preserve"> (per year or per month? How did you calculate this?)</w:t>
      </w:r>
      <w:r w:rsidRPr="001840F7">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rPr>
                <w:rFonts w:eastAsia="Times New Roman"/>
                <w:color w:val="000000"/>
              </w:rPr>
            </w:pPr>
            <w:r w:rsidRPr="001840F7">
              <w:rPr>
                <w:rFonts w:eastAsia="Times New Roman"/>
                <w:color w:val="000000"/>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rPr>
                <w:rFonts w:eastAsia="Times New Roman"/>
                <w:color w:val="000000"/>
              </w:rPr>
            </w:pPr>
            <w:r w:rsidRPr="001840F7">
              <w:rPr>
                <w:rFonts w:eastAsia="Times New Roman"/>
                <w:color w:val="000000"/>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jc w:val="center"/>
              <w:rPr>
                <w:rFonts w:eastAsia="Times New Roman"/>
                <w:color w:val="000000"/>
              </w:rPr>
            </w:pPr>
            <w:r w:rsidRPr="001840F7">
              <w:rPr>
                <w:rFonts w:eastAsia="Times New Roman"/>
                <w:color w:val="000000"/>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jc w:val="center"/>
              <w:rPr>
                <w:rFonts w:eastAsia="Times New Roman"/>
                <w:color w:val="000000"/>
              </w:rPr>
            </w:pPr>
            <w:r w:rsidRPr="001840F7">
              <w:rPr>
                <w:rFonts w:eastAsia="Times New Roman"/>
                <w:color w:val="000000"/>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jc w:val="center"/>
              <w:rPr>
                <w:rFonts w:eastAsia="Times New Roman"/>
                <w:color w:val="000000"/>
              </w:rPr>
            </w:pPr>
            <w:proofErr w:type="gramStart"/>
            <w:r w:rsidRPr="001840F7">
              <w:rPr>
                <w:rFonts w:eastAsia="Times New Roman"/>
                <w:color w:val="000000"/>
              </w:rPr>
              <w:t>diving(</w:t>
            </w:r>
            <w:proofErr w:type="gramEnd"/>
            <w:r w:rsidRPr="001840F7">
              <w:rPr>
                <w:rFonts w:eastAsia="Times New Roman"/>
                <w:color w:val="000000"/>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jc w:val="center"/>
              <w:rPr>
                <w:rFonts w:eastAsia="Times New Roman"/>
                <w:color w:val="000000"/>
              </w:rPr>
            </w:pPr>
            <w:r w:rsidRPr="001840F7">
              <w:rPr>
                <w:rFonts w:eastAsia="Times New Roman"/>
                <w:color w:val="000000"/>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jc w:val="center"/>
              <w:rPr>
                <w:rFonts w:eastAsia="Times New Roman"/>
                <w:color w:val="000000"/>
              </w:rPr>
            </w:pPr>
            <w:r w:rsidRPr="001840F7">
              <w:rPr>
                <w:rFonts w:eastAsia="Times New Roman"/>
                <w:color w:val="000000"/>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jc w:val="center"/>
              <w:rPr>
                <w:rFonts w:eastAsia="Times New Roman"/>
                <w:color w:val="000000"/>
              </w:rPr>
            </w:pPr>
            <w:r w:rsidRPr="001840F7">
              <w:rPr>
                <w:rFonts w:eastAsia="Times New Roman"/>
                <w:color w:val="000000"/>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jc w:val="center"/>
              <w:rPr>
                <w:rFonts w:eastAsia="Times New Roman"/>
                <w:color w:val="000000"/>
              </w:rPr>
            </w:pPr>
            <w:r w:rsidRPr="001840F7">
              <w:rPr>
                <w:rFonts w:eastAsia="Times New Roman"/>
                <w:color w:val="000000"/>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jc w:val="center"/>
              <w:rPr>
                <w:rFonts w:eastAsia="Times New Roman"/>
                <w:color w:val="000000"/>
              </w:rPr>
            </w:pPr>
            <w:r w:rsidRPr="001840F7">
              <w:rPr>
                <w:rFonts w:eastAsia="Times New Roman"/>
                <w:color w:val="000000"/>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rPr>
                <w:rFonts w:eastAsia="Times New Roman"/>
                <w:color w:val="000000"/>
              </w:rPr>
            </w:pPr>
            <w:r w:rsidRPr="001840F7">
              <w:rPr>
                <w:rFonts w:eastAsia="Times New Roman"/>
                <w:color w:val="000000"/>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jc w:val="center"/>
              <w:rPr>
                <w:rFonts w:eastAsia="Times New Roman"/>
                <w:color w:val="000000"/>
              </w:rPr>
            </w:pPr>
            <w:r w:rsidRPr="001840F7">
              <w:rPr>
                <w:rFonts w:eastAsia="Times New Roman"/>
                <w:color w:val="000000"/>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jc w:val="center"/>
              <w:rPr>
                <w:rFonts w:eastAsia="Times New Roman"/>
                <w:color w:val="000000"/>
              </w:rPr>
            </w:pPr>
            <w:r w:rsidRPr="001840F7">
              <w:rPr>
                <w:rFonts w:eastAsia="Times New Roman"/>
                <w:color w:val="000000"/>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jc w:val="center"/>
              <w:rPr>
                <w:rFonts w:eastAsia="Times New Roman"/>
                <w:color w:val="000000"/>
              </w:rPr>
            </w:pPr>
            <w:r w:rsidRPr="001840F7">
              <w:rPr>
                <w:rFonts w:eastAsia="Times New Roman"/>
                <w:color w:val="000000"/>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jc w:val="center"/>
              <w:rPr>
                <w:rFonts w:eastAsia="Times New Roman"/>
                <w:color w:val="000000"/>
              </w:rPr>
            </w:pPr>
            <w:r w:rsidRPr="001840F7">
              <w:rPr>
                <w:rFonts w:eastAsia="Times New Roman"/>
                <w:color w:val="000000"/>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jc w:val="center"/>
              <w:rPr>
                <w:rFonts w:eastAsia="Times New Roman"/>
                <w:color w:val="000000"/>
              </w:rPr>
            </w:pPr>
            <w:r w:rsidRPr="001840F7">
              <w:rPr>
                <w:rFonts w:eastAsia="Times New Roman"/>
                <w:color w:val="000000"/>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jc w:val="center"/>
              <w:rPr>
                <w:rFonts w:eastAsia="Times New Roman"/>
                <w:color w:val="000000"/>
              </w:rPr>
            </w:pPr>
            <w:r w:rsidRPr="001840F7">
              <w:rPr>
                <w:rFonts w:eastAsia="Times New Roman"/>
                <w:color w:val="000000"/>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jc w:val="center"/>
              <w:rPr>
                <w:rFonts w:eastAsia="Times New Roman"/>
                <w:color w:val="000000"/>
              </w:rPr>
            </w:pPr>
            <w:r w:rsidRPr="001840F7">
              <w:rPr>
                <w:rFonts w:eastAsia="Times New Roman"/>
                <w:color w:val="000000"/>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jc w:val="center"/>
              <w:rPr>
                <w:rFonts w:eastAsia="Times New Roman"/>
                <w:color w:val="000000"/>
              </w:rPr>
            </w:pPr>
            <w:r w:rsidRPr="001840F7">
              <w:rPr>
                <w:rFonts w:eastAsia="Times New Roman"/>
                <w:color w:val="000000"/>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rPr>
                <w:rFonts w:eastAsia="Times New Roman"/>
                <w:color w:val="000000"/>
              </w:rPr>
            </w:pPr>
            <w:r w:rsidRPr="001840F7">
              <w:rPr>
                <w:rFonts w:eastAsia="Times New Roman"/>
                <w:color w:val="000000"/>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jc w:val="center"/>
              <w:rPr>
                <w:rFonts w:eastAsia="Times New Roman"/>
                <w:color w:val="000000"/>
              </w:rPr>
            </w:pPr>
            <w:r w:rsidRPr="001840F7">
              <w:rPr>
                <w:rFonts w:eastAsia="Times New Roman"/>
                <w:color w:val="000000"/>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jc w:val="center"/>
              <w:rPr>
                <w:rFonts w:eastAsia="Times New Roman"/>
                <w:color w:val="000000"/>
              </w:rPr>
            </w:pPr>
            <w:r w:rsidRPr="001840F7">
              <w:rPr>
                <w:rFonts w:eastAsia="Times New Roman"/>
                <w:color w:val="000000"/>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jc w:val="center"/>
              <w:rPr>
                <w:rFonts w:eastAsia="Times New Roman"/>
                <w:color w:val="000000"/>
              </w:rPr>
            </w:pPr>
            <w:r w:rsidRPr="001840F7">
              <w:rPr>
                <w:rFonts w:eastAsia="Times New Roman"/>
                <w:color w:val="000000"/>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jc w:val="center"/>
              <w:rPr>
                <w:rFonts w:eastAsia="Times New Roman"/>
                <w:color w:val="000000"/>
              </w:rPr>
            </w:pPr>
            <w:r w:rsidRPr="001840F7">
              <w:rPr>
                <w:rFonts w:eastAsia="Times New Roman"/>
                <w:color w:val="000000"/>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jc w:val="center"/>
              <w:rPr>
                <w:rFonts w:eastAsia="Times New Roman"/>
                <w:color w:val="000000"/>
              </w:rPr>
            </w:pPr>
            <w:r w:rsidRPr="001840F7">
              <w:rPr>
                <w:rFonts w:eastAsia="Times New Roman"/>
                <w:color w:val="000000"/>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jc w:val="center"/>
              <w:rPr>
                <w:rFonts w:eastAsia="Times New Roman"/>
                <w:color w:val="000000"/>
              </w:rPr>
            </w:pPr>
            <w:r w:rsidRPr="001840F7">
              <w:rPr>
                <w:rFonts w:eastAsia="Times New Roman"/>
                <w:color w:val="000000"/>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jc w:val="center"/>
              <w:rPr>
                <w:rFonts w:eastAsia="Times New Roman"/>
                <w:color w:val="000000"/>
              </w:rPr>
            </w:pPr>
            <w:r w:rsidRPr="001840F7">
              <w:rPr>
                <w:rFonts w:eastAsia="Times New Roman"/>
                <w:color w:val="000000"/>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jc w:val="center"/>
              <w:rPr>
                <w:rFonts w:eastAsia="Times New Roman"/>
                <w:color w:val="000000"/>
              </w:rPr>
            </w:pPr>
            <w:r w:rsidRPr="001840F7">
              <w:rPr>
                <w:rFonts w:eastAsia="Times New Roman"/>
                <w:color w:val="000000"/>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jc w:val="center"/>
              <w:rPr>
                <w:rFonts w:eastAsia="Times New Roman"/>
                <w:color w:val="000000"/>
              </w:rPr>
            </w:pPr>
            <w:r w:rsidRPr="001840F7">
              <w:rPr>
                <w:rFonts w:eastAsia="Times New Roman"/>
                <w:color w:val="000000"/>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jc w:val="center"/>
              <w:rPr>
                <w:rFonts w:eastAsia="Times New Roman"/>
                <w:color w:val="000000"/>
              </w:rPr>
            </w:pPr>
            <w:r w:rsidRPr="001840F7">
              <w:rPr>
                <w:rFonts w:eastAsia="Times New Roman"/>
                <w:color w:val="000000"/>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jc w:val="center"/>
              <w:rPr>
                <w:rFonts w:eastAsia="Times New Roman"/>
                <w:color w:val="000000"/>
              </w:rPr>
            </w:pPr>
            <w:r w:rsidRPr="001840F7">
              <w:rPr>
                <w:rFonts w:eastAsia="Times New Roman"/>
                <w:color w:val="000000"/>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jc w:val="center"/>
              <w:rPr>
                <w:rFonts w:eastAsia="Times New Roman"/>
                <w:color w:val="000000"/>
              </w:rPr>
            </w:pPr>
            <w:r w:rsidRPr="001840F7">
              <w:rPr>
                <w:rFonts w:eastAsia="Times New Roman"/>
                <w:color w:val="000000"/>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jc w:val="center"/>
              <w:rPr>
                <w:rFonts w:eastAsia="Times New Roman"/>
                <w:color w:val="000000"/>
              </w:rPr>
            </w:pPr>
            <w:r w:rsidRPr="001840F7">
              <w:rPr>
                <w:rFonts w:eastAsia="Times New Roman"/>
                <w:color w:val="000000"/>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jc w:val="center"/>
              <w:rPr>
                <w:rFonts w:eastAsia="Times New Roman"/>
                <w:color w:val="000000"/>
              </w:rPr>
            </w:pPr>
            <w:r w:rsidRPr="001840F7">
              <w:rPr>
                <w:rFonts w:eastAsia="Times New Roman"/>
                <w:color w:val="000000"/>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jc w:val="center"/>
              <w:rPr>
                <w:rFonts w:eastAsia="Times New Roman"/>
                <w:color w:val="000000"/>
              </w:rPr>
            </w:pPr>
            <w:r w:rsidRPr="001840F7">
              <w:rPr>
                <w:rFonts w:eastAsia="Times New Roman"/>
                <w:color w:val="000000"/>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rPr>
                <w:rFonts w:eastAsia="Times New Roman"/>
                <w:color w:val="000000"/>
              </w:rPr>
            </w:pPr>
            <w:r w:rsidRPr="001840F7">
              <w:rPr>
                <w:rFonts w:eastAsia="Times New Roman"/>
                <w:color w:val="000000"/>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jc w:val="center"/>
              <w:rPr>
                <w:rFonts w:eastAsia="Times New Roman"/>
                <w:color w:val="000000"/>
              </w:rPr>
            </w:pPr>
            <w:r w:rsidRPr="001840F7">
              <w:rPr>
                <w:rFonts w:eastAsia="Times New Roman"/>
                <w:color w:val="000000"/>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jc w:val="center"/>
              <w:rPr>
                <w:rFonts w:eastAsia="Times New Roman"/>
                <w:color w:val="000000"/>
              </w:rPr>
            </w:pPr>
            <w:r w:rsidRPr="001840F7">
              <w:rPr>
                <w:rFonts w:eastAsia="Times New Roman"/>
                <w:color w:val="000000"/>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jc w:val="center"/>
              <w:rPr>
                <w:rFonts w:eastAsia="Times New Roman"/>
                <w:color w:val="000000"/>
              </w:rPr>
            </w:pPr>
            <w:r w:rsidRPr="001840F7">
              <w:rPr>
                <w:rFonts w:eastAsia="Times New Roman"/>
                <w:color w:val="000000"/>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jc w:val="center"/>
              <w:rPr>
                <w:rFonts w:eastAsia="Times New Roman"/>
                <w:color w:val="000000"/>
              </w:rPr>
            </w:pPr>
            <w:r w:rsidRPr="001840F7">
              <w:rPr>
                <w:rFonts w:eastAsia="Times New Roman"/>
                <w:color w:val="000000"/>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jc w:val="center"/>
              <w:rPr>
                <w:rFonts w:eastAsia="Times New Roman"/>
                <w:color w:val="000000"/>
              </w:rPr>
            </w:pPr>
            <w:r w:rsidRPr="001840F7">
              <w:rPr>
                <w:rFonts w:eastAsia="Times New Roman"/>
                <w:color w:val="000000"/>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jc w:val="center"/>
              <w:rPr>
                <w:rFonts w:eastAsia="Times New Roman"/>
                <w:color w:val="000000"/>
              </w:rPr>
            </w:pPr>
            <w:r w:rsidRPr="001840F7">
              <w:rPr>
                <w:rFonts w:eastAsia="Times New Roman"/>
                <w:color w:val="000000"/>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jc w:val="center"/>
              <w:rPr>
                <w:rFonts w:eastAsia="Times New Roman"/>
                <w:color w:val="000000"/>
              </w:rPr>
            </w:pPr>
            <w:r w:rsidRPr="001840F7">
              <w:rPr>
                <w:rFonts w:eastAsia="Times New Roman"/>
                <w:color w:val="000000"/>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jc w:val="center"/>
              <w:rPr>
                <w:rFonts w:eastAsia="Times New Roman"/>
                <w:color w:val="000000"/>
              </w:rPr>
            </w:pPr>
            <w:r w:rsidRPr="001840F7">
              <w:rPr>
                <w:rFonts w:eastAsia="Times New Roman"/>
                <w:color w:val="000000"/>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jc w:val="center"/>
              <w:rPr>
                <w:rFonts w:eastAsia="Times New Roman"/>
                <w:color w:val="000000"/>
              </w:rPr>
            </w:pPr>
            <w:r w:rsidRPr="001840F7">
              <w:rPr>
                <w:rFonts w:eastAsia="Times New Roman"/>
                <w:color w:val="000000"/>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jc w:val="center"/>
              <w:rPr>
                <w:rFonts w:eastAsia="Times New Roman"/>
                <w:color w:val="000000"/>
              </w:rPr>
            </w:pPr>
            <w:r w:rsidRPr="001840F7">
              <w:rPr>
                <w:rFonts w:eastAsia="Times New Roman"/>
                <w:color w:val="000000"/>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jc w:val="center"/>
              <w:rPr>
                <w:rFonts w:eastAsia="Times New Roman"/>
                <w:color w:val="000000"/>
              </w:rPr>
            </w:pPr>
            <w:r w:rsidRPr="001840F7">
              <w:rPr>
                <w:rFonts w:eastAsia="Times New Roman"/>
                <w:color w:val="000000"/>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jc w:val="center"/>
              <w:rPr>
                <w:rFonts w:eastAsia="Times New Roman"/>
                <w:color w:val="000000"/>
              </w:rPr>
            </w:pPr>
            <w:r w:rsidRPr="001840F7">
              <w:rPr>
                <w:rFonts w:eastAsia="Times New Roman"/>
                <w:color w:val="000000"/>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jc w:val="center"/>
              <w:rPr>
                <w:rFonts w:eastAsia="Times New Roman"/>
                <w:color w:val="000000"/>
              </w:rPr>
            </w:pPr>
            <w:r w:rsidRPr="001840F7">
              <w:rPr>
                <w:rFonts w:eastAsia="Times New Roman"/>
                <w:color w:val="000000"/>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rPr>
                <w:rFonts w:eastAsia="Times New Roman"/>
                <w:color w:val="000000"/>
              </w:rPr>
            </w:pPr>
            <w:r w:rsidRPr="001840F7">
              <w:rPr>
                <w:rFonts w:eastAsia="Times New Roman"/>
                <w:color w:val="000000"/>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rPr>
                <w:rFonts w:eastAsia="Times New Roman"/>
                <w:color w:val="000000"/>
              </w:rPr>
            </w:pPr>
            <w:r w:rsidRPr="001840F7">
              <w:rPr>
                <w:rFonts w:eastAsia="Times New Roman"/>
                <w:color w:val="000000"/>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jc w:val="center"/>
              <w:rPr>
                <w:rFonts w:eastAsia="Times New Roman"/>
                <w:color w:val="000000"/>
              </w:rPr>
            </w:pPr>
            <w:r w:rsidRPr="001840F7">
              <w:rPr>
                <w:rFonts w:eastAsia="Times New Roman"/>
                <w:color w:val="000000"/>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jc w:val="center"/>
              <w:rPr>
                <w:rFonts w:eastAsia="Times New Roman"/>
                <w:color w:val="000000"/>
              </w:rPr>
            </w:pPr>
            <w:r w:rsidRPr="001840F7">
              <w:rPr>
                <w:rFonts w:eastAsia="Times New Roman"/>
                <w:color w:val="000000"/>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jc w:val="center"/>
              <w:rPr>
                <w:rFonts w:eastAsia="Times New Roman"/>
                <w:color w:val="000000"/>
              </w:rPr>
            </w:pPr>
            <w:r w:rsidRPr="001840F7">
              <w:rPr>
                <w:rFonts w:eastAsia="Times New Roman"/>
                <w:color w:val="000000"/>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jc w:val="center"/>
              <w:rPr>
                <w:rFonts w:eastAsia="Times New Roman"/>
                <w:color w:val="000000"/>
              </w:rPr>
            </w:pPr>
            <w:r w:rsidRPr="001840F7">
              <w:rPr>
                <w:rFonts w:eastAsia="Times New Roman"/>
                <w:color w:val="000000"/>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jc w:val="center"/>
              <w:rPr>
                <w:rFonts w:eastAsia="Times New Roman"/>
                <w:color w:val="000000"/>
              </w:rPr>
            </w:pPr>
            <w:r w:rsidRPr="001840F7">
              <w:rPr>
                <w:rFonts w:eastAsia="Times New Roman"/>
                <w:color w:val="000000"/>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jc w:val="center"/>
              <w:rPr>
                <w:rFonts w:eastAsia="Times New Roman"/>
                <w:color w:val="000000"/>
              </w:rPr>
            </w:pPr>
            <w:r w:rsidRPr="001840F7">
              <w:rPr>
                <w:rFonts w:eastAsia="Times New Roman"/>
                <w:color w:val="000000"/>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rPr>
                <w:rFonts w:eastAsia="Times New Roman"/>
                <w:color w:val="000000"/>
              </w:rPr>
            </w:pPr>
            <w:r w:rsidRPr="001840F7">
              <w:rPr>
                <w:rFonts w:eastAsia="Times New Roman"/>
                <w:color w:val="000000"/>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jc w:val="center"/>
              <w:rPr>
                <w:rFonts w:eastAsia="Times New Roman"/>
                <w:color w:val="000000"/>
              </w:rPr>
            </w:pPr>
            <w:r w:rsidRPr="001840F7">
              <w:rPr>
                <w:rFonts w:eastAsia="Times New Roman"/>
                <w:color w:val="000000"/>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jc w:val="center"/>
              <w:rPr>
                <w:rFonts w:eastAsia="Times New Roman"/>
                <w:color w:val="000000"/>
              </w:rPr>
            </w:pPr>
            <w:r w:rsidRPr="001840F7">
              <w:rPr>
                <w:rFonts w:eastAsia="Times New Roman"/>
                <w:color w:val="000000"/>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jc w:val="center"/>
              <w:rPr>
                <w:rFonts w:eastAsia="Times New Roman"/>
                <w:color w:val="000000"/>
              </w:rPr>
            </w:pPr>
            <w:r w:rsidRPr="001840F7">
              <w:rPr>
                <w:rFonts w:eastAsia="Times New Roman"/>
                <w:color w:val="000000"/>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jc w:val="center"/>
              <w:rPr>
                <w:rFonts w:eastAsia="Times New Roman"/>
                <w:color w:val="000000"/>
              </w:rPr>
            </w:pPr>
            <w:r w:rsidRPr="001840F7">
              <w:rPr>
                <w:rFonts w:eastAsia="Times New Roman"/>
                <w:color w:val="000000"/>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jc w:val="center"/>
              <w:rPr>
                <w:rFonts w:eastAsia="Times New Roman"/>
                <w:color w:val="000000"/>
              </w:rPr>
            </w:pPr>
            <w:r w:rsidRPr="001840F7">
              <w:rPr>
                <w:rFonts w:eastAsia="Times New Roman"/>
                <w:color w:val="000000"/>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jc w:val="center"/>
              <w:rPr>
                <w:rFonts w:eastAsia="Times New Roman"/>
                <w:color w:val="000000"/>
              </w:rPr>
            </w:pPr>
            <w:r w:rsidRPr="001840F7">
              <w:rPr>
                <w:rFonts w:eastAsia="Times New Roman"/>
                <w:color w:val="000000"/>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rPr>
                <w:rFonts w:eastAsia="Times New Roman"/>
                <w:color w:val="000000"/>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rPr>
                <w:rFonts w:eastAsia="Times New Roman"/>
                <w:color w:val="000000"/>
              </w:rPr>
            </w:pPr>
            <w:r w:rsidRPr="001840F7">
              <w:rPr>
                <w:rFonts w:eastAsia="Times New Roman"/>
                <w:color w:val="000000"/>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jc w:val="center"/>
              <w:rPr>
                <w:rFonts w:eastAsia="Times New Roman"/>
                <w:color w:val="000000"/>
              </w:rPr>
            </w:pPr>
            <w:r w:rsidRPr="001840F7">
              <w:rPr>
                <w:rFonts w:eastAsia="Times New Roman"/>
                <w:color w:val="000000"/>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jc w:val="center"/>
              <w:rPr>
                <w:rFonts w:eastAsia="Times New Roman"/>
                <w:color w:val="000000"/>
              </w:rPr>
            </w:pPr>
            <w:r w:rsidRPr="001840F7">
              <w:rPr>
                <w:rFonts w:eastAsia="Times New Roman"/>
                <w:color w:val="000000"/>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jc w:val="center"/>
              <w:rPr>
                <w:rFonts w:eastAsia="Times New Roman"/>
                <w:color w:val="000000"/>
              </w:rPr>
            </w:pPr>
            <w:r w:rsidRPr="001840F7">
              <w:rPr>
                <w:rFonts w:eastAsia="Times New Roman"/>
                <w:color w:val="000000"/>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jc w:val="center"/>
              <w:rPr>
                <w:rFonts w:eastAsia="Times New Roman"/>
                <w:color w:val="000000"/>
              </w:rPr>
            </w:pPr>
            <w:r w:rsidRPr="001840F7">
              <w:rPr>
                <w:rFonts w:eastAsia="Times New Roman"/>
                <w:color w:val="000000"/>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jc w:val="center"/>
              <w:rPr>
                <w:rFonts w:eastAsia="Times New Roman"/>
                <w:color w:val="000000"/>
              </w:rPr>
            </w:pPr>
            <w:r w:rsidRPr="001840F7">
              <w:rPr>
                <w:rFonts w:eastAsia="Times New Roman"/>
                <w:color w:val="000000"/>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rPr>
                <w:rFonts w:eastAsia="Times New Roman"/>
                <w:color w:val="000000"/>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rPr>
                <w:rFonts w:eastAsia="Times New Roman"/>
                <w:color w:val="000000"/>
              </w:rPr>
            </w:pPr>
            <w:r w:rsidRPr="001840F7">
              <w:rPr>
                <w:rFonts w:eastAsia="Times New Roman"/>
                <w:color w:val="000000"/>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jc w:val="center"/>
              <w:rPr>
                <w:rFonts w:eastAsia="Times New Roman"/>
                <w:color w:val="000000"/>
              </w:rPr>
            </w:pPr>
            <w:r w:rsidRPr="001840F7">
              <w:rPr>
                <w:rFonts w:eastAsia="Times New Roman"/>
                <w:color w:val="000000"/>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jc w:val="center"/>
              <w:rPr>
                <w:rFonts w:eastAsia="Times New Roman"/>
                <w:color w:val="000000"/>
              </w:rPr>
            </w:pPr>
            <w:r w:rsidRPr="001840F7">
              <w:rPr>
                <w:rFonts w:eastAsia="Times New Roman"/>
                <w:color w:val="000000"/>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jc w:val="center"/>
              <w:rPr>
                <w:rFonts w:eastAsia="Times New Roman"/>
                <w:color w:val="000000"/>
              </w:rPr>
            </w:pPr>
            <w:r w:rsidRPr="001840F7">
              <w:rPr>
                <w:rFonts w:eastAsia="Times New Roman"/>
                <w:color w:val="000000"/>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jc w:val="center"/>
              <w:rPr>
                <w:rFonts w:eastAsia="Times New Roman"/>
                <w:color w:val="000000"/>
              </w:rPr>
            </w:pPr>
            <w:r w:rsidRPr="001840F7">
              <w:rPr>
                <w:rFonts w:eastAsia="Times New Roman"/>
                <w:color w:val="000000"/>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jc w:val="center"/>
              <w:rPr>
                <w:rFonts w:eastAsia="Times New Roman"/>
                <w:color w:val="000000"/>
              </w:rPr>
            </w:pPr>
            <w:r w:rsidRPr="001840F7">
              <w:rPr>
                <w:rFonts w:eastAsia="Times New Roman"/>
                <w:color w:val="000000"/>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jc w:val="center"/>
              <w:rPr>
                <w:rFonts w:eastAsia="Times New Roman"/>
                <w:color w:val="000000"/>
              </w:rPr>
            </w:pPr>
            <w:r w:rsidRPr="001840F7">
              <w:rPr>
                <w:rFonts w:eastAsia="Times New Roman"/>
                <w:color w:val="000000"/>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jc w:val="center"/>
              <w:rPr>
                <w:rFonts w:eastAsia="Times New Roman"/>
                <w:color w:val="000000"/>
              </w:rPr>
            </w:pPr>
            <w:r w:rsidRPr="001840F7">
              <w:rPr>
                <w:rFonts w:eastAsia="Times New Roman"/>
                <w:color w:val="000000"/>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jc w:val="center"/>
              <w:rPr>
                <w:rFonts w:eastAsia="Times New Roman"/>
                <w:color w:val="000000"/>
              </w:rPr>
            </w:pPr>
            <w:r w:rsidRPr="001840F7">
              <w:rPr>
                <w:rFonts w:eastAsia="Times New Roman"/>
                <w:color w:val="000000"/>
              </w:rPr>
              <w:t>7</w:t>
            </w:r>
          </w:p>
        </w:tc>
      </w:tr>
    </w:tbl>
    <w:p w14:paraId="28ECBF0E" w14:textId="77777777" w:rsidR="008E7AB5" w:rsidRPr="001840F7" w:rsidRDefault="008E7AB5" w:rsidP="008E7AB5">
      <w:pPr>
        <w:rPr>
          <w:b/>
          <w:color w:val="4F81BD" w:themeColor="accent1"/>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b/>
          <w:color w:val="4F81BD" w:themeColor="accent1"/>
        </w:rPr>
      </w:pPr>
    </w:p>
    <w:p w14:paraId="1335B95C" w14:textId="77777777" w:rsidR="008E7AB5" w:rsidRPr="001840F7" w:rsidRDefault="008E7AB5" w:rsidP="008E7AB5">
      <w:pPr>
        <w:rPr>
          <w:color w:val="4F81BD" w:themeColor="accent1"/>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 w14:paraId="700D89AB" w14:textId="77777777" w:rsidR="00890E98" w:rsidRPr="006A6092" w:rsidRDefault="00B34688">
      <w:pPr>
        <w:rPr>
          <w:ins w:id="5" w:author="Eva Schemmel" w:date="2017-08-28T14:42:00Z"/>
          <w:b/>
          <w:color w:val="000000" w:themeColor="text1"/>
        </w:rPr>
      </w:pPr>
      <w:r w:rsidRPr="006A6092">
        <w:rPr>
          <w:b/>
          <w:color w:val="000000" w:themeColor="text1"/>
        </w:rPr>
        <w:t>Coastal Protection</w:t>
      </w:r>
    </w:p>
    <w:p w14:paraId="51AB0FAF" w14:textId="00A0D82F" w:rsidR="00982B35" w:rsidRPr="00344694" w:rsidRDefault="00982B35">
      <w:pPr>
        <w:rPr>
          <w:rFonts w:eastAsiaTheme="minorEastAsia"/>
        </w:rPr>
      </w:pPr>
      <w:r w:rsidRPr="00982B35">
        <w:rPr>
          <w:rFonts w:eastAsiaTheme="minorEastAsia"/>
        </w:rPr>
        <w:t xml:space="preserve">This goal aims to assess the amount of protection provided by marine and coastal habitats against flooding and erosion to coastal areas. </w:t>
      </w:r>
      <w:r w:rsidR="00E17300" w:rsidRPr="00E17300">
        <w:rPr>
          <w:rFonts w:eastAsiaTheme="minorEastAsia"/>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eastAsiaTheme="minorEastAsia"/>
        </w:rPr>
        <w:t xml:space="preserve"> </w:t>
      </w:r>
      <w:r w:rsidRPr="00982B35">
        <w:rPr>
          <w:rFonts w:eastAsiaTheme="minorEastAsia"/>
        </w:rPr>
        <w:t>A score of 100 would indicate that these habitats are all still intact or have been restore</w:t>
      </w:r>
      <w:r w:rsidR="00344694">
        <w:rPr>
          <w:rFonts w:eastAsiaTheme="minorEastAsia"/>
        </w:rPr>
        <w:t>d to their reference conditions.</w:t>
      </w:r>
    </w:p>
    <w:p w14:paraId="6228A42C" w14:textId="596CF2F6" w:rsidR="00B34688" w:rsidRPr="001840F7" w:rsidRDefault="00A039FA">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CP</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r</m:t>
                      </m:r>
                    </m:sub>
                  </m:sSub>
                </m:den>
              </m:f>
              <m:r>
                <m:rPr>
                  <m:sty m:val="bi"/>
                </m:rPr>
                <w:rPr>
                  <w:rFonts w:ascii="Cambria Math" w:hAnsi="Cambria Math"/>
                </w:rPr>
                <m:t>)</m:t>
              </m:r>
            </m:e>
          </m:nary>
        </m:oMath>
      </m:oMathPara>
    </w:p>
    <w:p w14:paraId="4C2F1E53" w14:textId="2DB017C0" w:rsidR="00B34688" w:rsidRPr="001840F7" w:rsidRDefault="00B34688">
      <w:r w:rsidRPr="001840F7">
        <w:t>C is the current (c)</w:t>
      </w:r>
      <w:r w:rsidR="00B10FAD" w:rsidRPr="001840F7">
        <w:t xml:space="preserve"> </w:t>
      </w:r>
      <w:r w:rsidR="00D06500">
        <w:t xml:space="preserve">condition </w:t>
      </w:r>
      <w:r w:rsidR="00B10FAD" w:rsidRPr="001840F7">
        <w:t>and reference (r)</w:t>
      </w:r>
      <w:r w:rsidR="00D06500">
        <w:t xml:space="preserve"> condition. </w:t>
      </w:r>
    </w:p>
    <w:p w14:paraId="6F6C9E9E" w14:textId="77777777" w:rsidR="00B10FAD" w:rsidRPr="001840F7" w:rsidRDefault="00B10FAD" w:rsidP="00B10FAD">
      <w:pPr>
        <w:rPr>
          <w:i/>
        </w:rPr>
      </w:pPr>
      <w:r w:rsidRPr="001840F7">
        <w:rPr>
          <w:i/>
        </w:rPr>
        <w:t>Coral reefs</w:t>
      </w:r>
    </w:p>
    <w:p w14:paraId="350E0E82" w14:textId="448445D2" w:rsidR="00B10FAD" w:rsidRPr="001840F7" w:rsidRDefault="00B10FAD" w:rsidP="00B10FAD">
      <w:r w:rsidRPr="001840F7">
        <w:t xml:space="preserve">Coral reef extent </w:t>
      </w:r>
      <w:r w:rsidR="00D06500">
        <w:t xml:space="preserve">was assessed </w:t>
      </w:r>
      <w:r w:rsidRPr="001840F7">
        <w:t xml:space="preserve">from </w:t>
      </w:r>
      <w:r w:rsidR="00D06500">
        <w:t xml:space="preserve">the </w:t>
      </w:r>
      <w:r w:rsidRPr="001840F7">
        <w:t xml:space="preserve">cumulative impact mapping layers that combine hard bottom and coral reef habitats to a depth of 100 meters (Lecky 2016).   </w:t>
      </w:r>
    </w:p>
    <w:p w14:paraId="774F557C" w14:textId="77777777" w:rsidR="00B10FAD" w:rsidRPr="001840F7" w:rsidRDefault="00B10FAD" w:rsidP="00B10FAD">
      <w:pPr>
        <w:rPr>
          <w:rFonts w:eastAsia="Times New Roman"/>
          <w:color w:val="222222"/>
        </w:rPr>
      </w:pPr>
      <w:commentRangeStart w:id="6"/>
      <w:r w:rsidRPr="001840F7">
        <w:t xml:space="preserve">Coral reef condition indicators come from the Hawaii Monitoring and Research Collaborative and combined coral reef monitoring database </w:t>
      </w:r>
      <w:r w:rsidRPr="001840F7">
        <w:rPr>
          <w:rFonts w:eastAsia="Times New Roman"/>
          <w:color w:val="222222"/>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r w:rsidRPr="001840F7">
        <w:t>Coral reef condition is assessed as the coral reef index, a measure of coral reef health from combined indicators for % coral cover, %macroalgae, % coralline algae, and the ratio of calcifiers to non cal</w:t>
      </w:r>
      <w:r w:rsidR="00047B5C">
        <w:t>cifiers, all fish biomass,</w:t>
      </w:r>
      <w:r w:rsidRPr="001840F7">
        <w:t xml:space="preserve"> resource fish biomass, parrotfish biomass, total fish biomass no sharks and jacks. The coral reef index scores are a rank assessment among the 42 Mokus (traditional land management areas).</w:t>
      </w:r>
    </w:p>
    <w:commentRangeEnd w:id="6"/>
    <w:p w14:paraId="59778A75" w14:textId="0B8E2048" w:rsidR="00B10FAD" w:rsidRPr="001840F7" w:rsidRDefault="00D06500" w:rsidP="00B140DF">
      <w:r>
        <w:rPr>
          <w:rStyle w:val="CommentReference"/>
        </w:rPr>
        <w:commentReference w:id="6"/>
      </w:r>
      <w:r w:rsidR="00B10FAD" w:rsidRPr="001840F7">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i/>
        </w:rPr>
      </w:pPr>
    </w:p>
    <w:p w14:paraId="7AD5C0F2" w14:textId="77777777" w:rsidR="00B140DF" w:rsidRPr="001840F7" w:rsidRDefault="00B140DF" w:rsidP="00B140DF">
      <w:pPr>
        <w:rPr>
          <w:i/>
        </w:rPr>
      </w:pPr>
      <w:r w:rsidRPr="001840F7">
        <w:rPr>
          <w:i/>
        </w:rPr>
        <w:t>Beaches</w:t>
      </w:r>
    </w:p>
    <w:p w14:paraId="7557FDBF" w14:textId="6E171F25" w:rsidR="00B140DF" w:rsidRPr="001840F7" w:rsidRDefault="00B140DF" w:rsidP="00B140DF">
      <w:r w:rsidRPr="001840F7">
        <w:t>Beach condition and trend data comes from Fletcher et al. 2012. Beach erosion is expected to increase with sea level rise and sea level rise acts as a large pressure on this goal. Beach extent is calculated as the total length of classifications</w:t>
      </w:r>
      <w:r w:rsidR="00A34320">
        <w:t xml:space="preserve"> </w:t>
      </w:r>
      <w:r w:rsidRPr="001840F7">
        <w:t>3, 4, and 5</w:t>
      </w:r>
      <w:r w:rsidR="00AD705D">
        <w:t xml:space="preserve"> types of </w:t>
      </w:r>
      <w:r w:rsidR="00A34320">
        <w:t>beaches</w:t>
      </w:r>
      <w:r w:rsidRPr="001840F7">
        <w:t xml:space="preserve"> from the National Oceanic and Atmospheric Administration Office of Response and Restoration Environmental Sensitivity Index. Beach condition is the percent of beaches remaining stable (not eroding). The beach trend is the </w:t>
      </w:r>
      <w:commentRangeStart w:id="7"/>
      <w:r w:rsidRPr="001840F7">
        <w:t xml:space="preserve">long term </w:t>
      </w:r>
      <w:commentRangeEnd w:id="7"/>
      <w:r w:rsidR="00F8077D">
        <w:rPr>
          <w:rStyle w:val="CommentReference"/>
        </w:rPr>
        <w:commentReference w:id="7"/>
      </w:r>
      <w:r w:rsidRPr="001840F7">
        <w:t>erosion rate (past century) calculated from Fletcher et al. 2012. This data may be updated as USGS plans to assess the beach erosional rate every 5-10 years (Fletcher et al. 2012).</w:t>
      </w:r>
    </w:p>
    <w:p w14:paraId="7708A306" w14:textId="77777777" w:rsidR="0029435D" w:rsidRPr="001840F7" w:rsidRDefault="0029435D"/>
    <w:p w14:paraId="21630EA0" w14:textId="35D9B262" w:rsidR="0029435D" w:rsidRPr="001840F7" w:rsidRDefault="0029435D">
      <w:pPr>
        <w:rPr>
          <w:i/>
        </w:rPr>
      </w:pPr>
      <w:r w:rsidRPr="001840F7">
        <w:rPr>
          <w:i/>
        </w:rPr>
        <w:t>Wetlands</w:t>
      </w:r>
    </w:p>
    <w:p w14:paraId="7034C3E6" w14:textId="51DD6788" w:rsidR="00B4139B" w:rsidRPr="001840F7" w:rsidRDefault="00C76901">
      <w:r w:rsidRPr="001840F7">
        <w:t>Wetlands are classified based on soil saturation, percent of herbaceous vegetation, trees and shrubs, locality (riverine), and salinity (</w:t>
      </w:r>
      <w:hyperlink r:id="rId31" w:anchor="_ENREF_15" w:tooltip="National Oceanic and Atmospheric Administration,  #551" w:history="1">
        <w:r w:rsidRPr="001840F7">
          <w:rPr>
            <w:rStyle w:val="Hyperlink"/>
            <w:noProof/>
            <w:color w:val="auto"/>
            <w:u w:val="none"/>
          </w:rPr>
          <w:t>National Oceanic and Atmospheric Administration</w:t>
        </w:r>
      </w:hyperlink>
      <w:r w:rsidRPr="001840F7">
        <w:t>, USGS NRC</w:t>
      </w:r>
      <w:r w:rsidRPr="001840F7">
        <w:rPr>
          <w:noProof/>
        </w:rPr>
        <w:t>)</w:t>
      </w:r>
      <w:r w:rsidR="00B34A17" w:rsidRPr="001840F7">
        <w:rPr>
          <w:noProof/>
        </w:rPr>
        <w:t xml:space="preserve">. </w:t>
      </w:r>
      <w:r w:rsidR="00826210" w:rsidRPr="001840F7">
        <w:rPr>
          <w:noProof/>
        </w:rPr>
        <w:t xml:space="preserve">Along with providing coastal protection, wetlands are important habitats which are crtitical habitats for many endemic and endangered plants and animals. </w:t>
      </w:r>
      <w:r w:rsidR="00D1131F" w:rsidRPr="001840F7">
        <w:t>Pressures to wetlands include invasive species (including mangroves), land development, and land-based sources of pollution.</w:t>
      </w:r>
    </w:p>
    <w:p w14:paraId="3D2A5E29" w14:textId="01CD5BF7" w:rsidR="0029435D" w:rsidRPr="001840F7" w:rsidRDefault="006956DF">
      <w:r>
        <w:lastRenderedPageBreak/>
        <w:t>Coastal w</w:t>
      </w:r>
      <w:r w:rsidR="004F4934">
        <w:t xml:space="preserve">etland extent was </w:t>
      </w:r>
      <w:r w:rsidR="00B4139B" w:rsidRPr="001840F7">
        <w:t xml:space="preserve">assessed from </w:t>
      </w:r>
      <w:r w:rsidR="00B140DF" w:rsidRPr="001840F7">
        <w:t xml:space="preserve">National Oceanic and Atmospheric Administration Coastal Change Analysis Program (NOAA C-CAP) </w:t>
      </w:r>
      <w:r w:rsidR="00B4139B" w:rsidRPr="001840F7">
        <w:t xml:space="preserve">data clipped to within 1 km inland from the coast to capture coastal wetlands extent. </w:t>
      </w:r>
      <w:r w:rsidR="00B140DF" w:rsidRPr="001840F7">
        <w:t xml:space="preserve">All estuary categories were included in this assessment that were within 1km of the coastline as these habitats within 1km of the shoreline will mitigate against flooding and wave inundation. </w:t>
      </w:r>
      <w:r w:rsidR="008108EC" w:rsidRPr="001840F7">
        <w:t xml:space="preserve">Wetland condition information </w:t>
      </w:r>
      <w:r w:rsidR="009A06E3">
        <w:t xml:space="preserve">comes </w:t>
      </w:r>
      <w:r w:rsidR="008108EC" w:rsidRPr="001840F7">
        <w:t>from Van Rees and Reed (2</w:t>
      </w:r>
      <w:r w:rsidR="009A06E3">
        <w:t>014) and was modeled as</w:t>
      </w:r>
      <w:r w:rsidR="008108EC" w:rsidRPr="001840F7">
        <w:t xml:space="preserve"> the percent loss of historical coastal wetlands to an elevation of 304 meters. </w:t>
      </w:r>
      <w:r w:rsidR="0029435D" w:rsidRPr="001840F7">
        <w:t>Trend in coastal wetlands was assessed as the difference in area f</w:t>
      </w:r>
      <w:r w:rsidR="00BF648D" w:rsidRPr="001840F7">
        <w:t>rom 2010/2011 to 1992</w:t>
      </w:r>
      <w:r w:rsidR="0029435D" w:rsidRPr="001840F7">
        <w:t xml:space="preserve"> NOAA CCAP wetlands </w:t>
      </w:r>
      <w:r w:rsidR="00BF648D" w:rsidRPr="001840F7">
        <w:t xml:space="preserve">extent </w:t>
      </w:r>
      <w:r w:rsidR="0029435D" w:rsidRPr="001840F7">
        <w:t>within 1 km of the coastline.</w:t>
      </w:r>
      <w:r w:rsidR="00920189" w:rsidRPr="001840F7">
        <w:t xml:space="preserve"> </w:t>
      </w:r>
    </w:p>
    <w:p w14:paraId="7729787A" w14:textId="77777777" w:rsidR="002F5316" w:rsidRPr="001840F7" w:rsidRDefault="002F5316">
      <w:pPr>
        <w:rPr>
          <w:i/>
        </w:rPr>
      </w:pPr>
    </w:p>
    <w:p w14:paraId="18628A0A" w14:textId="18B71D50" w:rsidR="00B140DF" w:rsidRPr="001840F7" w:rsidRDefault="00B140DF">
      <w:pPr>
        <w:rPr>
          <w:i/>
        </w:rPr>
      </w:pPr>
      <w:r w:rsidRPr="001840F7">
        <w:rPr>
          <w:i/>
        </w:rPr>
        <w:t xml:space="preserve">Mangroves </w:t>
      </w:r>
    </w:p>
    <w:p w14:paraId="1756557C" w14:textId="015FA705" w:rsidR="00B140DF" w:rsidRPr="001840F7" w:rsidRDefault="00DB05FD">
      <w:r w:rsidRPr="001840F7">
        <w:t>While mangroves are considered</w:t>
      </w:r>
      <w:r w:rsidR="006D18E7">
        <w:t xml:space="preserve"> unique and integral ecosystems</w:t>
      </w:r>
      <w:r w:rsidRPr="001840F7">
        <w:t xml:space="preserve"> in their native ra</w:t>
      </w:r>
      <w:r w:rsidR="006D18E7">
        <w:t>nge they can be a huge threat to</w:t>
      </w:r>
      <w:r w:rsidRPr="001840F7">
        <w:t xml:space="preserve"> areas where they are introduced and invasive</w:t>
      </w:r>
      <w:r w:rsidR="004C642D">
        <w:t xml:space="preserve">, such as Hawaiʻi. </w:t>
      </w:r>
      <w:r w:rsidRPr="001840F7">
        <w:t>While they do offer coastal protection, w</w:t>
      </w:r>
      <w:r w:rsidR="00293B2B" w:rsidRPr="001840F7">
        <w:t xml:space="preserve">e did not include them in this assessment as they are considered to do more harm </w:t>
      </w:r>
      <w:r w:rsidRPr="001840F7">
        <w:t>than good. Mangroves have</w:t>
      </w:r>
      <w:r w:rsidR="00293B2B" w:rsidRPr="001840F7">
        <w:t xml:space="preserve"> especially large impacts to native biodiversity and traditional Hawaiian fishponds (loko iʻa). Removal efforts are underway to remove and clear mangroves and restore native estuaries and fishponds (LINK to work).</w:t>
      </w:r>
    </w:p>
    <w:p w14:paraId="1A105A84" w14:textId="77777777" w:rsidR="00293B2B" w:rsidRPr="001840F7" w:rsidRDefault="00293B2B"/>
    <w:p w14:paraId="512894D6" w14:textId="3E3BF6ED" w:rsidR="009765EA" w:rsidRDefault="009765EA" w:rsidP="00EC4896">
      <w:pPr>
        <w:rPr>
          <w:i/>
        </w:rPr>
      </w:pPr>
      <w:r>
        <w:rPr>
          <w:i/>
        </w:rPr>
        <w:t>Data Layers &amp; References</w:t>
      </w:r>
    </w:p>
    <w:p w14:paraId="12BD67AC"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1D5407">
        <w:rPr>
          <w:color w:val="000000" w:themeColor="text1"/>
        </w:rPr>
        <w:t xml:space="preserve">Coastal wetlands condition: Van Rees, CB and Reed M. 2014. Wetland loss in Hawaii </w:t>
      </w:r>
      <w:r w:rsidRPr="007408BD">
        <w:rPr>
          <w:color w:val="000000" w:themeColor="text1"/>
        </w:rPr>
        <w:t>since human settlement. Wetlands 34:335-350</w:t>
      </w:r>
    </w:p>
    <w:p w14:paraId="073EE377"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Coastal wetlands extent and trend: NOAA C-CAP Available: </w:t>
      </w:r>
      <w:hyperlink r:id="rId32" w:history="1">
        <w:r w:rsidRPr="007408BD">
          <w:rPr>
            <w:rStyle w:val="Hyperlink"/>
            <w:rFonts w:eastAsia="Times New Roman"/>
            <w:color w:val="000000" w:themeColor="text1"/>
          </w:rPr>
          <w:t>https://coast.noaa.gov/ccapatlas/</w:t>
        </w:r>
      </w:hyperlink>
    </w:p>
    <w:p w14:paraId="12A905A1"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Available: </w:t>
      </w:r>
      <w:hyperlink r:id="rId33" w:history="1">
        <w:r w:rsidRPr="007408BD">
          <w:rPr>
            <w:rStyle w:val="Hyperlink"/>
            <w:rFonts w:eastAsia="Times New Roman"/>
            <w:color w:val="000000" w:themeColor="text1"/>
          </w:rPr>
          <w:t>https://response.restoration.noaa.gov/maps-and-spatial-data/download-esi-maps-and-gis-data.html</w:t>
        </w:r>
      </w:hyperlink>
    </w:p>
    <w:p w14:paraId="7949AA35"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Beach condition and tend: Fletcher, C.H., Romine, B.M., Genz, A.S., Barbee, M.M., Dyer, Matthew, Anderson, T.R., Lim, S.C., Vitousek, Sean, Bochicchio, Christopher, and Richmond, B.M., 2012, National assessment of shoreline change: Historical shoreline change in the Hawaiian Islands: U.S. Geological Survey Open-File Report 2011–1051, 55 p., Available: http:// pubs.usgs.gov/of/2011/1051.</w:t>
      </w:r>
    </w:p>
    <w:p w14:paraId="1A13A05A"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condition: NOAA Main Hawaiian Islands Report Card, in prep</w:t>
      </w:r>
    </w:p>
    <w:p w14:paraId="7DFB6226" w14:textId="77777777" w:rsidR="001D5407" w:rsidRPr="007408BD" w:rsidRDefault="001D5407" w:rsidP="001D5407">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Pr="007408BD">
        <w:rPr>
          <w:rFonts w:eastAsia="Times New Roman"/>
          <w:color w:val="000000" w:themeColor="text1"/>
        </w:rPr>
        <w:t xml:space="preserve"> </w:t>
      </w:r>
      <w:r w:rsidRPr="007408BD">
        <w:rPr>
          <w:rFonts w:eastAsia="Times New Roman"/>
          <w:color w:val="000000" w:themeColor="text1"/>
          <w:shd w:val="clear" w:color="auto" w:fill="FFFFFF"/>
        </w:rPr>
        <w:t>McCoy K, Heenan A, Asher J, Ayotte P, Gorospe K, Gray A, Lino K, Zamzow J, Williams I. 2017. </w:t>
      </w:r>
      <w:r w:rsidRPr="007408BD">
        <w:rPr>
          <w:rStyle w:val="Emphasis"/>
          <w:rFonts w:eastAsia="Times New Roman"/>
          <w:color w:val="000000" w:themeColor="text1"/>
          <w:shd w:val="clear" w:color="auto" w:fill="FFFFFF"/>
        </w:rPr>
        <w:t>Pacific Islands Fisheries Science Center, PIFSC Data Report, DR-17-001, 66 p. doi:10.7289/V5/DR-PIFSC-17-001,</w:t>
      </w:r>
      <w:r w:rsidRPr="007408BD">
        <w:rPr>
          <w:color w:val="000000" w:themeColor="text1"/>
        </w:rPr>
        <w:t xml:space="preserve"> Available: </w:t>
      </w:r>
      <w:r w:rsidRPr="007408BD">
        <w:rPr>
          <w:rFonts w:eastAsia="Times New Roman"/>
          <w:color w:val="000000" w:themeColor="text1"/>
        </w:rPr>
        <w:t>https://www.pifsc.noaa.gov/cred/monitoring_status_reports.php.</w:t>
      </w:r>
    </w:p>
    <w:p w14:paraId="1CE2A761" w14:textId="354A3FE3" w:rsidR="009765EA" w:rsidRPr="007408BD" w:rsidRDefault="001D5407" w:rsidP="00EC4896">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72D1C46F" w14:textId="7FC9B189" w:rsidR="00B140DF" w:rsidRPr="001840F7" w:rsidRDefault="00B140DF" w:rsidP="00EC4896">
      <w:pPr>
        <w:rPr>
          <w:i/>
        </w:rPr>
      </w:pPr>
      <w:r w:rsidRPr="001840F7">
        <w:rPr>
          <w:i/>
        </w:rPr>
        <w:t xml:space="preserve">Data Gaps </w:t>
      </w:r>
    </w:p>
    <w:p w14:paraId="1141D20F" w14:textId="3F10C2B8" w:rsidR="00EB5CB1" w:rsidRPr="001840F7" w:rsidRDefault="009765EA" w:rsidP="00EB5CB1">
      <w:pPr>
        <w:pStyle w:val="ListParagraph"/>
        <w:numPr>
          <w:ilvl w:val="0"/>
          <w:numId w:val="2"/>
        </w:numPr>
        <w:rPr>
          <w:rFonts w:eastAsia="Times New Roman"/>
          <w:color w:val="000000"/>
          <w:lang w:val="haw-US"/>
        </w:rPr>
      </w:pPr>
      <w:r>
        <w:rPr>
          <w:rFonts w:eastAsia="Times New Roman"/>
          <w:color w:val="000000"/>
          <w:lang w:val="haw-US"/>
        </w:rPr>
        <w:t>I</w:t>
      </w:r>
      <w:r w:rsidR="00EB5CB1" w:rsidRPr="001840F7">
        <w:rPr>
          <w:rFonts w:eastAsia="Times New Roman"/>
          <w:color w:val="000000"/>
          <w:lang w:val="haw-US"/>
        </w:rPr>
        <w:t xml:space="preserve">nfromation on fishpond extent and conidtion </w:t>
      </w:r>
      <w:r>
        <w:rPr>
          <w:rFonts w:eastAsia="Times New Roman"/>
          <w:color w:val="000000"/>
          <w:lang w:val="haw-US"/>
        </w:rPr>
        <w:t xml:space="preserve">is needed </w:t>
      </w:r>
      <w:r w:rsidR="00EB5CB1" w:rsidRPr="001840F7">
        <w:rPr>
          <w:rFonts w:eastAsia="Times New Roman"/>
          <w:color w:val="000000"/>
          <w:lang w:val="haw-US"/>
        </w:rPr>
        <w:t>to incorperate them into the assessment of coastal protection</w:t>
      </w:r>
      <w:r>
        <w:rPr>
          <w:rFonts w:eastAsia="Times New Roman"/>
          <w:color w:val="000000"/>
          <w:lang w:val="haw-US"/>
        </w:rPr>
        <w:t>.</w:t>
      </w:r>
    </w:p>
    <w:p w14:paraId="1EBA5F21" w14:textId="010ADD65"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into incorporating d</w:t>
      </w:r>
      <w:r w:rsidR="00EB5CB1" w:rsidRPr="001840F7">
        <w:rPr>
          <w:rFonts w:eastAsia="Times New Roman"/>
          <w:color w:val="000000"/>
          <w:lang w:val="haw-US"/>
        </w:rPr>
        <w:t>une data as well as beach data</w:t>
      </w:r>
      <w:r w:rsidR="009765EA">
        <w:rPr>
          <w:rFonts w:eastAsia="Times New Roman"/>
          <w:color w:val="000000"/>
          <w:lang w:val="haw-US"/>
        </w:rPr>
        <w:t>.</w:t>
      </w:r>
      <w:r w:rsidR="00EB5CB1" w:rsidRPr="001840F7">
        <w:rPr>
          <w:rFonts w:eastAsia="Times New Roman"/>
          <w:color w:val="000000"/>
          <w:lang w:val="haw-US"/>
        </w:rPr>
        <w:t xml:space="preserve"> </w:t>
      </w:r>
    </w:p>
    <w:p w14:paraId="657D2D75" w14:textId="18DC2949" w:rsidR="00EB5CB1" w:rsidRPr="001840F7" w:rsidRDefault="00EC4896" w:rsidP="00EB5CB1">
      <w:pPr>
        <w:pStyle w:val="ListParagraph"/>
        <w:numPr>
          <w:ilvl w:val="0"/>
          <w:numId w:val="2"/>
        </w:numPr>
        <w:rPr>
          <w:rFonts w:eastAsia="Times New Roman"/>
          <w:color w:val="000000"/>
          <w:lang w:val="haw-US"/>
        </w:rPr>
      </w:pPr>
      <w:r w:rsidRPr="001840F7">
        <w:rPr>
          <w:rFonts w:eastAsia="Times New Roman"/>
          <w:color w:val="000000"/>
          <w:lang w:val="haw-US"/>
        </w:rPr>
        <w:t>Looking at estimates of shoreline protective ability based on slope or shoreline relief/aspect ratios</w:t>
      </w:r>
      <w:r w:rsidR="009765EA">
        <w:rPr>
          <w:rFonts w:eastAsia="Times New Roman"/>
          <w:color w:val="000000"/>
          <w:lang w:val="haw-US"/>
        </w:rPr>
        <w:t>.</w:t>
      </w:r>
    </w:p>
    <w:p w14:paraId="5F136F94" w14:textId="77777777" w:rsidR="00EB5CB1" w:rsidRPr="001840F7" w:rsidRDefault="00B140DF" w:rsidP="00EB5CB1">
      <w:pPr>
        <w:pStyle w:val="ListParagraph"/>
        <w:numPr>
          <w:ilvl w:val="0"/>
          <w:numId w:val="2"/>
        </w:numPr>
        <w:rPr>
          <w:rFonts w:eastAsia="Times New Roman"/>
          <w:color w:val="000000"/>
          <w:lang w:val="haw-US"/>
        </w:rPr>
      </w:pPr>
      <w:r w:rsidRPr="001840F7">
        <w:rPr>
          <w:rFonts w:eastAsia="Times New Roman"/>
          <w:color w:val="000000"/>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rPr>
          <w:rFonts w:eastAsia="Times New Roman"/>
          <w:color w:val="000000"/>
          <w:lang w:val="haw-US"/>
        </w:rPr>
      </w:pPr>
      <w:r w:rsidRPr="001840F7">
        <w:rPr>
          <w:rFonts w:eastAsia="Times New Roman"/>
          <w:color w:val="000000"/>
          <w:lang w:val="haw-US"/>
        </w:rPr>
        <w:lastRenderedPageBreak/>
        <w:t>Update</w:t>
      </w:r>
      <w:r w:rsidR="00EB5CB1" w:rsidRPr="001840F7">
        <w:rPr>
          <w:rFonts w:eastAsia="Times New Roman"/>
          <w:color w:val="000000"/>
          <w:lang w:val="haw-US"/>
        </w:rPr>
        <w:t xml:space="preserve">d </w:t>
      </w:r>
      <w:r w:rsidR="00B140DF" w:rsidRPr="001840F7">
        <w:rPr>
          <w:rFonts w:eastAsia="Times New Roman"/>
          <w:color w:val="000000"/>
          <w:lang w:val="haw-US"/>
        </w:rPr>
        <w:t>inventory on coastal wetlands and estuarie</w:t>
      </w:r>
      <w:r w:rsidR="00EB5CB1" w:rsidRPr="001840F7">
        <w:rPr>
          <w:rFonts w:eastAsia="Times New Roman"/>
          <w:color w:val="000000"/>
          <w:lang w:val="haw-US"/>
        </w:rPr>
        <w:t>s</w:t>
      </w:r>
      <w:r w:rsidR="00B140DF" w:rsidRPr="001840F7">
        <w:rPr>
          <w:rFonts w:eastAsia="Times New Roman"/>
          <w:color w:val="000000"/>
          <w:lang w:val="haw-US"/>
        </w:rPr>
        <w:t xml:space="preserve"> is currently being developed by the Hawaii Department of Land and Natural Resources Division of Aquatic Resources. </w:t>
      </w:r>
      <w:r w:rsidRPr="001840F7">
        <w:rPr>
          <w:rFonts w:eastAsia="Times New Roman"/>
          <w:color w:val="000000"/>
          <w:lang w:val="haw-US"/>
        </w:rPr>
        <w:br/>
      </w:r>
    </w:p>
    <w:p w14:paraId="2B07AF50" w14:textId="77777777" w:rsidR="00EC4896" w:rsidRPr="001840F7" w:rsidRDefault="00EC4896">
      <w:pPr>
        <w:rPr>
          <w:b/>
        </w:rPr>
      </w:pPr>
    </w:p>
    <w:p w14:paraId="26C03D0C" w14:textId="2C669343" w:rsidR="007E76B5" w:rsidRPr="006A6092" w:rsidRDefault="00990459" w:rsidP="00EC795B">
      <w:pPr>
        <w:rPr>
          <w:b/>
          <w:color w:val="000000" w:themeColor="text1"/>
        </w:rPr>
      </w:pPr>
      <w:r w:rsidRPr="006A6092">
        <w:rPr>
          <w:b/>
          <w:color w:val="000000" w:themeColor="text1"/>
        </w:rPr>
        <w:t xml:space="preserve">Biodiversity </w:t>
      </w:r>
    </w:p>
    <w:p w14:paraId="43F5EFDD" w14:textId="3332F219" w:rsidR="002F6875" w:rsidRDefault="00CE230B" w:rsidP="00EC795B">
      <w:pPr>
        <w:rPr>
          <w:color w:val="000000" w:themeColor="text1"/>
        </w:rPr>
      </w:pPr>
      <w:r>
        <w:rPr>
          <w:color w:val="000000" w:themeColor="text1"/>
        </w:rPr>
        <w:t xml:space="preserve">The Biodiversity goal measures the </w:t>
      </w:r>
      <w:r w:rsidR="00CF4BB6">
        <w:rPr>
          <w:color w:val="000000" w:themeColor="text1"/>
        </w:rPr>
        <w:t>conservation status of species based on two subgoals: Habitats</w:t>
      </w:r>
      <w:r w:rsidR="00783D38">
        <w:rPr>
          <w:color w:val="000000" w:themeColor="text1"/>
        </w:rPr>
        <w:t xml:space="preserve"> and Species</w:t>
      </w:r>
      <w:r w:rsidR="00CF4BB6">
        <w:rPr>
          <w:color w:val="000000" w:themeColor="text1"/>
        </w:rPr>
        <w:t>.</w:t>
      </w:r>
    </w:p>
    <w:p w14:paraId="1B720229" w14:textId="77777777" w:rsidR="009765EA" w:rsidRDefault="00A039FA" w:rsidP="009765EA">
      <w:pPr>
        <w:rPr>
          <w:b/>
          <w:color w:val="4F81BD" w:themeColor="accent1"/>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BD</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SPP</m:t>
                  </m:r>
                </m:sub>
              </m:sSub>
            </m:num>
            <m:den>
              <m:r>
                <m:rPr>
                  <m:sty m:val="bi"/>
                </m:rPr>
                <w:rPr>
                  <w:rFonts w:ascii="Cambria Math" w:hAnsi="Cambria Math"/>
                </w:rPr>
                <m:t>2</m:t>
              </m:r>
            </m:den>
          </m:f>
        </m:oMath>
      </m:oMathPara>
    </w:p>
    <w:p w14:paraId="03D19C9E" w14:textId="77777777" w:rsidR="009765EA" w:rsidRPr="002F6875" w:rsidRDefault="009765EA" w:rsidP="00EC795B">
      <w:pPr>
        <w:rPr>
          <w:color w:val="000000" w:themeColor="text1"/>
        </w:rPr>
      </w:pPr>
    </w:p>
    <w:p w14:paraId="3F86C333" w14:textId="77777777" w:rsidR="009765EA" w:rsidRDefault="009765EA">
      <w:pPr>
        <w:rPr>
          <w:b/>
          <w:color w:val="4F81BD" w:themeColor="accent1"/>
        </w:rPr>
      </w:pPr>
    </w:p>
    <w:p w14:paraId="762C294F" w14:textId="1739AFD7" w:rsidR="00766EAA" w:rsidRPr="006A6092" w:rsidRDefault="00766EAA">
      <w:pPr>
        <w:rPr>
          <w:b/>
          <w:color w:val="000000" w:themeColor="text1"/>
        </w:rPr>
      </w:pPr>
      <w:r w:rsidRPr="006A6092">
        <w:rPr>
          <w:b/>
          <w:color w:val="000000" w:themeColor="text1"/>
        </w:rPr>
        <w:t>Habitats</w:t>
      </w:r>
    </w:p>
    <w:p w14:paraId="6A5A5FC4" w14:textId="77777777" w:rsidR="00A606BB" w:rsidRDefault="00A039FA" w:rsidP="00A606BB">
      <w:pPr>
        <w:rPr>
          <w:rFonts w:eastAsiaTheme="minorEastAsia"/>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HAB</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m:t>
              </m:r>
            </m:sup>
            <m:e>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r</m:t>
                      </m:r>
                    </m:sub>
                  </m:sSub>
                </m:den>
              </m:f>
              <m:r>
                <m:rPr>
                  <m:sty m:val="bi"/>
                </m:rPr>
                <w:rPr>
                  <w:rFonts w:ascii="Cambria Math" w:hAnsi="Cambria Math"/>
                </w:rPr>
                <m:t>)</m:t>
              </m:r>
            </m:e>
          </m:nary>
        </m:oMath>
      </m:oMathPara>
    </w:p>
    <w:p w14:paraId="1420A8BC" w14:textId="72C0CBB4" w:rsidR="002F6875" w:rsidRPr="007540D2" w:rsidRDefault="002F6875">
      <w:pPr>
        <w:rPr>
          <w:rFonts w:eastAsiaTheme="minorEastAsia"/>
          <w:b/>
        </w:rPr>
      </w:pPr>
      <w:r w:rsidRPr="002F6875">
        <w:rPr>
          <w:color w:val="000000" w:themeColor="text1"/>
        </w:rPr>
        <w:t xml:space="preserve">The Habitats sub-goal of Biodiversity measures the </w:t>
      </w:r>
      <w:r w:rsidR="007540D2">
        <w:rPr>
          <w:color w:val="000000" w:themeColor="text1"/>
        </w:rPr>
        <w:t xml:space="preserve">current </w:t>
      </w:r>
      <w:r w:rsidRPr="002F6875">
        <w:rPr>
          <w:color w:val="000000" w:themeColor="text1"/>
        </w:rPr>
        <w:t>extent and condition of ocean and coastal habitats</w:t>
      </w:r>
      <w:r w:rsidR="007540D2">
        <w:rPr>
          <w:color w:val="000000" w:themeColor="text1"/>
        </w:rPr>
        <w:t xml:space="preserve"> (</w:t>
      </w:r>
      <w:r w:rsidR="007540D2" w:rsidRPr="007540D2">
        <w:rPr>
          <w:i/>
          <w:color w:val="000000" w:themeColor="text1"/>
        </w:rPr>
        <w:t>H</w:t>
      </w:r>
      <w:r w:rsidR="007540D2" w:rsidRPr="007540D2">
        <w:rPr>
          <w:i/>
          <w:color w:val="000000" w:themeColor="text1"/>
          <w:vertAlign w:val="subscript"/>
        </w:rPr>
        <w:t>c</w:t>
      </w:r>
      <w:r w:rsidR="007540D2">
        <w:rPr>
          <w:color w:val="000000" w:themeColor="text1"/>
        </w:rPr>
        <w:t>) against a reference habitat extent and condition (</w:t>
      </w:r>
      <w:r w:rsidR="007540D2" w:rsidRPr="007540D2">
        <w:rPr>
          <w:i/>
          <w:color w:val="000000" w:themeColor="text1"/>
        </w:rPr>
        <w:t>H</w:t>
      </w:r>
      <w:r w:rsidR="007540D2">
        <w:rPr>
          <w:i/>
          <w:color w:val="000000" w:themeColor="text1"/>
          <w:vertAlign w:val="subscript"/>
        </w:rPr>
        <w:t>r</w:t>
      </w:r>
      <w:r w:rsidR="007540D2">
        <w:rPr>
          <w:color w:val="000000" w:themeColor="text1"/>
        </w:rPr>
        <w:t>).</w:t>
      </w:r>
      <w:r w:rsidRPr="002F6875">
        <w:rPr>
          <w:color w:val="000000" w:themeColor="text1"/>
        </w:rPr>
        <w:t xml:space="preserve"> The habitat model assesses all habitats for which data are available to evaluate extent and condition, specifically: coral reefs, coastal wetlands</w:t>
      </w:r>
      <w:r w:rsidR="00A606BB">
        <w:rPr>
          <w:color w:val="000000" w:themeColor="text1"/>
        </w:rPr>
        <w:t xml:space="preserve"> and estuaries</w:t>
      </w:r>
      <w:r w:rsidRPr="002F6875">
        <w:rPr>
          <w:color w:val="000000" w:themeColor="text1"/>
        </w:rPr>
        <w:t>, beaches, and subtidal soft-bottom habitats. Status was calculated as the average of the condition estimates for e</w:t>
      </w:r>
      <w:r w:rsidR="00643CDE">
        <w:rPr>
          <w:color w:val="000000" w:themeColor="text1"/>
        </w:rPr>
        <w:t>ach habitat present in a region.</w:t>
      </w:r>
      <w:r w:rsidRPr="002F6875">
        <w:rPr>
          <w:color w:val="000000" w:themeColor="text1"/>
        </w:rPr>
        <w:t xml:space="preserve"> </w:t>
      </w:r>
      <w:r w:rsidR="00643CDE">
        <w:rPr>
          <w:color w:val="000000" w:themeColor="text1"/>
        </w:rPr>
        <w:t xml:space="preserve">Condition was </w:t>
      </w:r>
      <w:r w:rsidRPr="002F6875">
        <w:rPr>
          <w:color w:val="000000" w:themeColor="text1"/>
        </w:rPr>
        <w:t xml:space="preserve">measured </w:t>
      </w:r>
      <w:r w:rsidR="00643CDE">
        <w:rPr>
          <w:color w:val="000000" w:themeColor="text1"/>
        </w:rPr>
        <w:t xml:space="preserve">differently depending of the data available for the habitat and therefore was measured </w:t>
      </w:r>
      <w:r w:rsidRPr="002F6875">
        <w:rPr>
          <w:color w:val="000000" w:themeColor="text1"/>
        </w:rPr>
        <w:t>as the loss of habitat and/or percent degradation of remaining habitat.</w:t>
      </w:r>
    </w:p>
    <w:p w14:paraId="51763973" w14:textId="77777777" w:rsidR="009765EA" w:rsidRDefault="009765EA">
      <w:pPr>
        <w:rPr>
          <w:i/>
        </w:rPr>
      </w:pPr>
    </w:p>
    <w:p w14:paraId="1DEA75F5" w14:textId="77777777" w:rsidR="000413EE" w:rsidRPr="001840F7" w:rsidRDefault="000413EE">
      <w:pPr>
        <w:rPr>
          <w:i/>
        </w:rPr>
      </w:pPr>
      <w:r w:rsidRPr="001840F7">
        <w:rPr>
          <w:i/>
        </w:rPr>
        <w:t>Coral reefs</w:t>
      </w:r>
    </w:p>
    <w:p w14:paraId="7172879F" w14:textId="77777777" w:rsidR="001A294C" w:rsidRPr="001840F7" w:rsidRDefault="001A294C" w:rsidP="001A294C">
      <w:r w:rsidRPr="001840F7">
        <w:t xml:space="preserve">Coral reef extent </w:t>
      </w:r>
      <w:r>
        <w:t xml:space="preserve">was assessed </w:t>
      </w:r>
      <w:r w:rsidRPr="001840F7">
        <w:t xml:space="preserve">from </w:t>
      </w:r>
      <w:r>
        <w:t xml:space="preserve">the </w:t>
      </w:r>
      <w:r w:rsidRPr="001840F7">
        <w:t xml:space="preserve">cumulative impact mapping layers that combine hard bottom and coral reef habitats to a depth of 100 meters (Lecky 2016).   </w:t>
      </w:r>
    </w:p>
    <w:p w14:paraId="31E9A37F" w14:textId="77777777" w:rsidR="00723AE6" w:rsidRPr="001840F7" w:rsidRDefault="003730A3" w:rsidP="00723AE6">
      <w:pPr>
        <w:rPr>
          <w:rFonts w:eastAsia="Times New Roman"/>
          <w:color w:val="222222"/>
        </w:rPr>
      </w:pPr>
      <w:commentRangeStart w:id="8"/>
      <w:r w:rsidRPr="001840F7">
        <w:t>Coral reef condition indicators come from the Hawaii Monitoring and Research Colla</w:t>
      </w:r>
      <w:r w:rsidR="00723AE6" w:rsidRPr="001840F7">
        <w:t xml:space="preserve">borative </w:t>
      </w:r>
      <w:r w:rsidR="00FB53F2" w:rsidRPr="001840F7">
        <w:t xml:space="preserve">and combined coral reef monitoring database </w:t>
      </w:r>
      <w:r w:rsidR="00723AE6" w:rsidRPr="001840F7">
        <w:rPr>
          <w:rFonts w:eastAsia="Times New Roman"/>
          <w:color w:val="222222"/>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eastAsia="Times New Roman"/>
          <w:color w:val="222222"/>
        </w:rPr>
        <w:t xml:space="preserve"> </w:t>
      </w:r>
    </w:p>
    <w:p w14:paraId="6B3202F2" w14:textId="1F547C06" w:rsidR="00CA35BA" w:rsidRPr="001840F7" w:rsidRDefault="003730A3">
      <w:r w:rsidRPr="001840F7">
        <w:t>Coral reef condition</w:t>
      </w:r>
      <w:r w:rsidR="00FB53F2" w:rsidRPr="001840F7">
        <w:t xml:space="preserve"> is assessed as the coral reef index, a measure of coral reef health from </w:t>
      </w:r>
      <w:r w:rsidRPr="001840F7">
        <w:t xml:space="preserve">combined indicators for % coral cover, </w:t>
      </w:r>
      <w:r w:rsidR="009765EA">
        <w:t>%macroalgae, % coralline algae,</w:t>
      </w:r>
      <w:r w:rsidR="00CA35BA" w:rsidRPr="001840F7">
        <w:t xml:space="preserve"> and the ratio of calcifiers to no</w:t>
      </w:r>
      <w:r w:rsidR="007D2111">
        <w:t>n calcifiers, all fish biomass,</w:t>
      </w:r>
      <w:r w:rsidR="00CA35BA" w:rsidRPr="001840F7">
        <w:t xml:space="preserve"> resource fish biomass, parrotfish biomass, total fish biomass no sharks and jacks. </w:t>
      </w:r>
      <w:r w:rsidR="00FB53F2" w:rsidRPr="001840F7">
        <w:t xml:space="preserve">The coral reef index scores are a rank assessment among the </w:t>
      </w:r>
      <w:r w:rsidR="00CA35BA" w:rsidRPr="001840F7">
        <w:t>42 Mokus</w:t>
      </w:r>
      <w:r w:rsidR="00FB53F2" w:rsidRPr="001840F7">
        <w:t xml:space="preserve"> (traditional land management areas).</w:t>
      </w:r>
    </w:p>
    <w:commentRangeEnd w:id="8"/>
    <w:p w14:paraId="21D63FD9" w14:textId="77777777" w:rsidR="00990459" w:rsidRPr="001840F7" w:rsidRDefault="001A294C">
      <w:r>
        <w:rPr>
          <w:rStyle w:val="CommentReference"/>
        </w:rPr>
        <w:commentReference w:id="8"/>
      </w:r>
      <w:r w:rsidR="00FB53F2" w:rsidRPr="001840F7">
        <w:t>Coral Reef trend – to be determined</w:t>
      </w:r>
      <w:r w:rsidR="002863D0" w:rsidRPr="001840F7">
        <w:t xml:space="preserve"> at later date, from HIMARC but for now used data from CREP 2016 Report on change in % coral cover from 2011-2012 to 2016 surveys from the Main Hawaiian Islands.</w:t>
      </w:r>
    </w:p>
    <w:p w14:paraId="7C81A61A" w14:textId="77777777" w:rsidR="001D5407" w:rsidRDefault="001D5407">
      <w:pPr>
        <w:rPr>
          <w:i/>
        </w:rPr>
      </w:pPr>
    </w:p>
    <w:p w14:paraId="335C3B74" w14:textId="77777777" w:rsidR="000413EE" w:rsidRPr="001840F7" w:rsidRDefault="000413EE">
      <w:pPr>
        <w:rPr>
          <w:i/>
        </w:rPr>
      </w:pPr>
      <w:r w:rsidRPr="001840F7">
        <w:rPr>
          <w:i/>
        </w:rPr>
        <w:t>Beaches</w:t>
      </w:r>
    </w:p>
    <w:p w14:paraId="74619FE3" w14:textId="27EB22AC" w:rsidR="00204CDE" w:rsidRPr="001840F7" w:rsidRDefault="00EE5AA5">
      <w:r w:rsidRPr="001840F7">
        <w:t xml:space="preserve">Beach </w:t>
      </w:r>
      <w:r w:rsidR="008E4F02" w:rsidRPr="001840F7">
        <w:t>condition a</w:t>
      </w:r>
      <w:r w:rsidRPr="001840F7">
        <w:t xml:space="preserve">nd trend data comes from Fletcher </w:t>
      </w:r>
      <w:r w:rsidR="008E4F02" w:rsidRPr="001840F7">
        <w:t>et al. 2012</w:t>
      </w:r>
      <w:r w:rsidRPr="001840F7">
        <w:t>.</w:t>
      </w:r>
      <w:r w:rsidR="007C646B" w:rsidRPr="001840F7">
        <w:t xml:space="preserve"> Beach erosion is expected to </w:t>
      </w:r>
      <w:r w:rsidR="0071088B" w:rsidRPr="001840F7">
        <w:t xml:space="preserve">increase with sea level rise and sea level rise acts as </w:t>
      </w:r>
      <w:r w:rsidR="00125FAA" w:rsidRPr="001840F7">
        <w:t>a larg</w:t>
      </w:r>
      <w:r w:rsidR="008E4F02" w:rsidRPr="001840F7">
        <w:t>e pressure on this goal. Beach extent</w:t>
      </w:r>
      <w:r w:rsidR="0071088B" w:rsidRPr="001840F7">
        <w:t xml:space="preserve"> is </w:t>
      </w:r>
      <w:r w:rsidR="008E4F02" w:rsidRPr="001840F7">
        <w:t xml:space="preserve">calculated as the total length of </w:t>
      </w:r>
      <w:r w:rsidR="00E874C7" w:rsidRPr="001840F7">
        <w:t>classifications</w:t>
      </w:r>
      <w:r w:rsidR="00293B08" w:rsidRPr="001840F7">
        <w:t xml:space="preserve"> </w:t>
      </w:r>
      <w:r w:rsidR="00E874C7" w:rsidRPr="001840F7">
        <w:t xml:space="preserve">3, 4, and 5 </w:t>
      </w:r>
      <w:r w:rsidR="0071088B" w:rsidRPr="001840F7">
        <w:t>from the</w:t>
      </w:r>
      <w:r w:rsidR="00E874C7" w:rsidRPr="001840F7">
        <w:t xml:space="preserve"> National Oceanic and Atmospheric Administration Office of Response and Restoration</w:t>
      </w:r>
      <w:r w:rsidR="0071088B" w:rsidRPr="001840F7">
        <w:t xml:space="preserve"> </w:t>
      </w:r>
      <w:r w:rsidR="00E874C7" w:rsidRPr="001840F7">
        <w:t xml:space="preserve">Environmental Sensitivity Index. </w:t>
      </w:r>
      <w:r w:rsidR="00125FAA" w:rsidRPr="001840F7">
        <w:t xml:space="preserve">Beach condition is the percent of beaches remaining stable (not eroding). The </w:t>
      </w:r>
      <w:r w:rsidR="002863D0" w:rsidRPr="001840F7">
        <w:t xml:space="preserve">beach trend </w:t>
      </w:r>
      <w:r w:rsidR="002863D0" w:rsidRPr="001840F7">
        <w:lastRenderedPageBreak/>
        <w:t xml:space="preserve">is the </w:t>
      </w:r>
      <w:r w:rsidR="00EC7818" w:rsidRPr="001840F7">
        <w:t>long-term</w:t>
      </w:r>
      <w:r w:rsidR="00125FAA" w:rsidRPr="001840F7">
        <w:t xml:space="preserve"> erosion rate (past century) calculated from </w:t>
      </w:r>
      <w:r w:rsidR="008E4F02" w:rsidRPr="001840F7">
        <w:t>Fletcher et al. 2012</w:t>
      </w:r>
      <w:r w:rsidR="00125FAA" w:rsidRPr="001840F7">
        <w:t xml:space="preserve">. </w:t>
      </w:r>
      <w:r w:rsidR="00B4139B" w:rsidRPr="001840F7">
        <w:t xml:space="preserve">This data may be updated as </w:t>
      </w:r>
      <w:r w:rsidR="00204CDE" w:rsidRPr="001840F7">
        <w:t>USGS plans to assess the beach erosional rate every 5-10 years</w:t>
      </w:r>
      <w:r w:rsidR="00B4139B" w:rsidRPr="001840F7">
        <w:t xml:space="preserve"> </w:t>
      </w:r>
      <w:r w:rsidR="008E4F02" w:rsidRPr="001840F7">
        <w:t>(Fletcher et al. 2012).</w:t>
      </w:r>
    </w:p>
    <w:p w14:paraId="46875238" w14:textId="77777777" w:rsidR="005B346A" w:rsidRPr="001840F7" w:rsidRDefault="005B346A"/>
    <w:p w14:paraId="0FB19A46" w14:textId="77777777" w:rsidR="005B346A" w:rsidRPr="001840F7" w:rsidRDefault="005B346A" w:rsidP="005B346A">
      <w:pPr>
        <w:rPr>
          <w:i/>
        </w:rPr>
      </w:pPr>
      <w:r w:rsidRPr="001840F7">
        <w:rPr>
          <w:i/>
        </w:rPr>
        <w:t xml:space="preserve">Soft Bottom </w:t>
      </w:r>
    </w:p>
    <w:p w14:paraId="2B782DEC" w14:textId="77777777" w:rsidR="005B346A" w:rsidRPr="001840F7" w:rsidRDefault="005B346A" w:rsidP="005B346A">
      <w:r w:rsidRPr="001840F7">
        <w:t xml:space="preserve">Near shore soft bottom habitat extent was mapped to a depth of </w:t>
      </w:r>
      <w:commentRangeStart w:id="9"/>
      <w:r w:rsidRPr="001840F7">
        <w:t xml:space="preserve">100 meters (Ocean Tipping Points). </w:t>
      </w:r>
      <w:commentRangeEnd w:id="9"/>
      <w:r w:rsidR="007E59CA">
        <w:rPr>
          <w:rStyle w:val="CommentReference"/>
          <w:rFonts w:asciiTheme="minorHAnsi" w:hAnsiTheme="minorHAnsi" w:cstheme="minorBidi"/>
        </w:rPr>
        <w:commentReference w:id="9"/>
      </w:r>
      <w:r w:rsidRPr="001840F7">
        <w:t xml:space="preserve">The condition was measured as the proportion of soft bottom habitat that was not dredged. </w:t>
      </w:r>
      <w:r w:rsidRPr="001840F7">
        <w:rPr>
          <w:color w:val="000000"/>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 w14:paraId="094EE349" w14:textId="6CA3630C" w:rsidR="00453C08" w:rsidRPr="001840F7" w:rsidRDefault="00A606BB">
      <w:pPr>
        <w:rPr>
          <w:i/>
        </w:rPr>
      </w:pPr>
      <w:r>
        <w:rPr>
          <w:i/>
        </w:rPr>
        <w:t xml:space="preserve">Coastal Wetlands and Estuaries </w:t>
      </w:r>
    </w:p>
    <w:p w14:paraId="486E23FC" w14:textId="77777777" w:rsidR="00C7611A" w:rsidRDefault="00C7611A" w:rsidP="00C7611A">
      <w:r>
        <w:t xml:space="preserve">Coastal wetland extent was </w:t>
      </w:r>
      <w:r w:rsidRPr="001840F7">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commentRangeStart w:id="10"/>
      <w:r>
        <w:t xml:space="preserve">We combined the coastal wetland extent with estuary extent. </w:t>
      </w:r>
      <w:r w:rsidR="00500628" w:rsidRPr="001840F7">
        <w:t>Estuaries are defined as the transition zone where fresh water from land meets and mixes with seawater creating some of the most producti</w:t>
      </w:r>
      <w:r w:rsidR="00A606BB">
        <w:t>ve ecosystems in the world</w:t>
      </w:r>
      <w:r w:rsidR="000C235E">
        <w:t>.</w:t>
      </w:r>
      <w:r w:rsidR="00500628" w:rsidRPr="001840F7">
        <w:t xml:space="preserve"> There are many challenges to mapping and defining </w:t>
      </w:r>
      <w:r w:rsidR="00F91F9F" w:rsidRPr="001840F7">
        <w:t>estuary</w:t>
      </w:r>
      <w:r w:rsidR="00B54C08" w:rsidRPr="001840F7">
        <w:t xml:space="preserve"> types. Currently, t</w:t>
      </w:r>
      <w:r w:rsidR="00453C08" w:rsidRPr="001840F7">
        <w:t xml:space="preserve">here is not a complete database for estuaries in Hawaii. </w:t>
      </w:r>
      <w:r w:rsidR="00B54C08" w:rsidRPr="001840F7">
        <w:t>However</w:t>
      </w:r>
      <w:r w:rsidR="0021125E" w:rsidRPr="001840F7">
        <w:t>,</w:t>
      </w:r>
      <w:r w:rsidR="00B54C08" w:rsidRPr="001840F7">
        <w:t xml:space="preserve"> this database is currently being developed by </w:t>
      </w:r>
      <w:r w:rsidR="00B54C08" w:rsidRPr="001840F7">
        <w:rPr>
          <w:rFonts w:eastAsia="Times New Roman"/>
          <w:color w:val="000000"/>
          <w:lang w:val="haw-US"/>
        </w:rPr>
        <w:t>the Hawaii Department of Land and Natural Resources Division of Aquatic Resources.</w:t>
      </w:r>
      <w:r w:rsidR="00F91F9F" w:rsidRPr="001840F7">
        <w:t xml:space="preserve"> </w:t>
      </w:r>
      <w:r w:rsidR="00B54C08" w:rsidRPr="001840F7">
        <w:t xml:space="preserve">For this </w:t>
      </w:r>
      <w:r w:rsidR="00596838" w:rsidRPr="001840F7">
        <w:t>assessment,</w:t>
      </w:r>
      <w:r w:rsidR="00B54C08" w:rsidRPr="001840F7">
        <w:t xml:space="preserve"> we used the </w:t>
      </w:r>
      <w:r w:rsidR="00B4139B" w:rsidRPr="001840F7">
        <w:t xml:space="preserve">National Wetlands Inventory </w:t>
      </w:r>
      <w:r w:rsidR="00B54C08" w:rsidRPr="001840F7">
        <w:t>with the</w:t>
      </w:r>
      <w:r w:rsidR="00B4139B" w:rsidRPr="001840F7">
        <w:t xml:space="preserve"> deeper water </w:t>
      </w:r>
      <w:r w:rsidR="00B54C08" w:rsidRPr="001840F7">
        <w:t xml:space="preserve">estuaries </w:t>
      </w:r>
      <w:r w:rsidR="00F91F9F" w:rsidRPr="001840F7">
        <w:t>excluded</w:t>
      </w:r>
      <w:r w:rsidR="00B54C08" w:rsidRPr="001840F7">
        <w:t xml:space="preserve"> as these were previously mapped out to the full near shore extent (3nm) and did not fit our classification of estuary habitats. </w:t>
      </w:r>
      <w:commentRangeEnd w:id="10"/>
      <w:r w:rsidR="00F974BF">
        <w:rPr>
          <w:rStyle w:val="CommentReference"/>
        </w:rPr>
        <w:commentReference w:id="10"/>
      </w:r>
    </w:p>
    <w:p w14:paraId="29FC5E88" w14:textId="4D32E9DB" w:rsidR="00A606BB" w:rsidRPr="001840F7" w:rsidRDefault="00C7611A" w:rsidP="00A606BB">
      <w:r>
        <w:t xml:space="preserve">Since there is currently not a complete database for Hawaiian estuaries and the status of estuaries remains unknown, we applied coastal wetland condition to the wetland and estuary habitats. </w:t>
      </w:r>
      <w:r w:rsidR="00A606BB" w:rsidRPr="001840F7">
        <w:t xml:space="preserve">Wetland condition information </w:t>
      </w:r>
      <w:r w:rsidR="00A606BB">
        <w:t xml:space="preserve">comes </w:t>
      </w:r>
      <w:r w:rsidR="00A606BB" w:rsidRPr="001840F7">
        <w:t>from Van Rees and Reed (2</w:t>
      </w:r>
      <w:r w:rsidR="00A606BB">
        <w:t>014) and was modeled as</w:t>
      </w:r>
      <w:r w:rsidR="00A606BB" w:rsidRPr="001840F7">
        <w:t xml:space="preserve"> the percent loss of historical coastal wetlands to an elevation of 304 meters. Trend in coastal wetlands </w:t>
      </w:r>
      <w:r>
        <w:t xml:space="preserve">and estuaries </w:t>
      </w:r>
      <w:r w:rsidR="00A606BB" w:rsidRPr="001840F7">
        <w:t xml:space="preserve">was assessed as the difference in area from 2010/2011 to 1992 NOAA CCAP wetlands extent within 1 km of the coastline. </w:t>
      </w:r>
    </w:p>
    <w:p w14:paraId="534786B8" w14:textId="77777777" w:rsidR="007E76B5" w:rsidRPr="001840F7" w:rsidRDefault="007E76B5">
      <w:pPr>
        <w:rPr>
          <w:i/>
        </w:rPr>
      </w:pPr>
    </w:p>
    <w:p w14:paraId="0949B409" w14:textId="08CD9E88" w:rsidR="007E76B5" w:rsidRPr="001840F7" w:rsidRDefault="007E76B5" w:rsidP="007E76B5">
      <w:pPr>
        <w:rPr>
          <w:i/>
        </w:rPr>
      </w:pPr>
      <w:r w:rsidRPr="001840F7">
        <w:rPr>
          <w:i/>
        </w:rPr>
        <w:t>Mangroves</w:t>
      </w:r>
    </w:p>
    <w:p w14:paraId="6B8C84C0" w14:textId="77777777" w:rsidR="007E76B5" w:rsidRPr="001840F7" w:rsidRDefault="007E76B5" w:rsidP="007E76B5">
      <w:r w:rsidRPr="001840F7">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Default="007E76B5">
      <w:pPr>
        <w:rPr>
          <w:i/>
        </w:rPr>
      </w:pPr>
    </w:p>
    <w:p w14:paraId="09064173" w14:textId="77777777" w:rsidR="00AD38D7" w:rsidRDefault="00AD38D7" w:rsidP="00AD38D7">
      <w:pPr>
        <w:autoSpaceDE w:val="0"/>
        <w:autoSpaceDN w:val="0"/>
        <w:adjustRightInd w:val="0"/>
        <w:rPr>
          <w:i/>
          <w:color w:val="000000" w:themeColor="text1"/>
        </w:rPr>
      </w:pPr>
      <w:r>
        <w:rPr>
          <w:i/>
          <w:color w:val="000000" w:themeColor="text1"/>
        </w:rPr>
        <w:t>Data Layers &amp; References</w:t>
      </w:r>
    </w:p>
    <w:p w14:paraId="01B04BF3" w14:textId="021988B4" w:rsidR="00250553" w:rsidRPr="007408BD" w:rsidRDefault="00B031A2"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condition: Van Rees, C</w:t>
      </w:r>
      <w:r w:rsidR="003D6AD3" w:rsidRPr="007408BD">
        <w:rPr>
          <w:color w:val="000000" w:themeColor="text1"/>
        </w:rPr>
        <w:t>B and Reed M. 2014.</w:t>
      </w:r>
      <w:r w:rsidRPr="007408BD">
        <w:rPr>
          <w:color w:val="000000" w:themeColor="text1"/>
        </w:rPr>
        <w:t xml:space="preserve"> Wetland loss in Hawaii since human settlement. Wetlands 34:335-350</w:t>
      </w:r>
    </w:p>
    <w:p w14:paraId="4AFFD543" w14:textId="6B1C0924"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Coastal wetlands extent and trend: NOAA C-CAP</w:t>
      </w:r>
      <w:r w:rsidR="003D6AD3" w:rsidRPr="007408BD">
        <w:rPr>
          <w:color w:val="000000" w:themeColor="text1"/>
        </w:rPr>
        <w:t xml:space="preserve"> Available:</w:t>
      </w:r>
      <w:r w:rsidRPr="007408BD">
        <w:rPr>
          <w:color w:val="000000" w:themeColor="text1"/>
        </w:rPr>
        <w:t xml:space="preserve"> </w:t>
      </w:r>
      <w:hyperlink r:id="rId34" w:history="1">
        <w:r w:rsidRPr="007408BD">
          <w:rPr>
            <w:rStyle w:val="Hyperlink"/>
            <w:rFonts w:eastAsia="Times New Roman"/>
            <w:color w:val="000000" w:themeColor="text1"/>
          </w:rPr>
          <w:t>https://coast.noaa.gov/ccapatlas/</w:t>
        </w:r>
      </w:hyperlink>
    </w:p>
    <w:p w14:paraId="0F989240" w14:textId="2DFF7262" w:rsidR="00250553" w:rsidRPr="007408BD" w:rsidRDefault="00250553" w:rsidP="00250553">
      <w:pPr>
        <w:pStyle w:val="ListParagraph"/>
        <w:numPr>
          <w:ilvl w:val="0"/>
          <w:numId w:val="20"/>
        </w:numPr>
        <w:autoSpaceDE w:val="0"/>
        <w:autoSpaceDN w:val="0"/>
        <w:adjustRightInd w:val="0"/>
        <w:rPr>
          <w:color w:val="000000" w:themeColor="text1"/>
        </w:rPr>
      </w:pPr>
      <w:r w:rsidRPr="007408BD">
        <w:rPr>
          <w:color w:val="000000" w:themeColor="text1"/>
        </w:rPr>
        <w:t xml:space="preserve">Beach extent: NOAA ESI </w:t>
      </w:r>
      <w:r w:rsidR="003D6AD3" w:rsidRPr="007408BD">
        <w:rPr>
          <w:color w:val="000000" w:themeColor="text1"/>
        </w:rPr>
        <w:t xml:space="preserve">Available: </w:t>
      </w:r>
      <w:hyperlink r:id="rId35" w:history="1">
        <w:r w:rsidR="001D5407" w:rsidRPr="007408BD">
          <w:rPr>
            <w:rStyle w:val="Hyperlink"/>
            <w:rFonts w:eastAsia="Times New Roman"/>
            <w:color w:val="000000" w:themeColor="text1"/>
          </w:rPr>
          <w:t>https://response.restoration.noaa.gov/maps-and-spatial-data/download-esi-maps-and-gis-data.html</w:t>
        </w:r>
      </w:hyperlink>
    </w:p>
    <w:p w14:paraId="3A7B68EA" w14:textId="2D89C83A" w:rsidR="001D5407" w:rsidRPr="007408BD" w:rsidRDefault="001D5407" w:rsidP="00250553">
      <w:pPr>
        <w:pStyle w:val="ListParagraph"/>
        <w:numPr>
          <w:ilvl w:val="0"/>
          <w:numId w:val="20"/>
        </w:numPr>
        <w:autoSpaceDE w:val="0"/>
        <w:autoSpaceDN w:val="0"/>
        <w:adjustRightInd w:val="0"/>
        <w:rPr>
          <w:color w:val="000000" w:themeColor="text1"/>
        </w:rPr>
      </w:pPr>
      <w:r w:rsidRPr="007408BD">
        <w:rPr>
          <w:rFonts w:eastAsia="Times New Roman"/>
          <w:color w:val="000000" w:themeColor="text1"/>
        </w:rPr>
        <w:t xml:space="preserve">Beach condition and tend: Fletcher, C.H., Romine, B.M., Genz, A.S., Barbee, M.M., Dyer, Matthew, Anderson, T.R., Lim, S.C., Vitousek, Sean, Bochicchio, Christopher, and Richmond, B.M., 2012, National assessment of shoreline change: Historical shoreline </w:t>
      </w:r>
      <w:r w:rsidRPr="007408BD">
        <w:rPr>
          <w:rFonts w:eastAsia="Times New Roman"/>
          <w:color w:val="000000" w:themeColor="text1"/>
        </w:rPr>
        <w:lastRenderedPageBreak/>
        <w:t>change in the Hawaiian Islands: U.S. Geological Survey Open-File Report 2011–1051, 55 p., Available: http:// pubs.usgs.gov/of/2011/1051.</w:t>
      </w:r>
    </w:p>
    <w:p w14:paraId="6D45B1F4" w14:textId="666D82AA" w:rsidR="00F11EDB"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condition</w:t>
      </w:r>
      <w:r w:rsidR="00F11EDB" w:rsidRPr="007408BD">
        <w:rPr>
          <w:color w:val="000000" w:themeColor="text1"/>
        </w:rPr>
        <w:t>: NOAA Main Hawaiian Islands Report Card, in prep</w:t>
      </w:r>
    </w:p>
    <w:p w14:paraId="5F0D44DF" w14:textId="2747E834" w:rsidR="003D6AD3" w:rsidRPr="007408BD" w:rsidRDefault="003D6AD3" w:rsidP="00F11EDB">
      <w:pPr>
        <w:pStyle w:val="ListParagraph"/>
        <w:numPr>
          <w:ilvl w:val="0"/>
          <w:numId w:val="20"/>
        </w:numPr>
        <w:autoSpaceDE w:val="0"/>
        <w:autoSpaceDN w:val="0"/>
        <w:adjustRightInd w:val="0"/>
        <w:rPr>
          <w:color w:val="000000" w:themeColor="text1"/>
        </w:rPr>
      </w:pPr>
      <w:r w:rsidRPr="007408BD">
        <w:rPr>
          <w:color w:val="000000" w:themeColor="text1"/>
        </w:rPr>
        <w:t>Coral reef trend:</w:t>
      </w:r>
      <w:r w:rsidR="00F11EDB" w:rsidRPr="007408BD">
        <w:rPr>
          <w:rFonts w:eastAsia="Times New Roman"/>
          <w:color w:val="000000" w:themeColor="text1"/>
        </w:rPr>
        <w:t xml:space="preserve"> </w:t>
      </w:r>
      <w:r w:rsidR="00F11EDB" w:rsidRPr="007408BD">
        <w:rPr>
          <w:rFonts w:eastAsia="Times New Roman"/>
          <w:color w:val="000000" w:themeColor="text1"/>
          <w:shd w:val="clear" w:color="auto" w:fill="FFFFFF"/>
        </w:rPr>
        <w:t>McCoy K, Heenan A, Asher J, Ayotte P, Gorospe K, Gray A, Lino K, Zamzow J, Williams I. 2017. </w:t>
      </w:r>
      <w:r w:rsidR="00F11EDB" w:rsidRPr="007408BD">
        <w:rPr>
          <w:rStyle w:val="Emphasis"/>
          <w:rFonts w:eastAsia="Times New Roman"/>
          <w:color w:val="000000" w:themeColor="text1"/>
          <w:shd w:val="clear" w:color="auto" w:fill="FFFFFF"/>
        </w:rPr>
        <w:t>Pacific Islands Fisheries Science Center, PIFSC Data Report, DR-17-001, 66 p. doi:10.7289/V5/DR-PIFSC-17-001,</w:t>
      </w:r>
      <w:r w:rsidR="00F11EDB" w:rsidRPr="007408BD">
        <w:rPr>
          <w:color w:val="000000" w:themeColor="text1"/>
        </w:rPr>
        <w:t xml:space="preserve"> </w:t>
      </w:r>
      <w:r w:rsidRPr="007408BD">
        <w:rPr>
          <w:color w:val="000000" w:themeColor="text1"/>
        </w:rPr>
        <w:t xml:space="preserve">Available: </w:t>
      </w:r>
      <w:r w:rsidRPr="007408BD">
        <w:rPr>
          <w:rFonts w:eastAsia="Times New Roman"/>
          <w:color w:val="000000" w:themeColor="text1"/>
        </w:rPr>
        <w:t>https://www.pifsc.noaa.gov/cred/monitoring_status_reports.php</w:t>
      </w:r>
      <w:r w:rsidR="00F11EDB" w:rsidRPr="007408BD">
        <w:rPr>
          <w:rFonts w:eastAsia="Times New Roman"/>
          <w:color w:val="000000" w:themeColor="text1"/>
        </w:rPr>
        <w:t>.</w:t>
      </w:r>
    </w:p>
    <w:p w14:paraId="75D5E8A5" w14:textId="351324E6" w:rsidR="003D6AD3"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Coral reef extent: Lecky 2016 Ecosystem vulnerability and mapping cumulative impacts on Hawaiian reefs.</w:t>
      </w:r>
    </w:p>
    <w:p w14:paraId="14CE2DF5" w14:textId="3A08C1FC" w:rsidR="001D5407" w:rsidRPr="007408BD" w:rsidRDefault="001D5407"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w:t>
      </w:r>
      <w:r w:rsidR="007E59CA" w:rsidRPr="007408BD">
        <w:rPr>
          <w:color w:val="000000" w:themeColor="text1"/>
        </w:rPr>
        <w:t xml:space="preserve">condition (percent of area not impacted by dredging): </w:t>
      </w:r>
      <w:r w:rsidR="0063046D" w:rsidRPr="007408BD">
        <w:rPr>
          <w:color w:val="000000" w:themeColor="text1"/>
        </w:rPr>
        <w:t xml:space="preserve">Ocean Tipping Points </w:t>
      </w:r>
      <w:hyperlink r:id="rId36" w:anchor="data" w:history="1">
        <w:r w:rsidR="0063046D" w:rsidRPr="007408BD">
          <w:rPr>
            <w:rStyle w:val="Hyperlink"/>
            <w:color w:val="000000" w:themeColor="text1"/>
          </w:rPr>
          <w:t>http://www.pacioos.hawaii.edu/projects/oceantippingpoints/#data</w:t>
        </w:r>
      </w:hyperlink>
      <w:r w:rsidR="0063046D" w:rsidRPr="007408BD">
        <w:rPr>
          <w:color w:val="000000" w:themeColor="text1"/>
        </w:rPr>
        <w:t xml:space="preserve"> </w:t>
      </w:r>
    </w:p>
    <w:p w14:paraId="7D06B3B7" w14:textId="05296527" w:rsidR="0063046D" w:rsidRPr="007408BD" w:rsidRDefault="0063046D" w:rsidP="008E0660">
      <w:pPr>
        <w:pStyle w:val="ListParagraph"/>
        <w:numPr>
          <w:ilvl w:val="0"/>
          <w:numId w:val="20"/>
        </w:numPr>
        <w:autoSpaceDE w:val="0"/>
        <w:autoSpaceDN w:val="0"/>
        <w:adjustRightInd w:val="0"/>
        <w:rPr>
          <w:color w:val="000000" w:themeColor="text1"/>
        </w:rPr>
      </w:pPr>
      <w:r w:rsidRPr="007408BD">
        <w:rPr>
          <w:color w:val="000000" w:themeColor="text1"/>
        </w:rPr>
        <w:t xml:space="preserve">Soft bottom extent: </w:t>
      </w:r>
    </w:p>
    <w:p w14:paraId="78F2AE00" w14:textId="500998FE" w:rsidR="00AD38D7" w:rsidRPr="00AD38D7" w:rsidRDefault="00AD38D7" w:rsidP="00AD38D7">
      <w:pPr>
        <w:autoSpaceDE w:val="0"/>
        <w:autoSpaceDN w:val="0"/>
        <w:adjustRightInd w:val="0"/>
        <w:rPr>
          <w:i/>
          <w:color w:val="000000" w:themeColor="text1"/>
        </w:rPr>
      </w:pPr>
      <w:r w:rsidRPr="00AD38D7">
        <w:rPr>
          <w:i/>
          <w:color w:val="000000" w:themeColor="text1"/>
        </w:rPr>
        <w:t>Data Gaps</w:t>
      </w:r>
    </w:p>
    <w:p w14:paraId="110A3E99" w14:textId="0F90A840" w:rsidR="00AD38D7" w:rsidRPr="00CA4192" w:rsidRDefault="00CA4192" w:rsidP="00CA4192">
      <w:pPr>
        <w:pStyle w:val="ListParagraph"/>
        <w:numPr>
          <w:ilvl w:val="0"/>
          <w:numId w:val="21"/>
        </w:numPr>
      </w:pPr>
      <w:r w:rsidRPr="00CA4192">
        <w:t>Bioindicators of coral reef health are being developed by HMARC and DAR and will be used in future assessments of coral reef health.</w:t>
      </w:r>
    </w:p>
    <w:p w14:paraId="51102C27" w14:textId="77777777" w:rsidR="00AD38D7" w:rsidRPr="001840F7" w:rsidRDefault="00AD38D7">
      <w:pPr>
        <w:rPr>
          <w:i/>
        </w:rPr>
      </w:pPr>
    </w:p>
    <w:p w14:paraId="6F53D470" w14:textId="77777777" w:rsidR="00990459" w:rsidRPr="006A6092" w:rsidRDefault="00990459">
      <w:pPr>
        <w:rPr>
          <w:b/>
          <w:color w:val="000000" w:themeColor="text1"/>
        </w:rPr>
      </w:pPr>
      <w:r w:rsidRPr="006A6092">
        <w:rPr>
          <w:b/>
          <w:color w:val="000000" w:themeColor="text1"/>
        </w:rPr>
        <w:t>Species</w:t>
      </w:r>
      <w:r w:rsidR="00203C27" w:rsidRPr="006A6092">
        <w:rPr>
          <w:b/>
          <w:color w:val="000000" w:themeColor="text1"/>
        </w:rPr>
        <w:t xml:space="preserve"> </w:t>
      </w:r>
    </w:p>
    <w:p w14:paraId="7E09AC84" w14:textId="0F1E87D9" w:rsidR="000704E2" w:rsidRDefault="000704E2">
      <w:r w:rsidRPr="001840F7">
        <w:t xml:space="preserve">Hawaiʻi has a high rate of </w:t>
      </w:r>
      <w:r w:rsidR="000C235E">
        <w:t>endangered species</w:t>
      </w:r>
      <w:r w:rsidRPr="001840F7">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t>status,</w:t>
      </w:r>
      <w:r w:rsidRPr="001840F7">
        <w:t xml:space="preserve"> we combined information on local reef fish species status indicators (NOAA report card/ HMARC), a</w:t>
      </w:r>
      <w:r w:rsidR="00FF1A08">
        <w:t>nd ESA status of marine mammals and</w:t>
      </w:r>
      <w:r w:rsidRPr="001840F7">
        <w:t xml:space="preserve"> turtles, </w:t>
      </w:r>
      <w:r w:rsidR="00FF1A08">
        <w:t>sea</w:t>
      </w:r>
      <w:r w:rsidR="00AC47C9">
        <w:t>birds</w:t>
      </w:r>
      <w:r w:rsidR="00FF1A08">
        <w:t xml:space="preserve"> and shorebirds</w:t>
      </w:r>
      <w:r w:rsidR="00AC47C9">
        <w:t xml:space="preserve">, </w:t>
      </w:r>
      <w:r w:rsidRPr="001840F7">
        <w:t>and coastal plants. We incorporated reef fish indicat</w:t>
      </w:r>
      <w:r w:rsidR="00163E83">
        <w:t>ors even though many of Hawaiʻi’</w:t>
      </w:r>
      <w:r w:rsidRPr="001840F7">
        <w:t>s reef fish are not considered threatened or endangered. Local indicators of reef fish populations and status are important for understanding the health of coral reefs and biodiversity and therefore were included along with reef fish species richness.</w:t>
      </w:r>
    </w:p>
    <w:p w14:paraId="3E3190C0" w14:textId="25072D48" w:rsidR="00AC47C9" w:rsidRPr="001840F7" w:rsidRDefault="00A039FA">
      <m:oMathPara>
        <m:oMath>
          <m:sSub>
            <m:sSubPr>
              <m:ctrlPr>
                <w:rPr>
                  <w:rFonts w:ascii="Cambria Math" w:hAnsi="Cambria Math"/>
                  <w:i/>
                </w:rPr>
              </m:ctrlPr>
            </m:sSubPr>
            <m:e>
              <m:r>
                <w:rPr>
                  <w:rFonts w:ascii="Cambria Math" w:hAnsi="Cambria Math"/>
                </w:rPr>
                <m:t>X</m:t>
              </m:r>
            </m:e>
            <m:sub>
              <m:r>
                <w:rPr>
                  <w:rFonts w:ascii="Cambria Math" w:hAnsi="Cambria Math"/>
                </w:rPr>
                <m:t>SPP</m:t>
              </m:r>
            </m:sub>
          </m:sSub>
          <m:r>
            <w:rPr>
              <w:rFonts w:ascii="Cambria Math" w:hAnsi="Cambria Math"/>
            </w:rPr>
            <m:t>=ESA+Fish</m:t>
          </m:r>
        </m:oMath>
      </m:oMathPara>
    </w:p>
    <w:p w14:paraId="633C2D90" w14:textId="77777777" w:rsidR="00AC47C9" w:rsidRDefault="00AC47C9" w:rsidP="00AC47C9">
      <w:pPr>
        <w:autoSpaceDE w:val="0"/>
        <w:autoSpaceDN w:val="0"/>
        <w:adjustRightInd w:val="0"/>
        <w:rPr>
          <w:color w:val="000000" w:themeColor="text1"/>
        </w:rPr>
      </w:pPr>
    </w:p>
    <w:p w14:paraId="16ACD52A" w14:textId="7F7A7CA7" w:rsidR="00AC47C9" w:rsidRPr="00AC47C9" w:rsidRDefault="00AC47C9" w:rsidP="00AC47C9">
      <w:pPr>
        <w:autoSpaceDE w:val="0"/>
        <w:autoSpaceDN w:val="0"/>
        <w:adjustRightInd w:val="0"/>
        <w:rPr>
          <w:i/>
          <w:color w:val="000000" w:themeColor="text1"/>
        </w:rPr>
      </w:pPr>
      <w:r>
        <w:rPr>
          <w:i/>
          <w:color w:val="000000" w:themeColor="text1"/>
        </w:rPr>
        <w:t>ESA status</w:t>
      </w:r>
    </w:p>
    <w:p w14:paraId="29A9695F" w14:textId="77777777" w:rsidR="00AC47C9" w:rsidRPr="00F515AF" w:rsidRDefault="00AC47C9" w:rsidP="00AC47C9">
      <w:pPr>
        <w:autoSpaceDE w:val="0"/>
        <w:autoSpaceDN w:val="0"/>
        <w:adjustRightInd w:val="0"/>
        <w:rPr>
          <w:color w:val="000000" w:themeColor="text1"/>
          <w:lang w:val="haw-US"/>
        </w:rPr>
      </w:pPr>
      <w:r>
        <w:rPr>
          <w:color w:val="000000" w:themeColor="text1"/>
        </w:rPr>
        <w:t>Hawaiʻi does not have any listed extinct marine species, however Hawaiʻi is one of the species extinction capitals of the world due to the high presence of vulnerable endemic species. For a list of extinct species refer to the Bishop Mueseum Hawaiʻi’s Extinct Species (</w:t>
      </w:r>
      <w:hyperlink r:id="rId37" w:history="1">
        <w:r w:rsidRPr="002455C3">
          <w:rPr>
            <w:rStyle w:val="Hyperlink"/>
          </w:rPr>
          <w:t>http://hbs.bishopmuseum.org/endangered/extinct.html</w:t>
        </w:r>
      </w:hyperlink>
      <w:r>
        <w:rPr>
          <w:color w:val="000000" w:themeColor="text1"/>
        </w:rPr>
        <w:t xml:space="preserve">) </w:t>
      </w:r>
    </w:p>
    <w:p w14:paraId="286B9B87" w14:textId="77777777" w:rsidR="00AD6D75" w:rsidRPr="001840F7" w:rsidRDefault="00AD6D75"/>
    <w:p w14:paraId="433A5412" w14:textId="77777777" w:rsidR="004D1769" w:rsidRDefault="004D1769">
      <w:pPr>
        <w:rPr>
          <w:i/>
        </w:rPr>
      </w:pPr>
      <w:r w:rsidRPr="001840F7">
        <w:rPr>
          <w:i/>
        </w:rPr>
        <w:t xml:space="preserve">Marine Mammals </w:t>
      </w:r>
      <w:r w:rsidR="00564473" w:rsidRPr="001840F7">
        <w:rPr>
          <w:i/>
        </w:rPr>
        <w:t>&amp; Turtles</w:t>
      </w:r>
    </w:p>
    <w:p w14:paraId="6824658B" w14:textId="29B011D3" w:rsidR="00B10F9D" w:rsidRDefault="00901EBA">
      <w:pPr>
        <w:rPr>
          <w:i/>
        </w:rPr>
      </w:pPr>
      <w:r>
        <w:rPr>
          <w:color w:val="000000" w:themeColor="text1"/>
        </w:rPr>
        <w:t xml:space="preserve">Marine mammals and </w:t>
      </w:r>
      <w:proofErr w:type="gramStart"/>
      <w:r>
        <w:rPr>
          <w:color w:val="000000" w:themeColor="text1"/>
        </w:rPr>
        <w:t>turtles</w:t>
      </w:r>
      <w:proofErr w:type="gramEnd"/>
      <w:r>
        <w:rPr>
          <w:color w:val="000000" w:themeColor="text1"/>
        </w:rPr>
        <w:t xml:space="preserve"> species lists were from the Marine Biogeographic assessment for the Main Hawaiian Islands</w:t>
      </w:r>
      <w:r w:rsidR="00AC6E12">
        <w:rPr>
          <w:color w:val="000000" w:themeColor="text1"/>
        </w:rPr>
        <w:t xml:space="preserve">. The status is based on the score given for each </w:t>
      </w:r>
      <w:r w:rsidR="00AC6E12" w:rsidRPr="00AC6E12">
        <w:rPr>
          <w:color w:val="000000" w:themeColor="text1"/>
        </w:rPr>
        <w:t xml:space="preserve">ESA </w:t>
      </w:r>
      <w:r w:rsidR="00AC6E12">
        <w:rPr>
          <w:color w:val="000000" w:themeColor="text1"/>
        </w:rPr>
        <w:t>category score with listing status from NOAA Hawaii Marine Mammal List (</w:t>
      </w:r>
      <w:r w:rsidR="00AC6E12" w:rsidRPr="00AC6E12">
        <w:rPr>
          <w:color w:val="000000" w:themeColor="text1"/>
        </w:rPr>
        <w:t>http://www.fisheries.noaa.gov/pr/sars/species.htm#largewhales</w:t>
      </w:r>
      <w:r w:rsidR="00AC6E12">
        <w:rPr>
          <w:color w:val="000000" w:themeColor="text1"/>
        </w:rPr>
        <w:t>) and US Fish and Wildlife Service (</w:t>
      </w:r>
      <w:r w:rsidR="00AC6E12" w:rsidRPr="00AC6E12">
        <w:rPr>
          <w:color w:val="000000" w:themeColor="text1"/>
        </w:rPr>
        <w:t>https://ecos.fws.gov/ecp/</w:t>
      </w:r>
      <w:r w:rsidR="00AC6E12">
        <w:rPr>
          <w:color w:val="000000" w:themeColor="text1"/>
        </w:rPr>
        <w:t xml:space="preserve">). </w:t>
      </w:r>
    </w:p>
    <w:p w14:paraId="575864BB" w14:textId="77777777" w:rsidR="00B10F9D" w:rsidRPr="001840F7" w:rsidRDefault="00B10F9D">
      <w:pPr>
        <w:rPr>
          <w:i/>
        </w:rPr>
      </w:pPr>
    </w:p>
    <w:p w14:paraId="71CCF37E" w14:textId="0E068824" w:rsidR="00F37B27" w:rsidRDefault="00E135D5">
      <w:r>
        <w:t xml:space="preserve">Table # </w:t>
      </w:r>
      <w:r w:rsidR="00632B33">
        <w:t>The score given for specific ESA status.</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37B27" w:rsidRPr="00684C54" w14:paraId="43E3887F" w14:textId="77777777" w:rsidTr="00615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3DBE2D7A" w14:textId="77777777" w:rsidR="00F37B27" w:rsidRPr="00684C54" w:rsidRDefault="00F37B27"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F37B27" w:rsidRPr="00684C54" w14:paraId="1BB16F7F" w14:textId="77777777" w:rsidTr="00615774">
        <w:trPr>
          <w:trHeight w:val="305"/>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0B861AC4" w:rsidR="00F37B27" w:rsidRPr="00684C54" w:rsidRDefault="00F37B27" w:rsidP="00D37E1E">
            <w:pPr>
              <w:autoSpaceDE w:val="0"/>
              <w:autoSpaceDN w:val="0"/>
              <w:adjustRightInd w:val="0"/>
              <w:rPr>
                <w:b w:val="0"/>
              </w:rPr>
            </w:pPr>
            <w:r w:rsidRPr="00684C54">
              <w:rPr>
                <w:b w:val="0"/>
              </w:rPr>
              <w:t>Non-concern</w:t>
            </w:r>
            <w:r w:rsidR="00FE236B">
              <w:rPr>
                <w:b w:val="0"/>
              </w:rPr>
              <w:t xml:space="preserve"> or not listed</w:t>
            </w:r>
          </w:p>
        </w:tc>
        <w:tc>
          <w:tcPr>
            <w:tcW w:w="4788" w:type="dxa"/>
            <w:tcBorders>
              <w:top w:val="single" w:sz="4" w:space="0" w:color="auto"/>
            </w:tcBorders>
          </w:tcPr>
          <w:p w14:paraId="72EA259A" w14:textId="77777777" w:rsidR="00F37B27" w:rsidRPr="00684C54" w:rsidRDefault="00F37B27"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42417B" w:rsidRPr="00684C54" w14:paraId="3A62CE87"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42417B" w:rsidRPr="00684C54" w:rsidRDefault="0042417B" w:rsidP="00D37E1E">
            <w:pPr>
              <w:autoSpaceDE w:val="0"/>
              <w:autoSpaceDN w:val="0"/>
              <w:adjustRightInd w:val="0"/>
              <w:rPr>
                <w:b w:val="0"/>
              </w:rPr>
            </w:pPr>
            <w:r w:rsidRPr="00684C54">
              <w:rPr>
                <w:b w:val="0"/>
              </w:rPr>
              <w:lastRenderedPageBreak/>
              <w:t>Threatened</w:t>
            </w:r>
          </w:p>
        </w:tc>
        <w:tc>
          <w:tcPr>
            <w:tcW w:w="4788" w:type="dxa"/>
          </w:tcPr>
          <w:p w14:paraId="3B655B0D"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42417B" w:rsidRPr="00684C54" w14:paraId="178ACB68" w14:textId="77777777" w:rsidTr="00615774">
        <w:tc>
          <w:tcPr>
            <w:cnfStyle w:val="001000000000" w:firstRow="0" w:lastRow="0" w:firstColumn="1" w:lastColumn="0" w:oddVBand="0" w:evenVBand="0" w:oddHBand="0" w:evenHBand="0" w:firstRowFirstColumn="0" w:firstRowLastColumn="0" w:lastRowFirstColumn="0" w:lastRowLastColumn="0"/>
            <w:tcW w:w="4788" w:type="dxa"/>
          </w:tcPr>
          <w:p w14:paraId="7B99D6F3" w14:textId="77777777" w:rsidR="0042417B" w:rsidRPr="00684C54" w:rsidRDefault="0042417B" w:rsidP="00D37E1E">
            <w:pPr>
              <w:autoSpaceDE w:val="0"/>
              <w:autoSpaceDN w:val="0"/>
              <w:adjustRightInd w:val="0"/>
              <w:rPr>
                <w:b w:val="0"/>
              </w:rPr>
            </w:pPr>
            <w:r w:rsidRPr="00684C54">
              <w:rPr>
                <w:b w:val="0"/>
              </w:rPr>
              <w:t>Endangered</w:t>
            </w:r>
          </w:p>
        </w:tc>
        <w:tc>
          <w:tcPr>
            <w:tcW w:w="4788" w:type="dxa"/>
          </w:tcPr>
          <w:p w14:paraId="57D8142C" w14:textId="77777777" w:rsidR="0042417B" w:rsidRPr="00684C54" w:rsidRDefault="0042417B"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5EA6132C" w14:textId="77777777" w:rsidR="00F37B27" w:rsidRDefault="00F37B27"/>
    <w:p w14:paraId="243A5621" w14:textId="77777777" w:rsidR="00F37B27" w:rsidRPr="001840F7" w:rsidRDefault="00F37B27"/>
    <w:p w14:paraId="27A1962C" w14:textId="5B32070B" w:rsidR="00C76788" w:rsidRPr="00F515AF" w:rsidRDefault="00F515AF">
      <w:r>
        <w:t>Table# The ESA status of Hawaiʻi</w:t>
      </w:r>
      <w:r w:rsidR="0009651C">
        <w:t>’</w:t>
      </w:r>
      <w:r>
        <w:t>s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33C8C357" w:rsidR="00CA2001" w:rsidRPr="001840F7" w:rsidRDefault="001C501C" w:rsidP="00CA2001">
            <w:pPr>
              <w:rPr>
                <w:rFonts w:eastAsia="Times New Roman"/>
                <w:color w:val="000000"/>
              </w:rPr>
            </w:pPr>
            <w:r>
              <w:rPr>
                <w:rFonts w:eastAsia="Times New Roman"/>
                <w:color w:val="000000"/>
              </w:rPr>
              <w:t>Common N</w:t>
            </w:r>
            <w:r w:rsidR="00CA2001" w:rsidRPr="001840F7">
              <w:rPr>
                <w:rFonts w:eastAsia="Times New Roman"/>
                <w:color w:val="000000"/>
              </w:rPr>
              <w:t>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2645D651" w:rsidR="00CA2001" w:rsidRPr="001840F7" w:rsidRDefault="001C501C" w:rsidP="00CA2001">
            <w:pPr>
              <w:rPr>
                <w:rFonts w:eastAsia="Times New Roman"/>
                <w:color w:val="000000"/>
              </w:rPr>
            </w:pPr>
            <w:r>
              <w:rPr>
                <w:rFonts w:eastAsia="Times New Roman"/>
                <w:color w:val="000000"/>
              </w:rPr>
              <w:t>Species N</w:t>
            </w:r>
            <w:r w:rsidR="00CA2001" w:rsidRPr="001840F7">
              <w:rPr>
                <w:rFonts w:eastAsia="Times New Roman"/>
                <w:color w:val="000000"/>
              </w:rPr>
              <w:t>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rPr>
                <w:rFonts w:eastAsia="Times New Roman"/>
                <w:color w:val="000000"/>
              </w:rPr>
            </w:pPr>
            <w:r w:rsidRPr="001840F7">
              <w:rPr>
                <w:rFonts w:eastAsia="Times New Roman"/>
                <w:color w:val="000000"/>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rPr>
                <w:rFonts w:eastAsia="Times New Roman"/>
                <w:color w:val="000000"/>
              </w:rPr>
            </w:pPr>
            <w:r w:rsidRPr="001840F7">
              <w:rPr>
                <w:rFonts w:eastAsia="Times New Roman"/>
                <w:color w:val="000000"/>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rPr>
                <w:rFonts w:eastAsia="Times New Roman"/>
                <w:color w:val="000000"/>
              </w:rPr>
            </w:pPr>
            <w:r w:rsidRPr="001840F7">
              <w:rPr>
                <w:rFonts w:eastAsia="Times New Roman"/>
                <w:color w:val="000000"/>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rPr>
                <w:rFonts w:eastAsia="Times New Roman"/>
                <w:color w:val="000000"/>
              </w:rPr>
            </w:pPr>
            <w:r w:rsidRPr="001840F7">
              <w:rPr>
                <w:rFonts w:eastAsia="Times New Roman"/>
                <w:color w:val="000000"/>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rPr>
                <w:rFonts w:eastAsia="Times New Roman"/>
                <w:color w:val="000000"/>
              </w:rPr>
            </w:pPr>
            <w:r w:rsidRPr="001840F7">
              <w:rPr>
                <w:rFonts w:eastAsia="Times New Roman"/>
                <w:color w:val="000000"/>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rPr>
                <w:rFonts w:eastAsia="Times New Roman"/>
                <w:color w:val="000000"/>
              </w:rPr>
            </w:pPr>
            <w:r w:rsidRPr="001840F7">
              <w:rPr>
                <w:rFonts w:eastAsia="Times New Roman"/>
                <w:color w:val="000000"/>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rPr>
                <w:rFonts w:eastAsia="Times New Roman"/>
                <w:color w:val="000000"/>
              </w:rPr>
            </w:pPr>
            <w:r w:rsidRPr="001840F7">
              <w:rPr>
                <w:rFonts w:eastAsia="Times New Roman"/>
                <w:color w:val="000000"/>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rPr>
                <w:rFonts w:eastAsia="Times New Roman"/>
                <w:color w:val="000000"/>
              </w:rPr>
            </w:pPr>
            <w:r w:rsidRPr="001840F7">
              <w:rPr>
                <w:rFonts w:eastAsia="Times New Roman"/>
                <w:color w:val="000000"/>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rPr>
                <w:rFonts w:eastAsia="Times New Roman"/>
                <w:color w:val="000000"/>
              </w:rPr>
            </w:pPr>
            <w:r w:rsidRPr="001840F7">
              <w:rPr>
                <w:rFonts w:eastAsia="Times New Roman"/>
                <w:color w:val="000000"/>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rPr>
                <w:rFonts w:eastAsia="Times New Roman"/>
                <w:color w:val="000000"/>
              </w:rPr>
            </w:pPr>
            <w:r w:rsidRPr="001840F7">
              <w:rPr>
                <w:rFonts w:eastAsia="Times New Roman"/>
                <w:color w:val="000000"/>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rPr>
                <w:rFonts w:eastAsia="Times New Roman"/>
                <w:color w:val="000000"/>
              </w:rPr>
            </w:pPr>
            <w:r w:rsidRPr="001840F7">
              <w:rPr>
                <w:rFonts w:eastAsia="Times New Roman"/>
                <w:color w:val="000000"/>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rPr>
                <w:rFonts w:eastAsia="Times New Roman"/>
                <w:color w:val="000000"/>
              </w:rPr>
            </w:pPr>
            <w:r w:rsidRPr="001840F7">
              <w:rPr>
                <w:rFonts w:eastAsia="Times New Roman"/>
                <w:color w:val="000000"/>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rPr>
                <w:rFonts w:eastAsia="Times New Roman"/>
                <w:color w:val="000000"/>
              </w:rPr>
            </w:pPr>
            <w:r w:rsidRPr="001840F7">
              <w:rPr>
                <w:rFonts w:eastAsia="Times New Roman"/>
                <w:color w:val="000000"/>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rPr>
                <w:rFonts w:eastAsia="Times New Roman"/>
                <w:color w:val="000000"/>
              </w:rPr>
            </w:pPr>
            <w:r w:rsidRPr="001840F7">
              <w:rPr>
                <w:rFonts w:eastAsia="Times New Roman"/>
                <w:color w:val="000000"/>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rPr>
                <w:rFonts w:eastAsia="Times New Roman"/>
                <w:color w:val="000000"/>
              </w:rPr>
            </w:pPr>
            <w:r w:rsidRPr="001840F7">
              <w:rPr>
                <w:rFonts w:eastAsia="Times New Roman"/>
                <w:color w:val="000000"/>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rPr>
                <w:rFonts w:eastAsia="Times New Roman"/>
                <w:color w:val="000000"/>
              </w:rPr>
            </w:pPr>
            <w:r w:rsidRPr="001840F7">
              <w:rPr>
                <w:rFonts w:eastAsia="Times New Roman"/>
                <w:color w:val="000000"/>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rPr>
                <w:rFonts w:eastAsia="Times New Roman"/>
                <w:color w:val="000000"/>
              </w:rPr>
            </w:pPr>
            <w:r w:rsidRPr="001840F7">
              <w:rPr>
                <w:rFonts w:eastAsia="Times New Roman"/>
                <w:color w:val="000000"/>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rPr>
                <w:rFonts w:eastAsia="Times New Roman"/>
                <w:color w:val="000000"/>
              </w:rPr>
            </w:pPr>
            <w:r w:rsidRPr="001840F7">
              <w:rPr>
                <w:rFonts w:eastAsia="Times New Roman"/>
                <w:color w:val="000000"/>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rPr>
                <w:rFonts w:eastAsia="Times New Roman"/>
                <w:color w:val="000000"/>
              </w:rPr>
            </w:pPr>
            <w:r w:rsidRPr="001840F7">
              <w:rPr>
                <w:rFonts w:eastAsia="Times New Roman"/>
                <w:color w:val="000000"/>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rPr>
                <w:rFonts w:eastAsia="Times New Roman"/>
                <w:color w:val="000000"/>
              </w:rPr>
            </w:pPr>
            <w:r w:rsidRPr="001840F7">
              <w:rPr>
                <w:rFonts w:eastAsia="Times New Roman"/>
                <w:color w:val="000000"/>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rPr>
                <w:rFonts w:eastAsia="Times New Roman"/>
                <w:color w:val="000000"/>
              </w:rPr>
            </w:pPr>
            <w:r w:rsidRPr="001840F7">
              <w:rPr>
                <w:rFonts w:eastAsia="Times New Roman"/>
                <w:color w:val="000000"/>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rPr>
                <w:rFonts w:eastAsia="Times New Roman"/>
                <w:color w:val="000000"/>
              </w:rPr>
            </w:pPr>
            <w:r w:rsidRPr="001840F7">
              <w:rPr>
                <w:rFonts w:eastAsia="Times New Roman"/>
                <w:color w:val="000000"/>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rPr>
                <w:rFonts w:eastAsia="Times New Roman"/>
                <w:color w:val="000000"/>
              </w:rPr>
            </w:pPr>
            <w:r w:rsidRPr="001840F7">
              <w:rPr>
                <w:rFonts w:eastAsia="Times New Roman"/>
                <w:color w:val="000000"/>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rPr>
                <w:rFonts w:eastAsia="Times New Roman"/>
                <w:color w:val="000000"/>
              </w:rPr>
            </w:pPr>
            <w:r w:rsidRPr="001840F7">
              <w:rPr>
                <w:rFonts w:eastAsia="Times New Roman"/>
                <w:color w:val="000000"/>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rPr>
                <w:rFonts w:eastAsia="Times New Roman"/>
                <w:color w:val="000000"/>
              </w:rPr>
            </w:pPr>
            <w:r w:rsidRPr="001840F7">
              <w:rPr>
                <w:rFonts w:eastAsia="Times New Roman"/>
                <w:color w:val="000000"/>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rPr>
                <w:rFonts w:eastAsia="Times New Roman"/>
                <w:color w:val="000000"/>
              </w:rPr>
            </w:pPr>
            <w:r w:rsidRPr="001840F7">
              <w:rPr>
                <w:rFonts w:eastAsia="Times New Roman"/>
                <w:color w:val="000000"/>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rPr>
                <w:rFonts w:eastAsia="Times New Roman"/>
                <w:color w:val="000000"/>
              </w:rPr>
            </w:pPr>
            <w:r w:rsidRPr="001840F7">
              <w:rPr>
                <w:rFonts w:eastAsia="Times New Roman"/>
                <w:color w:val="000000"/>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rPr>
                <w:rFonts w:eastAsia="Times New Roman"/>
                <w:color w:val="000000"/>
              </w:rPr>
            </w:pPr>
            <w:r w:rsidRPr="001840F7">
              <w:rPr>
                <w:rFonts w:eastAsia="Times New Roman"/>
                <w:color w:val="000000"/>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rPr>
                <w:rFonts w:eastAsia="Times New Roman"/>
                <w:color w:val="000000"/>
              </w:rPr>
            </w:pPr>
            <w:r w:rsidRPr="001840F7">
              <w:rPr>
                <w:rFonts w:eastAsia="Times New Roman"/>
                <w:color w:val="000000"/>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rPr>
                <w:rFonts w:eastAsia="Times New Roman"/>
                <w:color w:val="000000"/>
              </w:rPr>
            </w:pPr>
            <w:r w:rsidRPr="001840F7">
              <w:rPr>
                <w:rFonts w:eastAsia="Times New Roman"/>
                <w:color w:val="000000"/>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rPr>
                <w:rFonts w:eastAsia="Times New Roman"/>
                <w:color w:val="000000"/>
              </w:rPr>
            </w:pPr>
            <w:r w:rsidRPr="001840F7">
              <w:rPr>
                <w:rFonts w:eastAsia="Times New Roman"/>
                <w:color w:val="000000"/>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rPr>
                <w:rFonts w:eastAsia="Times New Roman"/>
                <w:color w:val="000000"/>
              </w:rPr>
            </w:pPr>
            <w:r w:rsidRPr="001840F7">
              <w:rPr>
                <w:rFonts w:eastAsia="Times New Roman"/>
                <w:color w:val="000000"/>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rPr>
                <w:rFonts w:eastAsia="Times New Roman"/>
                <w:color w:val="000000"/>
              </w:rPr>
            </w:pPr>
            <w:r w:rsidRPr="001840F7">
              <w:rPr>
                <w:rFonts w:eastAsia="Times New Roman"/>
                <w:color w:val="000000"/>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rPr>
                <w:rFonts w:eastAsia="Times New Roman"/>
                <w:color w:val="000000"/>
              </w:rPr>
            </w:pPr>
            <w:r w:rsidRPr="001840F7">
              <w:rPr>
                <w:rFonts w:eastAsia="Times New Roman"/>
                <w:color w:val="000000"/>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rPr>
                <w:rFonts w:eastAsia="Times New Roman"/>
                <w:color w:val="000000"/>
              </w:rPr>
            </w:pPr>
            <w:r w:rsidRPr="001840F7">
              <w:rPr>
                <w:rFonts w:eastAsia="Times New Roman"/>
                <w:color w:val="000000"/>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rPr>
                <w:rFonts w:eastAsia="Times New Roman"/>
                <w:color w:val="000000"/>
              </w:rPr>
            </w:pPr>
            <w:r w:rsidRPr="001840F7">
              <w:rPr>
                <w:rFonts w:eastAsia="Times New Roman"/>
                <w:color w:val="000000"/>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rPr>
                <w:rFonts w:eastAsia="Times New Roman"/>
                <w:color w:val="000000"/>
              </w:rPr>
            </w:pPr>
            <w:r w:rsidRPr="001840F7">
              <w:rPr>
                <w:rFonts w:eastAsia="Times New Roman"/>
                <w:color w:val="000000"/>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rPr>
                <w:rFonts w:eastAsia="Times New Roman"/>
                <w:color w:val="000000"/>
              </w:rPr>
            </w:pPr>
            <w:r w:rsidRPr="001840F7">
              <w:rPr>
                <w:rFonts w:eastAsia="Times New Roman"/>
                <w:color w:val="000000"/>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rPr>
                <w:rFonts w:eastAsia="Times New Roman"/>
                <w:color w:val="000000"/>
              </w:rPr>
            </w:pPr>
            <w:r w:rsidRPr="001840F7">
              <w:rPr>
                <w:rFonts w:eastAsia="Times New Roman"/>
                <w:color w:val="000000"/>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rPr>
                <w:rFonts w:eastAsia="Times New Roman"/>
                <w:color w:val="000000"/>
              </w:rPr>
            </w:pPr>
            <w:r w:rsidRPr="001840F7">
              <w:rPr>
                <w:rFonts w:eastAsia="Times New Roman"/>
                <w:color w:val="000000"/>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rPr>
                <w:rFonts w:eastAsia="Times New Roman"/>
                <w:color w:val="000000"/>
              </w:rPr>
            </w:pPr>
            <w:r w:rsidRPr="001840F7">
              <w:rPr>
                <w:rFonts w:eastAsia="Times New Roman"/>
                <w:color w:val="000000"/>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rPr>
                <w:rFonts w:eastAsia="Times New Roman"/>
                <w:color w:val="000000"/>
              </w:rPr>
            </w:pPr>
            <w:r w:rsidRPr="001840F7">
              <w:rPr>
                <w:rFonts w:eastAsia="Times New Roman"/>
                <w:color w:val="000000"/>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rPr>
                <w:rFonts w:eastAsia="Times New Roman"/>
                <w:color w:val="000000"/>
              </w:rPr>
            </w:pPr>
            <w:r w:rsidRPr="001840F7">
              <w:rPr>
                <w:rFonts w:eastAsia="Times New Roman"/>
                <w:color w:val="000000"/>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rPr>
                <w:rFonts w:eastAsia="Times New Roman"/>
                <w:color w:val="000000"/>
              </w:rPr>
            </w:pPr>
            <w:r w:rsidRPr="001840F7">
              <w:rPr>
                <w:rFonts w:eastAsia="Times New Roman"/>
                <w:color w:val="000000"/>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rPr>
                <w:rFonts w:eastAsia="Times New Roman"/>
                <w:color w:val="000000"/>
              </w:rPr>
            </w:pPr>
            <w:r w:rsidRPr="001840F7">
              <w:rPr>
                <w:rFonts w:eastAsia="Times New Roman"/>
                <w:color w:val="000000"/>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rPr>
                <w:rFonts w:eastAsia="Times New Roman"/>
                <w:color w:val="000000"/>
              </w:rPr>
            </w:pPr>
            <w:r w:rsidRPr="001840F7">
              <w:rPr>
                <w:rFonts w:eastAsia="Times New Roman"/>
                <w:color w:val="000000"/>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rPr>
                <w:rFonts w:eastAsia="Times New Roman"/>
                <w:color w:val="000000"/>
              </w:rPr>
            </w:pPr>
            <w:r w:rsidRPr="001840F7">
              <w:rPr>
                <w:rFonts w:eastAsia="Times New Roman"/>
                <w:color w:val="000000"/>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rPr>
                <w:rFonts w:eastAsia="Times New Roman"/>
                <w:color w:val="000000"/>
              </w:rPr>
            </w:pPr>
            <w:r w:rsidRPr="001840F7">
              <w:rPr>
                <w:rFonts w:eastAsia="Times New Roman"/>
                <w:color w:val="000000"/>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rPr>
                <w:rFonts w:eastAsia="Times New Roman"/>
                <w:color w:val="000000"/>
              </w:rPr>
            </w:pPr>
            <w:r w:rsidRPr="001840F7">
              <w:rPr>
                <w:rFonts w:eastAsia="Times New Roman"/>
                <w:color w:val="000000"/>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rPr>
                <w:rFonts w:eastAsia="Times New Roman"/>
                <w:color w:val="000000"/>
              </w:rPr>
            </w:pPr>
            <w:r w:rsidRPr="001840F7">
              <w:rPr>
                <w:rFonts w:eastAsia="Times New Roman"/>
                <w:color w:val="000000"/>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rPr>
                <w:rFonts w:eastAsia="Times New Roman"/>
                <w:color w:val="000000"/>
              </w:rPr>
            </w:pPr>
            <w:r w:rsidRPr="001840F7">
              <w:rPr>
                <w:rFonts w:eastAsia="Times New Roman"/>
                <w:color w:val="000000"/>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rPr>
                <w:rFonts w:eastAsia="Times New Roman"/>
                <w:color w:val="000000"/>
              </w:rPr>
            </w:pPr>
            <w:r w:rsidRPr="001840F7">
              <w:rPr>
                <w:rFonts w:eastAsia="Times New Roman"/>
                <w:color w:val="000000"/>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rPr>
                <w:rFonts w:eastAsia="Times New Roman"/>
                <w:color w:val="000000"/>
              </w:rPr>
            </w:pPr>
            <w:r w:rsidRPr="001840F7">
              <w:rPr>
                <w:rFonts w:eastAsia="Times New Roman"/>
                <w:color w:val="000000"/>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rPr>
                <w:rFonts w:eastAsia="Times New Roman"/>
                <w:color w:val="000000"/>
              </w:rPr>
            </w:pPr>
            <w:r w:rsidRPr="001840F7">
              <w:rPr>
                <w:rFonts w:eastAsia="Times New Roman"/>
                <w:color w:val="000000"/>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rPr>
                <w:rFonts w:eastAsia="Times New Roman"/>
                <w:color w:val="000000"/>
              </w:rPr>
            </w:pPr>
            <w:r w:rsidRPr="001840F7">
              <w:rPr>
                <w:rFonts w:eastAsia="Times New Roman"/>
                <w:color w:val="000000"/>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rPr>
                <w:rFonts w:eastAsia="Times New Roman"/>
                <w:color w:val="000000"/>
              </w:rPr>
            </w:pPr>
            <w:r w:rsidRPr="001840F7">
              <w:rPr>
                <w:rFonts w:eastAsia="Times New Roman"/>
                <w:color w:val="000000"/>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rPr>
                <w:rFonts w:eastAsia="Times New Roman"/>
                <w:color w:val="000000"/>
              </w:rPr>
            </w:pPr>
            <w:r w:rsidRPr="001840F7">
              <w:rPr>
                <w:rFonts w:eastAsia="Times New Roman"/>
                <w:color w:val="000000"/>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rPr>
                <w:rFonts w:eastAsia="Times New Roman"/>
                <w:color w:val="000000"/>
              </w:rPr>
            </w:pPr>
            <w:r w:rsidRPr="001840F7">
              <w:rPr>
                <w:rFonts w:eastAsia="Times New Roman"/>
                <w:color w:val="000000"/>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rPr>
                <w:rFonts w:eastAsia="Times New Roman"/>
                <w:color w:val="000000"/>
              </w:rPr>
            </w:pPr>
            <w:r w:rsidRPr="001840F7">
              <w:rPr>
                <w:rFonts w:eastAsia="Times New Roman"/>
                <w:color w:val="000000"/>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rPr>
                <w:rFonts w:eastAsia="Times New Roman"/>
                <w:color w:val="000000"/>
              </w:rPr>
            </w:pPr>
            <w:r w:rsidRPr="001840F7">
              <w:rPr>
                <w:rFonts w:eastAsia="Times New Roman"/>
                <w:color w:val="000000"/>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rPr>
                <w:rFonts w:eastAsia="Times New Roman"/>
                <w:color w:val="000000"/>
              </w:rPr>
            </w:pPr>
            <w:r w:rsidRPr="001840F7">
              <w:rPr>
                <w:rFonts w:eastAsia="Times New Roman"/>
                <w:color w:val="000000"/>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rPr>
                <w:rFonts w:eastAsia="Times New Roman"/>
                <w:color w:val="000000"/>
              </w:rPr>
            </w:pPr>
            <w:r w:rsidRPr="001840F7">
              <w:rPr>
                <w:rFonts w:eastAsia="Times New Roman"/>
                <w:color w:val="000000"/>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rPr>
                <w:rFonts w:eastAsia="Times New Roman"/>
                <w:color w:val="000000"/>
              </w:rPr>
            </w:pPr>
            <w:r w:rsidRPr="001840F7">
              <w:rPr>
                <w:rFonts w:eastAsia="Times New Roman"/>
                <w:color w:val="000000"/>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rPr>
                <w:rFonts w:eastAsia="Times New Roman"/>
                <w:color w:val="000000"/>
              </w:rPr>
            </w:pPr>
            <w:r w:rsidRPr="001840F7">
              <w:rPr>
                <w:rFonts w:eastAsia="Times New Roman"/>
                <w:color w:val="000000"/>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rPr>
                <w:rFonts w:eastAsia="Times New Roman"/>
                <w:color w:val="000000"/>
              </w:rPr>
            </w:pPr>
            <w:r w:rsidRPr="001840F7">
              <w:rPr>
                <w:rFonts w:eastAsia="Times New Roman"/>
                <w:color w:val="000000"/>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rPr>
                <w:rFonts w:eastAsia="Times New Roman"/>
                <w:color w:val="000000"/>
              </w:rPr>
            </w:pPr>
            <w:r w:rsidRPr="001840F7">
              <w:rPr>
                <w:rFonts w:eastAsia="Times New Roman"/>
                <w:color w:val="000000"/>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rPr>
                <w:rFonts w:eastAsia="Times New Roman"/>
                <w:color w:val="000000"/>
              </w:rPr>
            </w:pPr>
            <w:r w:rsidRPr="001840F7">
              <w:rPr>
                <w:rFonts w:eastAsia="Times New Roman"/>
                <w:color w:val="000000"/>
              </w:rPr>
              <w:t>NC</w:t>
            </w:r>
          </w:p>
        </w:tc>
      </w:tr>
    </w:tbl>
    <w:p w14:paraId="73F6EDDF" w14:textId="77777777" w:rsidR="00CA2001" w:rsidRPr="001840F7" w:rsidRDefault="00CA2001" w:rsidP="00EE5AA5">
      <w:pPr>
        <w:autoSpaceDE w:val="0"/>
        <w:autoSpaceDN w:val="0"/>
        <w:adjustRightInd w:val="0"/>
      </w:pPr>
    </w:p>
    <w:p w14:paraId="601FB3FA" w14:textId="77777777" w:rsidR="00C90185" w:rsidRDefault="00C90185" w:rsidP="00EE5AA5">
      <w:pPr>
        <w:autoSpaceDE w:val="0"/>
        <w:autoSpaceDN w:val="0"/>
        <w:adjustRightInd w:val="0"/>
        <w:rPr>
          <w:i/>
          <w:color w:val="000000" w:themeColor="text1"/>
        </w:rPr>
      </w:pPr>
    </w:p>
    <w:p w14:paraId="3B486A64" w14:textId="426E4B86" w:rsidR="00C90185" w:rsidRDefault="00FF1A08" w:rsidP="00EE5AA5">
      <w:pPr>
        <w:autoSpaceDE w:val="0"/>
        <w:autoSpaceDN w:val="0"/>
        <w:adjustRightInd w:val="0"/>
        <w:rPr>
          <w:i/>
          <w:color w:val="000000" w:themeColor="text1"/>
        </w:rPr>
      </w:pPr>
      <w:r>
        <w:rPr>
          <w:i/>
          <w:color w:val="000000" w:themeColor="text1"/>
        </w:rPr>
        <w:t>Seabirds and Shorebirds</w:t>
      </w:r>
    </w:p>
    <w:p w14:paraId="749A8AE5" w14:textId="55914167" w:rsidR="00334DA8" w:rsidRDefault="00DB7FEE" w:rsidP="00EE5AA5">
      <w:pPr>
        <w:autoSpaceDE w:val="0"/>
        <w:autoSpaceDN w:val="0"/>
        <w:adjustRightInd w:val="0"/>
        <w:rPr>
          <w:color w:val="000000" w:themeColor="text1"/>
        </w:rPr>
      </w:pPr>
      <w:r>
        <w:rPr>
          <w:color w:val="000000" w:themeColor="text1"/>
        </w:rPr>
        <w:lastRenderedPageBreak/>
        <w:t xml:space="preserve">Twenty-five seabirds were identified in the Marine Biogeographic assessment </w:t>
      </w:r>
      <w:r w:rsidR="000B5680">
        <w:rPr>
          <w:color w:val="000000" w:themeColor="text1"/>
        </w:rPr>
        <w:t xml:space="preserve">for the Main Hawaiian Islands. </w:t>
      </w:r>
      <w:r w:rsidR="00334DA8">
        <w:rPr>
          <w:color w:val="000000" w:themeColor="text1"/>
        </w:rPr>
        <w:t>There are at lea</w:t>
      </w:r>
      <w:r w:rsidR="0071225E">
        <w:rPr>
          <w:color w:val="000000" w:themeColor="text1"/>
        </w:rPr>
        <w:t xml:space="preserve">st 22 species of seabirds that breed in the Hawaiian Islands. Twenty of these species breed in the Main Hawaiian Islands (Biogeographic assessment). </w:t>
      </w:r>
      <w:r w:rsidR="000B5680">
        <w:rPr>
          <w:color w:val="000000" w:themeColor="text1"/>
        </w:rPr>
        <w:t>Five shorebirds that are found in the Main Hawaiian Islands were added to the assessment.</w:t>
      </w:r>
    </w:p>
    <w:p w14:paraId="62338A17" w14:textId="77777777" w:rsidR="0079446E" w:rsidRPr="00334DA8" w:rsidRDefault="0079446E" w:rsidP="00EE5AA5">
      <w:pPr>
        <w:autoSpaceDE w:val="0"/>
        <w:autoSpaceDN w:val="0"/>
        <w:adjustRightInd w:val="0"/>
        <w:rPr>
          <w:color w:val="000000" w:themeColor="text1"/>
        </w:rPr>
      </w:pPr>
    </w:p>
    <w:p w14:paraId="3C57C21E" w14:textId="1A5946A5" w:rsidR="0079446E" w:rsidRDefault="0079446E" w:rsidP="00EE5AA5">
      <w:pPr>
        <w:autoSpaceDE w:val="0"/>
        <w:autoSpaceDN w:val="0"/>
        <w:adjustRightInd w:val="0"/>
        <w:rPr>
          <w:color w:val="000000" w:themeColor="text1"/>
        </w:rPr>
      </w:pPr>
      <w:r>
        <w:rPr>
          <w:color w:val="000000" w:themeColor="text1"/>
        </w:rPr>
        <w:t xml:space="preserve">Table #. </w:t>
      </w:r>
      <w:r w:rsidR="00867D14">
        <w:rPr>
          <w:color w:val="000000" w:themeColor="text1"/>
        </w:rPr>
        <w:t>Seabird and shorebird s</w:t>
      </w:r>
      <w:r w:rsidR="00A5463E">
        <w:rPr>
          <w:color w:val="000000" w:themeColor="text1"/>
        </w:rPr>
        <w:t>core weighting</w:t>
      </w:r>
      <w:r>
        <w:rPr>
          <w:color w:val="000000" w:themeColor="text1"/>
        </w:rPr>
        <w:t xml:space="preserve"> based on ESA status </w:t>
      </w:r>
      <w:r w:rsidR="00867D14">
        <w:rPr>
          <w:color w:val="000000" w:themeColor="text1"/>
        </w:rPr>
        <w:t>(</w:t>
      </w:r>
      <w:r w:rsidR="00867D14" w:rsidRPr="00867D14">
        <w:rPr>
          <w:color w:val="000000" w:themeColor="text1"/>
        </w:rPr>
        <w:t>https://www.fws.gov/endangered/</w:t>
      </w:r>
      <w:r w:rsidR="00867D14">
        <w:rPr>
          <w:color w:val="000000" w:themeColor="text1"/>
        </w:rPr>
        <w:t xml:space="preserve">) </w:t>
      </w:r>
      <w:r>
        <w:rPr>
          <w:color w:val="000000" w:themeColor="text1"/>
        </w:rPr>
        <w:t>and State of the Birds yellow and red watch lists</w:t>
      </w:r>
      <w:r w:rsidR="00B83225">
        <w:rPr>
          <w:color w:val="000000" w:themeColor="text1"/>
        </w:rPr>
        <w:t xml:space="preserve"> (</w:t>
      </w:r>
      <w:r w:rsidR="00B83225" w:rsidRPr="00B83225">
        <w:rPr>
          <w:color w:val="000000" w:themeColor="text1"/>
        </w:rPr>
        <w:t>http://www.stateofthebirds.org/2014/extinctions/watchlist.pdf</w:t>
      </w:r>
      <w:r w:rsidR="00B83225">
        <w:rPr>
          <w:color w:val="000000" w:themeColor="text1"/>
        </w:rPr>
        <w:t>)</w:t>
      </w:r>
      <w:r>
        <w:rPr>
          <w:color w:val="000000" w:themeColor="text1"/>
        </w:rPr>
        <w:t>.</w:t>
      </w:r>
    </w:p>
    <w:p w14:paraId="23A0A9D1" w14:textId="77777777" w:rsidR="00A16C57" w:rsidRPr="0079446E" w:rsidRDefault="00A16C57" w:rsidP="00EE5AA5">
      <w:pPr>
        <w:autoSpaceDE w:val="0"/>
        <w:autoSpaceDN w:val="0"/>
        <w:adjustRightInd w:val="0"/>
        <w:rPr>
          <w:color w:val="000000" w:themeColor="text1"/>
        </w:rPr>
      </w:pPr>
    </w:p>
    <w:tbl>
      <w:tblPr>
        <w:tblStyle w:val="GridTable1Light-Accent1"/>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446E" w:rsidRPr="00684C54" w14:paraId="62D9E37C" w14:textId="77777777" w:rsidTr="00976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A742D2" w14:textId="77777777" w:rsidR="0079446E" w:rsidRPr="00684C54" w:rsidRDefault="0079446E" w:rsidP="00D37E1E">
            <w:pPr>
              <w:autoSpaceDE w:val="0"/>
              <w:autoSpaceDN w:val="0"/>
              <w:adjustRightInd w:val="0"/>
              <w:rPr>
                <w:b w:val="0"/>
              </w:rPr>
            </w:pPr>
            <w:r w:rsidRPr="00684C54">
              <w:rPr>
                <w:b w:val="0"/>
              </w:rPr>
              <w:t>ESA Status</w:t>
            </w:r>
          </w:p>
        </w:tc>
        <w:tc>
          <w:tcPr>
            <w:tcW w:w="4788" w:type="dxa"/>
            <w:tcBorders>
              <w:top w:val="single" w:sz="4" w:space="0" w:color="auto"/>
              <w:bottom w:val="single" w:sz="4" w:space="0" w:color="auto"/>
            </w:tcBorders>
          </w:tcPr>
          <w:p w14:paraId="44BB5C8A" w14:textId="77777777" w:rsidR="0079446E" w:rsidRPr="00684C54" w:rsidRDefault="0079446E" w:rsidP="00D37E1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rsidRPr="00684C54">
              <w:rPr>
                <w:b w:val="0"/>
              </w:rPr>
              <w:t>Score</w:t>
            </w:r>
          </w:p>
        </w:tc>
      </w:tr>
      <w:tr w:rsidR="0079446E" w:rsidRPr="00684C54" w14:paraId="77AF9ADA" w14:textId="77777777" w:rsidTr="009765EA">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5BF90594" w14:textId="6626678A" w:rsidR="0079446E" w:rsidRPr="00684C54" w:rsidRDefault="0079446E" w:rsidP="00D37E1E">
            <w:pPr>
              <w:autoSpaceDE w:val="0"/>
              <w:autoSpaceDN w:val="0"/>
              <w:adjustRightInd w:val="0"/>
              <w:rPr>
                <w:b w:val="0"/>
              </w:rPr>
            </w:pPr>
            <w:r w:rsidRPr="00684C54">
              <w:rPr>
                <w:b w:val="0"/>
              </w:rPr>
              <w:t>Non-concern</w:t>
            </w:r>
            <w:r w:rsidR="005C01A6">
              <w:rPr>
                <w:b w:val="0"/>
              </w:rPr>
              <w:t xml:space="preserve"> or not listed</w:t>
            </w:r>
          </w:p>
        </w:tc>
        <w:tc>
          <w:tcPr>
            <w:tcW w:w="4788" w:type="dxa"/>
            <w:tcBorders>
              <w:top w:val="single" w:sz="4" w:space="0" w:color="auto"/>
            </w:tcBorders>
          </w:tcPr>
          <w:p w14:paraId="7B57F06E"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1.0</w:t>
            </w:r>
          </w:p>
        </w:tc>
      </w:tr>
      <w:tr w:rsidR="0079446E" w:rsidRPr="00684C54" w14:paraId="4FE0E974"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26D496CE" w14:textId="77777777" w:rsidR="0079446E" w:rsidRPr="00684C54" w:rsidRDefault="0079446E" w:rsidP="00D37E1E">
            <w:pPr>
              <w:autoSpaceDE w:val="0"/>
              <w:autoSpaceDN w:val="0"/>
              <w:adjustRightInd w:val="0"/>
              <w:rPr>
                <w:b w:val="0"/>
              </w:rPr>
            </w:pPr>
            <w:r>
              <w:rPr>
                <w:b w:val="0"/>
              </w:rPr>
              <w:t>Yellow Watch List</w:t>
            </w:r>
          </w:p>
        </w:tc>
        <w:tc>
          <w:tcPr>
            <w:tcW w:w="4788" w:type="dxa"/>
          </w:tcPr>
          <w:p w14:paraId="44AA2F2F"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w:t>
            </w:r>
          </w:p>
        </w:tc>
      </w:tr>
      <w:tr w:rsidR="0079446E" w:rsidRPr="00684C54" w14:paraId="6CD07B67"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3DBB9384" w14:textId="77777777" w:rsidR="0079446E" w:rsidRPr="00684C54" w:rsidRDefault="0079446E" w:rsidP="00D37E1E">
            <w:pPr>
              <w:autoSpaceDE w:val="0"/>
              <w:autoSpaceDN w:val="0"/>
              <w:adjustRightInd w:val="0"/>
              <w:rPr>
                <w:b w:val="0"/>
              </w:rPr>
            </w:pPr>
            <w:r w:rsidRPr="00684C54">
              <w:rPr>
                <w:b w:val="0"/>
              </w:rPr>
              <w:t>Threatened</w:t>
            </w:r>
          </w:p>
        </w:tc>
        <w:tc>
          <w:tcPr>
            <w:tcW w:w="4788" w:type="dxa"/>
          </w:tcPr>
          <w:p w14:paraId="6016FC0D"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5</w:t>
            </w:r>
          </w:p>
        </w:tc>
      </w:tr>
      <w:tr w:rsidR="0079446E" w:rsidRPr="00684C54" w14:paraId="77C00491" w14:textId="77777777" w:rsidTr="009765EA">
        <w:tc>
          <w:tcPr>
            <w:cnfStyle w:val="001000000000" w:firstRow="0" w:lastRow="0" w:firstColumn="1" w:lastColumn="0" w:oddVBand="0" w:evenVBand="0" w:oddHBand="0" w:evenHBand="0" w:firstRowFirstColumn="0" w:firstRowLastColumn="0" w:lastRowFirstColumn="0" w:lastRowLastColumn="0"/>
            <w:tcW w:w="4788" w:type="dxa"/>
          </w:tcPr>
          <w:p w14:paraId="151B01DA" w14:textId="51EC060E" w:rsidR="0079446E" w:rsidRPr="00684C54" w:rsidRDefault="0079446E" w:rsidP="00D37E1E">
            <w:pPr>
              <w:autoSpaceDE w:val="0"/>
              <w:autoSpaceDN w:val="0"/>
              <w:adjustRightInd w:val="0"/>
              <w:rPr>
                <w:b w:val="0"/>
              </w:rPr>
            </w:pPr>
            <w:r w:rsidRPr="00684C54">
              <w:rPr>
                <w:b w:val="0"/>
              </w:rPr>
              <w:t>Endangered</w:t>
            </w:r>
            <w:r w:rsidR="006422AA">
              <w:rPr>
                <w:b w:val="0"/>
              </w:rPr>
              <w:t xml:space="preserve"> or Red Watch List</w:t>
            </w:r>
          </w:p>
        </w:tc>
        <w:tc>
          <w:tcPr>
            <w:tcW w:w="4788" w:type="dxa"/>
          </w:tcPr>
          <w:p w14:paraId="4822BD2B" w14:textId="77777777" w:rsidR="0079446E" w:rsidRPr="00684C54" w:rsidRDefault="0079446E" w:rsidP="00D37E1E">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684C54">
              <w:t>0.</w:t>
            </w:r>
            <w:r>
              <w:t>25</w:t>
            </w:r>
          </w:p>
        </w:tc>
      </w:tr>
    </w:tbl>
    <w:p w14:paraId="0DBED969" w14:textId="77777777" w:rsidR="0079446E" w:rsidRDefault="0079446E" w:rsidP="00EE5AA5">
      <w:pPr>
        <w:autoSpaceDE w:val="0"/>
        <w:autoSpaceDN w:val="0"/>
        <w:adjustRightInd w:val="0"/>
        <w:rPr>
          <w:i/>
          <w:color w:val="000000" w:themeColor="text1"/>
        </w:rPr>
      </w:pPr>
    </w:p>
    <w:p w14:paraId="6DF7F245" w14:textId="22FDCD9D" w:rsidR="00A5463E" w:rsidRPr="007A7CD9" w:rsidRDefault="00A5463E" w:rsidP="00EE5AA5">
      <w:pPr>
        <w:autoSpaceDE w:val="0"/>
        <w:autoSpaceDN w:val="0"/>
        <w:adjustRightInd w:val="0"/>
        <w:rPr>
          <w:color w:val="000000" w:themeColor="text1"/>
        </w:rPr>
      </w:pPr>
      <w:r w:rsidRPr="007A7CD9">
        <w:rPr>
          <w:color w:val="000000" w:themeColor="text1"/>
        </w:rPr>
        <w:t>Table #. Seabird and shorebird species for the Main Hawaiian Islands</w:t>
      </w:r>
      <w:r w:rsidR="007A7CD9" w:rsidRPr="007A7CD9">
        <w:rPr>
          <w:color w:val="000000" w:themeColor="text1"/>
        </w:rPr>
        <w:t xml:space="preserve"> with ESA (E= endangered, T= threatened) or State of the Birds Status (Y=yellow watch list; R=red watch list)</w:t>
      </w:r>
      <w:r w:rsidRPr="007A7CD9">
        <w:rPr>
          <w:color w:val="000000" w:themeColor="text1"/>
        </w:rPr>
        <w:t>.</w:t>
      </w:r>
    </w:p>
    <w:tbl>
      <w:tblPr>
        <w:tblW w:w="10454" w:type="dxa"/>
        <w:jc w:val="center"/>
        <w:tblLayout w:type="fixed"/>
        <w:tblLook w:val="04A0" w:firstRow="1" w:lastRow="0" w:firstColumn="1" w:lastColumn="0" w:noHBand="0" w:noVBand="1"/>
      </w:tblPr>
      <w:tblGrid>
        <w:gridCol w:w="1184"/>
        <w:gridCol w:w="2801"/>
        <w:gridCol w:w="1800"/>
        <w:gridCol w:w="3743"/>
        <w:gridCol w:w="926"/>
      </w:tblGrid>
      <w:tr w:rsidR="006422AA" w:rsidRPr="00A5463E" w14:paraId="1C34E805" w14:textId="77777777" w:rsidTr="00CC6904">
        <w:trPr>
          <w:trHeight w:val="320"/>
          <w:jc w:val="center"/>
        </w:trPr>
        <w:tc>
          <w:tcPr>
            <w:tcW w:w="1184" w:type="dxa"/>
            <w:tcBorders>
              <w:top w:val="single" w:sz="4" w:space="0" w:color="auto"/>
              <w:left w:val="nil"/>
              <w:bottom w:val="single" w:sz="4" w:space="0" w:color="auto"/>
              <w:right w:val="nil"/>
            </w:tcBorders>
            <w:shd w:val="clear" w:color="auto" w:fill="auto"/>
            <w:noWrap/>
            <w:vAlign w:val="center"/>
            <w:hideMark/>
          </w:tcPr>
          <w:p w14:paraId="3B3CBE9A" w14:textId="77777777" w:rsidR="00A5463E" w:rsidRPr="00A5463E" w:rsidRDefault="00A5463E" w:rsidP="00FD370D">
            <w:pPr>
              <w:jc w:val="center"/>
              <w:rPr>
                <w:rFonts w:eastAsia="Times New Roman"/>
                <w:color w:val="000000"/>
              </w:rPr>
            </w:pPr>
            <w:r w:rsidRPr="00A5463E">
              <w:rPr>
                <w:rFonts w:eastAsia="Times New Roman"/>
                <w:color w:val="000000"/>
              </w:rPr>
              <w:t>Type</w:t>
            </w:r>
          </w:p>
        </w:tc>
        <w:tc>
          <w:tcPr>
            <w:tcW w:w="2801" w:type="dxa"/>
            <w:tcBorders>
              <w:top w:val="single" w:sz="4" w:space="0" w:color="auto"/>
              <w:left w:val="nil"/>
              <w:bottom w:val="single" w:sz="4" w:space="0" w:color="auto"/>
              <w:right w:val="nil"/>
            </w:tcBorders>
            <w:shd w:val="clear" w:color="auto" w:fill="auto"/>
            <w:noWrap/>
            <w:vAlign w:val="center"/>
            <w:hideMark/>
          </w:tcPr>
          <w:p w14:paraId="2468FBF4" w14:textId="77777777" w:rsidR="00A5463E" w:rsidRPr="00A5463E" w:rsidRDefault="00A5463E" w:rsidP="00FD370D">
            <w:pPr>
              <w:jc w:val="center"/>
              <w:rPr>
                <w:rFonts w:eastAsia="Times New Roman"/>
                <w:color w:val="000000"/>
              </w:rPr>
            </w:pPr>
            <w:r w:rsidRPr="00A5463E">
              <w:rPr>
                <w:rFonts w:eastAsia="Times New Roman"/>
                <w:color w:val="000000"/>
              </w:rPr>
              <w:t>Common Name</w:t>
            </w:r>
          </w:p>
        </w:tc>
        <w:tc>
          <w:tcPr>
            <w:tcW w:w="1800" w:type="dxa"/>
            <w:tcBorders>
              <w:top w:val="single" w:sz="4" w:space="0" w:color="auto"/>
              <w:left w:val="nil"/>
              <w:bottom w:val="single" w:sz="4" w:space="0" w:color="auto"/>
              <w:right w:val="nil"/>
            </w:tcBorders>
            <w:shd w:val="clear" w:color="auto" w:fill="auto"/>
            <w:noWrap/>
            <w:vAlign w:val="center"/>
            <w:hideMark/>
          </w:tcPr>
          <w:p w14:paraId="6A968998" w14:textId="77777777" w:rsidR="00A5463E" w:rsidRPr="00A5463E" w:rsidRDefault="00A5463E" w:rsidP="00FD370D">
            <w:pPr>
              <w:jc w:val="center"/>
              <w:rPr>
                <w:rFonts w:eastAsia="Times New Roman"/>
                <w:color w:val="000000"/>
              </w:rPr>
            </w:pPr>
            <w:r w:rsidRPr="00A5463E">
              <w:rPr>
                <w:rFonts w:eastAsia="Times New Roman"/>
                <w:color w:val="000000"/>
              </w:rPr>
              <w:t>Hawaiian Name</w:t>
            </w:r>
          </w:p>
        </w:tc>
        <w:tc>
          <w:tcPr>
            <w:tcW w:w="3743" w:type="dxa"/>
            <w:tcBorders>
              <w:top w:val="single" w:sz="4" w:space="0" w:color="auto"/>
              <w:left w:val="nil"/>
              <w:bottom w:val="single" w:sz="4" w:space="0" w:color="auto"/>
              <w:right w:val="nil"/>
            </w:tcBorders>
            <w:shd w:val="clear" w:color="auto" w:fill="auto"/>
            <w:noWrap/>
            <w:vAlign w:val="center"/>
            <w:hideMark/>
          </w:tcPr>
          <w:p w14:paraId="2C2970C6" w14:textId="77777777" w:rsidR="00A5463E" w:rsidRPr="00A5463E" w:rsidRDefault="00A5463E" w:rsidP="00FD370D">
            <w:pPr>
              <w:jc w:val="center"/>
              <w:rPr>
                <w:rFonts w:eastAsia="Times New Roman"/>
                <w:color w:val="000000"/>
              </w:rPr>
            </w:pPr>
            <w:r w:rsidRPr="00A5463E">
              <w:rPr>
                <w:rFonts w:eastAsia="Times New Roman"/>
                <w:color w:val="000000"/>
              </w:rPr>
              <w:t>Species Name</w:t>
            </w:r>
          </w:p>
        </w:tc>
        <w:tc>
          <w:tcPr>
            <w:tcW w:w="926" w:type="dxa"/>
            <w:tcBorders>
              <w:top w:val="single" w:sz="4" w:space="0" w:color="auto"/>
              <w:left w:val="nil"/>
              <w:bottom w:val="single" w:sz="4" w:space="0" w:color="auto"/>
              <w:right w:val="nil"/>
            </w:tcBorders>
            <w:shd w:val="clear" w:color="auto" w:fill="auto"/>
            <w:noWrap/>
            <w:vAlign w:val="center"/>
            <w:hideMark/>
          </w:tcPr>
          <w:p w14:paraId="4CD82CA1" w14:textId="77777777" w:rsidR="00A5463E" w:rsidRPr="00A5463E" w:rsidRDefault="00A5463E" w:rsidP="00FD370D">
            <w:pPr>
              <w:jc w:val="center"/>
              <w:rPr>
                <w:rFonts w:eastAsia="Times New Roman"/>
                <w:color w:val="000000"/>
              </w:rPr>
            </w:pPr>
            <w:r w:rsidRPr="00A5463E">
              <w:rPr>
                <w:rFonts w:eastAsia="Times New Roman"/>
                <w:color w:val="000000"/>
              </w:rPr>
              <w:t>Status</w:t>
            </w:r>
          </w:p>
        </w:tc>
      </w:tr>
      <w:tr w:rsidR="006422AA" w:rsidRPr="00A5463E" w14:paraId="0A4BF8F3" w14:textId="77777777" w:rsidTr="00CC6904">
        <w:trPr>
          <w:trHeight w:val="320"/>
          <w:jc w:val="center"/>
        </w:trPr>
        <w:tc>
          <w:tcPr>
            <w:tcW w:w="1184" w:type="dxa"/>
            <w:tcBorders>
              <w:top w:val="single" w:sz="4" w:space="0" w:color="auto"/>
              <w:left w:val="nil"/>
              <w:bottom w:val="nil"/>
              <w:right w:val="nil"/>
            </w:tcBorders>
            <w:shd w:val="clear" w:color="auto" w:fill="auto"/>
            <w:noWrap/>
            <w:vAlign w:val="center"/>
            <w:hideMark/>
          </w:tcPr>
          <w:p w14:paraId="34B5BEE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single" w:sz="4" w:space="0" w:color="auto"/>
              <w:left w:val="nil"/>
              <w:bottom w:val="nil"/>
              <w:right w:val="nil"/>
            </w:tcBorders>
            <w:shd w:val="clear" w:color="auto" w:fill="auto"/>
            <w:noWrap/>
            <w:vAlign w:val="center"/>
            <w:hideMark/>
          </w:tcPr>
          <w:p w14:paraId="3B68F7B6" w14:textId="59BCA449" w:rsidR="00A5463E" w:rsidRPr="00A5463E" w:rsidRDefault="00A5463E" w:rsidP="00FD370D">
            <w:pPr>
              <w:jc w:val="center"/>
              <w:rPr>
                <w:rFonts w:eastAsia="Times New Roman"/>
                <w:color w:val="000000"/>
              </w:rPr>
            </w:pPr>
            <w:r w:rsidRPr="00A5463E">
              <w:rPr>
                <w:rFonts w:eastAsia="Times New Roman"/>
                <w:color w:val="000000"/>
              </w:rPr>
              <w:t xml:space="preserve">Band-rumped </w:t>
            </w:r>
            <w:r w:rsidR="00FD370D" w:rsidRPr="00A5463E">
              <w:rPr>
                <w:rFonts w:eastAsia="Times New Roman"/>
                <w:color w:val="000000"/>
              </w:rPr>
              <w:t>storm</w:t>
            </w:r>
            <w:r w:rsidRPr="00A5463E">
              <w:rPr>
                <w:rFonts w:eastAsia="Times New Roman"/>
                <w:color w:val="000000"/>
              </w:rPr>
              <w:t>-petrel</w:t>
            </w:r>
          </w:p>
        </w:tc>
        <w:tc>
          <w:tcPr>
            <w:tcW w:w="1800" w:type="dxa"/>
            <w:tcBorders>
              <w:top w:val="single" w:sz="4" w:space="0" w:color="auto"/>
              <w:left w:val="nil"/>
              <w:bottom w:val="nil"/>
              <w:right w:val="nil"/>
            </w:tcBorders>
            <w:shd w:val="clear" w:color="auto" w:fill="auto"/>
            <w:noWrap/>
            <w:vAlign w:val="center"/>
            <w:hideMark/>
          </w:tcPr>
          <w:p w14:paraId="44F3D483" w14:textId="77777777" w:rsidR="00A5463E" w:rsidRPr="00A5463E" w:rsidRDefault="00A5463E" w:rsidP="00FD370D">
            <w:pPr>
              <w:jc w:val="center"/>
              <w:rPr>
                <w:rFonts w:eastAsia="Times New Roman"/>
                <w:color w:val="000000"/>
              </w:rPr>
            </w:pPr>
          </w:p>
        </w:tc>
        <w:tc>
          <w:tcPr>
            <w:tcW w:w="3743" w:type="dxa"/>
            <w:tcBorders>
              <w:top w:val="single" w:sz="4" w:space="0" w:color="auto"/>
              <w:left w:val="nil"/>
              <w:bottom w:val="nil"/>
              <w:right w:val="nil"/>
            </w:tcBorders>
            <w:shd w:val="clear" w:color="auto" w:fill="auto"/>
            <w:noWrap/>
            <w:vAlign w:val="center"/>
            <w:hideMark/>
          </w:tcPr>
          <w:p w14:paraId="592C85CC" w14:textId="77777777" w:rsidR="00A5463E" w:rsidRPr="00A5463E" w:rsidRDefault="00A5463E" w:rsidP="00FD370D">
            <w:pPr>
              <w:jc w:val="center"/>
              <w:rPr>
                <w:rFonts w:eastAsia="Times New Roman"/>
                <w:i/>
                <w:iCs/>
                <w:color w:val="000000"/>
              </w:rPr>
            </w:pPr>
            <w:r w:rsidRPr="00A5463E">
              <w:rPr>
                <w:rFonts w:eastAsia="Times New Roman"/>
                <w:i/>
                <w:iCs/>
                <w:color w:val="000000"/>
              </w:rPr>
              <w:t>Oceanodroma castro</w:t>
            </w:r>
          </w:p>
        </w:tc>
        <w:tc>
          <w:tcPr>
            <w:tcW w:w="926" w:type="dxa"/>
            <w:tcBorders>
              <w:top w:val="single" w:sz="4" w:space="0" w:color="auto"/>
              <w:left w:val="nil"/>
              <w:bottom w:val="nil"/>
              <w:right w:val="nil"/>
            </w:tcBorders>
            <w:shd w:val="clear" w:color="auto" w:fill="auto"/>
            <w:noWrap/>
            <w:vAlign w:val="center"/>
            <w:hideMark/>
          </w:tcPr>
          <w:p w14:paraId="1C15C5A5" w14:textId="14D35D73"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32E86F5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F9A4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D151BDD" w14:textId="77777777" w:rsidR="00A5463E" w:rsidRPr="00A5463E" w:rsidRDefault="00A5463E" w:rsidP="00FD370D">
            <w:pPr>
              <w:jc w:val="center"/>
              <w:rPr>
                <w:rFonts w:eastAsia="Times New Roman"/>
                <w:color w:val="000000"/>
              </w:rPr>
            </w:pPr>
            <w:r w:rsidRPr="00A5463E">
              <w:rPr>
                <w:rFonts w:eastAsia="Times New Roman"/>
                <w:color w:val="000000"/>
              </w:rPr>
              <w:t>Black-footed albatross</w:t>
            </w:r>
          </w:p>
        </w:tc>
        <w:tc>
          <w:tcPr>
            <w:tcW w:w="1800" w:type="dxa"/>
            <w:tcBorders>
              <w:top w:val="nil"/>
              <w:left w:val="nil"/>
              <w:bottom w:val="nil"/>
              <w:right w:val="nil"/>
            </w:tcBorders>
            <w:shd w:val="clear" w:color="auto" w:fill="auto"/>
            <w:noWrap/>
            <w:vAlign w:val="center"/>
            <w:hideMark/>
          </w:tcPr>
          <w:p w14:paraId="2DDAECE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2BEA731" w14:textId="77777777" w:rsidR="00A5463E" w:rsidRPr="00A5463E" w:rsidRDefault="00A5463E" w:rsidP="00FD370D">
            <w:pPr>
              <w:jc w:val="center"/>
              <w:rPr>
                <w:rFonts w:eastAsia="Times New Roman"/>
                <w:i/>
                <w:iCs/>
                <w:color w:val="000000"/>
              </w:rPr>
            </w:pPr>
            <w:r w:rsidRPr="00A5463E">
              <w:rPr>
                <w:rFonts w:eastAsia="Times New Roman"/>
                <w:i/>
                <w:iCs/>
                <w:color w:val="000000"/>
              </w:rPr>
              <w:t>Phoebastria nigripes</w:t>
            </w:r>
          </w:p>
        </w:tc>
        <w:tc>
          <w:tcPr>
            <w:tcW w:w="926" w:type="dxa"/>
            <w:tcBorders>
              <w:top w:val="nil"/>
              <w:left w:val="nil"/>
              <w:bottom w:val="nil"/>
              <w:right w:val="nil"/>
            </w:tcBorders>
            <w:shd w:val="clear" w:color="auto" w:fill="auto"/>
            <w:noWrap/>
            <w:vAlign w:val="center"/>
            <w:hideMark/>
          </w:tcPr>
          <w:p w14:paraId="2720DDC4" w14:textId="2582A431"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3167D01"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A03120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2D65DD9" w14:textId="77777777" w:rsidR="00A5463E" w:rsidRPr="00A5463E" w:rsidRDefault="00A5463E" w:rsidP="00FD370D">
            <w:pPr>
              <w:jc w:val="center"/>
              <w:rPr>
                <w:rFonts w:eastAsia="Times New Roman"/>
                <w:color w:val="000000"/>
              </w:rPr>
            </w:pPr>
            <w:r w:rsidRPr="00A5463E">
              <w:rPr>
                <w:rFonts w:eastAsia="Times New Roman"/>
                <w:color w:val="000000"/>
              </w:rPr>
              <w:t>Black noddy</w:t>
            </w:r>
          </w:p>
        </w:tc>
        <w:tc>
          <w:tcPr>
            <w:tcW w:w="1800" w:type="dxa"/>
            <w:tcBorders>
              <w:top w:val="nil"/>
              <w:left w:val="nil"/>
              <w:bottom w:val="nil"/>
              <w:right w:val="nil"/>
            </w:tcBorders>
            <w:shd w:val="clear" w:color="auto" w:fill="auto"/>
            <w:noWrap/>
            <w:vAlign w:val="center"/>
            <w:hideMark/>
          </w:tcPr>
          <w:p w14:paraId="74DB0B1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246946F" w14:textId="77777777" w:rsidR="00A5463E" w:rsidRPr="00A5463E" w:rsidRDefault="00A5463E" w:rsidP="00FD370D">
            <w:pPr>
              <w:jc w:val="center"/>
              <w:rPr>
                <w:rFonts w:eastAsia="Times New Roman"/>
                <w:i/>
                <w:iCs/>
                <w:color w:val="000000"/>
              </w:rPr>
            </w:pPr>
            <w:r w:rsidRPr="00A5463E">
              <w:rPr>
                <w:rFonts w:eastAsia="Times New Roman"/>
                <w:i/>
                <w:iCs/>
                <w:color w:val="000000"/>
              </w:rPr>
              <w:t>Anous stolidus pileatus</w:t>
            </w:r>
          </w:p>
        </w:tc>
        <w:tc>
          <w:tcPr>
            <w:tcW w:w="926" w:type="dxa"/>
            <w:tcBorders>
              <w:top w:val="nil"/>
              <w:left w:val="nil"/>
              <w:bottom w:val="nil"/>
              <w:right w:val="nil"/>
            </w:tcBorders>
            <w:shd w:val="clear" w:color="auto" w:fill="auto"/>
            <w:noWrap/>
            <w:vAlign w:val="center"/>
            <w:hideMark/>
          </w:tcPr>
          <w:p w14:paraId="38B92D95" w14:textId="562A07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BD52B3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0C65AF8"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49C9A22" w14:textId="77777777" w:rsidR="00A5463E" w:rsidRPr="00A5463E" w:rsidRDefault="00A5463E" w:rsidP="00FD370D">
            <w:pPr>
              <w:jc w:val="center"/>
              <w:rPr>
                <w:rFonts w:eastAsia="Times New Roman"/>
                <w:color w:val="000000"/>
              </w:rPr>
            </w:pPr>
            <w:r w:rsidRPr="00A5463E">
              <w:rPr>
                <w:rFonts w:eastAsia="Times New Roman"/>
                <w:color w:val="000000"/>
              </w:rPr>
              <w:t>Black-winged petrel</w:t>
            </w:r>
          </w:p>
        </w:tc>
        <w:tc>
          <w:tcPr>
            <w:tcW w:w="1800" w:type="dxa"/>
            <w:tcBorders>
              <w:top w:val="nil"/>
              <w:left w:val="nil"/>
              <w:bottom w:val="nil"/>
              <w:right w:val="nil"/>
            </w:tcBorders>
            <w:shd w:val="clear" w:color="auto" w:fill="auto"/>
            <w:noWrap/>
            <w:vAlign w:val="center"/>
            <w:hideMark/>
          </w:tcPr>
          <w:p w14:paraId="16D1F37B"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0F766E8F"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nigripennis</w:t>
            </w:r>
          </w:p>
        </w:tc>
        <w:tc>
          <w:tcPr>
            <w:tcW w:w="926" w:type="dxa"/>
            <w:tcBorders>
              <w:top w:val="nil"/>
              <w:left w:val="nil"/>
              <w:bottom w:val="nil"/>
              <w:right w:val="nil"/>
            </w:tcBorders>
            <w:shd w:val="clear" w:color="auto" w:fill="auto"/>
            <w:noWrap/>
            <w:vAlign w:val="center"/>
            <w:hideMark/>
          </w:tcPr>
          <w:p w14:paraId="4D7C1241" w14:textId="256D11C3"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09F20A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BE6E0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32C3ABD" w14:textId="77777777" w:rsidR="00A5463E" w:rsidRPr="00A5463E" w:rsidRDefault="00A5463E" w:rsidP="00FD370D">
            <w:pPr>
              <w:jc w:val="center"/>
              <w:rPr>
                <w:rFonts w:eastAsia="Times New Roman"/>
                <w:color w:val="000000"/>
              </w:rPr>
            </w:pPr>
            <w:r w:rsidRPr="00A5463E">
              <w:rPr>
                <w:rFonts w:eastAsia="Times New Roman"/>
                <w:color w:val="000000"/>
              </w:rPr>
              <w:t>Blue noddy</w:t>
            </w:r>
          </w:p>
        </w:tc>
        <w:tc>
          <w:tcPr>
            <w:tcW w:w="1800" w:type="dxa"/>
            <w:tcBorders>
              <w:top w:val="nil"/>
              <w:left w:val="nil"/>
              <w:bottom w:val="nil"/>
              <w:right w:val="nil"/>
            </w:tcBorders>
            <w:shd w:val="clear" w:color="auto" w:fill="auto"/>
            <w:noWrap/>
            <w:vAlign w:val="center"/>
            <w:hideMark/>
          </w:tcPr>
          <w:p w14:paraId="62D63D39"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FF7A85F" w14:textId="77777777" w:rsidR="00A5463E" w:rsidRPr="00A5463E" w:rsidRDefault="00A5463E" w:rsidP="00FD370D">
            <w:pPr>
              <w:jc w:val="center"/>
              <w:rPr>
                <w:rFonts w:eastAsia="Times New Roman"/>
                <w:i/>
                <w:iCs/>
                <w:color w:val="000000"/>
              </w:rPr>
            </w:pPr>
            <w:r w:rsidRPr="00A5463E">
              <w:rPr>
                <w:rFonts w:eastAsia="Times New Roman"/>
                <w:i/>
                <w:iCs/>
                <w:color w:val="000000"/>
              </w:rPr>
              <w:t>Procelesterna cerulean</w:t>
            </w:r>
          </w:p>
        </w:tc>
        <w:tc>
          <w:tcPr>
            <w:tcW w:w="926" w:type="dxa"/>
            <w:tcBorders>
              <w:top w:val="nil"/>
              <w:left w:val="nil"/>
              <w:bottom w:val="nil"/>
              <w:right w:val="nil"/>
            </w:tcBorders>
            <w:shd w:val="clear" w:color="auto" w:fill="auto"/>
            <w:noWrap/>
            <w:vAlign w:val="center"/>
            <w:hideMark/>
          </w:tcPr>
          <w:p w14:paraId="6B03173B" w14:textId="2CF753E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2C55F5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3B48800"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FD2400A" w14:textId="77777777" w:rsidR="00A5463E" w:rsidRPr="00A5463E" w:rsidRDefault="00A5463E" w:rsidP="00FD370D">
            <w:pPr>
              <w:jc w:val="center"/>
              <w:rPr>
                <w:rFonts w:eastAsia="Times New Roman"/>
                <w:color w:val="000000"/>
              </w:rPr>
            </w:pPr>
            <w:r w:rsidRPr="00A5463E">
              <w:rPr>
                <w:rFonts w:eastAsia="Times New Roman"/>
                <w:color w:val="000000"/>
              </w:rPr>
              <w:t>Brown booby</w:t>
            </w:r>
          </w:p>
        </w:tc>
        <w:tc>
          <w:tcPr>
            <w:tcW w:w="1800" w:type="dxa"/>
            <w:tcBorders>
              <w:top w:val="nil"/>
              <w:left w:val="nil"/>
              <w:bottom w:val="nil"/>
              <w:right w:val="nil"/>
            </w:tcBorders>
            <w:shd w:val="clear" w:color="auto" w:fill="auto"/>
            <w:noWrap/>
            <w:vAlign w:val="center"/>
            <w:hideMark/>
          </w:tcPr>
          <w:p w14:paraId="1FEFA9E2"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48550C4E" w14:textId="77777777" w:rsidR="00A5463E" w:rsidRPr="00A5463E" w:rsidRDefault="00A5463E" w:rsidP="00FD370D">
            <w:pPr>
              <w:jc w:val="center"/>
              <w:rPr>
                <w:rFonts w:eastAsia="Times New Roman"/>
                <w:i/>
                <w:iCs/>
                <w:color w:val="000000"/>
              </w:rPr>
            </w:pPr>
            <w:r w:rsidRPr="00A5463E">
              <w:rPr>
                <w:rFonts w:eastAsia="Times New Roman"/>
                <w:i/>
                <w:iCs/>
                <w:color w:val="000000"/>
              </w:rPr>
              <w:t>Sula leucogaster</w:t>
            </w:r>
          </w:p>
        </w:tc>
        <w:tc>
          <w:tcPr>
            <w:tcW w:w="926" w:type="dxa"/>
            <w:tcBorders>
              <w:top w:val="nil"/>
              <w:left w:val="nil"/>
              <w:bottom w:val="nil"/>
              <w:right w:val="nil"/>
            </w:tcBorders>
            <w:shd w:val="clear" w:color="auto" w:fill="auto"/>
            <w:noWrap/>
            <w:vAlign w:val="center"/>
            <w:hideMark/>
          </w:tcPr>
          <w:p w14:paraId="01C5F7F0" w14:textId="0176FBC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D1F0EF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8E8874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B9B3989" w14:textId="77777777" w:rsidR="00A5463E" w:rsidRPr="00A5463E" w:rsidRDefault="00A5463E" w:rsidP="00FD370D">
            <w:pPr>
              <w:jc w:val="center"/>
              <w:rPr>
                <w:rFonts w:eastAsia="Times New Roman"/>
                <w:color w:val="000000"/>
              </w:rPr>
            </w:pPr>
            <w:r w:rsidRPr="00A5463E">
              <w:rPr>
                <w:rFonts w:eastAsia="Times New Roman"/>
                <w:color w:val="000000"/>
              </w:rPr>
              <w:t>Brown noddy</w:t>
            </w:r>
          </w:p>
        </w:tc>
        <w:tc>
          <w:tcPr>
            <w:tcW w:w="1800" w:type="dxa"/>
            <w:tcBorders>
              <w:top w:val="nil"/>
              <w:left w:val="nil"/>
              <w:bottom w:val="nil"/>
              <w:right w:val="nil"/>
            </w:tcBorders>
            <w:shd w:val="clear" w:color="auto" w:fill="auto"/>
            <w:noWrap/>
            <w:vAlign w:val="center"/>
            <w:hideMark/>
          </w:tcPr>
          <w:p w14:paraId="6CFB2F2F" w14:textId="77777777" w:rsidR="00A5463E" w:rsidRPr="00A5463E" w:rsidRDefault="00A5463E" w:rsidP="00FD370D">
            <w:pPr>
              <w:jc w:val="center"/>
              <w:rPr>
                <w:rFonts w:eastAsia="Times New Roman"/>
                <w:color w:val="000000"/>
              </w:rPr>
            </w:pPr>
            <w:r w:rsidRPr="00A5463E">
              <w:rPr>
                <w:rFonts w:eastAsia="Times New Roman"/>
                <w:color w:val="000000"/>
              </w:rPr>
              <w:t>Noio koha</w:t>
            </w:r>
          </w:p>
        </w:tc>
        <w:tc>
          <w:tcPr>
            <w:tcW w:w="3743" w:type="dxa"/>
            <w:tcBorders>
              <w:top w:val="nil"/>
              <w:left w:val="nil"/>
              <w:bottom w:val="nil"/>
              <w:right w:val="nil"/>
            </w:tcBorders>
            <w:shd w:val="clear" w:color="auto" w:fill="auto"/>
            <w:noWrap/>
            <w:vAlign w:val="center"/>
            <w:hideMark/>
          </w:tcPr>
          <w:p w14:paraId="7B4E05EC" w14:textId="77777777" w:rsidR="00A5463E" w:rsidRPr="00A5463E" w:rsidRDefault="00A5463E" w:rsidP="00FD370D">
            <w:pPr>
              <w:jc w:val="center"/>
              <w:rPr>
                <w:rFonts w:eastAsia="Times New Roman"/>
                <w:i/>
                <w:iCs/>
                <w:color w:val="000000"/>
              </w:rPr>
            </w:pPr>
            <w:r w:rsidRPr="00A5463E">
              <w:rPr>
                <w:rFonts w:eastAsia="Times New Roman"/>
                <w:i/>
                <w:iCs/>
                <w:color w:val="000000"/>
              </w:rPr>
              <w:t>Anous stolidus</w:t>
            </w:r>
          </w:p>
        </w:tc>
        <w:tc>
          <w:tcPr>
            <w:tcW w:w="926" w:type="dxa"/>
            <w:tcBorders>
              <w:top w:val="nil"/>
              <w:left w:val="nil"/>
              <w:bottom w:val="nil"/>
              <w:right w:val="nil"/>
            </w:tcBorders>
            <w:shd w:val="clear" w:color="auto" w:fill="auto"/>
            <w:noWrap/>
            <w:vAlign w:val="center"/>
            <w:hideMark/>
          </w:tcPr>
          <w:p w14:paraId="7B4625A4" w14:textId="644F31E4"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F1157B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B8E2CD1"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585A16E8" w14:textId="77777777" w:rsidR="00A5463E" w:rsidRPr="00A5463E" w:rsidRDefault="00A5463E" w:rsidP="00FD370D">
            <w:pPr>
              <w:jc w:val="center"/>
              <w:rPr>
                <w:rFonts w:eastAsia="Times New Roman"/>
                <w:color w:val="000000"/>
              </w:rPr>
            </w:pPr>
            <w:r w:rsidRPr="00A5463E">
              <w:rPr>
                <w:rFonts w:eastAsia="Times New Roman"/>
                <w:color w:val="000000"/>
              </w:rPr>
              <w:t>Bulwer's Petrel</w:t>
            </w:r>
          </w:p>
        </w:tc>
        <w:tc>
          <w:tcPr>
            <w:tcW w:w="1800" w:type="dxa"/>
            <w:tcBorders>
              <w:top w:val="nil"/>
              <w:left w:val="nil"/>
              <w:bottom w:val="nil"/>
              <w:right w:val="nil"/>
            </w:tcBorders>
            <w:shd w:val="clear" w:color="auto" w:fill="auto"/>
            <w:noWrap/>
            <w:vAlign w:val="center"/>
            <w:hideMark/>
          </w:tcPr>
          <w:p w14:paraId="132D98FA" w14:textId="77777777" w:rsidR="00A5463E" w:rsidRPr="00A5463E" w:rsidRDefault="00A5463E" w:rsidP="00FD370D">
            <w:pPr>
              <w:jc w:val="center"/>
              <w:rPr>
                <w:rFonts w:eastAsia="Times New Roman"/>
                <w:color w:val="000000"/>
              </w:rPr>
            </w:pPr>
            <w:r w:rsidRPr="00A5463E">
              <w:rPr>
                <w:rFonts w:eastAsia="Times New Roman"/>
                <w:color w:val="000000"/>
              </w:rPr>
              <w:t>ʻOu</w:t>
            </w:r>
          </w:p>
        </w:tc>
        <w:tc>
          <w:tcPr>
            <w:tcW w:w="3743" w:type="dxa"/>
            <w:tcBorders>
              <w:top w:val="nil"/>
              <w:left w:val="nil"/>
              <w:bottom w:val="nil"/>
              <w:right w:val="nil"/>
            </w:tcBorders>
            <w:shd w:val="clear" w:color="auto" w:fill="auto"/>
            <w:noWrap/>
            <w:vAlign w:val="center"/>
            <w:hideMark/>
          </w:tcPr>
          <w:p w14:paraId="5752685D" w14:textId="77777777" w:rsidR="00A5463E" w:rsidRPr="00A5463E" w:rsidRDefault="00A5463E" w:rsidP="00FD370D">
            <w:pPr>
              <w:jc w:val="center"/>
              <w:rPr>
                <w:rFonts w:eastAsia="Times New Roman"/>
                <w:i/>
                <w:iCs/>
                <w:color w:val="000000"/>
              </w:rPr>
            </w:pPr>
            <w:r w:rsidRPr="00A5463E">
              <w:rPr>
                <w:rFonts w:eastAsia="Times New Roman"/>
                <w:i/>
                <w:iCs/>
                <w:color w:val="000000"/>
              </w:rPr>
              <w:t>Bulweria bulwerii</w:t>
            </w:r>
          </w:p>
        </w:tc>
        <w:tc>
          <w:tcPr>
            <w:tcW w:w="926" w:type="dxa"/>
            <w:tcBorders>
              <w:top w:val="nil"/>
              <w:left w:val="nil"/>
              <w:bottom w:val="nil"/>
              <w:right w:val="nil"/>
            </w:tcBorders>
            <w:shd w:val="clear" w:color="auto" w:fill="auto"/>
            <w:noWrap/>
            <w:vAlign w:val="center"/>
            <w:hideMark/>
          </w:tcPr>
          <w:p w14:paraId="0F7AA4CF" w14:textId="19797E9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783C4336"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75DE78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88747B6" w14:textId="77777777" w:rsidR="00A5463E" w:rsidRPr="00A5463E" w:rsidRDefault="00A5463E" w:rsidP="00FD370D">
            <w:pPr>
              <w:jc w:val="center"/>
              <w:rPr>
                <w:rFonts w:eastAsia="Times New Roman"/>
                <w:color w:val="000000"/>
              </w:rPr>
            </w:pPr>
            <w:r w:rsidRPr="00A5463E">
              <w:rPr>
                <w:rFonts w:eastAsia="Times New Roman"/>
                <w:color w:val="000000"/>
              </w:rPr>
              <w:t>Christmas shearwater</w:t>
            </w:r>
          </w:p>
        </w:tc>
        <w:tc>
          <w:tcPr>
            <w:tcW w:w="1800" w:type="dxa"/>
            <w:tcBorders>
              <w:top w:val="nil"/>
              <w:left w:val="nil"/>
              <w:bottom w:val="nil"/>
              <w:right w:val="nil"/>
            </w:tcBorders>
            <w:shd w:val="clear" w:color="auto" w:fill="auto"/>
            <w:noWrap/>
            <w:vAlign w:val="center"/>
            <w:hideMark/>
          </w:tcPr>
          <w:p w14:paraId="38D6D0A8"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40F9812"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nativitatis</w:t>
            </w:r>
          </w:p>
        </w:tc>
        <w:tc>
          <w:tcPr>
            <w:tcW w:w="926" w:type="dxa"/>
            <w:tcBorders>
              <w:top w:val="nil"/>
              <w:left w:val="nil"/>
              <w:bottom w:val="nil"/>
              <w:right w:val="nil"/>
            </w:tcBorders>
            <w:shd w:val="clear" w:color="auto" w:fill="auto"/>
            <w:noWrap/>
            <w:vAlign w:val="center"/>
            <w:hideMark/>
          </w:tcPr>
          <w:p w14:paraId="0549B89E" w14:textId="715C9FBE"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1A06FF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AEB693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42FA9A8" w14:textId="77777777" w:rsidR="00A5463E" w:rsidRPr="00A5463E" w:rsidRDefault="00A5463E" w:rsidP="00FD370D">
            <w:pPr>
              <w:jc w:val="center"/>
              <w:rPr>
                <w:rFonts w:eastAsia="Times New Roman"/>
                <w:color w:val="000000"/>
              </w:rPr>
            </w:pPr>
            <w:r w:rsidRPr="00A5463E">
              <w:rPr>
                <w:rFonts w:eastAsia="Times New Roman"/>
                <w:color w:val="000000"/>
              </w:rPr>
              <w:t>Cookʻs Petrel</w:t>
            </w:r>
          </w:p>
        </w:tc>
        <w:tc>
          <w:tcPr>
            <w:tcW w:w="1800" w:type="dxa"/>
            <w:tcBorders>
              <w:top w:val="nil"/>
              <w:left w:val="nil"/>
              <w:bottom w:val="nil"/>
              <w:right w:val="nil"/>
            </w:tcBorders>
            <w:shd w:val="clear" w:color="auto" w:fill="auto"/>
            <w:noWrap/>
            <w:vAlign w:val="center"/>
            <w:hideMark/>
          </w:tcPr>
          <w:p w14:paraId="638C93F4"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2314F6A5"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cookii</w:t>
            </w:r>
          </w:p>
        </w:tc>
        <w:tc>
          <w:tcPr>
            <w:tcW w:w="926" w:type="dxa"/>
            <w:tcBorders>
              <w:top w:val="nil"/>
              <w:left w:val="nil"/>
              <w:bottom w:val="nil"/>
              <w:right w:val="nil"/>
            </w:tcBorders>
            <w:shd w:val="clear" w:color="auto" w:fill="auto"/>
            <w:noWrap/>
            <w:vAlign w:val="center"/>
            <w:hideMark/>
          </w:tcPr>
          <w:p w14:paraId="7646ED35" w14:textId="4D39DFAE"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252132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979CFA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11FF801" w14:textId="77777777" w:rsidR="00A5463E" w:rsidRPr="00A5463E" w:rsidRDefault="00A5463E" w:rsidP="00FD370D">
            <w:pPr>
              <w:jc w:val="center"/>
              <w:rPr>
                <w:rFonts w:eastAsia="Times New Roman"/>
                <w:color w:val="000000"/>
              </w:rPr>
            </w:pPr>
            <w:r w:rsidRPr="00A5463E">
              <w:rPr>
                <w:rFonts w:eastAsia="Times New Roman"/>
                <w:color w:val="000000"/>
              </w:rPr>
              <w:t>Gray-backed tern</w:t>
            </w:r>
          </w:p>
        </w:tc>
        <w:tc>
          <w:tcPr>
            <w:tcW w:w="1800" w:type="dxa"/>
            <w:tcBorders>
              <w:top w:val="nil"/>
              <w:left w:val="nil"/>
              <w:bottom w:val="nil"/>
              <w:right w:val="nil"/>
            </w:tcBorders>
            <w:shd w:val="clear" w:color="auto" w:fill="auto"/>
            <w:noWrap/>
            <w:vAlign w:val="center"/>
            <w:hideMark/>
          </w:tcPr>
          <w:p w14:paraId="727A435C" w14:textId="77777777" w:rsidR="00A5463E" w:rsidRPr="00A5463E" w:rsidRDefault="00A5463E" w:rsidP="00FD370D">
            <w:pPr>
              <w:jc w:val="center"/>
              <w:rPr>
                <w:rFonts w:eastAsia="Times New Roman"/>
                <w:color w:val="000000"/>
              </w:rPr>
            </w:pPr>
            <w:r w:rsidRPr="00A5463E">
              <w:rPr>
                <w:rFonts w:eastAsia="Times New Roman"/>
                <w:color w:val="000000"/>
              </w:rPr>
              <w:t>Pokalakla</w:t>
            </w:r>
          </w:p>
        </w:tc>
        <w:tc>
          <w:tcPr>
            <w:tcW w:w="3743" w:type="dxa"/>
            <w:tcBorders>
              <w:top w:val="nil"/>
              <w:left w:val="nil"/>
              <w:bottom w:val="nil"/>
              <w:right w:val="nil"/>
            </w:tcBorders>
            <w:shd w:val="clear" w:color="auto" w:fill="auto"/>
            <w:noWrap/>
            <w:vAlign w:val="center"/>
            <w:hideMark/>
          </w:tcPr>
          <w:p w14:paraId="57770A25" w14:textId="19F239D8" w:rsidR="00A5463E" w:rsidRPr="00A5463E" w:rsidRDefault="00A5463E" w:rsidP="006422AA">
            <w:pPr>
              <w:ind w:right="258"/>
              <w:jc w:val="center"/>
              <w:rPr>
                <w:rFonts w:eastAsia="Times New Roman"/>
                <w:i/>
                <w:iCs/>
                <w:color w:val="000000"/>
              </w:rPr>
            </w:pPr>
            <w:r w:rsidRPr="00A5463E">
              <w:rPr>
                <w:rFonts w:eastAsia="Times New Roman"/>
                <w:i/>
                <w:iCs/>
                <w:color w:val="000000"/>
              </w:rPr>
              <w:t>Onychonprion lunatus</w:t>
            </w:r>
          </w:p>
        </w:tc>
        <w:tc>
          <w:tcPr>
            <w:tcW w:w="926" w:type="dxa"/>
            <w:tcBorders>
              <w:top w:val="nil"/>
              <w:left w:val="nil"/>
              <w:bottom w:val="nil"/>
              <w:right w:val="nil"/>
            </w:tcBorders>
            <w:shd w:val="clear" w:color="auto" w:fill="auto"/>
            <w:noWrap/>
            <w:vAlign w:val="center"/>
            <w:hideMark/>
          </w:tcPr>
          <w:p w14:paraId="0CCD12AC" w14:textId="323FB51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94FAAA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1B64BCA"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9863ED4" w14:textId="77777777" w:rsidR="00A5463E" w:rsidRPr="00A5463E" w:rsidRDefault="00A5463E" w:rsidP="00FD370D">
            <w:pPr>
              <w:jc w:val="center"/>
              <w:rPr>
                <w:rFonts w:eastAsia="Times New Roman"/>
                <w:color w:val="000000"/>
              </w:rPr>
            </w:pPr>
            <w:r w:rsidRPr="00A5463E">
              <w:rPr>
                <w:rFonts w:eastAsia="Times New Roman"/>
                <w:color w:val="000000"/>
              </w:rPr>
              <w:t>Great frigatebird</w:t>
            </w:r>
          </w:p>
        </w:tc>
        <w:tc>
          <w:tcPr>
            <w:tcW w:w="1800" w:type="dxa"/>
            <w:tcBorders>
              <w:top w:val="nil"/>
              <w:left w:val="nil"/>
              <w:bottom w:val="nil"/>
              <w:right w:val="nil"/>
            </w:tcBorders>
            <w:shd w:val="clear" w:color="auto" w:fill="auto"/>
            <w:noWrap/>
            <w:vAlign w:val="center"/>
            <w:hideMark/>
          </w:tcPr>
          <w:p w14:paraId="4E251891" w14:textId="77777777" w:rsidR="00A5463E" w:rsidRPr="00A5463E" w:rsidRDefault="00A5463E" w:rsidP="00FD370D">
            <w:pPr>
              <w:jc w:val="center"/>
              <w:rPr>
                <w:rFonts w:eastAsia="Times New Roman"/>
                <w:color w:val="000000"/>
              </w:rPr>
            </w:pPr>
            <w:r w:rsidRPr="00A5463E">
              <w:rPr>
                <w:rFonts w:eastAsia="Times New Roman"/>
                <w:color w:val="000000"/>
              </w:rPr>
              <w:t>ʻIwa</w:t>
            </w:r>
          </w:p>
        </w:tc>
        <w:tc>
          <w:tcPr>
            <w:tcW w:w="3743" w:type="dxa"/>
            <w:tcBorders>
              <w:top w:val="nil"/>
              <w:left w:val="nil"/>
              <w:bottom w:val="nil"/>
              <w:right w:val="nil"/>
            </w:tcBorders>
            <w:shd w:val="clear" w:color="auto" w:fill="auto"/>
            <w:noWrap/>
            <w:vAlign w:val="center"/>
            <w:hideMark/>
          </w:tcPr>
          <w:p w14:paraId="002C4C72" w14:textId="77777777" w:rsidR="00A5463E" w:rsidRPr="00A5463E" w:rsidRDefault="00A5463E" w:rsidP="00FD370D">
            <w:pPr>
              <w:jc w:val="center"/>
              <w:rPr>
                <w:rFonts w:eastAsia="Times New Roman"/>
                <w:i/>
                <w:iCs/>
                <w:color w:val="000000"/>
              </w:rPr>
            </w:pPr>
            <w:r w:rsidRPr="00A5463E">
              <w:rPr>
                <w:rFonts w:eastAsia="Times New Roman"/>
                <w:i/>
                <w:iCs/>
                <w:color w:val="000000"/>
              </w:rPr>
              <w:t>Fregata minor</w:t>
            </w:r>
          </w:p>
        </w:tc>
        <w:tc>
          <w:tcPr>
            <w:tcW w:w="926" w:type="dxa"/>
            <w:tcBorders>
              <w:top w:val="nil"/>
              <w:left w:val="nil"/>
              <w:bottom w:val="nil"/>
              <w:right w:val="nil"/>
            </w:tcBorders>
            <w:shd w:val="clear" w:color="auto" w:fill="auto"/>
            <w:noWrap/>
            <w:vAlign w:val="center"/>
            <w:hideMark/>
          </w:tcPr>
          <w:p w14:paraId="3E7D55C1" w14:textId="7877F843"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4AF972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051985D"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54EF244" w14:textId="77777777" w:rsidR="00A5463E" w:rsidRPr="00A5463E" w:rsidRDefault="00A5463E" w:rsidP="00FD370D">
            <w:pPr>
              <w:jc w:val="center"/>
              <w:rPr>
                <w:rFonts w:eastAsia="Times New Roman"/>
                <w:color w:val="000000"/>
              </w:rPr>
            </w:pPr>
            <w:r w:rsidRPr="00A5463E">
              <w:rPr>
                <w:rFonts w:eastAsia="Times New Roman"/>
                <w:color w:val="000000"/>
              </w:rPr>
              <w:t>Hawaiian black noddy</w:t>
            </w:r>
          </w:p>
        </w:tc>
        <w:tc>
          <w:tcPr>
            <w:tcW w:w="1800" w:type="dxa"/>
            <w:tcBorders>
              <w:top w:val="nil"/>
              <w:left w:val="nil"/>
              <w:bottom w:val="nil"/>
              <w:right w:val="nil"/>
            </w:tcBorders>
            <w:shd w:val="clear" w:color="auto" w:fill="auto"/>
            <w:noWrap/>
            <w:vAlign w:val="center"/>
            <w:hideMark/>
          </w:tcPr>
          <w:p w14:paraId="00B0E350"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D0D27EA" w14:textId="77777777" w:rsidR="00A5463E" w:rsidRPr="00A5463E" w:rsidRDefault="00A5463E" w:rsidP="00FD370D">
            <w:pPr>
              <w:jc w:val="center"/>
              <w:rPr>
                <w:rFonts w:eastAsia="Times New Roman"/>
                <w:i/>
                <w:iCs/>
                <w:color w:val="000000"/>
              </w:rPr>
            </w:pPr>
            <w:r w:rsidRPr="00A5463E">
              <w:rPr>
                <w:rFonts w:eastAsia="Times New Roman"/>
                <w:i/>
                <w:iCs/>
                <w:color w:val="000000"/>
              </w:rPr>
              <w:t>Anous minutus melanogenys</w:t>
            </w:r>
          </w:p>
        </w:tc>
        <w:tc>
          <w:tcPr>
            <w:tcW w:w="926" w:type="dxa"/>
            <w:tcBorders>
              <w:top w:val="nil"/>
              <w:left w:val="nil"/>
              <w:bottom w:val="nil"/>
              <w:right w:val="nil"/>
            </w:tcBorders>
            <w:shd w:val="clear" w:color="auto" w:fill="auto"/>
            <w:noWrap/>
            <w:vAlign w:val="center"/>
            <w:hideMark/>
          </w:tcPr>
          <w:p w14:paraId="1CC10A29" w14:textId="766E7F4A"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46C57EAE"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F479E7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96CF6D" w14:textId="77777777" w:rsidR="00A5463E" w:rsidRPr="00A5463E" w:rsidRDefault="00A5463E" w:rsidP="00FD370D">
            <w:pPr>
              <w:jc w:val="center"/>
              <w:rPr>
                <w:rFonts w:eastAsia="Times New Roman"/>
                <w:color w:val="000000"/>
              </w:rPr>
            </w:pPr>
            <w:r w:rsidRPr="00A5463E">
              <w:rPr>
                <w:rFonts w:eastAsia="Times New Roman"/>
                <w:color w:val="000000"/>
              </w:rPr>
              <w:t>Hawaiian petrel (dark-rumped petrel)</w:t>
            </w:r>
          </w:p>
        </w:tc>
        <w:tc>
          <w:tcPr>
            <w:tcW w:w="1800" w:type="dxa"/>
            <w:tcBorders>
              <w:top w:val="nil"/>
              <w:left w:val="nil"/>
              <w:bottom w:val="nil"/>
              <w:right w:val="nil"/>
            </w:tcBorders>
            <w:shd w:val="clear" w:color="auto" w:fill="auto"/>
            <w:noWrap/>
            <w:vAlign w:val="center"/>
            <w:hideMark/>
          </w:tcPr>
          <w:p w14:paraId="79A04D61" w14:textId="77777777" w:rsidR="00A5463E" w:rsidRPr="00A5463E" w:rsidRDefault="00A5463E" w:rsidP="00FD370D">
            <w:pPr>
              <w:jc w:val="center"/>
              <w:rPr>
                <w:rFonts w:eastAsia="Times New Roman"/>
                <w:color w:val="000000"/>
              </w:rPr>
            </w:pPr>
            <w:r w:rsidRPr="00A5463E">
              <w:rPr>
                <w:rFonts w:eastAsia="Times New Roman"/>
                <w:color w:val="000000"/>
              </w:rPr>
              <w:t>ʻUaʻu</w:t>
            </w:r>
          </w:p>
        </w:tc>
        <w:tc>
          <w:tcPr>
            <w:tcW w:w="3743" w:type="dxa"/>
            <w:tcBorders>
              <w:top w:val="nil"/>
              <w:left w:val="nil"/>
              <w:bottom w:val="nil"/>
              <w:right w:val="nil"/>
            </w:tcBorders>
            <w:shd w:val="clear" w:color="auto" w:fill="auto"/>
            <w:noWrap/>
            <w:vAlign w:val="center"/>
            <w:hideMark/>
          </w:tcPr>
          <w:p w14:paraId="15C578B4"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phaeopygia sandwichensis</w:t>
            </w:r>
          </w:p>
        </w:tc>
        <w:tc>
          <w:tcPr>
            <w:tcW w:w="926" w:type="dxa"/>
            <w:tcBorders>
              <w:top w:val="nil"/>
              <w:left w:val="nil"/>
              <w:bottom w:val="nil"/>
              <w:right w:val="nil"/>
            </w:tcBorders>
            <w:shd w:val="clear" w:color="auto" w:fill="auto"/>
            <w:noWrap/>
            <w:vAlign w:val="center"/>
            <w:hideMark/>
          </w:tcPr>
          <w:p w14:paraId="53B44B9C" w14:textId="755D8722" w:rsidR="00A5463E" w:rsidRPr="00A5463E" w:rsidRDefault="006422AA" w:rsidP="00FD370D">
            <w:pPr>
              <w:jc w:val="center"/>
              <w:rPr>
                <w:rFonts w:eastAsia="Times New Roman"/>
                <w:color w:val="000000"/>
              </w:rPr>
            </w:pPr>
            <w:r>
              <w:rPr>
                <w:rFonts w:eastAsia="Times New Roman"/>
                <w:color w:val="000000"/>
              </w:rPr>
              <w:t>E(R)</w:t>
            </w:r>
          </w:p>
        </w:tc>
      </w:tr>
      <w:tr w:rsidR="006422AA" w:rsidRPr="00A5463E" w14:paraId="397D20B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199BF57"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224E3630" w14:textId="77777777" w:rsidR="00A5463E" w:rsidRPr="00A5463E" w:rsidRDefault="00A5463E" w:rsidP="00FD370D">
            <w:pPr>
              <w:jc w:val="center"/>
              <w:rPr>
                <w:rFonts w:eastAsia="Times New Roman"/>
                <w:color w:val="000000"/>
              </w:rPr>
            </w:pPr>
            <w:r w:rsidRPr="00A5463E">
              <w:rPr>
                <w:rFonts w:eastAsia="Times New Roman"/>
                <w:color w:val="000000"/>
              </w:rPr>
              <w:t>Juan Fernandez petrel</w:t>
            </w:r>
          </w:p>
        </w:tc>
        <w:tc>
          <w:tcPr>
            <w:tcW w:w="1800" w:type="dxa"/>
            <w:tcBorders>
              <w:top w:val="nil"/>
              <w:left w:val="nil"/>
              <w:bottom w:val="nil"/>
              <w:right w:val="nil"/>
            </w:tcBorders>
            <w:shd w:val="clear" w:color="auto" w:fill="auto"/>
            <w:noWrap/>
            <w:vAlign w:val="center"/>
            <w:hideMark/>
          </w:tcPr>
          <w:p w14:paraId="2D81912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EAA441B"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externa</w:t>
            </w:r>
          </w:p>
        </w:tc>
        <w:tc>
          <w:tcPr>
            <w:tcW w:w="926" w:type="dxa"/>
            <w:tcBorders>
              <w:top w:val="nil"/>
              <w:left w:val="nil"/>
              <w:bottom w:val="nil"/>
              <w:right w:val="nil"/>
            </w:tcBorders>
            <w:shd w:val="clear" w:color="auto" w:fill="auto"/>
            <w:noWrap/>
            <w:vAlign w:val="center"/>
            <w:hideMark/>
          </w:tcPr>
          <w:p w14:paraId="4503AFD4" w14:textId="4046E69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C5F343"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05C2DD9"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3B57A7DD" w14:textId="77777777" w:rsidR="00A5463E" w:rsidRPr="00A5463E" w:rsidRDefault="00A5463E" w:rsidP="00FD370D">
            <w:pPr>
              <w:jc w:val="center"/>
              <w:rPr>
                <w:rFonts w:eastAsia="Times New Roman"/>
                <w:color w:val="000000"/>
              </w:rPr>
            </w:pPr>
            <w:r w:rsidRPr="00A5463E">
              <w:rPr>
                <w:rFonts w:eastAsia="Times New Roman"/>
                <w:color w:val="000000"/>
              </w:rPr>
              <w:t>Laysan albatross</w:t>
            </w:r>
          </w:p>
        </w:tc>
        <w:tc>
          <w:tcPr>
            <w:tcW w:w="1800" w:type="dxa"/>
            <w:tcBorders>
              <w:top w:val="nil"/>
              <w:left w:val="nil"/>
              <w:bottom w:val="nil"/>
              <w:right w:val="nil"/>
            </w:tcBorders>
            <w:shd w:val="clear" w:color="auto" w:fill="auto"/>
            <w:noWrap/>
            <w:vAlign w:val="center"/>
            <w:hideMark/>
          </w:tcPr>
          <w:p w14:paraId="2CCF8E72" w14:textId="77777777" w:rsidR="00A5463E" w:rsidRPr="00A5463E" w:rsidRDefault="00A5463E" w:rsidP="00FD370D">
            <w:pPr>
              <w:jc w:val="center"/>
              <w:rPr>
                <w:rFonts w:eastAsia="Times New Roman"/>
                <w:color w:val="000000"/>
              </w:rPr>
            </w:pPr>
            <w:r w:rsidRPr="00A5463E">
              <w:rPr>
                <w:rFonts w:eastAsia="Times New Roman"/>
                <w:color w:val="000000"/>
              </w:rPr>
              <w:t>Moli</w:t>
            </w:r>
          </w:p>
        </w:tc>
        <w:tc>
          <w:tcPr>
            <w:tcW w:w="3743" w:type="dxa"/>
            <w:tcBorders>
              <w:top w:val="nil"/>
              <w:left w:val="nil"/>
              <w:bottom w:val="nil"/>
              <w:right w:val="nil"/>
            </w:tcBorders>
            <w:shd w:val="clear" w:color="auto" w:fill="auto"/>
            <w:noWrap/>
            <w:vAlign w:val="center"/>
            <w:hideMark/>
          </w:tcPr>
          <w:p w14:paraId="319877FE" w14:textId="77777777" w:rsidR="00A5463E" w:rsidRPr="00A5463E" w:rsidRDefault="00A5463E" w:rsidP="00FD370D">
            <w:pPr>
              <w:jc w:val="center"/>
              <w:rPr>
                <w:rFonts w:eastAsia="Times New Roman"/>
                <w:i/>
                <w:iCs/>
                <w:color w:val="000000"/>
              </w:rPr>
            </w:pPr>
            <w:r w:rsidRPr="00A5463E">
              <w:rPr>
                <w:rFonts w:eastAsia="Times New Roman"/>
                <w:i/>
                <w:iCs/>
                <w:color w:val="000000"/>
              </w:rPr>
              <w:t>Phoebastria immutabilis</w:t>
            </w:r>
          </w:p>
        </w:tc>
        <w:tc>
          <w:tcPr>
            <w:tcW w:w="926" w:type="dxa"/>
            <w:tcBorders>
              <w:top w:val="nil"/>
              <w:left w:val="nil"/>
              <w:bottom w:val="nil"/>
              <w:right w:val="nil"/>
            </w:tcBorders>
            <w:shd w:val="clear" w:color="auto" w:fill="auto"/>
            <w:noWrap/>
            <w:vAlign w:val="center"/>
            <w:hideMark/>
          </w:tcPr>
          <w:p w14:paraId="4140172D" w14:textId="623296FC"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29C38817"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F1229F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46E15774" w14:textId="77777777" w:rsidR="00A5463E" w:rsidRPr="00A5463E" w:rsidRDefault="00A5463E" w:rsidP="00FD370D">
            <w:pPr>
              <w:jc w:val="center"/>
              <w:rPr>
                <w:rFonts w:eastAsia="Times New Roman"/>
                <w:color w:val="000000"/>
              </w:rPr>
            </w:pPr>
            <w:r w:rsidRPr="00A5463E">
              <w:rPr>
                <w:rFonts w:eastAsia="Times New Roman"/>
                <w:color w:val="000000"/>
              </w:rPr>
              <w:t>Masked Booby</w:t>
            </w:r>
          </w:p>
        </w:tc>
        <w:tc>
          <w:tcPr>
            <w:tcW w:w="1800" w:type="dxa"/>
            <w:tcBorders>
              <w:top w:val="nil"/>
              <w:left w:val="nil"/>
              <w:bottom w:val="nil"/>
              <w:right w:val="nil"/>
            </w:tcBorders>
            <w:shd w:val="clear" w:color="auto" w:fill="auto"/>
            <w:noWrap/>
            <w:vAlign w:val="center"/>
            <w:hideMark/>
          </w:tcPr>
          <w:p w14:paraId="4DE4CBBD"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5D690041" w14:textId="77777777" w:rsidR="00A5463E" w:rsidRPr="00A5463E" w:rsidRDefault="00A5463E" w:rsidP="00FD370D">
            <w:pPr>
              <w:jc w:val="center"/>
              <w:rPr>
                <w:rFonts w:eastAsia="Times New Roman"/>
                <w:i/>
                <w:iCs/>
                <w:color w:val="000000"/>
              </w:rPr>
            </w:pPr>
            <w:r w:rsidRPr="00A5463E">
              <w:rPr>
                <w:rFonts w:eastAsia="Times New Roman"/>
                <w:i/>
                <w:iCs/>
                <w:color w:val="000000"/>
              </w:rPr>
              <w:t>Sula dactylatra</w:t>
            </w:r>
          </w:p>
        </w:tc>
        <w:tc>
          <w:tcPr>
            <w:tcW w:w="926" w:type="dxa"/>
            <w:tcBorders>
              <w:top w:val="nil"/>
              <w:left w:val="nil"/>
              <w:bottom w:val="nil"/>
              <w:right w:val="nil"/>
            </w:tcBorders>
            <w:shd w:val="clear" w:color="auto" w:fill="auto"/>
            <w:noWrap/>
            <w:vAlign w:val="center"/>
            <w:hideMark/>
          </w:tcPr>
          <w:p w14:paraId="203B9B5A" w14:textId="5AFBA0A5"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5E05EFD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D489D4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5C61B68" w14:textId="77777777" w:rsidR="00A5463E" w:rsidRPr="00A5463E" w:rsidRDefault="00A5463E" w:rsidP="00FD370D">
            <w:pPr>
              <w:jc w:val="center"/>
              <w:rPr>
                <w:rFonts w:eastAsia="Times New Roman"/>
                <w:color w:val="000000"/>
              </w:rPr>
            </w:pPr>
            <w:r w:rsidRPr="00A5463E">
              <w:rPr>
                <w:rFonts w:eastAsia="Times New Roman"/>
                <w:color w:val="000000"/>
              </w:rPr>
              <w:t>Mottled petrel</w:t>
            </w:r>
          </w:p>
        </w:tc>
        <w:tc>
          <w:tcPr>
            <w:tcW w:w="1800" w:type="dxa"/>
            <w:tcBorders>
              <w:top w:val="nil"/>
              <w:left w:val="nil"/>
              <w:bottom w:val="nil"/>
              <w:right w:val="nil"/>
            </w:tcBorders>
            <w:shd w:val="clear" w:color="auto" w:fill="auto"/>
            <w:noWrap/>
            <w:vAlign w:val="center"/>
            <w:hideMark/>
          </w:tcPr>
          <w:p w14:paraId="4C165F9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115DF29C" w14:textId="77777777" w:rsidR="00A5463E" w:rsidRPr="00A5463E" w:rsidRDefault="00A5463E" w:rsidP="00FD370D">
            <w:pPr>
              <w:jc w:val="center"/>
              <w:rPr>
                <w:rFonts w:eastAsia="Times New Roman"/>
                <w:i/>
                <w:iCs/>
                <w:color w:val="000000"/>
              </w:rPr>
            </w:pPr>
            <w:r w:rsidRPr="00A5463E">
              <w:rPr>
                <w:rFonts w:eastAsia="Times New Roman"/>
                <w:i/>
                <w:iCs/>
                <w:color w:val="000000"/>
              </w:rPr>
              <w:t>Pterodroma inexpectata</w:t>
            </w:r>
          </w:p>
        </w:tc>
        <w:tc>
          <w:tcPr>
            <w:tcW w:w="926" w:type="dxa"/>
            <w:tcBorders>
              <w:top w:val="nil"/>
              <w:left w:val="nil"/>
              <w:bottom w:val="nil"/>
              <w:right w:val="nil"/>
            </w:tcBorders>
            <w:shd w:val="clear" w:color="auto" w:fill="auto"/>
            <w:noWrap/>
            <w:vAlign w:val="center"/>
            <w:hideMark/>
          </w:tcPr>
          <w:p w14:paraId="5C30FA7A" w14:textId="7B09C4B0"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362A74A"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24CDE212"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9668869" w14:textId="77777777" w:rsidR="00A5463E" w:rsidRPr="00A5463E" w:rsidRDefault="00A5463E" w:rsidP="00FD370D">
            <w:pPr>
              <w:jc w:val="center"/>
              <w:rPr>
                <w:rFonts w:eastAsia="Times New Roman"/>
                <w:color w:val="000000"/>
              </w:rPr>
            </w:pPr>
            <w:r w:rsidRPr="00A5463E">
              <w:rPr>
                <w:rFonts w:eastAsia="Times New Roman"/>
                <w:color w:val="000000"/>
              </w:rPr>
              <w:t>Newell's shearwater</w:t>
            </w:r>
          </w:p>
        </w:tc>
        <w:tc>
          <w:tcPr>
            <w:tcW w:w="1800" w:type="dxa"/>
            <w:tcBorders>
              <w:top w:val="nil"/>
              <w:left w:val="nil"/>
              <w:bottom w:val="nil"/>
              <w:right w:val="nil"/>
            </w:tcBorders>
            <w:shd w:val="clear" w:color="auto" w:fill="auto"/>
            <w:noWrap/>
            <w:vAlign w:val="center"/>
            <w:hideMark/>
          </w:tcPr>
          <w:p w14:paraId="3D8BDCA4" w14:textId="77777777" w:rsidR="00A5463E" w:rsidRPr="00A5463E" w:rsidRDefault="00A5463E" w:rsidP="00FD370D">
            <w:pPr>
              <w:jc w:val="center"/>
              <w:rPr>
                <w:rFonts w:eastAsia="Times New Roman"/>
                <w:color w:val="000000"/>
              </w:rPr>
            </w:pPr>
            <w:r w:rsidRPr="00A5463E">
              <w:rPr>
                <w:rFonts w:eastAsia="Times New Roman"/>
                <w:color w:val="000000"/>
              </w:rPr>
              <w:t>ʻAʻo</w:t>
            </w:r>
          </w:p>
        </w:tc>
        <w:tc>
          <w:tcPr>
            <w:tcW w:w="3743" w:type="dxa"/>
            <w:tcBorders>
              <w:top w:val="nil"/>
              <w:left w:val="nil"/>
              <w:bottom w:val="nil"/>
              <w:right w:val="nil"/>
            </w:tcBorders>
            <w:shd w:val="clear" w:color="auto" w:fill="auto"/>
            <w:noWrap/>
            <w:vAlign w:val="center"/>
            <w:hideMark/>
          </w:tcPr>
          <w:p w14:paraId="399C57C5"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newelli</w:t>
            </w:r>
          </w:p>
        </w:tc>
        <w:tc>
          <w:tcPr>
            <w:tcW w:w="926" w:type="dxa"/>
            <w:tcBorders>
              <w:top w:val="nil"/>
              <w:left w:val="nil"/>
              <w:bottom w:val="nil"/>
              <w:right w:val="nil"/>
            </w:tcBorders>
            <w:shd w:val="clear" w:color="auto" w:fill="auto"/>
            <w:noWrap/>
            <w:vAlign w:val="center"/>
            <w:hideMark/>
          </w:tcPr>
          <w:p w14:paraId="3DDFF263" w14:textId="7503BEA0" w:rsidR="00A5463E" w:rsidRPr="00A5463E" w:rsidRDefault="006422AA" w:rsidP="00FD370D">
            <w:pPr>
              <w:jc w:val="center"/>
              <w:rPr>
                <w:rFonts w:eastAsia="Times New Roman"/>
                <w:color w:val="000000"/>
              </w:rPr>
            </w:pPr>
            <w:r>
              <w:rPr>
                <w:rFonts w:eastAsia="Times New Roman"/>
                <w:color w:val="000000"/>
              </w:rPr>
              <w:t>E</w:t>
            </w:r>
          </w:p>
        </w:tc>
      </w:tr>
      <w:tr w:rsidR="006422AA" w:rsidRPr="00A5463E" w14:paraId="08088952"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AB8AE3C"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6A00D9EF" w14:textId="77777777" w:rsidR="00A5463E" w:rsidRPr="00A5463E" w:rsidRDefault="00A5463E" w:rsidP="00FD370D">
            <w:pPr>
              <w:jc w:val="center"/>
              <w:rPr>
                <w:rFonts w:eastAsia="Times New Roman"/>
                <w:color w:val="000000"/>
              </w:rPr>
            </w:pPr>
            <w:r w:rsidRPr="00A5463E">
              <w:rPr>
                <w:rFonts w:eastAsia="Times New Roman"/>
                <w:color w:val="000000"/>
              </w:rPr>
              <w:t>Red-footed booby</w:t>
            </w:r>
          </w:p>
        </w:tc>
        <w:tc>
          <w:tcPr>
            <w:tcW w:w="1800" w:type="dxa"/>
            <w:tcBorders>
              <w:top w:val="nil"/>
              <w:left w:val="nil"/>
              <w:bottom w:val="nil"/>
              <w:right w:val="nil"/>
            </w:tcBorders>
            <w:shd w:val="clear" w:color="auto" w:fill="auto"/>
            <w:noWrap/>
            <w:vAlign w:val="center"/>
            <w:hideMark/>
          </w:tcPr>
          <w:p w14:paraId="3DB5911F" w14:textId="77777777" w:rsidR="00A5463E" w:rsidRPr="00A5463E" w:rsidRDefault="00A5463E" w:rsidP="00FD370D">
            <w:pPr>
              <w:jc w:val="center"/>
              <w:rPr>
                <w:rFonts w:eastAsia="Times New Roman"/>
                <w:color w:val="000000"/>
              </w:rPr>
            </w:pPr>
            <w:r w:rsidRPr="00A5463E">
              <w:rPr>
                <w:rFonts w:eastAsia="Times New Roman"/>
                <w:color w:val="000000"/>
              </w:rPr>
              <w:t>ʻA</w:t>
            </w:r>
          </w:p>
        </w:tc>
        <w:tc>
          <w:tcPr>
            <w:tcW w:w="3743" w:type="dxa"/>
            <w:tcBorders>
              <w:top w:val="nil"/>
              <w:left w:val="nil"/>
              <w:bottom w:val="nil"/>
              <w:right w:val="nil"/>
            </w:tcBorders>
            <w:shd w:val="clear" w:color="auto" w:fill="auto"/>
            <w:noWrap/>
            <w:vAlign w:val="center"/>
            <w:hideMark/>
          </w:tcPr>
          <w:p w14:paraId="798D304B" w14:textId="77777777" w:rsidR="00A5463E" w:rsidRPr="00A5463E" w:rsidRDefault="00A5463E" w:rsidP="00FD370D">
            <w:pPr>
              <w:jc w:val="center"/>
              <w:rPr>
                <w:rFonts w:eastAsia="Times New Roman"/>
                <w:i/>
                <w:iCs/>
                <w:color w:val="000000"/>
              </w:rPr>
            </w:pPr>
            <w:r w:rsidRPr="00A5463E">
              <w:rPr>
                <w:rFonts w:eastAsia="Times New Roman"/>
                <w:i/>
                <w:iCs/>
                <w:color w:val="000000"/>
              </w:rPr>
              <w:t>Sula sula</w:t>
            </w:r>
          </w:p>
        </w:tc>
        <w:tc>
          <w:tcPr>
            <w:tcW w:w="926" w:type="dxa"/>
            <w:tcBorders>
              <w:top w:val="nil"/>
              <w:left w:val="nil"/>
              <w:bottom w:val="nil"/>
              <w:right w:val="nil"/>
            </w:tcBorders>
            <w:shd w:val="clear" w:color="auto" w:fill="auto"/>
            <w:noWrap/>
            <w:vAlign w:val="center"/>
            <w:hideMark/>
          </w:tcPr>
          <w:p w14:paraId="3882ABE0" w14:textId="40CB81D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428F4CC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88B33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94FB65E" w14:textId="77777777" w:rsidR="00A5463E" w:rsidRPr="00A5463E" w:rsidRDefault="00A5463E" w:rsidP="00FD370D">
            <w:pPr>
              <w:jc w:val="center"/>
              <w:rPr>
                <w:rFonts w:eastAsia="Times New Roman"/>
                <w:color w:val="000000"/>
              </w:rPr>
            </w:pPr>
            <w:r w:rsidRPr="00A5463E">
              <w:rPr>
                <w:rFonts w:eastAsia="Times New Roman"/>
                <w:color w:val="000000"/>
              </w:rPr>
              <w:t>Red-tailed tropicbird</w:t>
            </w:r>
          </w:p>
        </w:tc>
        <w:tc>
          <w:tcPr>
            <w:tcW w:w="1800" w:type="dxa"/>
            <w:tcBorders>
              <w:top w:val="nil"/>
              <w:left w:val="nil"/>
              <w:bottom w:val="nil"/>
              <w:right w:val="nil"/>
            </w:tcBorders>
            <w:shd w:val="clear" w:color="auto" w:fill="auto"/>
            <w:noWrap/>
            <w:vAlign w:val="center"/>
            <w:hideMark/>
          </w:tcPr>
          <w:p w14:paraId="0214243F"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59BF2E2C" w14:textId="77777777" w:rsidR="00A5463E" w:rsidRPr="00A5463E" w:rsidRDefault="00A5463E" w:rsidP="00FD370D">
            <w:pPr>
              <w:jc w:val="center"/>
              <w:rPr>
                <w:rFonts w:eastAsia="Times New Roman"/>
                <w:i/>
                <w:iCs/>
                <w:color w:val="000000"/>
              </w:rPr>
            </w:pPr>
            <w:r w:rsidRPr="00A5463E">
              <w:rPr>
                <w:rFonts w:eastAsia="Times New Roman"/>
                <w:i/>
                <w:iCs/>
                <w:color w:val="000000"/>
              </w:rPr>
              <w:t>Phaethon rubricauda</w:t>
            </w:r>
          </w:p>
        </w:tc>
        <w:tc>
          <w:tcPr>
            <w:tcW w:w="926" w:type="dxa"/>
            <w:tcBorders>
              <w:top w:val="nil"/>
              <w:left w:val="nil"/>
              <w:bottom w:val="nil"/>
              <w:right w:val="nil"/>
            </w:tcBorders>
            <w:shd w:val="clear" w:color="auto" w:fill="auto"/>
            <w:noWrap/>
            <w:vAlign w:val="center"/>
            <w:hideMark/>
          </w:tcPr>
          <w:p w14:paraId="165B2B0D" w14:textId="78A0DC97"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3CE0F0F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0E80DA24"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003D4FE1" w14:textId="77777777" w:rsidR="00A5463E" w:rsidRPr="00A5463E" w:rsidRDefault="00A5463E" w:rsidP="00FD370D">
            <w:pPr>
              <w:jc w:val="center"/>
              <w:rPr>
                <w:rFonts w:eastAsia="Times New Roman"/>
                <w:color w:val="000000"/>
              </w:rPr>
            </w:pPr>
            <w:r w:rsidRPr="00A5463E">
              <w:rPr>
                <w:rFonts w:eastAsia="Times New Roman"/>
                <w:color w:val="000000"/>
              </w:rPr>
              <w:t>Sooty tern</w:t>
            </w:r>
          </w:p>
        </w:tc>
        <w:tc>
          <w:tcPr>
            <w:tcW w:w="1800" w:type="dxa"/>
            <w:tcBorders>
              <w:top w:val="nil"/>
              <w:left w:val="nil"/>
              <w:bottom w:val="nil"/>
              <w:right w:val="nil"/>
            </w:tcBorders>
            <w:shd w:val="clear" w:color="auto" w:fill="auto"/>
            <w:noWrap/>
            <w:vAlign w:val="center"/>
            <w:hideMark/>
          </w:tcPr>
          <w:p w14:paraId="4B2E1213" w14:textId="77777777" w:rsidR="00A5463E" w:rsidRPr="00A5463E" w:rsidRDefault="00A5463E" w:rsidP="00FD370D">
            <w:pPr>
              <w:jc w:val="center"/>
              <w:rPr>
                <w:rFonts w:eastAsia="Times New Roman"/>
                <w:color w:val="000000"/>
              </w:rPr>
            </w:pPr>
            <w:r w:rsidRPr="00A5463E">
              <w:rPr>
                <w:rFonts w:eastAsia="Times New Roman"/>
                <w:color w:val="000000"/>
              </w:rPr>
              <w:t>ʻEwaʻewa</w:t>
            </w:r>
          </w:p>
        </w:tc>
        <w:tc>
          <w:tcPr>
            <w:tcW w:w="3743" w:type="dxa"/>
            <w:tcBorders>
              <w:top w:val="nil"/>
              <w:left w:val="nil"/>
              <w:bottom w:val="nil"/>
              <w:right w:val="nil"/>
            </w:tcBorders>
            <w:shd w:val="clear" w:color="auto" w:fill="auto"/>
            <w:noWrap/>
            <w:vAlign w:val="center"/>
            <w:hideMark/>
          </w:tcPr>
          <w:p w14:paraId="41784A9B" w14:textId="6DF1E0C6" w:rsidR="00A5463E" w:rsidRPr="00A5463E" w:rsidRDefault="00A5463E" w:rsidP="006422AA">
            <w:pPr>
              <w:jc w:val="center"/>
              <w:rPr>
                <w:rFonts w:eastAsia="Times New Roman"/>
                <w:i/>
                <w:iCs/>
                <w:color w:val="000000"/>
              </w:rPr>
            </w:pPr>
            <w:r w:rsidRPr="00A5463E">
              <w:rPr>
                <w:rFonts w:eastAsia="Times New Roman"/>
                <w:i/>
                <w:iCs/>
                <w:color w:val="000000"/>
              </w:rPr>
              <w:t>Onychoprion fuscata</w:t>
            </w:r>
          </w:p>
        </w:tc>
        <w:tc>
          <w:tcPr>
            <w:tcW w:w="926" w:type="dxa"/>
            <w:tcBorders>
              <w:top w:val="nil"/>
              <w:left w:val="nil"/>
              <w:bottom w:val="nil"/>
              <w:right w:val="nil"/>
            </w:tcBorders>
            <w:shd w:val="clear" w:color="auto" w:fill="auto"/>
            <w:noWrap/>
            <w:vAlign w:val="center"/>
            <w:hideMark/>
          </w:tcPr>
          <w:p w14:paraId="3ED2ED28" w14:textId="5A419A6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32173C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C8A3BD5"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7E262202" w14:textId="77777777" w:rsidR="00A5463E" w:rsidRPr="00A5463E" w:rsidRDefault="00A5463E" w:rsidP="00FD370D">
            <w:pPr>
              <w:jc w:val="center"/>
              <w:rPr>
                <w:rFonts w:eastAsia="Times New Roman"/>
                <w:color w:val="000000"/>
              </w:rPr>
            </w:pPr>
            <w:r w:rsidRPr="00A5463E">
              <w:rPr>
                <w:rFonts w:eastAsia="Times New Roman"/>
                <w:color w:val="000000"/>
              </w:rPr>
              <w:t>Wedge-tailed shearwater</w:t>
            </w:r>
          </w:p>
        </w:tc>
        <w:tc>
          <w:tcPr>
            <w:tcW w:w="1800" w:type="dxa"/>
            <w:tcBorders>
              <w:top w:val="nil"/>
              <w:left w:val="nil"/>
              <w:bottom w:val="nil"/>
              <w:right w:val="nil"/>
            </w:tcBorders>
            <w:shd w:val="clear" w:color="auto" w:fill="auto"/>
            <w:noWrap/>
            <w:vAlign w:val="center"/>
            <w:hideMark/>
          </w:tcPr>
          <w:p w14:paraId="17F39972" w14:textId="77777777" w:rsidR="00A5463E" w:rsidRPr="00A5463E" w:rsidRDefault="00A5463E" w:rsidP="00FD370D">
            <w:pPr>
              <w:jc w:val="center"/>
              <w:rPr>
                <w:rFonts w:eastAsia="Times New Roman"/>
                <w:color w:val="000000"/>
              </w:rPr>
            </w:pPr>
            <w:r w:rsidRPr="00A5463E">
              <w:rPr>
                <w:rFonts w:eastAsia="Times New Roman"/>
                <w:color w:val="000000"/>
              </w:rPr>
              <w:t>ʻUaʻu kani</w:t>
            </w:r>
          </w:p>
        </w:tc>
        <w:tc>
          <w:tcPr>
            <w:tcW w:w="3743" w:type="dxa"/>
            <w:tcBorders>
              <w:top w:val="nil"/>
              <w:left w:val="nil"/>
              <w:bottom w:val="nil"/>
              <w:right w:val="nil"/>
            </w:tcBorders>
            <w:shd w:val="clear" w:color="auto" w:fill="auto"/>
            <w:noWrap/>
            <w:vAlign w:val="center"/>
            <w:hideMark/>
          </w:tcPr>
          <w:p w14:paraId="7752617C" w14:textId="77777777" w:rsidR="00A5463E" w:rsidRPr="00A5463E" w:rsidRDefault="00A5463E" w:rsidP="00FD370D">
            <w:pPr>
              <w:jc w:val="center"/>
              <w:rPr>
                <w:rFonts w:eastAsia="Times New Roman"/>
                <w:i/>
                <w:iCs/>
                <w:color w:val="000000"/>
              </w:rPr>
            </w:pPr>
            <w:r w:rsidRPr="00A5463E">
              <w:rPr>
                <w:rFonts w:eastAsia="Times New Roman"/>
                <w:i/>
                <w:iCs/>
                <w:color w:val="000000"/>
              </w:rPr>
              <w:t>Puffinus pacificus</w:t>
            </w:r>
          </w:p>
        </w:tc>
        <w:tc>
          <w:tcPr>
            <w:tcW w:w="926" w:type="dxa"/>
            <w:tcBorders>
              <w:top w:val="nil"/>
              <w:left w:val="nil"/>
              <w:bottom w:val="nil"/>
              <w:right w:val="nil"/>
            </w:tcBorders>
            <w:shd w:val="clear" w:color="auto" w:fill="auto"/>
            <w:noWrap/>
            <w:vAlign w:val="center"/>
            <w:hideMark/>
          </w:tcPr>
          <w:p w14:paraId="2E72BF4B" w14:textId="21CC63B1"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346CF5AC"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3563FA87" w14:textId="77777777" w:rsidR="00A5463E" w:rsidRPr="00A5463E" w:rsidRDefault="00A5463E" w:rsidP="00FD370D">
            <w:pPr>
              <w:jc w:val="center"/>
              <w:rPr>
                <w:rFonts w:eastAsia="Times New Roman"/>
                <w:color w:val="000000"/>
              </w:rPr>
            </w:pPr>
            <w:r w:rsidRPr="00A5463E">
              <w:rPr>
                <w:rFonts w:eastAsia="Times New Roman"/>
                <w:color w:val="000000"/>
              </w:rPr>
              <w:lastRenderedPageBreak/>
              <w:t>Seabird</w:t>
            </w:r>
          </w:p>
        </w:tc>
        <w:tc>
          <w:tcPr>
            <w:tcW w:w="2801" w:type="dxa"/>
            <w:tcBorders>
              <w:top w:val="nil"/>
              <w:left w:val="nil"/>
              <w:bottom w:val="nil"/>
              <w:right w:val="nil"/>
            </w:tcBorders>
            <w:shd w:val="clear" w:color="auto" w:fill="auto"/>
            <w:noWrap/>
            <w:vAlign w:val="center"/>
            <w:hideMark/>
          </w:tcPr>
          <w:p w14:paraId="578EE755" w14:textId="77777777" w:rsidR="00A5463E" w:rsidRPr="00A5463E" w:rsidRDefault="00A5463E" w:rsidP="00FD370D">
            <w:pPr>
              <w:jc w:val="center"/>
              <w:rPr>
                <w:rFonts w:eastAsia="Times New Roman"/>
                <w:color w:val="000000"/>
              </w:rPr>
            </w:pPr>
            <w:r w:rsidRPr="00A5463E">
              <w:rPr>
                <w:rFonts w:eastAsia="Times New Roman"/>
                <w:color w:val="000000"/>
              </w:rPr>
              <w:t>White or ferry tern</w:t>
            </w:r>
          </w:p>
        </w:tc>
        <w:tc>
          <w:tcPr>
            <w:tcW w:w="1800" w:type="dxa"/>
            <w:tcBorders>
              <w:top w:val="nil"/>
              <w:left w:val="nil"/>
              <w:bottom w:val="nil"/>
              <w:right w:val="nil"/>
            </w:tcBorders>
            <w:shd w:val="clear" w:color="auto" w:fill="auto"/>
            <w:noWrap/>
            <w:vAlign w:val="center"/>
            <w:hideMark/>
          </w:tcPr>
          <w:p w14:paraId="204D9401" w14:textId="77777777" w:rsidR="00A5463E" w:rsidRPr="00A5463E" w:rsidRDefault="00A5463E" w:rsidP="00FD370D">
            <w:pPr>
              <w:jc w:val="center"/>
              <w:rPr>
                <w:rFonts w:eastAsia="Times New Roman"/>
                <w:color w:val="000000"/>
              </w:rPr>
            </w:pPr>
            <w:r w:rsidRPr="00A5463E">
              <w:rPr>
                <w:rFonts w:eastAsia="Times New Roman"/>
                <w:color w:val="000000"/>
              </w:rPr>
              <w:t>Manu-o-ku</w:t>
            </w:r>
          </w:p>
        </w:tc>
        <w:tc>
          <w:tcPr>
            <w:tcW w:w="3743" w:type="dxa"/>
            <w:tcBorders>
              <w:top w:val="nil"/>
              <w:left w:val="nil"/>
              <w:bottom w:val="nil"/>
              <w:right w:val="nil"/>
            </w:tcBorders>
            <w:shd w:val="clear" w:color="auto" w:fill="auto"/>
            <w:noWrap/>
            <w:vAlign w:val="center"/>
            <w:hideMark/>
          </w:tcPr>
          <w:p w14:paraId="5B33A1F5" w14:textId="77777777" w:rsidR="00A5463E" w:rsidRPr="00A5463E" w:rsidRDefault="00A5463E" w:rsidP="00FD370D">
            <w:pPr>
              <w:jc w:val="center"/>
              <w:rPr>
                <w:rFonts w:eastAsia="Times New Roman"/>
                <w:i/>
                <w:iCs/>
                <w:color w:val="000000"/>
              </w:rPr>
            </w:pPr>
            <w:r w:rsidRPr="00A5463E">
              <w:rPr>
                <w:rFonts w:eastAsia="Times New Roman"/>
                <w:i/>
                <w:iCs/>
                <w:color w:val="000000"/>
              </w:rPr>
              <w:t>Gygis alba</w:t>
            </w:r>
          </w:p>
        </w:tc>
        <w:tc>
          <w:tcPr>
            <w:tcW w:w="926" w:type="dxa"/>
            <w:tcBorders>
              <w:top w:val="nil"/>
              <w:left w:val="nil"/>
              <w:bottom w:val="nil"/>
              <w:right w:val="nil"/>
            </w:tcBorders>
            <w:shd w:val="clear" w:color="auto" w:fill="auto"/>
            <w:noWrap/>
            <w:vAlign w:val="center"/>
            <w:hideMark/>
          </w:tcPr>
          <w:p w14:paraId="66D92BAA" w14:textId="391938B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7B62CF84"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531983F3" w14:textId="77777777" w:rsidR="00A5463E" w:rsidRPr="00A5463E" w:rsidRDefault="00A5463E" w:rsidP="00FD370D">
            <w:pPr>
              <w:jc w:val="center"/>
              <w:rPr>
                <w:rFonts w:eastAsia="Times New Roman"/>
                <w:color w:val="000000"/>
              </w:rPr>
            </w:pPr>
            <w:r w:rsidRPr="00A5463E">
              <w:rPr>
                <w:rFonts w:eastAsia="Times New Roman"/>
                <w:color w:val="000000"/>
              </w:rPr>
              <w:t>Seabird</w:t>
            </w:r>
          </w:p>
        </w:tc>
        <w:tc>
          <w:tcPr>
            <w:tcW w:w="2801" w:type="dxa"/>
            <w:tcBorders>
              <w:top w:val="nil"/>
              <w:left w:val="nil"/>
              <w:bottom w:val="nil"/>
              <w:right w:val="nil"/>
            </w:tcBorders>
            <w:shd w:val="clear" w:color="auto" w:fill="auto"/>
            <w:noWrap/>
            <w:vAlign w:val="center"/>
            <w:hideMark/>
          </w:tcPr>
          <w:p w14:paraId="14E7F186" w14:textId="77777777" w:rsidR="00A5463E" w:rsidRPr="00A5463E" w:rsidRDefault="00A5463E" w:rsidP="00FD370D">
            <w:pPr>
              <w:jc w:val="center"/>
              <w:rPr>
                <w:rFonts w:eastAsia="Times New Roman"/>
                <w:color w:val="000000"/>
              </w:rPr>
            </w:pPr>
            <w:r w:rsidRPr="00A5463E">
              <w:rPr>
                <w:rFonts w:eastAsia="Times New Roman"/>
                <w:color w:val="000000"/>
              </w:rPr>
              <w:t>White-tailed tropic bird</w:t>
            </w:r>
          </w:p>
        </w:tc>
        <w:tc>
          <w:tcPr>
            <w:tcW w:w="1800" w:type="dxa"/>
            <w:tcBorders>
              <w:top w:val="nil"/>
              <w:left w:val="nil"/>
              <w:bottom w:val="nil"/>
              <w:right w:val="nil"/>
            </w:tcBorders>
            <w:shd w:val="clear" w:color="auto" w:fill="auto"/>
            <w:noWrap/>
            <w:vAlign w:val="center"/>
            <w:hideMark/>
          </w:tcPr>
          <w:p w14:paraId="212958E7" w14:textId="77777777" w:rsidR="00A5463E" w:rsidRPr="00A5463E" w:rsidRDefault="00A5463E" w:rsidP="00FD370D">
            <w:pPr>
              <w:jc w:val="center"/>
              <w:rPr>
                <w:rFonts w:eastAsia="Times New Roman"/>
                <w:color w:val="000000"/>
              </w:rPr>
            </w:pPr>
          </w:p>
        </w:tc>
        <w:tc>
          <w:tcPr>
            <w:tcW w:w="3743" w:type="dxa"/>
            <w:tcBorders>
              <w:top w:val="nil"/>
              <w:left w:val="nil"/>
              <w:bottom w:val="nil"/>
              <w:right w:val="nil"/>
            </w:tcBorders>
            <w:shd w:val="clear" w:color="auto" w:fill="auto"/>
            <w:noWrap/>
            <w:vAlign w:val="center"/>
            <w:hideMark/>
          </w:tcPr>
          <w:p w14:paraId="4A446ABD" w14:textId="34F760D5" w:rsidR="00A5463E" w:rsidRPr="00A5463E" w:rsidRDefault="00A5463E" w:rsidP="00FD370D">
            <w:pPr>
              <w:jc w:val="center"/>
              <w:rPr>
                <w:rFonts w:eastAsia="Times New Roman"/>
                <w:i/>
                <w:iCs/>
                <w:color w:val="000000"/>
              </w:rPr>
            </w:pPr>
            <w:r w:rsidRPr="00A5463E">
              <w:rPr>
                <w:rFonts w:eastAsia="Times New Roman"/>
                <w:i/>
                <w:iCs/>
                <w:color w:val="000000"/>
              </w:rPr>
              <w:t>Phaethon lepturus</w:t>
            </w:r>
          </w:p>
        </w:tc>
        <w:tc>
          <w:tcPr>
            <w:tcW w:w="926" w:type="dxa"/>
            <w:tcBorders>
              <w:top w:val="nil"/>
              <w:left w:val="nil"/>
              <w:bottom w:val="nil"/>
              <w:right w:val="nil"/>
            </w:tcBorders>
            <w:shd w:val="clear" w:color="auto" w:fill="auto"/>
            <w:noWrap/>
            <w:vAlign w:val="center"/>
            <w:hideMark/>
          </w:tcPr>
          <w:p w14:paraId="3DBF9FD0" w14:textId="041BB239" w:rsidR="00A5463E" w:rsidRPr="00A5463E" w:rsidRDefault="006422AA" w:rsidP="00FD370D">
            <w:pPr>
              <w:jc w:val="center"/>
              <w:rPr>
                <w:rFonts w:eastAsia="Times New Roman"/>
                <w:color w:val="000000"/>
              </w:rPr>
            </w:pPr>
            <w:r>
              <w:rPr>
                <w:rFonts w:eastAsia="Times New Roman"/>
                <w:color w:val="000000"/>
              </w:rPr>
              <w:t>Y</w:t>
            </w:r>
          </w:p>
        </w:tc>
      </w:tr>
      <w:tr w:rsidR="006422AA" w:rsidRPr="00A5463E" w14:paraId="6023705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8BFFCCE"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18523C70" w14:textId="77777777" w:rsidR="00A5463E" w:rsidRPr="00A5463E" w:rsidRDefault="00A5463E" w:rsidP="00FD370D">
            <w:pPr>
              <w:jc w:val="center"/>
              <w:rPr>
                <w:rFonts w:eastAsia="Times New Roman"/>
                <w:color w:val="000000"/>
              </w:rPr>
            </w:pPr>
            <w:r w:rsidRPr="00A5463E">
              <w:rPr>
                <w:rFonts w:eastAsia="Times New Roman"/>
                <w:color w:val="000000"/>
              </w:rPr>
              <w:t>Bristle-thighed curlew</w:t>
            </w:r>
          </w:p>
        </w:tc>
        <w:tc>
          <w:tcPr>
            <w:tcW w:w="1800" w:type="dxa"/>
            <w:tcBorders>
              <w:top w:val="nil"/>
              <w:left w:val="nil"/>
              <w:bottom w:val="nil"/>
              <w:right w:val="nil"/>
            </w:tcBorders>
            <w:shd w:val="clear" w:color="auto" w:fill="auto"/>
            <w:noWrap/>
            <w:vAlign w:val="center"/>
            <w:hideMark/>
          </w:tcPr>
          <w:p w14:paraId="25E540BF" w14:textId="77777777" w:rsidR="00A5463E" w:rsidRPr="00A5463E" w:rsidRDefault="00A5463E" w:rsidP="00FD370D">
            <w:pPr>
              <w:jc w:val="center"/>
              <w:rPr>
                <w:rFonts w:eastAsia="Times New Roman"/>
                <w:color w:val="000000"/>
              </w:rPr>
            </w:pPr>
            <w:r w:rsidRPr="00A5463E">
              <w:rPr>
                <w:rFonts w:eastAsia="Times New Roman"/>
                <w:color w:val="000000"/>
              </w:rPr>
              <w:t>Kioea</w:t>
            </w:r>
          </w:p>
        </w:tc>
        <w:tc>
          <w:tcPr>
            <w:tcW w:w="3743" w:type="dxa"/>
            <w:tcBorders>
              <w:top w:val="nil"/>
              <w:left w:val="nil"/>
              <w:bottom w:val="nil"/>
              <w:right w:val="nil"/>
            </w:tcBorders>
            <w:shd w:val="clear" w:color="auto" w:fill="auto"/>
            <w:noWrap/>
            <w:vAlign w:val="center"/>
            <w:hideMark/>
          </w:tcPr>
          <w:p w14:paraId="66F1B1BB" w14:textId="77777777" w:rsidR="00A5463E" w:rsidRPr="00A5463E" w:rsidRDefault="00A5463E" w:rsidP="00FD370D">
            <w:pPr>
              <w:jc w:val="center"/>
              <w:rPr>
                <w:rFonts w:eastAsia="Times New Roman"/>
                <w:i/>
                <w:iCs/>
                <w:color w:val="000000"/>
              </w:rPr>
            </w:pPr>
            <w:r w:rsidRPr="00A5463E">
              <w:rPr>
                <w:rFonts w:eastAsia="Times New Roman"/>
                <w:i/>
                <w:iCs/>
                <w:color w:val="000000"/>
              </w:rPr>
              <w:t>Numenius tahitiensis</w:t>
            </w:r>
          </w:p>
        </w:tc>
        <w:tc>
          <w:tcPr>
            <w:tcW w:w="926" w:type="dxa"/>
            <w:tcBorders>
              <w:top w:val="nil"/>
              <w:left w:val="nil"/>
              <w:bottom w:val="nil"/>
              <w:right w:val="nil"/>
            </w:tcBorders>
            <w:shd w:val="clear" w:color="auto" w:fill="auto"/>
            <w:noWrap/>
            <w:vAlign w:val="center"/>
            <w:hideMark/>
          </w:tcPr>
          <w:p w14:paraId="613C44AC" w14:textId="17A1C642"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07396E1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A99D57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0A9EBC27" w14:textId="77777777" w:rsidR="00A5463E" w:rsidRPr="00A5463E" w:rsidRDefault="00A5463E" w:rsidP="00FD370D">
            <w:pPr>
              <w:jc w:val="center"/>
              <w:rPr>
                <w:rFonts w:eastAsia="Times New Roman"/>
                <w:color w:val="000000"/>
              </w:rPr>
            </w:pPr>
            <w:r w:rsidRPr="00A5463E">
              <w:rPr>
                <w:rFonts w:eastAsia="Times New Roman"/>
                <w:color w:val="000000"/>
              </w:rPr>
              <w:t>Pacific golden plover</w:t>
            </w:r>
          </w:p>
        </w:tc>
        <w:tc>
          <w:tcPr>
            <w:tcW w:w="1800" w:type="dxa"/>
            <w:tcBorders>
              <w:top w:val="nil"/>
              <w:left w:val="nil"/>
              <w:bottom w:val="nil"/>
              <w:right w:val="nil"/>
            </w:tcBorders>
            <w:shd w:val="clear" w:color="auto" w:fill="auto"/>
            <w:noWrap/>
            <w:vAlign w:val="center"/>
            <w:hideMark/>
          </w:tcPr>
          <w:p w14:paraId="06A4E50F" w14:textId="77777777" w:rsidR="00A5463E" w:rsidRPr="00A5463E" w:rsidRDefault="00A5463E" w:rsidP="00FD370D">
            <w:pPr>
              <w:jc w:val="center"/>
              <w:rPr>
                <w:rFonts w:eastAsia="Times New Roman"/>
                <w:color w:val="000000"/>
              </w:rPr>
            </w:pPr>
            <w:r w:rsidRPr="00A5463E">
              <w:rPr>
                <w:rFonts w:eastAsia="Times New Roman"/>
                <w:color w:val="000000"/>
              </w:rPr>
              <w:t>Kolea</w:t>
            </w:r>
          </w:p>
        </w:tc>
        <w:tc>
          <w:tcPr>
            <w:tcW w:w="3743" w:type="dxa"/>
            <w:tcBorders>
              <w:top w:val="nil"/>
              <w:left w:val="nil"/>
              <w:bottom w:val="nil"/>
              <w:right w:val="nil"/>
            </w:tcBorders>
            <w:shd w:val="clear" w:color="auto" w:fill="auto"/>
            <w:noWrap/>
            <w:vAlign w:val="center"/>
            <w:hideMark/>
          </w:tcPr>
          <w:p w14:paraId="7EF42F76" w14:textId="77777777" w:rsidR="00A5463E" w:rsidRPr="00A5463E" w:rsidRDefault="00A5463E" w:rsidP="00FD370D">
            <w:pPr>
              <w:jc w:val="center"/>
              <w:rPr>
                <w:rFonts w:eastAsia="Times New Roman"/>
                <w:i/>
                <w:iCs/>
                <w:color w:val="000000"/>
              </w:rPr>
            </w:pPr>
            <w:r w:rsidRPr="00A5463E">
              <w:rPr>
                <w:rFonts w:eastAsia="Times New Roman"/>
                <w:i/>
                <w:iCs/>
                <w:color w:val="000000"/>
              </w:rPr>
              <w:t>Pluvialis fulva</w:t>
            </w:r>
          </w:p>
        </w:tc>
        <w:tc>
          <w:tcPr>
            <w:tcW w:w="926" w:type="dxa"/>
            <w:tcBorders>
              <w:top w:val="nil"/>
              <w:left w:val="nil"/>
              <w:bottom w:val="nil"/>
              <w:right w:val="nil"/>
            </w:tcBorders>
            <w:shd w:val="clear" w:color="auto" w:fill="auto"/>
            <w:noWrap/>
            <w:vAlign w:val="center"/>
            <w:hideMark/>
          </w:tcPr>
          <w:p w14:paraId="78CDB8DA" w14:textId="343F9C88"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6492D43F"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41425688"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28FE6CE2" w14:textId="77777777" w:rsidR="00A5463E" w:rsidRPr="00A5463E" w:rsidRDefault="00A5463E" w:rsidP="00FD370D">
            <w:pPr>
              <w:jc w:val="center"/>
              <w:rPr>
                <w:rFonts w:eastAsia="Times New Roman"/>
                <w:color w:val="000000"/>
              </w:rPr>
            </w:pPr>
            <w:r w:rsidRPr="00A5463E">
              <w:rPr>
                <w:rFonts w:eastAsia="Times New Roman"/>
                <w:color w:val="000000"/>
              </w:rPr>
              <w:t>Sanderling</w:t>
            </w:r>
          </w:p>
        </w:tc>
        <w:tc>
          <w:tcPr>
            <w:tcW w:w="1800" w:type="dxa"/>
            <w:tcBorders>
              <w:top w:val="nil"/>
              <w:left w:val="nil"/>
              <w:bottom w:val="nil"/>
              <w:right w:val="nil"/>
            </w:tcBorders>
            <w:shd w:val="clear" w:color="auto" w:fill="auto"/>
            <w:noWrap/>
            <w:vAlign w:val="center"/>
            <w:hideMark/>
          </w:tcPr>
          <w:p w14:paraId="43A3ECE6" w14:textId="77777777" w:rsidR="00A5463E" w:rsidRPr="00A5463E" w:rsidRDefault="00A5463E" w:rsidP="00FD370D">
            <w:pPr>
              <w:jc w:val="center"/>
              <w:rPr>
                <w:rFonts w:eastAsia="Times New Roman"/>
                <w:color w:val="000000"/>
              </w:rPr>
            </w:pPr>
            <w:r w:rsidRPr="00A5463E">
              <w:rPr>
                <w:rFonts w:eastAsia="Times New Roman"/>
                <w:color w:val="000000"/>
              </w:rPr>
              <w:t>Hunakai</w:t>
            </w:r>
          </w:p>
        </w:tc>
        <w:tc>
          <w:tcPr>
            <w:tcW w:w="3743" w:type="dxa"/>
            <w:tcBorders>
              <w:top w:val="nil"/>
              <w:left w:val="nil"/>
              <w:bottom w:val="nil"/>
              <w:right w:val="nil"/>
            </w:tcBorders>
            <w:shd w:val="clear" w:color="auto" w:fill="auto"/>
            <w:noWrap/>
            <w:vAlign w:val="center"/>
            <w:hideMark/>
          </w:tcPr>
          <w:p w14:paraId="02C40262" w14:textId="77777777" w:rsidR="00A5463E" w:rsidRPr="00A5463E" w:rsidRDefault="00A5463E" w:rsidP="00FD370D">
            <w:pPr>
              <w:jc w:val="center"/>
              <w:rPr>
                <w:rFonts w:eastAsia="Times New Roman"/>
                <w:i/>
                <w:iCs/>
                <w:color w:val="000000"/>
              </w:rPr>
            </w:pPr>
            <w:r w:rsidRPr="00A5463E">
              <w:rPr>
                <w:rFonts w:eastAsia="Times New Roman"/>
                <w:i/>
                <w:iCs/>
                <w:color w:val="000000"/>
              </w:rPr>
              <w:t>Calidris alba</w:t>
            </w:r>
          </w:p>
        </w:tc>
        <w:tc>
          <w:tcPr>
            <w:tcW w:w="926" w:type="dxa"/>
            <w:tcBorders>
              <w:top w:val="nil"/>
              <w:left w:val="nil"/>
              <w:bottom w:val="nil"/>
              <w:right w:val="nil"/>
            </w:tcBorders>
            <w:shd w:val="clear" w:color="auto" w:fill="auto"/>
            <w:noWrap/>
            <w:vAlign w:val="center"/>
            <w:hideMark/>
          </w:tcPr>
          <w:p w14:paraId="349C2060" w14:textId="0764DCFC"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52580138"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6FE56FC4"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4FFDAE35" w14:textId="77777777" w:rsidR="00A5463E" w:rsidRPr="00A5463E" w:rsidRDefault="00A5463E" w:rsidP="00FD370D">
            <w:pPr>
              <w:jc w:val="center"/>
              <w:rPr>
                <w:rFonts w:eastAsia="Times New Roman"/>
                <w:color w:val="000000"/>
              </w:rPr>
            </w:pPr>
            <w:r w:rsidRPr="00A5463E">
              <w:rPr>
                <w:rFonts w:eastAsia="Times New Roman"/>
                <w:color w:val="000000"/>
              </w:rPr>
              <w:t>Ruddy turnstone</w:t>
            </w:r>
          </w:p>
        </w:tc>
        <w:tc>
          <w:tcPr>
            <w:tcW w:w="1800" w:type="dxa"/>
            <w:tcBorders>
              <w:top w:val="nil"/>
              <w:left w:val="nil"/>
              <w:bottom w:val="nil"/>
              <w:right w:val="nil"/>
            </w:tcBorders>
            <w:shd w:val="clear" w:color="auto" w:fill="auto"/>
            <w:noWrap/>
            <w:vAlign w:val="center"/>
            <w:hideMark/>
          </w:tcPr>
          <w:p w14:paraId="521118C5" w14:textId="77777777" w:rsidR="00A5463E" w:rsidRPr="00A5463E" w:rsidRDefault="00A5463E" w:rsidP="00FD370D">
            <w:pPr>
              <w:jc w:val="center"/>
              <w:rPr>
                <w:rFonts w:eastAsia="Times New Roman"/>
                <w:color w:val="000000"/>
              </w:rPr>
            </w:pPr>
            <w:r w:rsidRPr="00A5463E">
              <w:rPr>
                <w:rFonts w:eastAsia="Times New Roman"/>
                <w:color w:val="000000"/>
              </w:rPr>
              <w:t>ʻAkekeke</w:t>
            </w:r>
          </w:p>
        </w:tc>
        <w:tc>
          <w:tcPr>
            <w:tcW w:w="3743" w:type="dxa"/>
            <w:tcBorders>
              <w:top w:val="nil"/>
              <w:left w:val="nil"/>
              <w:bottom w:val="nil"/>
              <w:right w:val="nil"/>
            </w:tcBorders>
            <w:shd w:val="clear" w:color="auto" w:fill="auto"/>
            <w:noWrap/>
            <w:vAlign w:val="center"/>
            <w:hideMark/>
          </w:tcPr>
          <w:p w14:paraId="74F01E85" w14:textId="77777777" w:rsidR="00A5463E" w:rsidRPr="00A5463E" w:rsidRDefault="00A5463E" w:rsidP="00FD370D">
            <w:pPr>
              <w:jc w:val="center"/>
              <w:rPr>
                <w:rFonts w:eastAsia="Times New Roman"/>
                <w:i/>
                <w:iCs/>
                <w:color w:val="000000"/>
              </w:rPr>
            </w:pPr>
            <w:r w:rsidRPr="00A5463E">
              <w:rPr>
                <w:rFonts w:eastAsia="Times New Roman"/>
                <w:i/>
                <w:iCs/>
                <w:color w:val="000000"/>
              </w:rPr>
              <w:t>Arenaria interpres</w:t>
            </w:r>
          </w:p>
        </w:tc>
        <w:tc>
          <w:tcPr>
            <w:tcW w:w="926" w:type="dxa"/>
            <w:tcBorders>
              <w:top w:val="nil"/>
              <w:left w:val="nil"/>
              <w:bottom w:val="nil"/>
              <w:right w:val="nil"/>
            </w:tcBorders>
            <w:shd w:val="clear" w:color="auto" w:fill="auto"/>
            <w:noWrap/>
            <w:vAlign w:val="center"/>
            <w:hideMark/>
          </w:tcPr>
          <w:p w14:paraId="3ACFD62B" w14:textId="437E5F47" w:rsidR="00A5463E" w:rsidRPr="00A5463E" w:rsidRDefault="005C01A6" w:rsidP="00FD370D">
            <w:pPr>
              <w:jc w:val="center"/>
              <w:rPr>
                <w:rFonts w:eastAsia="Times New Roman"/>
                <w:color w:val="000000"/>
              </w:rPr>
            </w:pPr>
            <w:r>
              <w:rPr>
                <w:rFonts w:eastAsia="Times New Roman"/>
                <w:color w:val="000000"/>
              </w:rPr>
              <w:t>NC</w:t>
            </w:r>
          </w:p>
        </w:tc>
      </w:tr>
      <w:tr w:rsidR="006422AA" w:rsidRPr="00A5463E" w14:paraId="2A0C1790" w14:textId="77777777" w:rsidTr="00CC6904">
        <w:trPr>
          <w:trHeight w:val="320"/>
          <w:jc w:val="center"/>
        </w:trPr>
        <w:tc>
          <w:tcPr>
            <w:tcW w:w="1184" w:type="dxa"/>
            <w:tcBorders>
              <w:top w:val="nil"/>
              <w:left w:val="nil"/>
              <w:bottom w:val="nil"/>
              <w:right w:val="nil"/>
            </w:tcBorders>
            <w:shd w:val="clear" w:color="auto" w:fill="auto"/>
            <w:noWrap/>
            <w:vAlign w:val="center"/>
            <w:hideMark/>
          </w:tcPr>
          <w:p w14:paraId="153393C5" w14:textId="77777777" w:rsidR="00A5463E" w:rsidRPr="00A5463E" w:rsidRDefault="00A5463E" w:rsidP="00FD370D">
            <w:pPr>
              <w:jc w:val="center"/>
              <w:rPr>
                <w:rFonts w:eastAsia="Times New Roman"/>
                <w:color w:val="000000"/>
              </w:rPr>
            </w:pPr>
            <w:r w:rsidRPr="00A5463E">
              <w:rPr>
                <w:rFonts w:eastAsia="Times New Roman"/>
                <w:color w:val="000000"/>
              </w:rPr>
              <w:t>Shorebird</w:t>
            </w:r>
          </w:p>
        </w:tc>
        <w:tc>
          <w:tcPr>
            <w:tcW w:w="2801" w:type="dxa"/>
            <w:tcBorders>
              <w:top w:val="nil"/>
              <w:left w:val="nil"/>
              <w:bottom w:val="nil"/>
              <w:right w:val="nil"/>
            </w:tcBorders>
            <w:shd w:val="clear" w:color="auto" w:fill="auto"/>
            <w:noWrap/>
            <w:vAlign w:val="center"/>
            <w:hideMark/>
          </w:tcPr>
          <w:p w14:paraId="76B8988C" w14:textId="77777777" w:rsidR="00A5463E" w:rsidRPr="00A5463E" w:rsidRDefault="00A5463E" w:rsidP="00FD370D">
            <w:pPr>
              <w:jc w:val="center"/>
              <w:rPr>
                <w:rFonts w:eastAsia="Times New Roman"/>
                <w:color w:val="000000"/>
              </w:rPr>
            </w:pPr>
            <w:r w:rsidRPr="00A5463E">
              <w:rPr>
                <w:rFonts w:eastAsia="Times New Roman"/>
                <w:color w:val="000000"/>
              </w:rPr>
              <w:t>Wandering tattler</w:t>
            </w:r>
          </w:p>
        </w:tc>
        <w:tc>
          <w:tcPr>
            <w:tcW w:w="1800" w:type="dxa"/>
            <w:tcBorders>
              <w:top w:val="nil"/>
              <w:left w:val="nil"/>
              <w:bottom w:val="nil"/>
              <w:right w:val="nil"/>
            </w:tcBorders>
            <w:shd w:val="clear" w:color="auto" w:fill="auto"/>
            <w:noWrap/>
            <w:vAlign w:val="center"/>
            <w:hideMark/>
          </w:tcPr>
          <w:p w14:paraId="22C1249A" w14:textId="77777777" w:rsidR="00A5463E" w:rsidRPr="00A5463E" w:rsidRDefault="00A5463E" w:rsidP="00FD370D">
            <w:pPr>
              <w:jc w:val="center"/>
              <w:rPr>
                <w:rFonts w:eastAsia="Times New Roman"/>
                <w:color w:val="000000"/>
              </w:rPr>
            </w:pPr>
            <w:r w:rsidRPr="00A5463E">
              <w:rPr>
                <w:rFonts w:eastAsia="Times New Roman"/>
                <w:color w:val="000000"/>
              </w:rPr>
              <w:t>ʻŪlili</w:t>
            </w:r>
          </w:p>
        </w:tc>
        <w:tc>
          <w:tcPr>
            <w:tcW w:w="3743" w:type="dxa"/>
            <w:tcBorders>
              <w:top w:val="nil"/>
              <w:left w:val="nil"/>
              <w:bottom w:val="nil"/>
              <w:right w:val="nil"/>
            </w:tcBorders>
            <w:shd w:val="clear" w:color="auto" w:fill="auto"/>
            <w:noWrap/>
            <w:vAlign w:val="center"/>
            <w:hideMark/>
          </w:tcPr>
          <w:p w14:paraId="66A5F798" w14:textId="77777777" w:rsidR="00A5463E" w:rsidRPr="00A5463E" w:rsidRDefault="00A5463E" w:rsidP="00FD370D">
            <w:pPr>
              <w:jc w:val="center"/>
              <w:rPr>
                <w:rFonts w:eastAsia="Times New Roman"/>
                <w:i/>
                <w:iCs/>
                <w:color w:val="000000"/>
              </w:rPr>
            </w:pPr>
            <w:r w:rsidRPr="00A5463E">
              <w:rPr>
                <w:rFonts w:eastAsia="Times New Roman"/>
                <w:i/>
                <w:iCs/>
                <w:color w:val="000000"/>
              </w:rPr>
              <w:t>Heteroscelus incanus</w:t>
            </w:r>
          </w:p>
        </w:tc>
        <w:tc>
          <w:tcPr>
            <w:tcW w:w="926" w:type="dxa"/>
            <w:tcBorders>
              <w:top w:val="nil"/>
              <w:left w:val="nil"/>
              <w:bottom w:val="nil"/>
              <w:right w:val="nil"/>
            </w:tcBorders>
            <w:shd w:val="clear" w:color="auto" w:fill="auto"/>
            <w:noWrap/>
            <w:vAlign w:val="center"/>
            <w:hideMark/>
          </w:tcPr>
          <w:p w14:paraId="08185F49" w14:textId="6219F551" w:rsidR="00A5463E" w:rsidRPr="00A5463E" w:rsidRDefault="005C01A6" w:rsidP="00FD370D">
            <w:pPr>
              <w:jc w:val="center"/>
              <w:rPr>
                <w:rFonts w:eastAsia="Times New Roman"/>
                <w:color w:val="000000"/>
              </w:rPr>
            </w:pPr>
            <w:r>
              <w:rPr>
                <w:rFonts w:eastAsia="Times New Roman"/>
                <w:color w:val="000000"/>
              </w:rPr>
              <w:t>NC</w:t>
            </w:r>
          </w:p>
        </w:tc>
      </w:tr>
    </w:tbl>
    <w:p w14:paraId="383F2C2D" w14:textId="77777777" w:rsidR="00A5463E" w:rsidRDefault="00A5463E" w:rsidP="00EE5AA5">
      <w:pPr>
        <w:autoSpaceDE w:val="0"/>
        <w:autoSpaceDN w:val="0"/>
        <w:adjustRightInd w:val="0"/>
        <w:rPr>
          <w:i/>
          <w:color w:val="000000" w:themeColor="text1"/>
        </w:rPr>
      </w:pPr>
    </w:p>
    <w:p w14:paraId="5C162219" w14:textId="77777777" w:rsidR="00A5463E" w:rsidRDefault="00A5463E" w:rsidP="00EE5AA5">
      <w:pPr>
        <w:autoSpaceDE w:val="0"/>
        <w:autoSpaceDN w:val="0"/>
        <w:adjustRightInd w:val="0"/>
        <w:rPr>
          <w:i/>
          <w:color w:val="000000" w:themeColor="text1"/>
        </w:rPr>
      </w:pPr>
    </w:p>
    <w:p w14:paraId="5826FB9D" w14:textId="77777777" w:rsidR="00A5463E" w:rsidRDefault="00A5463E" w:rsidP="00EE5AA5">
      <w:pPr>
        <w:autoSpaceDE w:val="0"/>
        <w:autoSpaceDN w:val="0"/>
        <w:adjustRightInd w:val="0"/>
        <w:rPr>
          <w:i/>
          <w:color w:val="000000" w:themeColor="text1"/>
        </w:rPr>
      </w:pPr>
    </w:p>
    <w:p w14:paraId="61C4563A" w14:textId="77777777" w:rsidR="00F515AF" w:rsidRDefault="00F515AF" w:rsidP="00EE5AA5">
      <w:pPr>
        <w:autoSpaceDE w:val="0"/>
        <w:autoSpaceDN w:val="0"/>
        <w:adjustRightInd w:val="0"/>
        <w:rPr>
          <w:i/>
          <w:color w:val="000000" w:themeColor="text1"/>
        </w:rPr>
      </w:pPr>
    </w:p>
    <w:p w14:paraId="7F93DA50" w14:textId="2120283C" w:rsidR="00C90185" w:rsidRDefault="00C90185" w:rsidP="00EE5AA5">
      <w:pPr>
        <w:autoSpaceDE w:val="0"/>
        <w:autoSpaceDN w:val="0"/>
        <w:adjustRightInd w:val="0"/>
        <w:rPr>
          <w:i/>
          <w:color w:val="000000" w:themeColor="text1"/>
        </w:rPr>
      </w:pPr>
      <w:r>
        <w:rPr>
          <w:i/>
          <w:color w:val="000000" w:themeColor="text1"/>
        </w:rPr>
        <w:t>Coastal Plants</w:t>
      </w:r>
    </w:p>
    <w:p w14:paraId="201EE87B" w14:textId="5DAB2C23" w:rsidR="008E1E39" w:rsidRDefault="00D64A60" w:rsidP="00EE5AA5">
      <w:pPr>
        <w:autoSpaceDE w:val="0"/>
        <w:autoSpaceDN w:val="0"/>
        <w:adjustRightInd w:val="0"/>
        <w:rPr>
          <w:color w:val="000000" w:themeColor="text1"/>
        </w:rPr>
      </w:pPr>
      <w:r>
        <w:rPr>
          <w:color w:val="000000" w:themeColor="text1"/>
        </w:rPr>
        <w:t>Species list and status of coastal plants were sourced</w:t>
      </w:r>
      <w:r w:rsidR="00D37E1E">
        <w:rPr>
          <w:color w:val="000000" w:themeColor="text1"/>
        </w:rPr>
        <w:t xml:space="preserve"> from Merlin 1999 and the USFWS</w:t>
      </w:r>
      <w:r w:rsidR="00E04629">
        <w:rPr>
          <w:color w:val="000000" w:themeColor="text1"/>
        </w:rPr>
        <w:t xml:space="preserve"> (</w:t>
      </w:r>
      <w:hyperlink r:id="rId38" w:history="1">
        <w:r w:rsidRPr="002455C3">
          <w:rPr>
            <w:rStyle w:val="Hyperlink"/>
          </w:rPr>
          <w:t>https://ecos.fws.gov/ecp/)</w:t>
        </w:r>
      </w:hyperlink>
      <w:r>
        <w:rPr>
          <w:color w:val="000000" w:themeColor="text1"/>
        </w:rPr>
        <w:t>.</w:t>
      </w:r>
    </w:p>
    <w:p w14:paraId="5CC97D90" w14:textId="77777777" w:rsidR="008E1E39" w:rsidRDefault="008E1E39" w:rsidP="00EE5AA5">
      <w:pPr>
        <w:autoSpaceDE w:val="0"/>
        <w:autoSpaceDN w:val="0"/>
        <w:adjustRightInd w:val="0"/>
        <w:rPr>
          <w:color w:val="000000" w:themeColor="text1"/>
        </w:rPr>
      </w:pPr>
    </w:p>
    <w:p w14:paraId="13137C10" w14:textId="33781087" w:rsidR="00F515AF" w:rsidRDefault="008E1E39" w:rsidP="00EE5AA5">
      <w:pPr>
        <w:autoSpaceDE w:val="0"/>
        <w:autoSpaceDN w:val="0"/>
        <w:adjustRightInd w:val="0"/>
        <w:rPr>
          <w:color w:val="000000" w:themeColor="text1"/>
        </w:rPr>
      </w:pPr>
      <w:r>
        <w:rPr>
          <w:color w:val="000000" w:themeColor="text1"/>
        </w:rPr>
        <w:t>Table #. List of coastal plants and ESA status.</w:t>
      </w:r>
    </w:p>
    <w:tbl>
      <w:tblPr>
        <w:tblW w:w="8380" w:type="dxa"/>
        <w:tblInd w:w="108" w:type="dxa"/>
        <w:tblLook w:val="04A0" w:firstRow="1" w:lastRow="0" w:firstColumn="1" w:lastColumn="0" w:noHBand="0" w:noVBand="1"/>
      </w:tblPr>
      <w:tblGrid>
        <w:gridCol w:w="1960"/>
        <w:gridCol w:w="2340"/>
        <w:gridCol w:w="2780"/>
        <w:gridCol w:w="1300"/>
      </w:tblGrid>
      <w:tr w:rsidR="00AB6E89" w:rsidRPr="00AB6E89" w14:paraId="7EDB2B63" w14:textId="77777777" w:rsidTr="00AB6E89">
        <w:trPr>
          <w:trHeight w:val="320"/>
        </w:trPr>
        <w:tc>
          <w:tcPr>
            <w:tcW w:w="1960" w:type="dxa"/>
            <w:tcBorders>
              <w:top w:val="single" w:sz="4" w:space="0" w:color="auto"/>
              <w:left w:val="nil"/>
              <w:bottom w:val="single" w:sz="4" w:space="0" w:color="auto"/>
              <w:right w:val="nil"/>
            </w:tcBorders>
            <w:shd w:val="clear" w:color="auto" w:fill="auto"/>
            <w:noWrap/>
            <w:vAlign w:val="bottom"/>
            <w:hideMark/>
          </w:tcPr>
          <w:p w14:paraId="4FD1B8BE" w14:textId="77777777" w:rsidR="00AB6E89" w:rsidRPr="00AB6E89" w:rsidRDefault="00AB6E89" w:rsidP="00AB6E89">
            <w:pPr>
              <w:rPr>
                <w:rFonts w:eastAsia="Times New Roman"/>
                <w:color w:val="000000"/>
              </w:rPr>
            </w:pPr>
            <w:r w:rsidRPr="00AB6E89">
              <w:rPr>
                <w:rFonts w:eastAsia="Times New Roman"/>
                <w:color w:val="000000"/>
              </w:rPr>
              <w:t>Common Name</w:t>
            </w:r>
          </w:p>
        </w:tc>
        <w:tc>
          <w:tcPr>
            <w:tcW w:w="2340" w:type="dxa"/>
            <w:tcBorders>
              <w:top w:val="single" w:sz="4" w:space="0" w:color="auto"/>
              <w:left w:val="nil"/>
              <w:bottom w:val="single" w:sz="4" w:space="0" w:color="auto"/>
              <w:right w:val="nil"/>
            </w:tcBorders>
            <w:shd w:val="clear" w:color="auto" w:fill="auto"/>
            <w:noWrap/>
            <w:vAlign w:val="bottom"/>
            <w:hideMark/>
          </w:tcPr>
          <w:p w14:paraId="3BA93D25" w14:textId="77777777" w:rsidR="00AB6E89" w:rsidRPr="00AB6E89" w:rsidRDefault="00AB6E89" w:rsidP="00AB6E89">
            <w:pPr>
              <w:rPr>
                <w:rFonts w:eastAsia="Times New Roman"/>
                <w:color w:val="000000"/>
              </w:rPr>
            </w:pPr>
            <w:r w:rsidRPr="00AB6E89">
              <w:rPr>
                <w:rFonts w:eastAsia="Times New Roman"/>
                <w:color w:val="000000"/>
              </w:rPr>
              <w:t>Hawaiian Name</w:t>
            </w:r>
          </w:p>
        </w:tc>
        <w:tc>
          <w:tcPr>
            <w:tcW w:w="2780" w:type="dxa"/>
            <w:tcBorders>
              <w:top w:val="single" w:sz="4" w:space="0" w:color="auto"/>
              <w:left w:val="nil"/>
              <w:bottom w:val="single" w:sz="4" w:space="0" w:color="auto"/>
              <w:right w:val="nil"/>
            </w:tcBorders>
            <w:shd w:val="clear" w:color="auto" w:fill="auto"/>
            <w:noWrap/>
            <w:vAlign w:val="bottom"/>
            <w:hideMark/>
          </w:tcPr>
          <w:p w14:paraId="669B9266" w14:textId="77777777" w:rsidR="00AB6E89" w:rsidRPr="00AB6E89" w:rsidRDefault="00AB6E89" w:rsidP="00AB6E89">
            <w:pPr>
              <w:rPr>
                <w:rFonts w:eastAsia="Times New Roman"/>
                <w:color w:val="000000"/>
              </w:rPr>
            </w:pPr>
            <w:r w:rsidRPr="00AB6E89">
              <w:rPr>
                <w:rFonts w:eastAsia="Times New Roman"/>
                <w:color w:val="000000"/>
              </w:rPr>
              <w:t>Species name</w:t>
            </w:r>
          </w:p>
        </w:tc>
        <w:tc>
          <w:tcPr>
            <w:tcW w:w="1300" w:type="dxa"/>
            <w:tcBorders>
              <w:top w:val="single" w:sz="4" w:space="0" w:color="auto"/>
              <w:left w:val="nil"/>
              <w:bottom w:val="single" w:sz="4" w:space="0" w:color="auto"/>
              <w:right w:val="nil"/>
            </w:tcBorders>
            <w:shd w:val="clear" w:color="auto" w:fill="auto"/>
            <w:noWrap/>
            <w:vAlign w:val="bottom"/>
            <w:hideMark/>
          </w:tcPr>
          <w:p w14:paraId="794C4AB6" w14:textId="77777777" w:rsidR="00AB6E89" w:rsidRPr="00AB6E89" w:rsidRDefault="00AB6E89" w:rsidP="00AB6E89">
            <w:pPr>
              <w:rPr>
                <w:rFonts w:eastAsia="Times New Roman"/>
                <w:color w:val="000000"/>
              </w:rPr>
            </w:pPr>
            <w:r w:rsidRPr="00AB6E89">
              <w:rPr>
                <w:rFonts w:eastAsia="Times New Roman"/>
                <w:color w:val="000000"/>
              </w:rPr>
              <w:t>ESA Status</w:t>
            </w:r>
          </w:p>
        </w:tc>
      </w:tr>
      <w:tr w:rsidR="00AB6E89" w:rsidRPr="00AB6E89" w14:paraId="1545884A" w14:textId="77777777" w:rsidTr="00AB6E89">
        <w:trPr>
          <w:trHeight w:val="320"/>
        </w:trPr>
        <w:tc>
          <w:tcPr>
            <w:tcW w:w="1960" w:type="dxa"/>
            <w:tcBorders>
              <w:top w:val="single" w:sz="4" w:space="0" w:color="auto"/>
              <w:left w:val="nil"/>
              <w:bottom w:val="nil"/>
              <w:right w:val="nil"/>
            </w:tcBorders>
            <w:shd w:val="clear" w:color="auto" w:fill="auto"/>
            <w:noWrap/>
            <w:vAlign w:val="bottom"/>
            <w:hideMark/>
          </w:tcPr>
          <w:p w14:paraId="391C7E29" w14:textId="77777777" w:rsidR="00AB6E89" w:rsidRPr="00AB6E89" w:rsidRDefault="00AB6E89" w:rsidP="00AB6E89">
            <w:pPr>
              <w:rPr>
                <w:rFonts w:eastAsia="Times New Roman"/>
                <w:color w:val="000000"/>
              </w:rPr>
            </w:pPr>
            <w:r w:rsidRPr="00AB6E89">
              <w:rPr>
                <w:rFonts w:eastAsia="Times New Roman"/>
                <w:color w:val="000000"/>
              </w:rPr>
              <w:t>Beach spurge</w:t>
            </w:r>
          </w:p>
        </w:tc>
        <w:tc>
          <w:tcPr>
            <w:tcW w:w="2340" w:type="dxa"/>
            <w:tcBorders>
              <w:top w:val="single" w:sz="4" w:space="0" w:color="auto"/>
              <w:left w:val="nil"/>
              <w:bottom w:val="nil"/>
              <w:right w:val="nil"/>
            </w:tcBorders>
            <w:shd w:val="clear" w:color="auto" w:fill="auto"/>
            <w:noWrap/>
            <w:vAlign w:val="bottom"/>
            <w:hideMark/>
          </w:tcPr>
          <w:p w14:paraId="1520B4DA" w14:textId="77777777" w:rsidR="00AB6E89" w:rsidRPr="00AB6E89" w:rsidRDefault="00AB6E89" w:rsidP="00AB6E89">
            <w:pPr>
              <w:rPr>
                <w:rFonts w:eastAsia="Times New Roman"/>
                <w:color w:val="000000"/>
              </w:rPr>
            </w:pPr>
            <w:r w:rsidRPr="00AB6E89">
              <w:rPr>
                <w:rFonts w:eastAsia="Times New Roman"/>
                <w:color w:val="000000"/>
              </w:rPr>
              <w:t>Koko, ʻakoko</w:t>
            </w:r>
          </w:p>
        </w:tc>
        <w:tc>
          <w:tcPr>
            <w:tcW w:w="2780" w:type="dxa"/>
            <w:tcBorders>
              <w:top w:val="single" w:sz="4" w:space="0" w:color="auto"/>
              <w:left w:val="nil"/>
              <w:bottom w:val="nil"/>
              <w:right w:val="nil"/>
            </w:tcBorders>
            <w:shd w:val="clear" w:color="auto" w:fill="auto"/>
            <w:noWrap/>
            <w:vAlign w:val="bottom"/>
            <w:hideMark/>
          </w:tcPr>
          <w:p w14:paraId="22C6CD63" w14:textId="77777777" w:rsidR="00AB6E89" w:rsidRPr="00AB6E89" w:rsidRDefault="00AB6E89" w:rsidP="00AB6E89">
            <w:pPr>
              <w:rPr>
                <w:rFonts w:eastAsia="Times New Roman"/>
                <w:color w:val="000000"/>
              </w:rPr>
            </w:pPr>
            <w:r w:rsidRPr="00AB6E89">
              <w:rPr>
                <w:rFonts w:eastAsia="Times New Roman"/>
                <w:color w:val="000000"/>
              </w:rPr>
              <w:t>Chamaesyce degeneri</w:t>
            </w:r>
          </w:p>
        </w:tc>
        <w:tc>
          <w:tcPr>
            <w:tcW w:w="1300" w:type="dxa"/>
            <w:tcBorders>
              <w:top w:val="single" w:sz="4" w:space="0" w:color="auto"/>
              <w:left w:val="nil"/>
              <w:bottom w:val="nil"/>
              <w:right w:val="nil"/>
            </w:tcBorders>
            <w:shd w:val="clear" w:color="auto" w:fill="auto"/>
            <w:noWrap/>
            <w:vAlign w:val="bottom"/>
            <w:hideMark/>
          </w:tcPr>
          <w:p w14:paraId="3FC21FAA" w14:textId="77777777" w:rsidR="00AB6E89" w:rsidRPr="00AB6E89" w:rsidRDefault="00AB6E89" w:rsidP="00AB6E89">
            <w:pPr>
              <w:rPr>
                <w:rFonts w:eastAsia="Times New Roman"/>
                <w:color w:val="000000"/>
              </w:rPr>
            </w:pPr>
          </w:p>
        </w:tc>
      </w:tr>
      <w:tr w:rsidR="00AB6E89" w:rsidRPr="00AB6E89" w14:paraId="5A15B177" w14:textId="77777777" w:rsidTr="00AB6E89">
        <w:trPr>
          <w:trHeight w:val="320"/>
        </w:trPr>
        <w:tc>
          <w:tcPr>
            <w:tcW w:w="1960" w:type="dxa"/>
            <w:tcBorders>
              <w:top w:val="nil"/>
              <w:left w:val="nil"/>
              <w:bottom w:val="nil"/>
              <w:right w:val="nil"/>
            </w:tcBorders>
            <w:shd w:val="clear" w:color="auto" w:fill="auto"/>
            <w:noWrap/>
            <w:vAlign w:val="bottom"/>
            <w:hideMark/>
          </w:tcPr>
          <w:p w14:paraId="278A35F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C44BEE2" w14:textId="77777777" w:rsidR="00AB6E89" w:rsidRPr="00AB6E89" w:rsidRDefault="00AB6E89" w:rsidP="00AB6E89">
            <w:pPr>
              <w:rPr>
                <w:rFonts w:eastAsia="Times New Roman"/>
                <w:color w:val="000000"/>
              </w:rPr>
            </w:pPr>
            <w:r w:rsidRPr="00AB6E89">
              <w:rPr>
                <w:rFonts w:eastAsia="Times New Roman"/>
                <w:color w:val="000000"/>
              </w:rPr>
              <w:t>ʻĀkia, kauhi</w:t>
            </w:r>
          </w:p>
        </w:tc>
        <w:tc>
          <w:tcPr>
            <w:tcW w:w="2780" w:type="dxa"/>
            <w:tcBorders>
              <w:top w:val="nil"/>
              <w:left w:val="nil"/>
              <w:bottom w:val="nil"/>
              <w:right w:val="nil"/>
            </w:tcBorders>
            <w:shd w:val="clear" w:color="auto" w:fill="auto"/>
            <w:noWrap/>
            <w:vAlign w:val="bottom"/>
            <w:hideMark/>
          </w:tcPr>
          <w:p w14:paraId="745BDDDB" w14:textId="77777777" w:rsidR="00AB6E89" w:rsidRPr="00AB6E89" w:rsidRDefault="00AB6E89" w:rsidP="00AB6E89">
            <w:pPr>
              <w:rPr>
                <w:rFonts w:eastAsia="Times New Roman"/>
                <w:color w:val="000000"/>
              </w:rPr>
            </w:pPr>
            <w:r w:rsidRPr="00AB6E89">
              <w:rPr>
                <w:rFonts w:eastAsia="Times New Roman"/>
                <w:color w:val="000000"/>
              </w:rPr>
              <w:t>Wikstroemia spp</w:t>
            </w:r>
          </w:p>
        </w:tc>
        <w:tc>
          <w:tcPr>
            <w:tcW w:w="1300" w:type="dxa"/>
            <w:tcBorders>
              <w:top w:val="nil"/>
              <w:left w:val="nil"/>
              <w:bottom w:val="nil"/>
              <w:right w:val="nil"/>
            </w:tcBorders>
            <w:shd w:val="clear" w:color="auto" w:fill="auto"/>
            <w:noWrap/>
            <w:vAlign w:val="bottom"/>
            <w:hideMark/>
          </w:tcPr>
          <w:p w14:paraId="035B2135" w14:textId="77777777" w:rsidR="00AB6E89" w:rsidRPr="00AB6E89" w:rsidRDefault="00AB6E89" w:rsidP="00AB6E89">
            <w:pPr>
              <w:rPr>
                <w:rFonts w:eastAsia="Times New Roman"/>
                <w:color w:val="000000"/>
              </w:rPr>
            </w:pPr>
          </w:p>
        </w:tc>
      </w:tr>
      <w:tr w:rsidR="00AB6E89" w:rsidRPr="00AB6E89" w14:paraId="7224E57A" w14:textId="77777777" w:rsidTr="00AB6E89">
        <w:trPr>
          <w:trHeight w:val="320"/>
        </w:trPr>
        <w:tc>
          <w:tcPr>
            <w:tcW w:w="1960" w:type="dxa"/>
            <w:tcBorders>
              <w:top w:val="nil"/>
              <w:left w:val="nil"/>
              <w:bottom w:val="nil"/>
              <w:right w:val="nil"/>
            </w:tcBorders>
            <w:shd w:val="clear" w:color="auto" w:fill="auto"/>
            <w:noWrap/>
            <w:vAlign w:val="bottom"/>
            <w:hideMark/>
          </w:tcPr>
          <w:p w14:paraId="0D45F9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07F74BD" w14:textId="77777777" w:rsidR="00AB6E89" w:rsidRPr="00AB6E89" w:rsidRDefault="00AB6E89" w:rsidP="00AB6E89">
            <w:pPr>
              <w:rPr>
                <w:rFonts w:eastAsia="Times New Roman"/>
                <w:color w:val="000000"/>
              </w:rPr>
            </w:pPr>
            <w:r w:rsidRPr="00AB6E89">
              <w:rPr>
                <w:rFonts w:eastAsia="Times New Roman"/>
                <w:color w:val="000000"/>
              </w:rPr>
              <w:t>Ahuawa</w:t>
            </w:r>
          </w:p>
        </w:tc>
        <w:tc>
          <w:tcPr>
            <w:tcW w:w="2780" w:type="dxa"/>
            <w:tcBorders>
              <w:top w:val="nil"/>
              <w:left w:val="nil"/>
              <w:bottom w:val="nil"/>
              <w:right w:val="nil"/>
            </w:tcBorders>
            <w:shd w:val="clear" w:color="auto" w:fill="auto"/>
            <w:noWrap/>
            <w:vAlign w:val="bottom"/>
            <w:hideMark/>
          </w:tcPr>
          <w:p w14:paraId="44AE46D5" w14:textId="77777777" w:rsidR="00AB6E89" w:rsidRPr="00AB6E89" w:rsidRDefault="00AB6E89" w:rsidP="00AB6E89">
            <w:pPr>
              <w:rPr>
                <w:rFonts w:eastAsia="Times New Roman"/>
                <w:color w:val="000000"/>
              </w:rPr>
            </w:pPr>
            <w:r w:rsidRPr="00AB6E89">
              <w:rPr>
                <w:rFonts w:eastAsia="Times New Roman"/>
                <w:color w:val="000000"/>
              </w:rPr>
              <w:t>Mariscus javanicus</w:t>
            </w:r>
          </w:p>
        </w:tc>
        <w:tc>
          <w:tcPr>
            <w:tcW w:w="1300" w:type="dxa"/>
            <w:tcBorders>
              <w:top w:val="nil"/>
              <w:left w:val="nil"/>
              <w:bottom w:val="nil"/>
              <w:right w:val="nil"/>
            </w:tcBorders>
            <w:shd w:val="clear" w:color="auto" w:fill="auto"/>
            <w:noWrap/>
            <w:vAlign w:val="bottom"/>
            <w:hideMark/>
          </w:tcPr>
          <w:p w14:paraId="6CE040DA" w14:textId="77777777" w:rsidR="00AB6E89" w:rsidRPr="00AB6E89" w:rsidRDefault="00AB6E89" w:rsidP="00AB6E89">
            <w:pPr>
              <w:rPr>
                <w:rFonts w:eastAsia="Times New Roman"/>
                <w:color w:val="000000"/>
              </w:rPr>
            </w:pPr>
          </w:p>
        </w:tc>
      </w:tr>
      <w:tr w:rsidR="00AB6E89" w:rsidRPr="00AB6E89" w14:paraId="3D927AB6" w14:textId="77777777" w:rsidTr="00AB6E89">
        <w:trPr>
          <w:trHeight w:val="320"/>
        </w:trPr>
        <w:tc>
          <w:tcPr>
            <w:tcW w:w="1960" w:type="dxa"/>
            <w:tcBorders>
              <w:top w:val="nil"/>
              <w:left w:val="nil"/>
              <w:bottom w:val="nil"/>
              <w:right w:val="nil"/>
            </w:tcBorders>
            <w:shd w:val="clear" w:color="auto" w:fill="auto"/>
            <w:noWrap/>
            <w:vAlign w:val="bottom"/>
            <w:hideMark/>
          </w:tcPr>
          <w:p w14:paraId="0C8463F2"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DFB00AC" w14:textId="77777777" w:rsidR="00AB6E89" w:rsidRPr="00AB6E89" w:rsidRDefault="00AB6E89" w:rsidP="00AB6E89">
            <w:pPr>
              <w:rPr>
                <w:rFonts w:eastAsia="Times New Roman"/>
                <w:color w:val="000000"/>
              </w:rPr>
            </w:pPr>
            <w:r w:rsidRPr="00AB6E89">
              <w:rPr>
                <w:rFonts w:eastAsia="Times New Roman"/>
                <w:color w:val="000000"/>
              </w:rPr>
              <w:t>Akaakai</w:t>
            </w:r>
          </w:p>
        </w:tc>
        <w:tc>
          <w:tcPr>
            <w:tcW w:w="4080" w:type="dxa"/>
            <w:gridSpan w:val="2"/>
            <w:tcBorders>
              <w:top w:val="nil"/>
              <w:left w:val="nil"/>
              <w:bottom w:val="nil"/>
              <w:right w:val="nil"/>
            </w:tcBorders>
            <w:shd w:val="clear" w:color="auto" w:fill="auto"/>
            <w:noWrap/>
            <w:vAlign w:val="bottom"/>
            <w:hideMark/>
          </w:tcPr>
          <w:p w14:paraId="3155A472" w14:textId="77777777" w:rsidR="00AB6E89" w:rsidRPr="00AB6E89" w:rsidRDefault="00AB6E89" w:rsidP="00AB6E89">
            <w:pPr>
              <w:rPr>
                <w:rFonts w:eastAsia="Times New Roman"/>
                <w:color w:val="000000"/>
              </w:rPr>
            </w:pPr>
            <w:r w:rsidRPr="00AB6E89">
              <w:rPr>
                <w:rFonts w:eastAsia="Times New Roman"/>
                <w:color w:val="000000"/>
              </w:rPr>
              <w:t>Schoenoplectella tabernae-montani</w:t>
            </w:r>
          </w:p>
        </w:tc>
      </w:tr>
      <w:tr w:rsidR="00AB6E89" w:rsidRPr="00AB6E89" w14:paraId="700D2896" w14:textId="77777777" w:rsidTr="00AB6E89">
        <w:trPr>
          <w:trHeight w:val="320"/>
        </w:trPr>
        <w:tc>
          <w:tcPr>
            <w:tcW w:w="1960" w:type="dxa"/>
            <w:tcBorders>
              <w:top w:val="nil"/>
              <w:left w:val="nil"/>
              <w:bottom w:val="nil"/>
              <w:right w:val="nil"/>
            </w:tcBorders>
            <w:shd w:val="clear" w:color="auto" w:fill="auto"/>
            <w:noWrap/>
            <w:vAlign w:val="bottom"/>
            <w:hideMark/>
          </w:tcPr>
          <w:p w14:paraId="377A7507"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FE8705F" w14:textId="77777777" w:rsidR="00AB6E89" w:rsidRPr="00AB6E89" w:rsidRDefault="00AB6E89" w:rsidP="00AB6E89">
            <w:pPr>
              <w:rPr>
                <w:rFonts w:eastAsia="Times New Roman"/>
                <w:color w:val="000000"/>
              </w:rPr>
            </w:pPr>
            <w:r w:rsidRPr="00AB6E89">
              <w:rPr>
                <w:rFonts w:eastAsia="Times New Roman"/>
                <w:color w:val="000000"/>
              </w:rPr>
              <w:t>Alena</w:t>
            </w:r>
          </w:p>
        </w:tc>
        <w:tc>
          <w:tcPr>
            <w:tcW w:w="2780" w:type="dxa"/>
            <w:tcBorders>
              <w:top w:val="nil"/>
              <w:left w:val="nil"/>
              <w:bottom w:val="nil"/>
              <w:right w:val="nil"/>
            </w:tcBorders>
            <w:shd w:val="clear" w:color="auto" w:fill="auto"/>
            <w:noWrap/>
            <w:vAlign w:val="bottom"/>
            <w:hideMark/>
          </w:tcPr>
          <w:p w14:paraId="432BDCC1" w14:textId="77777777" w:rsidR="00AB6E89" w:rsidRPr="00AB6E89" w:rsidRDefault="00AB6E89" w:rsidP="00AB6E89">
            <w:pPr>
              <w:rPr>
                <w:rFonts w:eastAsia="Times New Roman"/>
                <w:color w:val="000000"/>
              </w:rPr>
            </w:pPr>
            <w:r w:rsidRPr="00AB6E89">
              <w:rPr>
                <w:rFonts w:eastAsia="Times New Roman"/>
                <w:color w:val="000000"/>
              </w:rPr>
              <w:t>Boerhavia repens</w:t>
            </w:r>
          </w:p>
        </w:tc>
        <w:tc>
          <w:tcPr>
            <w:tcW w:w="1300" w:type="dxa"/>
            <w:tcBorders>
              <w:top w:val="nil"/>
              <w:left w:val="nil"/>
              <w:bottom w:val="nil"/>
              <w:right w:val="nil"/>
            </w:tcBorders>
            <w:shd w:val="clear" w:color="auto" w:fill="auto"/>
            <w:noWrap/>
            <w:vAlign w:val="bottom"/>
            <w:hideMark/>
          </w:tcPr>
          <w:p w14:paraId="04C0B5DA" w14:textId="77777777" w:rsidR="00AB6E89" w:rsidRPr="00AB6E89" w:rsidRDefault="00AB6E89" w:rsidP="00AB6E89">
            <w:pPr>
              <w:rPr>
                <w:rFonts w:eastAsia="Times New Roman"/>
                <w:color w:val="000000"/>
              </w:rPr>
            </w:pPr>
          </w:p>
        </w:tc>
      </w:tr>
      <w:tr w:rsidR="00AB6E89" w:rsidRPr="00AB6E89" w14:paraId="1A820163" w14:textId="77777777" w:rsidTr="00AB6E89">
        <w:trPr>
          <w:trHeight w:val="320"/>
        </w:trPr>
        <w:tc>
          <w:tcPr>
            <w:tcW w:w="1960" w:type="dxa"/>
            <w:tcBorders>
              <w:top w:val="nil"/>
              <w:left w:val="nil"/>
              <w:bottom w:val="nil"/>
              <w:right w:val="nil"/>
            </w:tcBorders>
            <w:shd w:val="clear" w:color="auto" w:fill="auto"/>
            <w:noWrap/>
            <w:vAlign w:val="bottom"/>
            <w:hideMark/>
          </w:tcPr>
          <w:p w14:paraId="43DAEBC4"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0939FFC" w14:textId="77777777" w:rsidR="00AB6E89" w:rsidRPr="00AB6E89" w:rsidRDefault="00AB6E89" w:rsidP="00AB6E89">
            <w:pPr>
              <w:rPr>
                <w:rFonts w:eastAsia="Times New Roman"/>
                <w:color w:val="000000"/>
              </w:rPr>
            </w:pPr>
            <w:r w:rsidRPr="00AB6E89">
              <w:rPr>
                <w:rFonts w:eastAsia="Times New Roman"/>
                <w:color w:val="000000"/>
              </w:rPr>
              <w:t>Degenerʻs ʻakoko</w:t>
            </w:r>
          </w:p>
        </w:tc>
        <w:tc>
          <w:tcPr>
            <w:tcW w:w="2780" w:type="dxa"/>
            <w:tcBorders>
              <w:top w:val="nil"/>
              <w:left w:val="nil"/>
              <w:bottom w:val="nil"/>
              <w:right w:val="nil"/>
            </w:tcBorders>
            <w:shd w:val="clear" w:color="auto" w:fill="auto"/>
            <w:noWrap/>
            <w:vAlign w:val="bottom"/>
            <w:hideMark/>
          </w:tcPr>
          <w:p w14:paraId="7A6D61F5" w14:textId="77777777" w:rsidR="00AB6E89" w:rsidRPr="00AB6E89" w:rsidRDefault="00AB6E89" w:rsidP="00AB6E89">
            <w:pPr>
              <w:rPr>
                <w:rFonts w:eastAsia="Times New Roman"/>
                <w:color w:val="000000"/>
              </w:rPr>
            </w:pPr>
            <w:r w:rsidRPr="00AB6E89">
              <w:rPr>
                <w:rFonts w:eastAsia="Times New Roman"/>
                <w:color w:val="000000"/>
              </w:rPr>
              <w:t>Euphorbia degeneri</w:t>
            </w:r>
          </w:p>
        </w:tc>
        <w:tc>
          <w:tcPr>
            <w:tcW w:w="1300" w:type="dxa"/>
            <w:tcBorders>
              <w:top w:val="nil"/>
              <w:left w:val="nil"/>
              <w:bottom w:val="nil"/>
              <w:right w:val="nil"/>
            </w:tcBorders>
            <w:shd w:val="clear" w:color="auto" w:fill="auto"/>
            <w:noWrap/>
            <w:vAlign w:val="bottom"/>
            <w:hideMark/>
          </w:tcPr>
          <w:p w14:paraId="5153E4EC"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2D714D2" w14:textId="77777777" w:rsidTr="00AB6E89">
        <w:trPr>
          <w:trHeight w:val="320"/>
        </w:trPr>
        <w:tc>
          <w:tcPr>
            <w:tcW w:w="1960" w:type="dxa"/>
            <w:tcBorders>
              <w:top w:val="nil"/>
              <w:left w:val="nil"/>
              <w:bottom w:val="nil"/>
              <w:right w:val="nil"/>
            </w:tcBorders>
            <w:shd w:val="clear" w:color="auto" w:fill="auto"/>
            <w:noWrap/>
            <w:vAlign w:val="bottom"/>
            <w:hideMark/>
          </w:tcPr>
          <w:p w14:paraId="087BE9AB" w14:textId="77777777" w:rsidR="00AB6E89" w:rsidRPr="00AB6E89" w:rsidRDefault="00AB6E89" w:rsidP="00AB6E89">
            <w:pPr>
              <w:rPr>
                <w:rFonts w:eastAsia="Times New Roman"/>
                <w:color w:val="000000"/>
              </w:rPr>
            </w:pPr>
            <w:r w:rsidRPr="00AB6E89">
              <w:rPr>
                <w:rFonts w:eastAsia="Times New Roman"/>
                <w:color w:val="000000"/>
              </w:rPr>
              <w:t>Dwarf naupaka</w:t>
            </w:r>
          </w:p>
        </w:tc>
        <w:tc>
          <w:tcPr>
            <w:tcW w:w="2340" w:type="dxa"/>
            <w:tcBorders>
              <w:top w:val="nil"/>
              <w:left w:val="nil"/>
              <w:bottom w:val="nil"/>
              <w:right w:val="nil"/>
            </w:tcBorders>
            <w:shd w:val="clear" w:color="auto" w:fill="auto"/>
            <w:noWrap/>
            <w:vAlign w:val="bottom"/>
            <w:hideMark/>
          </w:tcPr>
          <w:p w14:paraId="14BFE92A" w14:textId="77777777" w:rsidR="00AB6E89" w:rsidRPr="00AB6E89" w:rsidRDefault="00AB6E89" w:rsidP="00AB6E89">
            <w:pPr>
              <w:rPr>
                <w:rFonts w:eastAsia="Times New Roman"/>
                <w:color w:val="000000"/>
              </w:rPr>
            </w:pPr>
            <w:r w:rsidRPr="00AB6E89">
              <w:rPr>
                <w:rFonts w:eastAsia="Times New Roman"/>
                <w:color w:val="000000"/>
              </w:rPr>
              <w:t>Dwarf naupaka</w:t>
            </w:r>
          </w:p>
        </w:tc>
        <w:tc>
          <w:tcPr>
            <w:tcW w:w="2780" w:type="dxa"/>
            <w:tcBorders>
              <w:top w:val="nil"/>
              <w:left w:val="nil"/>
              <w:bottom w:val="nil"/>
              <w:right w:val="nil"/>
            </w:tcBorders>
            <w:shd w:val="clear" w:color="auto" w:fill="auto"/>
            <w:noWrap/>
            <w:vAlign w:val="bottom"/>
            <w:hideMark/>
          </w:tcPr>
          <w:p w14:paraId="2160B1E6" w14:textId="77777777" w:rsidR="00AB6E89" w:rsidRPr="00AB6E89" w:rsidRDefault="00AB6E89" w:rsidP="00AB6E89">
            <w:pPr>
              <w:rPr>
                <w:rFonts w:eastAsia="Times New Roman"/>
                <w:color w:val="000000"/>
              </w:rPr>
            </w:pPr>
            <w:r w:rsidRPr="00AB6E89">
              <w:rPr>
                <w:rFonts w:eastAsia="Times New Roman"/>
                <w:color w:val="000000"/>
              </w:rPr>
              <w:t>Scaevola coriacsea</w:t>
            </w:r>
          </w:p>
        </w:tc>
        <w:tc>
          <w:tcPr>
            <w:tcW w:w="1300" w:type="dxa"/>
            <w:tcBorders>
              <w:top w:val="nil"/>
              <w:left w:val="nil"/>
              <w:bottom w:val="nil"/>
              <w:right w:val="nil"/>
            </w:tcBorders>
            <w:shd w:val="clear" w:color="auto" w:fill="auto"/>
            <w:noWrap/>
            <w:vAlign w:val="bottom"/>
            <w:hideMark/>
          </w:tcPr>
          <w:p w14:paraId="15957C87"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4DF74A4B" w14:textId="77777777" w:rsidTr="00AB6E89">
        <w:trPr>
          <w:trHeight w:val="320"/>
        </w:trPr>
        <w:tc>
          <w:tcPr>
            <w:tcW w:w="1960" w:type="dxa"/>
            <w:tcBorders>
              <w:top w:val="nil"/>
              <w:left w:val="nil"/>
              <w:bottom w:val="nil"/>
              <w:right w:val="nil"/>
            </w:tcBorders>
            <w:shd w:val="clear" w:color="auto" w:fill="auto"/>
            <w:noWrap/>
            <w:vAlign w:val="bottom"/>
            <w:hideMark/>
          </w:tcPr>
          <w:p w14:paraId="30468499" w14:textId="77777777" w:rsidR="00AB6E89" w:rsidRPr="00AB6E89" w:rsidRDefault="00AB6E89" w:rsidP="00AB6E89">
            <w:pPr>
              <w:rPr>
                <w:rFonts w:eastAsia="Times New Roman"/>
                <w:color w:val="000000"/>
              </w:rPr>
            </w:pPr>
            <w:r w:rsidRPr="00AB6E89">
              <w:rPr>
                <w:rFonts w:eastAsia="Times New Roman"/>
                <w:color w:val="000000"/>
              </w:rPr>
              <w:t>Pandanus</w:t>
            </w:r>
          </w:p>
        </w:tc>
        <w:tc>
          <w:tcPr>
            <w:tcW w:w="2340" w:type="dxa"/>
            <w:tcBorders>
              <w:top w:val="nil"/>
              <w:left w:val="nil"/>
              <w:bottom w:val="nil"/>
              <w:right w:val="nil"/>
            </w:tcBorders>
            <w:shd w:val="clear" w:color="auto" w:fill="auto"/>
            <w:noWrap/>
            <w:vAlign w:val="bottom"/>
            <w:hideMark/>
          </w:tcPr>
          <w:p w14:paraId="1C599FED" w14:textId="77777777" w:rsidR="00AB6E89" w:rsidRPr="00AB6E89" w:rsidRDefault="00AB6E89" w:rsidP="00AB6E89">
            <w:pPr>
              <w:rPr>
                <w:rFonts w:eastAsia="Times New Roman"/>
                <w:color w:val="000000"/>
              </w:rPr>
            </w:pPr>
            <w:r w:rsidRPr="00AB6E89">
              <w:rPr>
                <w:rFonts w:eastAsia="Times New Roman"/>
                <w:color w:val="000000"/>
              </w:rPr>
              <w:t>hala/Pu hala</w:t>
            </w:r>
          </w:p>
        </w:tc>
        <w:tc>
          <w:tcPr>
            <w:tcW w:w="2780" w:type="dxa"/>
            <w:tcBorders>
              <w:top w:val="nil"/>
              <w:left w:val="nil"/>
              <w:bottom w:val="nil"/>
              <w:right w:val="nil"/>
            </w:tcBorders>
            <w:shd w:val="clear" w:color="auto" w:fill="auto"/>
            <w:noWrap/>
            <w:vAlign w:val="bottom"/>
            <w:hideMark/>
          </w:tcPr>
          <w:p w14:paraId="3558FF5F" w14:textId="77777777" w:rsidR="00AB6E89" w:rsidRPr="00AB6E89" w:rsidRDefault="00AB6E89" w:rsidP="00AB6E89">
            <w:pPr>
              <w:rPr>
                <w:rFonts w:eastAsia="Times New Roman"/>
                <w:color w:val="000000"/>
              </w:rPr>
            </w:pPr>
            <w:r w:rsidRPr="00AB6E89">
              <w:rPr>
                <w:rFonts w:eastAsia="Times New Roman"/>
                <w:color w:val="000000"/>
              </w:rPr>
              <w:t>Pandanus tectorius</w:t>
            </w:r>
          </w:p>
        </w:tc>
        <w:tc>
          <w:tcPr>
            <w:tcW w:w="1300" w:type="dxa"/>
            <w:tcBorders>
              <w:top w:val="nil"/>
              <w:left w:val="nil"/>
              <w:bottom w:val="nil"/>
              <w:right w:val="nil"/>
            </w:tcBorders>
            <w:shd w:val="clear" w:color="auto" w:fill="auto"/>
            <w:noWrap/>
            <w:vAlign w:val="bottom"/>
            <w:hideMark/>
          </w:tcPr>
          <w:p w14:paraId="3249A2CC" w14:textId="77777777" w:rsidR="00AB6E89" w:rsidRPr="00AB6E89" w:rsidRDefault="00AB6E89" w:rsidP="00AB6E89">
            <w:pPr>
              <w:rPr>
                <w:rFonts w:eastAsia="Times New Roman"/>
                <w:color w:val="000000"/>
              </w:rPr>
            </w:pPr>
          </w:p>
        </w:tc>
      </w:tr>
      <w:tr w:rsidR="00AB6E89" w:rsidRPr="00AB6E89" w14:paraId="47FB538B" w14:textId="77777777" w:rsidTr="00AB6E89">
        <w:trPr>
          <w:trHeight w:val="320"/>
        </w:trPr>
        <w:tc>
          <w:tcPr>
            <w:tcW w:w="1960" w:type="dxa"/>
            <w:tcBorders>
              <w:top w:val="nil"/>
              <w:left w:val="nil"/>
              <w:bottom w:val="nil"/>
              <w:right w:val="nil"/>
            </w:tcBorders>
            <w:shd w:val="clear" w:color="auto" w:fill="auto"/>
            <w:noWrap/>
            <w:vAlign w:val="bottom"/>
            <w:hideMark/>
          </w:tcPr>
          <w:p w14:paraId="22EA0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6DFDD54" w14:textId="77777777" w:rsidR="00AB6E89" w:rsidRPr="00AB6E89" w:rsidRDefault="00AB6E89" w:rsidP="00AB6E89">
            <w:pPr>
              <w:rPr>
                <w:rFonts w:eastAsia="Times New Roman"/>
                <w:color w:val="000000"/>
              </w:rPr>
            </w:pPr>
            <w:r w:rsidRPr="00AB6E89">
              <w:rPr>
                <w:rFonts w:eastAsia="Times New Roman"/>
                <w:color w:val="000000"/>
              </w:rPr>
              <w:t>Hau</w:t>
            </w:r>
          </w:p>
        </w:tc>
        <w:tc>
          <w:tcPr>
            <w:tcW w:w="2780" w:type="dxa"/>
            <w:tcBorders>
              <w:top w:val="nil"/>
              <w:left w:val="nil"/>
              <w:bottom w:val="nil"/>
              <w:right w:val="nil"/>
            </w:tcBorders>
            <w:shd w:val="clear" w:color="auto" w:fill="auto"/>
            <w:noWrap/>
            <w:vAlign w:val="bottom"/>
            <w:hideMark/>
          </w:tcPr>
          <w:p w14:paraId="553A9D1B" w14:textId="77777777" w:rsidR="00AB6E89" w:rsidRPr="00AB6E89" w:rsidRDefault="00AB6E89" w:rsidP="00AB6E89">
            <w:pPr>
              <w:rPr>
                <w:rFonts w:eastAsia="Times New Roman"/>
                <w:color w:val="000000"/>
              </w:rPr>
            </w:pPr>
            <w:r w:rsidRPr="00AB6E89">
              <w:rPr>
                <w:rFonts w:eastAsia="Times New Roman"/>
                <w:color w:val="000000"/>
              </w:rPr>
              <w:t>Talipariti tiliaceus</w:t>
            </w:r>
          </w:p>
        </w:tc>
        <w:tc>
          <w:tcPr>
            <w:tcW w:w="1300" w:type="dxa"/>
            <w:tcBorders>
              <w:top w:val="nil"/>
              <w:left w:val="nil"/>
              <w:bottom w:val="nil"/>
              <w:right w:val="nil"/>
            </w:tcBorders>
            <w:shd w:val="clear" w:color="auto" w:fill="auto"/>
            <w:noWrap/>
            <w:vAlign w:val="bottom"/>
            <w:hideMark/>
          </w:tcPr>
          <w:p w14:paraId="44A9FA7C" w14:textId="77777777" w:rsidR="00AB6E89" w:rsidRPr="00AB6E89" w:rsidRDefault="00AB6E89" w:rsidP="00AB6E89">
            <w:pPr>
              <w:rPr>
                <w:rFonts w:eastAsia="Times New Roman"/>
                <w:color w:val="000000"/>
              </w:rPr>
            </w:pPr>
          </w:p>
        </w:tc>
      </w:tr>
      <w:tr w:rsidR="00AB6E89" w:rsidRPr="00AB6E89" w14:paraId="43E117FA" w14:textId="77777777" w:rsidTr="00AB6E89">
        <w:trPr>
          <w:trHeight w:val="320"/>
        </w:trPr>
        <w:tc>
          <w:tcPr>
            <w:tcW w:w="1960" w:type="dxa"/>
            <w:tcBorders>
              <w:top w:val="nil"/>
              <w:left w:val="nil"/>
              <w:bottom w:val="nil"/>
              <w:right w:val="nil"/>
            </w:tcBorders>
            <w:shd w:val="clear" w:color="auto" w:fill="auto"/>
            <w:noWrap/>
            <w:vAlign w:val="bottom"/>
            <w:hideMark/>
          </w:tcPr>
          <w:p w14:paraId="0FC0D5F0"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3DC14E0" w14:textId="77777777" w:rsidR="00AB6E89" w:rsidRPr="00AB6E89" w:rsidRDefault="00AB6E89" w:rsidP="00AB6E89">
            <w:pPr>
              <w:rPr>
                <w:rFonts w:eastAsia="Times New Roman"/>
                <w:color w:val="000000"/>
              </w:rPr>
            </w:pPr>
            <w:r w:rsidRPr="00AB6E89">
              <w:rPr>
                <w:rFonts w:eastAsia="Times New Roman"/>
                <w:color w:val="000000"/>
              </w:rPr>
              <w:t>Hinahina</w:t>
            </w:r>
          </w:p>
        </w:tc>
        <w:tc>
          <w:tcPr>
            <w:tcW w:w="4080" w:type="dxa"/>
            <w:gridSpan w:val="2"/>
            <w:tcBorders>
              <w:top w:val="nil"/>
              <w:left w:val="nil"/>
              <w:bottom w:val="nil"/>
              <w:right w:val="nil"/>
            </w:tcBorders>
            <w:shd w:val="clear" w:color="auto" w:fill="auto"/>
            <w:noWrap/>
            <w:vAlign w:val="bottom"/>
            <w:hideMark/>
          </w:tcPr>
          <w:p w14:paraId="5D19DA85" w14:textId="77777777" w:rsidR="00AB6E89" w:rsidRPr="00AB6E89" w:rsidRDefault="00AB6E89" w:rsidP="00AB6E89">
            <w:pPr>
              <w:rPr>
                <w:rFonts w:eastAsia="Times New Roman"/>
                <w:color w:val="000000"/>
              </w:rPr>
            </w:pPr>
            <w:r w:rsidRPr="00AB6E89">
              <w:rPr>
                <w:rFonts w:eastAsia="Times New Roman"/>
                <w:color w:val="000000"/>
              </w:rPr>
              <w:t>Heliotropium anomalum</w:t>
            </w:r>
          </w:p>
        </w:tc>
      </w:tr>
      <w:tr w:rsidR="00AB6E89" w:rsidRPr="00AB6E89" w14:paraId="2A84F0CD" w14:textId="77777777" w:rsidTr="00AB6E89">
        <w:trPr>
          <w:trHeight w:val="320"/>
        </w:trPr>
        <w:tc>
          <w:tcPr>
            <w:tcW w:w="1960" w:type="dxa"/>
            <w:tcBorders>
              <w:top w:val="nil"/>
              <w:left w:val="nil"/>
              <w:bottom w:val="nil"/>
              <w:right w:val="nil"/>
            </w:tcBorders>
            <w:shd w:val="clear" w:color="auto" w:fill="auto"/>
            <w:noWrap/>
            <w:vAlign w:val="bottom"/>
            <w:hideMark/>
          </w:tcPr>
          <w:p w14:paraId="2D61AEBC" w14:textId="77777777" w:rsidR="00AB6E89" w:rsidRPr="00AB6E89" w:rsidRDefault="00AB6E89" w:rsidP="00AB6E89">
            <w:pPr>
              <w:rPr>
                <w:rFonts w:eastAsia="Times New Roman"/>
                <w:color w:val="000000"/>
              </w:rPr>
            </w:pPr>
            <w:r w:rsidRPr="00AB6E89">
              <w:rPr>
                <w:rFonts w:eastAsia="Times New Roman"/>
                <w:color w:val="000000"/>
              </w:rPr>
              <w:t>Hawaiian Nama</w:t>
            </w:r>
          </w:p>
        </w:tc>
        <w:tc>
          <w:tcPr>
            <w:tcW w:w="2340" w:type="dxa"/>
            <w:tcBorders>
              <w:top w:val="nil"/>
              <w:left w:val="nil"/>
              <w:bottom w:val="nil"/>
              <w:right w:val="nil"/>
            </w:tcBorders>
            <w:shd w:val="clear" w:color="auto" w:fill="auto"/>
            <w:noWrap/>
            <w:vAlign w:val="bottom"/>
            <w:hideMark/>
          </w:tcPr>
          <w:p w14:paraId="17791EC4" w14:textId="77777777" w:rsidR="00AB6E89" w:rsidRPr="00AB6E89" w:rsidRDefault="00AB6E89" w:rsidP="00AB6E89">
            <w:pPr>
              <w:rPr>
                <w:rFonts w:eastAsia="Times New Roman"/>
                <w:color w:val="000000"/>
              </w:rPr>
            </w:pPr>
            <w:r w:rsidRPr="00AB6E89">
              <w:rPr>
                <w:rFonts w:eastAsia="Times New Roman"/>
                <w:color w:val="000000"/>
              </w:rPr>
              <w:t>Hinahina Kahakai</w:t>
            </w:r>
          </w:p>
        </w:tc>
        <w:tc>
          <w:tcPr>
            <w:tcW w:w="2780" w:type="dxa"/>
            <w:tcBorders>
              <w:top w:val="nil"/>
              <w:left w:val="nil"/>
              <w:bottom w:val="nil"/>
              <w:right w:val="nil"/>
            </w:tcBorders>
            <w:shd w:val="clear" w:color="auto" w:fill="auto"/>
            <w:noWrap/>
            <w:vAlign w:val="bottom"/>
            <w:hideMark/>
          </w:tcPr>
          <w:p w14:paraId="1C9E0F16" w14:textId="77777777" w:rsidR="00AB6E89" w:rsidRPr="00AB6E89" w:rsidRDefault="00AB6E89" w:rsidP="00AB6E89">
            <w:pPr>
              <w:rPr>
                <w:rFonts w:eastAsia="Times New Roman"/>
                <w:color w:val="000000"/>
              </w:rPr>
            </w:pPr>
            <w:r w:rsidRPr="00AB6E89">
              <w:rPr>
                <w:rFonts w:eastAsia="Times New Roman"/>
                <w:color w:val="000000"/>
              </w:rPr>
              <w:t>Nama sandwicensis</w:t>
            </w:r>
          </w:p>
        </w:tc>
        <w:tc>
          <w:tcPr>
            <w:tcW w:w="1300" w:type="dxa"/>
            <w:tcBorders>
              <w:top w:val="nil"/>
              <w:left w:val="nil"/>
              <w:bottom w:val="nil"/>
              <w:right w:val="nil"/>
            </w:tcBorders>
            <w:shd w:val="clear" w:color="auto" w:fill="auto"/>
            <w:noWrap/>
            <w:vAlign w:val="bottom"/>
            <w:hideMark/>
          </w:tcPr>
          <w:p w14:paraId="76B57636"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52F23DB0" w14:textId="77777777" w:rsidTr="00AB6E89">
        <w:trPr>
          <w:trHeight w:val="320"/>
        </w:trPr>
        <w:tc>
          <w:tcPr>
            <w:tcW w:w="1960" w:type="dxa"/>
            <w:tcBorders>
              <w:top w:val="nil"/>
              <w:left w:val="nil"/>
              <w:bottom w:val="nil"/>
              <w:right w:val="nil"/>
            </w:tcBorders>
            <w:shd w:val="clear" w:color="auto" w:fill="auto"/>
            <w:noWrap/>
            <w:vAlign w:val="bottom"/>
            <w:hideMark/>
          </w:tcPr>
          <w:p w14:paraId="4916B3A0" w14:textId="77777777" w:rsidR="00AB6E89" w:rsidRPr="00AB6E89" w:rsidRDefault="00AB6E89" w:rsidP="00AB6E89">
            <w:pPr>
              <w:rPr>
                <w:rFonts w:eastAsia="Times New Roman"/>
                <w:color w:val="000000"/>
              </w:rPr>
            </w:pPr>
            <w:r w:rsidRPr="00AB6E89">
              <w:rPr>
                <w:rFonts w:eastAsia="Times New Roman"/>
                <w:color w:val="000000"/>
              </w:rPr>
              <w:t>Moonseed</w:t>
            </w:r>
          </w:p>
        </w:tc>
        <w:tc>
          <w:tcPr>
            <w:tcW w:w="2340" w:type="dxa"/>
            <w:tcBorders>
              <w:top w:val="nil"/>
              <w:left w:val="nil"/>
              <w:bottom w:val="nil"/>
              <w:right w:val="nil"/>
            </w:tcBorders>
            <w:shd w:val="clear" w:color="auto" w:fill="auto"/>
            <w:noWrap/>
            <w:vAlign w:val="bottom"/>
            <w:hideMark/>
          </w:tcPr>
          <w:p w14:paraId="06F5E216" w14:textId="77777777" w:rsidR="00AB6E89" w:rsidRPr="00AB6E89" w:rsidRDefault="00AB6E89" w:rsidP="00AB6E89">
            <w:pPr>
              <w:rPr>
                <w:rFonts w:eastAsia="Times New Roman"/>
                <w:color w:val="000000"/>
              </w:rPr>
            </w:pPr>
            <w:r w:rsidRPr="00AB6E89">
              <w:rPr>
                <w:rFonts w:eastAsia="Times New Roman"/>
                <w:color w:val="000000"/>
              </w:rPr>
              <w:t>Huehue</w:t>
            </w:r>
          </w:p>
        </w:tc>
        <w:tc>
          <w:tcPr>
            <w:tcW w:w="2780" w:type="dxa"/>
            <w:tcBorders>
              <w:top w:val="nil"/>
              <w:left w:val="nil"/>
              <w:bottom w:val="nil"/>
              <w:right w:val="nil"/>
            </w:tcBorders>
            <w:shd w:val="clear" w:color="auto" w:fill="auto"/>
            <w:noWrap/>
            <w:vAlign w:val="bottom"/>
            <w:hideMark/>
          </w:tcPr>
          <w:p w14:paraId="21EF1B1E" w14:textId="77777777" w:rsidR="00AB6E89" w:rsidRPr="00AB6E89" w:rsidRDefault="00AB6E89" w:rsidP="00AB6E89">
            <w:pPr>
              <w:rPr>
                <w:rFonts w:eastAsia="Times New Roman"/>
                <w:color w:val="000000"/>
              </w:rPr>
            </w:pPr>
            <w:r w:rsidRPr="00AB6E89">
              <w:rPr>
                <w:rFonts w:eastAsia="Times New Roman"/>
                <w:color w:val="000000"/>
              </w:rPr>
              <w:t>Cocculus orbiculatus</w:t>
            </w:r>
          </w:p>
        </w:tc>
        <w:tc>
          <w:tcPr>
            <w:tcW w:w="1300" w:type="dxa"/>
            <w:tcBorders>
              <w:top w:val="nil"/>
              <w:left w:val="nil"/>
              <w:bottom w:val="nil"/>
              <w:right w:val="nil"/>
            </w:tcBorders>
            <w:shd w:val="clear" w:color="auto" w:fill="auto"/>
            <w:noWrap/>
            <w:vAlign w:val="bottom"/>
            <w:hideMark/>
          </w:tcPr>
          <w:p w14:paraId="6CF01F6B" w14:textId="77777777" w:rsidR="00AB6E89" w:rsidRPr="00AB6E89" w:rsidRDefault="00AB6E89" w:rsidP="00AB6E89">
            <w:pPr>
              <w:rPr>
                <w:rFonts w:eastAsia="Times New Roman"/>
                <w:color w:val="000000"/>
              </w:rPr>
            </w:pPr>
          </w:p>
        </w:tc>
      </w:tr>
      <w:tr w:rsidR="00AB6E89" w:rsidRPr="00AB6E89" w14:paraId="5962FFED" w14:textId="77777777" w:rsidTr="00AB6E89">
        <w:trPr>
          <w:trHeight w:val="320"/>
        </w:trPr>
        <w:tc>
          <w:tcPr>
            <w:tcW w:w="1960" w:type="dxa"/>
            <w:tcBorders>
              <w:top w:val="nil"/>
              <w:left w:val="nil"/>
              <w:bottom w:val="nil"/>
              <w:right w:val="nil"/>
            </w:tcBorders>
            <w:shd w:val="clear" w:color="auto" w:fill="auto"/>
            <w:noWrap/>
            <w:vAlign w:val="bottom"/>
            <w:hideMark/>
          </w:tcPr>
          <w:p w14:paraId="32355F7B"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449CC3A8" w14:textId="77777777" w:rsidR="00AB6E89" w:rsidRPr="00AB6E89" w:rsidRDefault="00AB6E89" w:rsidP="00AB6E89">
            <w:pPr>
              <w:rPr>
                <w:rFonts w:eastAsia="Times New Roman"/>
                <w:color w:val="000000"/>
              </w:rPr>
            </w:pPr>
            <w:r w:rsidRPr="00AB6E89">
              <w:rPr>
                <w:rFonts w:eastAsia="Times New Roman"/>
                <w:color w:val="000000"/>
              </w:rPr>
              <w:t>Hunakai</w:t>
            </w:r>
          </w:p>
        </w:tc>
        <w:tc>
          <w:tcPr>
            <w:tcW w:w="2780" w:type="dxa"/>
            <w:tcBorders>
              <w:top w:val="nil"/>
              <w:left w:val="nil"/>
              <w:bottom w:val="nil"/>
              <w:right w:val="nil"/>
            </w:tcBorders>
            <w:shd w:val="clear" w:color="auto" w:fill="auto"/>
            <w:noWrap/>
            <w:vAlign w:val="bottom"/>
            <w:hideMark/>
          </w:tcPr>
          <w:p w14:paraId="4D0AD2EE" w14:textId="77777777" w:rsidR="00AB6E89" w:rsidRPr="00AB6E89" w:rsidRDefault="00AB6E89" w:rsidP="00AB6E89">
            <w:pPr>
              <w:rPr>
                <w:rFonts w:eastAsia="Times New Roman"/>
                <w:color w:val="000000"/>
              </w:rPr>
            </w:pPr>
            <w:r w:rsidRPr="00AB6E89">
              <w:rPr>
                <w:rFonts w:eastAsia="Times New Roman"/>
                <w:color w:val="000000"/>
              </w:rPr>
              <w:t>Ipomoea imperati</w:t>
            </w:r>
          </w:p>
        </w:tc>
        <w:tc>
          <w:tcPr>
            <w:tcW w:w="1300" w:type="dxa"/>
            <w:tcBorders>
              <w:top w:val="nil"/>
              <w:left w:val="nil"/>
              <w:bottom w:val="nil"/>
              <w:right w:val="nil"/>
            </w:tcBorders>
            <w:shd w:val="clear" w:color="auto" w:fill="auto"/>
            <w:noWrap/>
            <w:vAlign w:val="bottom"/>
            <w:hideMark/>
          </w:tcPr>
          <w:p w14:paraId="334AD891" w14:textId="77777777" w:rsidR="00AB6E89" w:rsidRPr="00AB6E89" w:rsidRDefault="00AB6E89" w:rsidP="00AB6E89">
            <w:pPr>
              <w:rPr>
                <w:rFonts w:eastAsia="Times New Roman"/>
                <w:color w:val="000000"/>
              </w:rPr>
            </w:pPr>
          </w:p>
        </w:tc>
      </w:tr>
      <w:tr w:rsidR="00AB6E89" w:rsidRPr="00AB6E89" w14:paraId="5DDB92ED" w14:textId="77777777" w:rsidTr="00AB6E89">
        <w:trPr>
          <w:trHeight w:val="320"/>
        </w:trPr>
        <w:tc>
          <w:tcPr>
            <w:tcW w:w="1960" w:type="dxa"/>
            <w:tcBorders>
              <w:top w:val="nil"/>
              <w:left w:val="nil"/>
              <w:bottom w:val="nil"/>
              <w:right w:val="nil"/>
            </w:tcBorders>
            <w:shd w:val="clear" w:color="auto" w:fill="auto"/>
            <w:noWrap/>
            <w:vAlign w:val="bottom"/>
            <w:hideMark/>
          </w:tcPr>
          <w:p w14:paraId="46010B5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11D56E2" w14:textId="77777777" w:rsidR="00AB6E89" w:rsidRPr="00AB6E89" w:rsidRDefault="00AB6E89" w:rsidP="00AB6E89">
            <w:pPr>
              <w:rPr>
                <w:rFonts w:eastAsia="Times New Roman"/>
                <w:color w:val="000000"/>
              </w:rPr>
            </w:pPr>
            <w:r w:rsidRPr="00AB6E89">
              <w:rPr>
                <w:rFonts w:eastAsia="Times New Roman"/>
                <w:color w:val="000000"/>
              </w:rPr>
              <w:t>Kalo</w:t>
            </w:r>
          </w:p>
        </w:tc>
        <w:tc>
          <w:tcPr>
            <w:tcW w:w="2780" w:type="dxa"/>
            <w:tcBorders>
              <w:top w:val="nil"/>
              <w:left w:val="nil"/>
              <w:bottom w:val="nil"/>
              <w:right w:val="nil"/>
            </w:tcBorders>
            <w:shd w:val="clear" w:color="auto" w:fill="auto"/>
            <w:noWrap/>
            <w:vAlign w:val="bottom"/>
            <w:hideMark/>
          </w:tcPr>
          <w:p w14:paraId="4D9AF81D" w14:textId="77777777" w:rsidR="00AB6E89" w:rsidRPr="00AB6E89" w:rsidRDefault="00AB6E89" w:rsidP="00AB6E89">
            <w:pPr>
              <w:rPr>
                <w:rFonts w:eastAsia="Times New Roman"/>
                <w:color w:val="000000"/>
              </w:rPr>
            </w:pPr>
            <w:r w:rsidRPr="00AB6E89">
              <w:rPr>
                <w:rFonts w:eastAsia="Times New Roman"/>
                <w:color w:val="000000"/>
              </w:rPr>
              <w:t>Colocasia esculenta</w:t>
            </w:r>
          </w:p>
        </w:tc>
        <w:tc>
          <w:tcPr>
            <w:tcW w:w="1300" w:type="dxa"/>
            <w:tcBorders>
              <w:top w:val="nil"/>
              <w:left w:val="nil"/>
              <w:bottom w:val="nil"/>
              <w:right w:val="nil"/>
            </w:tcBorders>
            <w:shd w:val="clear" w:color="auto" w:fill="auto"/>
            <w:noWrap/>
            <w:vAlign w:val="bottom"/>
            <w:hideMark/>
          </w:tcPr>
          <w:p w14:paraId="4D2D4C79" w14:textId="77777777" w:rsidR="00AB6E89" w:rsidRPr="00AB6E89" w:rsidRDefault="00AB6E89" w:rsidP="00AB6E89">
            <w:pPr>
              <w:rPr>
                <w:rFonts w:eastAsia="Times New Roman"/>
                <w:color w:val="000000"/>
              </w:rPr>
            </w:pPr>
          </w:p>
        </w:tc>
      </w:tr>
      <w:tr w:rsidR="00AB6E89" w:rsidRPr="00AB6E89" w14:paraId="6B57A142" w14:textId="77777777" w:rsidTr="00AB6E89">
        <w:trPr>
          <w:trHeight w:val="320"/>
        </w:trPr>
        <w:tc>
          <w:tcPr>
            <w:tcW w:w="1960" w:type="dxa"/>
            <w:tcBorders>
              <w:top w:val="nil"/>
              <w:left w:val="nil"/>
              <w:bottom w:val="nil"/>
              <w:right w:val="nil"/>
            </w:tcBorders>
            <w:shd w:val="clear" w:color="auto" w:fill="auto"/>
            <w:noWrap/>
            <w:vAlign w:val="bottom"/>
            <w:hideMark/>
          </w:tcPr>
          <w:p w14:paraId="4BA06730" w14:textId="77777777" w:rsidR="00AB6E89" w:rsidRPr="00AB6E89" w:rsidRDefault="00AB6E89" w:rsidP="00AB6E89">
            <w:pPr>
              <w:rPr>
                <w:rFonts w:eastAsia="Times New Roman"/>
                <w:color w:val="000000"/>
              </w:rPr>
            </w:pPr>
            <w:r w:rsidRPr="00AB6E89">
              <w:rPr>
                <w:rFonts w:eastAsia="Times New Roman"/>
                <w:color w:val="000000"/>
              </w:rPr>
              <w:t>Alexandrian Laurel</w:t>
            </w:r>
          </w:p>
        </w:tc>
        <w:tc>
          <w:tcPr>
            <w:tcW w:w="2340" w:type="dxa"/>
            <w:tcBorders>
              <w:top w:val="nil"/>
              <w:left w:val="nil"/>
              <w:bottom w:val="nil"/>
              <w:right w:val="nil"/>
            </w:tcBorders>
            <w:shd w:val="clear" w:color="auto" w:fill="auto"/>
            <w:noWrap/>
            <w:vAlign w:val="bottom"/>
            <w:hideMark/>
          </w:tcPr>
          <w:p w14:paraId="63A37527" w14:textId="77777777" w:rsidR="00AB6E89" w:rsidRPr="00AB6E89" w:rsidRDefault="00AB6E89" w:rsidP="00AB6E89">
            <w:pPr>
              <w:rPr>
                <w:rFonts w:eastAsia="Times New Roman"/>
                <w:color w:val="000000"/>
              </w:rPr>
            </w:pPr>
            <w:r w:rsidRPr="00AB6E89">
              <w:rPr>
                <w:rFonts w:eastAsia="Times New Roman"/>
                <w:color w:val="000000"/>
              </w:rPr>
              <w:t>Kamai</w:t>
            </w:r>
          </w:p>
        </w:tc>
        <w:tc>
          <w:tcPr>
            <w:tcW w:w="4080" w:type="dxa"/>
            <w:gridSpan w:val="2"/>
            <w:tcBorders>
              <w:top w:val="nil"/>
              <w:left w:val="nil"/>
              <w:bottom w:val="nil"/>
              <w:right w:val="nil"/>
            </w:tcBorders>
            <w:shd w:val="clear" w:color="auto" w:fill="auto"/>
            <w:noWrap/>
            <w:vAlign w:val="bottom"/>
            <w:hideMark/>
          </w:tcPr>
          <w:p w14:paraId="10D23568" w14:textId="77777777" w:rsidR="00AB6E89" w:rsidRPr="00AB6E89" w:rsidRDefault="00AB6E89" w:rsidP="00AB6E89">
            <w:pPr>
              <w:rPr>
                <w:rFonts w:eastAsia="Times New Roman"/>
                <w:color w:val="000000"/>
              </w:rPr>
            </w:pPr>
            <w:r w:rsidRPr="00AB6E89">
              <w:rPr>
                <w:rFonts w:eastAsia="Times New Roman"/>
                <w:color w:val="000000"/>
              </w:rPr>
              <w:t>Calophyllum inophyllum</w:t>
            </w:r>
          </w:p>
        </w:tc>
      </w:tr>
      <w:tr w:rsidR="00AB6E89" w:rsidRPr="00AB6E89" w14:paraId="17B9F897" w14:textId="77777777" w:rsidTr="00AB6E89">
        <w:trPr>
          <w:trHeight w:val="320"/>
        </w:trPr>
        <w:tc>
          <w:tcPr>
            <w:tcW w:w="1960" w:type="dxa"/>
            <w:tcBorders>
              <w:top w:val="nil"/>
              <w:left w:val="nil"/>
              <w:bottom w:val="nil"/>
              <w:right w:val="nil"/>
            </w:tcBorders>
            <w:shd w:val="clear" w:color="auto" w:fill="auto"/>
            <w:noWrap/>
            <w:vAlign w:val="bottom"/>
            <w:hideMark/>
          </w:tcPr>
          <w:p w14:paraId="1BD24FF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E51D133" w14:textId="77777777" w:rsidR="00AB6E89" w:rsidRPr="00AB6E89" w:rsidRDefault="00AB6E89" w:rsidP="00AB6E89">
            <w:pPr>
              <w:rPr>
                <w:rFonts w:eastAsia="Times New Roman"/>
                <w:color w:val="000000"/>
              </w:rPr>
            </w:pPr>
            <w:r w:rsidRPr="00AB6E89">
              <w:rPr>
                <w:rFonts w:eastAsia="Times New Roman"/>
                <w:color w:val="000000"/>
              </w:rPr>
              <w:t>Kaunaʻoa</w:t>
            </w:r>
          </w:p>
        </w:tc>
        <w:tc>
          <w:tcPr>
            <w:tcW w:w="2780" w:type="dxa"/>
            <w:tcBorders>
              <w:top w:val="nil"/>
              <w:left w:val="nil"/>
              <w:bottom w:val="nil"/>
              <w:right w:val="nil"/>
            </w:tcBorders>
            <w:shd w:val="clear" w:color="auto" w:fill="auto"/>
            <w:noWrap/>
            <w:vAlign w:val="bottom"/>
            <w:hideMark/>
          </w:tcPr>
          <w:p w14:paraId="53D38D02" w14:textId="77777777" w:rsidR="00AB6E89" w:rsidRPr="00AB6E89" w:rsidRDefault="00AB6E89" w:rsidP="00AB6E89">
            <w:pPr>
              <w:rPr>
                <w:rFonts w:eastAsia="Times New Roman"/>
                <w:color w:val="000000"/>
              </w:rPr>
            </w:pPr>
            <w:r w:rsidRPr="00AB6E89">
              <w:rPr>
                <w:rFonts w:eastAsia="Times New Roman"/>
                <w:color w:val="000000"/>
              </w:rPr>
              <w:t>Cuscuta sandwichiana</w:t>
            </w:r>
          </w:p>
        </w:tc>
        <w:tc>
          <w:tcPr>
            <w:tcW w:w="1300" w:type="dxa"/>
            <w:tcBorders>
              <w:top w:val="nil"/>
              <w:left w:val="nil"/>
              <w:bottom w:val="nil"/>
              <w:right w:val="nil"/>
            </w:tcBorders>
            <w:shd w:val="clear" w:color="auto" w:fill="auto"/>
            <w:noWrap/>
            <w:vAlign w:val="bottom"/>
            <w:hideMark/>
          </w:tcPr>
          <w:p w14:paraId="75D56CC0" w14:textId="77777777" w:rsidR="00AB6E89" w:rsidRPr="00AB6E89" w:rsidRDefault="00AB6E89" w:rsidP="00AB6E89">
            <w:pPr>
              <w:rPr>
                <w:rFonts w:eastAsia="Times New Roman"/>
                <w:color w:val="000000"/>
              </w:rPr>
            </w:pPr>
          </w:p>
        </w:tc>
      </w:tr>
      <w:tr w:rsidR="00AB6E89" w:rsidRPr="00AB6E89" w14:paraId="6929F753" w14:textId="77777777" w:rsidTr="00AB6E89">
        <w:trPr>
          <w:trHeight w:val="320"/>
        </w:trPr>
        <w:tc>
          <w:tcPr>
            <w:tcW w:w="1960" w:type="dxa"/>
            <w:tcBorders>
              <w:top w:val="nil"/>
              <w:left w:val="nil"/>
              <w:bottom w:val="nil"/>
              <w:right w:val="nil"/>
            </w:tcBorders>
            <w:shd w:val="clear" w:color="auto" w:fill="auto"/>
            <w:noWrap/>
            <w:vAlign w:val="bottom"/>
            <w:hideMark/>
          </w:tcPr>
          <w:p w14:paraId="54826FA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2B0144DD" w14:textId="77777777" w:rsidR="00AB6E89" w:rsidRPr="00AB6E89" w:rsidRDefault="00AB6E89" w:rsidP="00AB6E89">
            <w:pPr>
              <w:rPr>
                <w:rFonts w:eastAsia="Times New Roman"/>
                <w:color w:val="000000"/>
              </w:rPr>
            </w:pPr>
            <w:r w:rsidRPr="00AB6E89">
              <w:rPr>
                <w:rFonts w:eastAsia="Times New Roman"/>
                <w:color w:val="000000"/>
              </w:rPr>
              <w:t>Kāwelu, ʻEmoloa</w:t>
            </w:r>
          </w:p>
        </w:tc>
        <w:tc>
          <w:tcPr>
            <w:tcW w:w="2780" w:type="dxa"/>
            <w:tcBorders>
              <w:top w:val="nil"/>
              <w:left w:val="nil"/>
              <w:bottom w:val="nil"/>
              <w:right w:val="nil"/>
            </w:tcBorders>
            <w:shd w:val="clear" w:color="auto" w:fill="auto"/>
            <w:noWrap/>
            <w:vAlign w:val="bottom"/>
            <w:hideMark/>
          </w:tcPr>
          <w:p w14:paraId="6ABB8FCD" w14:textId="77777777" w:rsidR="00AB6E89" w:rsidRPr="00AB6E89" w:rsidRDefault="00AB6E89" w:rsidP="00AB6E89">
            <w:pPr>
              <w:rPr>
                <w:rFonts w:eastAsia="Times New Roman"/>
                <w:color w:val="000000"/>
              </w:rPr>
            </w:pPr>
            <w:r w:rsidRPr="00AB6E89">
              <w:rPr>
                <w:rFonts w:eastAsia="Times New Roman"/>
                <w:color w:val="000000"/>
              </w:rPr>
              <w:t>Eragrostis variabilis</w:t>
            </w:r>
          </w:p>
        </w:tc>
        <w:tc>
          <w:tcPr>
            <w:tcW w:w="1300" w:type="dxa"/>
            <w:tcBorders>
              <w:top w:val="nil"/>
              <w:left w:val="nil"/>
              <w:bottom w:val="nil"/>
              <w:right w:val="nil"/>
            </w:tcBorders>
            <w:shd w:val="clear" w:color="auto" w:fill="auto"/>
            <w:noWrap/>
            <w:vAlign w:val="bottom"/>
            <w:hideMark/>
          </w:tcPr>
          <w:p w14:paraId="38888A2F" w14:textId="77777777" w:rsidR="00AB6E89" w:rsidRPr="00AB6E89" w:rsidRDefault="00AB6E89" w:rsidP="00AB6E89">
            <w:pPr>
              <w:rPr>
                <w:rFonts w:eastAsia="Times New Roman"/>
                <w:color w:val="000000"/>
              </w:rPr>
            </w:pPr>
          </w:p>
        </w:tc>
      </w:tr>
      <w:tr w:rsidR="00AB6E89" w:rsidRPr="00AB6E89" w14:paraId="604DD719" w14:textId="77777777" w:rsidTr="0029054B">
        <w:trPr>
          <w:trHeight w:val="387"/>
        </w:trPr>
        <w:tc>
          <w:tcPr>
            <w:tcW w:w="1960" w:type="dxa"/>
            <w:tcBorders>
              <w:top w:val="nil"/>
              <w:left w:val="nil"/>
              <w:bottom w:val="nil"/>
              <w:right w:val="nil"/>
            </w:tcBorders>
            <w:shd w:val="clear" w:color="auto" w:fill="auto"/>
            <w:noWrap/>
            <w:vAlign w:val="bottom"/>
            <w:hideMark/>
          </w:tcPr>
          <w:p w14:paraId="0A022B95"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04EB358" w14:textId="77777777" w:rsidR="00AB6E89" w:rsidRPr="00AB6E89" w:rsidRDefault="00AB6E89" w:rsidP="00AB6E89">
            <w:pPr>
              <w:rPr>
                <w:rFonts w:eastAsia="Times New Roman"/>
                <w:color w:val="000000"/>
              </w:rPr>
            </w:pPr>
            <w:r w:rsidRPr="00AB6E89">
              <w:rPr>
                <w:rFonts w:eastAsia="Times New Roman"/>
                <w:color w:val="000000"/>
              </w:rPr>
              <w:t>Kaʻena ʻakoko</w:t>
            </w:r>
          </w:p>
        </w:tc>
        <w:tc>
          <w:tcPr>
            <w:tcW w:w="2780" w:type="dxa"/>
            <w:tcBorders>
              <w:top w:val="nil"/>
              <w:left w:val="nil"/>
              <w:bottom w:val="nil"/>
              <w:right w:val="nil"/>
            </w:tcBorders>
            <w:shd w:val="clear" w:color="auto" w:fill="auto"/>
            <w:noWrap/>
            <w:vAlign w:val="bottom"/>
            <w:hideMark/>
          </w:tcPr>
          <w:p w14:paraId="364303FF" w14:textId="77777777" w:rsidR="00AB6E89" w:rsidRPr="00AB6E89" w:rsidRDefault="00AB6E89" w:rsidP="00AB6E89">
            <w:pPr>
              <w:rPr>
                <w:rFonts w:eastAsia="Times New Roman"/>
                <w:color w:val="000000"/>
              </w:rPr>
            </w:pPr>
            <w:r w:rsidRPr="00AB6E89">
              <w:rPr>
                <w:rFonts w:eastAsia="Times New Roman"/>
                <w:color w:val="000000"/>
              </w:rPr>
              <w:t>Euphorbia celastroides var. kaenana</w:t>
            </w:r>
          </w:p>
        </w:tc>
        <w:tc>
          <w:tcPr>
            <w:tcW w:w="1300" w:type="dxa"/>
            <w:tcBorders>
              <w:top w:val="nil"/>
              <w:left w:val="nil"/>
              <w:bottom w:val="nil"/>
              <w:right w:val="nil"/>
            </w:tcBorders>
            <w:shd w:val="clear" w:color="auto" w:fill="auto"/>
            <w:noWrap/>
            <w:vAlign w:val="bottom"/>
            <w:hideMark/>
          </w:tcPr>
          <w:p w14:paraId="43FD1CFC"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6AA7EDAF" w14:textId="77777777" w:rsidTr="00AB6E89">
        <w:trPr>
          <w:trHeight w:val="320"/>
        </w:trPr>
        <w:tc>
          <w:tcPr>
            <w:tcW w:w="1960" w:type="dxa"/>
            <w:tcBorders>
              <w:top w:val="nil"/>
              <w:left w:val="nil"/>
              <w:bottom w:val="nil"/>
              <w:right w:val="nil"/>
            </w:tcBorders>
            <w:shd w:val="clear" w:color="auto" w:fill="auto"/>
            <w:noWrap/>
            <w:vAlign w:val="bottom"/>
            <w:hideMark/>
          </w:tcPr>
          <w:p w14:paraId="2541B4F9" w14:textId="77777777" w:rsidR="00AB6E89" w:rsidRPr="00AB6E89" w:rsidRDefault="00AB6E89" w:rsidP="00AB6E89">
            <w:pPr>
              <w:rPr>
                <w:rFonts w:eastAsia="Times New Roman"/>
                <w:color w:val="000000"/>
              </w:rPr>
            </w:pPr>
            <w:r w:rsidRPr="00AB6E89">
              <w:rPr>
                <w:rFonts w:eastAsia="Times New Roman"/>
                <w:color w:val="000000"/>
              </w:rPr>
              <w:t>Ivy-leaved morning glory</w:t>
            </w:r>
          </w:p>
        </w:tc>
        <w:tc>
          <w:tcPr>
            <w:tcW w:w="2340" w:type="dxa"/>
            <w:tcBorders>
              <w:top w:val="nil"/>
              <w:left w:val="nil"/>
              <w:bottom w:val="nil"/>
              <w:right w:val="nil"/>
            </w:tcBorders>
            <w:shd w:val="clear" w:color="auto" w:fill="auto"/>
            <w:noWrap/>
            <w:vAlign w:val="bottom"/>
            <w:hideMark/>
          </w:tcPr>
          <w:p w14:paraId="64C87498" w14:textId="77777777" w:rsidR="00AB6E89" w:rsidRPr="00AB6E89" w:rsidRDefault="00AB6E89" w:rsidP="00AB6E89">
            <w:pPr>
              <w:rPr>
                <w:rFonts w:eastAsia="Times New Roman"/>
                <w:color w:val="000000"/>
              </w:rPr>
            </w:pPr>
            <w:r w:rsidRPr="00AB6E89">
              <w:rPr>
                <w:rFonts w:eastAsia="Times New Roman"/>
                <w:color w:val="000000"/>
              </w:rPr>
              <w:t>Koaliʻai</w:t>
            </w:r>
          </w:p>
        </w:tc>
        <w:tc>
          <w:tcPr>
            <w:tcW w:w="2780" w:type="dxa"/>
            <w:tcBorders>
              <w:top w:val="nil"/>
              <w:left w:val="nil"/>
              <w:bottom w:val="nil"/>
              <w:right w:val="nil"/>
            </w:tcBorders>
            <w:shd w:val="clear" w:color="auto" w:fill="auto"/>
            <w:noWrap/>
            <w:vAlign w:val="bottom"/>
            <w:hideMark/>
          </w:tcPr>
          <w:p w14:paraId="792DD7A3" w14:textId="77777777" w:rsidR="00AB6E89" w:rsidRPr="00AB6E89" w:rsidRDefault="00AB6E89" w:rsidP="00AB6E89">
            <w:pPr>
              <w:rPr>
                <w:rFonts w:eastAsia="Times New Roman"/>
                <w:color w:val="000000"/>
              </w:rPr>
            </w:pPr>
            <w:r w:rsidRPr="00AB6E89">
              <w:rPr>
                <w:rFonts w:eastAsia="Times New Roman"/>
                <w:color w:val="000000"/>
              </w:rPr>
              <w:t>Ipomoea cairica</w:t>
            </w:r>
          </w:p>
        </w:tc>
        <w:tc>
          <w:tcPr>
            <w:tcW w:w="1300" w:type="dxa"/>
            <w:tcBorders>
              <w:top w:val="nil"/>
              <w:left w:val="nil"/>
              <w:bottom w:val="nil"/>
              <w:right w:val="nil"/>
            </w:tcBorders>
            <w:shd w:val="clear" w:color="auto" w:fill="auto"/>
            <w:noWrap/>
            <w:vAlign w:val="bottom"/>
            <w:hideMark/>
          </w:tcPr>
          <w:p w14:paraId="6EB6820C" w14:textId="77777777" w:rsidR="00AB6E89" w:rsidRPr="00AB6E89" w:rsidRDefault="00AB6E89" w:rsidP="00AB6E89">
            <w:pPr>
              <w:rPr>
                <w:rFonts w:eastAsia="Times New Roman"/>
                <w:color w:val="000000"/>
              </w:rPr>
            </w:pPr>
          </w:p>
        </w:tc>
      </w:tr>
      <w:tr w:rsidR="00AB6E89" w:rsidRPr="00AB6E89" w14:paraId="279DDAC0" w14:textId="77777777" w:rsidTr="00AB6E89">
        <w:trPr>
          <w:trHeight w:val="320"/>
        </w:trPr>
        <w:tc>
          <w:tcPr>
            <w:tcW w:w="1960" w:type="dxa"/>
            <w:tcBorders>
              <w:top w:val="nil"/>
              <w:left w:val="nil"/>
              <w:bottom w:val="nil"/>
              <w:right w:val="nil"/>
            </w:tcBorders>
            <w:shd w:val="clear" w:color="auto" w:fill="auto"/>
            <w:noWrap/>
            <w:vAlign w:val="bottom"/>
            <w:hideMark/>
          </w:tcPr>
          <w:p w14:paraId="47563EFF" w14:textId="77777777" w:rsidR="00AB6E89" w:rsidRPr="00AB6E89" w:rsidRDefault="00AB6E89" w:rsidP="00AB6E89">
            <w:pPr>
              <w:rPr>
                <w:rFonts w:eastAsia="Times New Roman"/>
                <w:color w:val="000000"/>
              </w:rPr>
            </w:pPr>
            <w:r w:rsidRPr="00AB6E89">
              <w:rPr>
                <w:rFonts w:eastAsia="Times New Roman"/>
                <w:color w:val="000000"/>
              </w:rPr>
              <w:t>Coastal morning glory</w:t>
            </w:r>
          </w:p>
        </w:tc>
        <w:tc>
          <w:tcPr>
            <w:tcW w:w="2340" w:type="dxa"/>
            <w:tcBorders>
              <w:top w:val="nil"/>
              <w:left w:val="nil"/>
              <w:bottom w:val="nil"/>
              <w:right w:val="nil"/>
            </w:tcBorders>
            <w:shd w:val="clear" w:color="auto" w:fill="auto"/>
            <w:noWrap/>
            <w:vAlign w:val="bottom"/>
            <w:hideMark/>
          </w:tcPr>
          <w:p w14:paraId="52BB901B" w14:textId="77777777" w:rsidR="00AB6E89" w:rsidRPr="00AB6E89" w:rsidRDefault="00AB6E89" w:rsidP="00AB6E89">
            <w:pPr>
              <w:rPr>
                <w:rFonts w:eastAsia="Times New Roman"/>
                <w:color w:val="000000"/>
              </w:rPr>
            </w:pPr>
            <w:r w:rsidRPr="00AB6E89">
              <w:rPr>
                <w:rFonts w:eastAsia="Times New Roman"/>
                <w:color w:val="000000"/>
              </w:rPr>
              <w:t>Koaliʻawa</w:t>
            </w:r>
          </w:p>
        </w:tc>
        <w:tc>
          <w:tcPr>
            <w:tcW w:w="2780" w:type="dxa"/>
            <w:tcBorders>
              <w:top w:val="nil"/>
              <w:left w:val="nil"/>
              <w:bottom w:val="nil"/>
              <w:right w:val="nil"/>
            </w:tcBorders>
            <w:shd w:val="clear" w:color="auto" w:fill="auto"/>
            <w:noWrap/>
            <w:vAlign w:val="bottom"/>
            <w:hideMark/>
          </w:tcPr>
          <w:p w14:paraId="009442FD" w14:textId="77777777" w:rsidR="00AB6E89" w:rsidRPr="00AB6E89" w:rsidRDefault="00AB6E89" w:rsidP="00AB6E89">
            <w:pPr>
              <w:rPr>
                <w:rFonts w:eastAsia="Times New Roman"/>
                <w:color w:val="000000"/>
              </w:rPr>
            </w:pPr>
            <w:r w:rsidRPr="00AB6E89">
              <w:rPr>
                <w:rFonts w:eastAsia="Times New Roman"/>
                <w:color w:val="000000"/>
              </w:rPr>
              <w:t>Ipomoea littoralis</w:t>
            </w:r>
          </w:p>
        </w:tc>
        <w:tc>
          <w:tcPr>
            <w:tcW w:w="1300" w:type="dxa"/>
            <w:tcBorders>
              <w:top w:val="nil"/>
              <w:left w:val="nil"/>
              <w:bottom w:val="nil"/>
              <w:right w:val="nil"/>
            </w:tcBorders>
            <w:shd w:val="clear" w:color="auto" w:fill="auto"/>
            <w:noWrap/>
            <w:vAlign w:val="bottom"/>
            <w:hideMark/>
          </w:tcPr>
          <w:p w14:paraId="52DA9BF5" w14:textId="77777777" w:rsidR="00AB6E89" w:rsidRPr="00AB6E89" w:rsidRDefault="00AB6E89" w:rsidP="00AB6E89">
            <w:pPr>
              <w:rPr>
                <w:rFonts w:eastAsia="Times New Roman"/>
                <w:color w:val="000000"/>
              </w:rPr>
            </w:pPr>
          </w:p>
        </w:tc>
      </w:tr>
      <w:tr w:rsidR="00AB6E89" w:rsidRPr="00AB6E89" w14:paraId="0F3D7572" w14:textId="77777777" w:rsidTr="00AB6E89">
        <w:trPr>
          <w:trHeight w:val="320"/>
        </w:trPr>
        <w:tc>
          <w:tcPr>
            <w:tcW w:w="1960" w:type="dxa"/>
            <w:tcBorders>
              <w:top w:val="nil"/>
              <w:left w:val="nil"/>
              <w:bottom w:val="nil"/>
              <w:right w:val="nil"/>
            </w:tcBorders>
            <w:shd w:val="clear" w:color="auto" w:fill="auto"/>
            <w:noWrap/>
            <w:vAlign w:val="bottom"/>
            <w:hideMark/>
          </w:tcPr>
          <w:p w14:paraId="6DDDC765" w14:textId="77777777" w:rsidR="00AB6E89" w:rsidRPr="00AB6E89" w:rsidRDefault="00AB6E89" w:rsidP="00AB6E89">
            <w:pPr>
              <w:rPr>
                <w:rFonts w:eastAsia="Times New Roman"/>
                <w:color w:val="000000"/>
              </w:rPr>
            </w:pPr>
            <w:r w:rsidRPr="00AB6E89">
              <w:rPr>
                <w:rFonts w:eastAsia="Times New Roman"/>
                <w:color w:val="000000"/>
              </w:rPr>
              <w:t xml:space="preserve">Indian morning </w:t>
            </w:r>
            <w:r w:rsidRPr="00AB6E89">
              <w:rPr>
                <w:rFonts w:eastAsia="Times New Roman"/>
                <w:color w:val="000000"/>
              </w:rPr>
              <w:lastRenderedPageBreak/>
              <w:t>glory</w:t>
            </w:r>
          </w:p>
        </w:tc>
        <w:tc>
          <w:tcPr>
            <w:tcW w:w="2340" w:type="dxa"/>
            <w:tcBorders>
              <w:top w:val="nil"/>
              <w:left w:val="nil"/>
              <w:bottom w:val="nil"/>
              <w:right w:val="nil"/>
            </w:tcBorders>
            <w:shd w:val="clear" w:color="auto" w:fill="auto"/>
            <w:noWrap/>
            <w:vAlign w:val="bottom"/>
            <w:hideMark/>
          </w:tcPr>
          <w:p w14:paraId="7037711D" w14:textId="77777777" w:rsidR="00AB6E89" w:rsidRPr="00AB6E89" w:rsidRDefault="00AB6E89" w:rsidP="00AB6E89">
            <w:pPr>
              <w:rPr>
                <w:rFonts w:eastAsia="Times New Roman"/>
                <w:color w:val="000000"/>
              </w:rPr>
            </w:pPr>
            <w:r w:rsidRPr="00AB6E89">
              <w:rPr>
                <w:rFonts w:eastAsia="Times New Roman"/>
                <w:color w:val="000000"/>
              </w:rPr>
              <w:lastRenderedPageBreak/>
              <w:t>Koaliʻawa</w:t>
            </w:r>
          </w:p>
        </w:tc>
        <w:tc>
          <w:tcPr>
            <w:tcW w:w="2780" w:type="dxa"/>
            <w:tcBorders>
              <w:top w:val="nil"/>
              <w:left w:val="nil"/>
              <w:bottom w:val="nil"/>
              <w:right w:val="nil"/>
            </w:tcBorders>
            <w:shd w:val="clear" w:color="auto" w:fill="auto"/>
            <w:noWrap/>
            <w:vAlign w:val="bottom"/>
            <w:hideMark/>
          </w:tcPr>
          <w:p w14:paraId="19FB5674" w14:textId="77777777" w:rsidR="00AB6E89" w:rsidRPr="00AB6E89" w:rsidRDefault="00AB6E89" w:rsidP="00AB6E89">
            <w:pPr>
              <w:rPr>
                <w:rFonts w:eastAsia="Times New Roman"/>
                <w:color w:val="000000"/>
              </w:rPr>
            </w:pPr>
            <w:r w:rsidRPr="00AB6E89">
              <w:rPr>
                <w:rFonts w:eastAsia="Times New Roman"/>
                <w:color w:val="000000"/>
              </w:rPr>
              <w:t>Ipomoea indica</w:t>
            </w:r>
          </w:p>
        </w:tc>
        <w:tc>
          <w:tcPr>
            <w:tcW w:w="1300" w:type="dxa"/>
            <w:tcBorders>
              <w:top w:val="nil"/>
              <w:left w:val="nil"/>
              <w:bottom w:val="nil"/>
              <w:right w:val="nil"/>
            </w:tcBorders>
            <w:shd w:val="clear" w:color="auto" w:fill="auto"/>
            <w:noWrap/>
            <w:vAlign w:val="bottom"/>
            <w:hideMark/>
          </w:tcPr>
          <w:p w14:paraId="5A306FCA" w14:textId="77777777" w:rsidR="00AB6E89" w:rsidRPr="00AB6E89" w:rsidRDefault="00AB6E89" w:rsidP="00AB6E89">
            <w:pPr>
              <w:rPr>
                <w:rFonts w:eastAsia="Times New Roman"/>
                <w:color w:val="000000"/>
              </w:rPr>
            </w:pPr>
          </w:p>
        </w:tc>
      </w:tr>
      <w:tr w:rsidR="00AB6E89" w:rsidRPr="00AB6E89" w14:paraId="5E0BCCC0" w14:textId="77777777" w:rsidTr="00AB6E89">
        <w:trPr>
          <w:trHeight w:val="320"/>
        </w:trPr>
        <w:tc>
          <w:tcPr>
            <w:tcW w:w="1960" w:type="dxa"/>
            <w:tcBorders>
              <w:top w:val="nil"/>
              <w:left w:val="nil"/>
              <w:bottom w:val="nil"/>
              <w:right w:val="nil"/>
            </w:tcBorders>
            <w:shd w:val="clear" w:color="auto" w:fill="auto"/>
            <w:noWrap/>
            <w:vAlign w:val="bottom"/>
            <w:hideMark/>
          </w:tcPr>
          <w:p w14:paraId="43CF60D1"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05C219EE" w14:textId="77777777" w:rsidR="00AB6E89" w:rsidRPr="00AB6E89" w:rsidRDefault="00AB6E89" w:rsidP="00AB6E89">
            <w:pPr>
              <w:rPr>
                <w:rFonts w:eastAsia="Times New Roman"/>
                <w:color w:val="000000"/>
              </w:rPr>
            </w:pPr>
            <w:r w:rsidRPr="00AB6E89">
              <w:rPr>
                <w:rFonts w:eastAsia="Times New Roman"/>
                <w:color w:val="000000"/>
              </w:rPr>
              <w:t>Makaloa</w:t>
            </w:r>
          </w:p>
        </w:tc>
        <w:tc>
          <w:tcPr>
            <w:tcW w:w="2780" w:type="dxa"/>
            <w:tcBorders>
              <w:top w:val="nil"/>
              <w:left w:val="nil"/>
              <w:bottom w:val="nil"/>
              <w:right w:val="nil"/>
            </w:tcBorders>
            <w:shd w:val="clear" w:color="auto" w:fill="auto"/>
            <w:noWrap/>
            <w:vAlign w:val="bottom"/>
            <w:hideMark/>
          </w:tcPr>
          <w:p w14:paraId="02697770" w14:textId="77777777" w:rsidR="00AB6E89" w:rsidRPr="00AB6E89" w:rsidRDefault="00AB6E89" w:rsidP="00AB6E89">
            <w:pPr>
              <w:rPr>
                <w:rFonts w:eastAsia="Times New Roman"/>
                <w:color w:val="000000"/>
              </w:rPr>
            </w:pPr>
            <w:r w:rsidRPr="00AB6E89">
              <w:rPr>
                <w:rFonts w:eastAsia="Times New Roman"/>
                <w:color w:val="000000"/>
              </w:rPr>
              <w:t>Cyperus laevigatus</w:t>
            </w:r>
          </w:p>
        </w:tc>
        <w:tc>
          <w:tcPr>
            <w:tcW w:w="1300" w:type="dxa"/>
            <w:tcBorders>
              <w:top w:val="nil"/>
              <w:left w:val="nil"/>
              <w:bottom w:val="nil"/>
              <w:right w:val="nil"/>
            </w:tcBorders>
            <w:shd w:val="clear" w:color="auto" w:fill="auto"/>
            <w:noWrap/>
            <w:vAlign w:val="bottom"/>
            <w:hideMark/>
          </w:tcPr>
          <w:p w14:paraId="2317AB1A" w14:textId="77777777" w:rsidR="00AB6E89" w:rsidRPr="00AB6E89" w:rsidRDefault="00AB6E89" w:rsidP="00AB6E89">
            <w:pPr>
              <w:rPr>
                <w:rFonts w:eastAsia="Times New Roman"/>
                <w:color w:val="000000"/>
              </w:rPr>
            </w:pPr>
          </w:p>
        </w:tc>
      </w:tr>
      <w:tr w:rsidR="00AB6E89" w:rsidRPr="00AB6E89" w14:paraId="59937946" w14:textId="77777777" w:rsidTr="00AB6E89">
        <w:trPr>
          <w:trHeight w:val="320"/>
        </w:trPr>
        <w:tc>
          <w:tcPr>
            <w:tcW w:w="1960" w:type="dxa"/>
            <w:tcBorders>
              <w:top w:val="nil"/>
              <w:left w:val="nil"/>
              <w:bottom w:val="nil"/>
              <w:right w:val="nil"/>
            </w:tcBorders>
            <w:shd w:val="clear" w:color="auto" w:fill="auto"/>
            <w:noWrap/>
            <w:vAlign w:val="bottom"/>
            <w:hideMark/>
          </w:tcPr>
          <w:p w14:paraId="05BADD76"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CCEA712" w14:textId="77777777" w:rsidR="00AB6E89" w:rsidRPr="00AB6E89" w:rsidRDefault="00AB6E89" w:rsidP="00AB6E89">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4EEC4803" w14:textId="77777777" w:rsidR="00AB6E89" w:rsidRPr="00AB6E89" w:rsidRDefault="00AB6E89" w:rsidP="00AB6E89">
            <w:pPr>
              <w:rPr>
                <w:rFonts w:eastAsia="Times New Roman"/>
                <w:color w:val="000000"/>
              </w:rPr>
            </w:pPr>
            <w:r w:rsidRPr="00AB6E89">
              <w:rPr>
                <w:rFonts w:eastAsia="Times New Roman"/>
                <w:color w:val="000000"/>
              </w:rPr>
              <w:t>Fimbristylis cymosa subsp. Spathacea</w:t>
            </w:r>
          </w:p>
        </w:tc>
      </w:tr>
      <w:tr w:rsidR="00AB6E89" w:rsidRPr="00AB6E89" w14:paraId="7AF35267" w14:textId="77777777" w:rsidTr="00AB6E89">
        <w:trPr>
          <w:trHeight w:val="320"/>
        </w:trPr>
        <w:tc>
          <w:tcPr>
            <w:tcW w:w="1960" w:type="dxa"/>
            <w:tcBorders>
              <w:top w:val="nil"/>
              <w:left w:val="nil"/>
              <w:bottom w:val="nil"/>
              <w:right w:val="nil"/>
            </w:tcBorders>
            <w:shd w:val="clear" w:color="auto" w:fill="auto"/>
            <w:noWrap/>
            <w:vAlign w:val="bottom"/>
            <w:hideMark/>
          </w:tcPr>
          <w:p w14:paraId="09A058A3"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67750F66" w14:textId="77777777" w:rsidR="00AB6E89" w:rsidRPr="00AB6E89" w:rsidRDefault="00AB6E89" w:rsidP="00AB6E89">
            <w:pPr>
              <w:rPr>
                <w:rFonts w:eastAsia="Times New Roman"/>
                <w:color w:val="000000"/>
              </w:rPr>
            </w:pPr>
            <w:r w:rsidRPr="00AB6E89">
              <w:rPr>
                <w:rFonts w:eastAsia="Times New Roman"/>
                <w:color w:val="000000"/>
              </w:rPr>
              <w:t>Mauʻu/ʻAkiʻaki</w:t>
            </w:r>
          </w:p>
        </w:tc>
        <w:tc>
          <w:tcPr>
            <w:tcW w:w="4080" w:type="dxa"/>
            <w:gridSpan w:val="2"/>
            <w:tcBorders>
              <w:top w:val="nil"/>
              <w:left w:val="nil"/>
              <w:bottom w:val="nil"/>
              <w:right w:val="nil"/>
            </w:tcBorders>
            <w:shd w:val="clear" w:color="auto" w:fill="auto"/>
            <w:noWrap/>
            <w:vAlign w:val="bottom"/>
            <w:hideMark/>
          </w:tcPr>
          <w:p w14:paraId="10DCA003" w14:textId="77777777" w:rsidR="00AB6E89" w:rsidRPr="00AB6E89" w:rsidRDefault="00AB6E89" w:rsidP="00AB6E89">
            <w:pPr>
              <w:rPr>
                <w:rFonts w:eastAsia="Times New Roman"/>
                <w:color w:val="000000"/>
              </w:rPr>
            </w:pPr>
            <w:r w:rsidRPr="00AB6E89">
              <w:rPr>
                <w:rFonts w:eastAsia="Times New Roman"/>
                <w:color w:val="000000"/>
              </w:rPr>
              <w:t>Fimbristylis cymosa subsp. Umbellato-capitata</w:t>
            </w:r>
          </w:p>
        </w:tc>
      </w:tr>
      <w:tr w:rsidR="00AB6E89" w:rsidRPr="00AB6E89" w14:paraId="4F121076" w14:textId="77777777" w:rsidTr="00AB6E89">
        <w:trPr>
          <w:trHeight w:val="320"/>
        </w:trPr>
        <w:tc>
          <w:tcPr>
            <w:tcW w:w="1960" w:type="dxa"/>
            <w:tcBorders>
              <w:top w:val="nil"/>
              <w:left w:val="nil"/>
              <w:bottom w:val="nil"/>
              <w:right w:val="nil"/>
            </w:tcBorders>
            <w:shd w:val="clear" w:color="auto" w:fill="auto"/>
            <w:noWrap/>
            <w:vAlign w:val="bottom"/>
            <w:hideMark/>
          </w:tcPr>
          <w:p w14:paraId="63AD25EA" w14:textId="77777777" w:rsidR="00AB6E89" w:rsidRPr="00AB6E89" w:rsidRDefault="00AB6E89" w:rsidP="00AB6E89">
            <w:pPr>
              <w:rPr>
                <w:rFonts w:eastAsia="Times New Roman"/>
                <w:color w:val="000000"/>
              </w:rPr>
            </w:pPr>
            <w:r w:rsidRPr="00AB6E89">
              <w:rPr>
                <w:rFonts w:eastAsia="Times New Roman"/>
                <w:color w:val="000000"/>
              </w:rPr>
              <w:t>Hawaiian Cotton</w:t>
            </w:r>
          </w:p>
        </w:tc>
        <w:tc>
          <w:tcPr>
            <w:tcW w:w="2340" w:type="dxa"/>
            <w:tcBorders>
              <w:top w:val="nil"/>
              <w:left w:val="nil"/>
              <w:bottom w:val="nil"/>
              <w:right w:val="nil"/>
            </w:tcBorders>
            <w:shd w:val="clear" w:color="auto" w:fill="auto"/>
            <w:noWrap/>
            <w:vAlign w:val="bottom"/>
            <w:hideMark/>
          </w:tcPr>
          <w:p w14:paraId="04945C73" w14:textId="77777777" w:rsidR="00AB6E89" w:rsidRPr="00AB6E89" w:rsidRDefault="00AB6E89" w:rsidP="00AB6E89">
            <w:pPr>
              <w:rPr>
                <w:rFonts w:eastAsia="Times New Roman"/>
                <w:color w:val="000000"/>
              </w:rPr>
            </w:pPr>
            <w:r w:rsidRPr="00AB6E89">
              <w:rPr>
                <w:rFonts w:eastAsia="Times New Roman"/>
                <w:color w:val="000000"/>
              </w:rPr>
              <w:t>Maʻo</w:t>
            </w:r>
          </w:p>
        </w:tc>
        <w:tc>
          <w:tcPr>
            <w:tcW w:w="2780" w:type="dxa"/>
            <w:tcBorders>
              <w:top w:val="nil"/>
              <w:left w:val="nil"/>
              <w:bottom w:val="nil"/>
              <w:right w:val="nil"/>
            </w:tcBorders>
            <w:shd w:val="clear" w:color="auto" w:fill="auto"/>
            <w:noWrap/>
            <w:vAlign w:val="bottom"/>
            <w:hideMark/>
          </w:tcPr>
          <w:p w14:paraId="4AAB6478" w14:textId="77777777" w:rsidR="00AB6E89" w:rsidRPr="00AB6E89" w:rsidRDefault="00AB6E89" w:rsidP="00AB6E89">
            <w:pPr>
              <w:rPr>
                <w:rFonts w:eastAsia="Times New Roman"/>
                <w:color w:val="000000"/>
              </w:rPr>
            </w:pPr>
            <w:r w:rsidRPr="00AB6E89">
              <w:rPr>
                <w:rFonts w:eastAsia="Times New Roman"/>
                <w:color w:val="000000"/>
              </w:rPr>
              <w:t>Gossypium tomentosum</w:t>
            </w:r>
          </w:p>
        </w:tc>
        <w:tc>
          <w:tcPr>
            <w:tcW w:w="1300" w:type="dxa"/>
            <w:tcBorders>
              <w:top w:val="nil"/>
              <w:left w:val="nil"/>
              <w:bottom w:val="nil"/>
              <w:right w:val="nil"/>
            </w:tcBorders>
            <w:shd w:val="clear" w:color="auto" w:fill="auto"/>
            <w:noWrap/>
            <w:vAlign w:val="bottom"/>
            <w:hideMark/>
          </w:tcPr>
          <w:p w14:paraId="2C3A2E61"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A24693" w14:textId="77777777" w:rsidTr="00AB6E89">
        <w:trPr>
          <w:trHeight w:val="320"/>
        </w:trPr>
        <w:tc>
          <w:tcPr>
            <w:tcW w:w="1960" w:type="dxa"/>
            <w:tcBorders>
              <w:top w:val="nil"/>
              <w:left w:val="nil"/>
              <w:bottom w:val="nil"/>
              <w:right w:val="nil"/>
            </w:tcBorders>
            <w:shd w:val="clear" w:color="auto" w:fill="auto"/>
            <w:noWrap/>
            <w:vAlign w:val="bottom"/>
            <w:hideMark/>
          </w:tcPr>
          <w:p w14:paraId="030E54D0"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D87026" w14:textId="77777777" w:rsidR="00AB6E89" w:rsidRPr="00AB6E89" w:rsidRDefault="00AB6E89" w:rsidP="00AB6E89">
            <w:pPr>
              <w:rPr>
                <w:rFonts w:eastAsia="Times New Roman"/>
                <w:color w:val="000000"/>
              </w:rPr>
            </w:pPr>
            <w:r w:rsidRPr="00AB6E89">
              <w:rPr>
                <w:rFonts w:eastAsia="Times New Roman"/>
                <w:color w:val="000000"/>
              </w:rPr>
              <w:t>Milo</w:t>
            </w:r>
          </w:p>
        </w:tc>
        <w:tc>
          <w:tcPr>
            <w:tcW w:w="2780" w:type="dxa"/>
            <w:tcBorders>
              <w:top w:val="nil"/>
              <w:left w:val="nil"/>
              <w:bottom w:val="nil"/>
              <w:right w:val="nil"/>
            </w:tcBorders>
            <w:shd w:val="clear" w:color="auto" w:fill="auto"/>
            <w:noWrap/>
            <w:vAlign w:val="bottom"/>
            <w:hideMark/>
          </w:tcPr>
          <w:p w14:paraId="255351AD" w14:textId="77777777" w:rsidR="00AB6E89" w:rsidRPr="00AB6E89" w:rsidRDefault="00AB6E89" w:rsidP="00AB6E89">
            <w:pPr>
              <w:rPr>
                <w:rFonts w:eastAsia="Times New Roman"/>
                <w:color w:val="000000"/>
              </w:rPr>
            </w:pPr>
            <w:r w:rsidRPr="00AB6E89">
              <w:rPr>
                <w:rFonts w:eastAsia="Times New Roman"/>
                <w:color w:val="000000"/>
              </w:rPr>
              <w:t>Thespesia populnea</w:t>
            </w:r>
          </w:p>
        </w:tc>
        <w:tc>
          <w:tcPr>
            <w:tcW w:w="1300" w:type="dxa"/>
            <w:tcBorders>
              <w:top w:val="nil"/>
              <w:left w:val="nil"/>
              <w:bottom w:val="nil"/>
              <w:right w:val="nil"/>
            </w:tcBorders>
            <w:shd w:val="clear" w:color="auto" w:fill="auto"/>
            <w:noWrap/>
            <w:vAlign w:val="bottom"/>
            <w:hideMark/>
          </w:tcPr>
          <w:p w14:paraId="08712B99" w14:textId="77777777" w:rsidR="00AB6E89" w:rsidRPr="00AB6E89" w:rsidRDefault="00AB6E89" w:rsidP="00AB6E89">
            <w:pPr>
              <w:rPr>
                <w:rFonts w:eastAsia="Times New Roman"/>
                <w:color w:val="000000"/>
              </w:rPr>
            </w:pPr>
          </w:p>
        </w:tc>
      </w:tr>
      <w:tr w:rsidR="00AB6E89" w:rsidRPr="00AB6E89" w14:paraId="04E03EF1" w14:textId="77777777" w:rsidTr="00AB6E89">
        <w:trPr>
          <w:trHeight w:val="320"/>
        </w:trPr>
        <w:tc>
          <w:tcPr>
            <w:tcW w:w="1960" w:type="dxa"/>
            <w:tcBorders>
              <w:top w:val="nil"/>
              <w:left w:val="nil"/>
              <w:bottom w:val="nil"/>
              <w:right w:val="nil"/>
            </w:tcBorders>
            <w:shd w:val="clear" w:color="auto" w:fill="auto"/>
            <w:noWrap/>
            <w:vAlign w:val="bottom"/>
            <w:hideMark/>
          </w:tcPr>
          <w:p w14:paraId="047A65E0" w14:textId="77777777" w:rsidR="00AB6E89" w:rsidRPr="00AB6E89" w:rsidRDefault="00AB6E89" w:rsidP="00AB6E89">
            <w:pPr>
              <w:rPr>
                <w:rFonts w:eastAsia="Times New Roman"/>
                <w:color w:val="000000"/>
              </w:rPr>
            </w:pPr>
            <w:r w:rsidRPr="00AB6E89">
              <w:rPr>
                <w:rFonts w:eastAsia="Times New Roman"/>
                <w:color w:val="000000"/>
              </w:rPr>
              <w:t>Bastard sandalwood</w:t>
            </w:r>
          </w:p>
        </w:tc>
        <w:tc>
          <w:tcPr>
            <w:tcW w:w="2340" w:type="dxa"/>
            <w:tcBorders>
              <w:top w:val="nil"/>
              <w:left w:val="nil"/>
              <w:bottom w:val="nil"/>
              <w:right w:val="nil"/>
            </w:tcBorders>
            <w:shd w:val="clear" w:color="auto" w:fill="auto"/>
            <w:noWrap/>
            <w:vAlign w:val="bottom"/>
            <w:hideMark/>
          </w:tcPr>
          <w:p w14:paraId="66A2E836" w14:textId="77777777" w:rsidR="00AB6E89" w:rsidRPr="00AB6E89" w:rsidRDefault="00AB6E89" w:rsidP="00AB6E89">
            <w:pPr>
              <w:rPr>
                <w:rFonts w:eastAsia="Times New Roman"/>
                <w:color w:val="000000"/>
              </w:rPr>
            </w:pPr>
            <w:r w:rsidRPr="00AB6E89">
              <w:rPr>
                <w:rFonts w:eastAsia="Times New Roman"/>
                <w:color w:val="000000"/>
              </w:rPr>
              <w:t>Naio</w:t>
            </w:r>
          </w:p>
        </w:tc>
        <w:tc>
          <w:tcPr>
            <w:tcW w:w="4080" w:type="dxa"/>
            <w:gridSpan w:val="2"/>
            <w:tcBorders>
              <w:top w:val="nil"/>
              <w:left w:val="nil"/>
              <w:bottom w:val="nil"/>
              <w:right w:val="nil"/>
            </w:tcBorders>
            <w:shd w:val="clear" w:color="auto" w:fill="auto"/>
            <w:noWrap/>
            <w:vAlign w:val="bottom"/>
            <w:hideMark/>
          </w:tcPr>
          <w:p w14:paraId="12B35568" w14:textId="77777777" w:rsidR="00AB6E89" w:rsidRPr="00AB6E89" w:rsidRDefault="00AB6E89" w:rsidP="00AB6E89">
            <w:pPr>
              <w:rPr>
                <w:rFonts w:eastAsia="Times New Roman"/>
                <w:color w:val="000000"/>
              </w:rPr>
            </w:pPr>
            <w:r w:rsidRPr="00AB6E89">
              <w:rPr>
                <w:rFonts w:eastAsia="Times New Roman"/>
                <w:color w:val="000000"/>
              </w:rPr>
              <w:t>Myoporum sandwicense</w:t>
            </w:r>
          </w:p>
        </w:tc>
      </w:tr>
      <w:tr w:rsidR="00AB6E89" w:rsidRPr="00AB6E89" w14:paraId="0907AE4A" w14:textId="77777777" w:rsidTr="00AB6E89">
        <w:trPr>
          <w:trHeight w:val="320"/>
        </w:trPr>
        <w:tc>
          <w:tcPr>
            <w:tcW w:w="1960" w:type="dxa"/>
            <w:tcBorders>
              <w:top w:val="nil"/>
              <w:left w:val="nil"/>
              <w:bottom w:val="nil"/>
              <w:right w:val="nil"/>
            </w:tcBorders>
            <w:shd w:val="clear" w:color="auto" w:fill="auto"/>
            <w:noWrap/>
            <w:vAlign w:val="bottom"/>
            <w:hideMark/>
          </w:tcPr>
          <w:p w14:paraId="29DB53F5" w14:textId="77777777" w:rsidR="00AB6E89" w:rsidRPr="00AB6E89" w:rsidRDefault="00AB6E89" w:rsidP="00AB6E89">
            <w:pPr>
              <w:rPr>
                <w:rFonts w:eastAsia="Times New Roman"/>
                <w:color w:val="000000"/>
              </w:rPr>
            </w:pPr>
            <w:r w:rsidRPr="00AB6E89">
              <w:rPr>
                <w:rFonts w:eastAsia="Times New Roman"/>
                <w:color w:val="000000"/>
              </w:rPr>
              <w:t>Beach sandalwood</w:t>
            </w:r>
          </w:p>
        </w:tc>
        <w:tc>
          <w:tcPr>
            <w:tcW w:w="2340" w:type="dxa"/>
            <w:tcBorders>
              <w:top w:val="nil"/>
              <w:left w:val="nil"/>
              <w:bottom w:val="nil"/>
              <w:right w:val="nil"/>
            </w:tcBorders>
            <w:shd w:val="clear" w:color="auto" w:fill="auto"/>
            <w:noWrap/>
            <w:vAlign w:val="bottom"/>
            <w:hideMark/>
          </w:tcPr>
          <w:p w14:paraId="5E309E84" w14:textId="77777777" w:rsidR="00AB6E89" w:rsidRPr="00AB6E89" w:rsidRDefault="00AB6E89" w:rsidP="00AB6E89">
            <w:pPr>
              <w:rPr>
                <w:rFonts w:eastAsia="Times New Roman"/>
                <w:color w:val="000000"/>
              </w:rPr>
            </w:pPr>
            <w:r w:rsidRPr="00AB6E89">
              <w:rPr>
                <w:rFonts w:eastAsia="Times New Roman"/>
                <w:color w:val="000000"/>
              </w:rPr>
              <w:t>ʻIliahialoʻe</w:t>
            </w:r>
          </w:p>
        </w:tc>
        <w:tc>
          <w:tcPr>
            <w:tcW w:w="2780" w:type="dxa"/>
            <w:tcBorders>
              <w:top w:val="nil"/>
              <w:left w:val="nil"/>
              <w:bottom w:val="nil"/>
              <w:right w:val="nil"/>
            </w:tcBorders>
            <w:shd w:val="clear" w:color="auto" w:fill="auto"/>
            <w:noWrap/>
            <w:vAlign w:val="bottom"/>
            <w:hideMark/>
          </w:tcPr>
          <w:p w14:paraId="0A3E16DB" w14:textId="77777777" w:rsidR="00AB6E89" w:rsidRPr="00AB6E89" w:rsidRDefault="00AB6E89" w:rsidP="00AB6E89">
            <w:pPr>
              <w:rPr>
                <w:rFonts w:eastAsia="Times New Roman"/>
                <w:color w:val="000000"/>
              </w:rPr>
            </w:pPr>
            <w:r w:rsidRPr="00AB6E89">
              <w:rPr>
                <w:rFonts w:eastAsia="Times New Roman"/>
                <w:color w:val="000000"/>
              </w:rPr>
              <w:t xml:space="preserve">Santalum ellipticum </w:t>
            </w:r>
          </w:p>
        </w:tc>
        <w:tc>
          <w:tcPr>
            <w:tcW w:w="1300" w:type="dxa"/>
            <w:tcBorders>
              <w:top w:val="nil"/>
              <w:left w:val="nil"/>
              <w:bottom w:val="nil"/>
              <w:right w:val="nil"/>
            </w:tcBorders>
            <w:shd w:val="clear" w:color="auto" w:fill="auto"/>
            <w:noWrap/>
            <w:vAlign w:val="bottom"/>
            <w:hideMark/>
          </w:tcPr>
          <w:p w14:paraId="0AFF8E6D"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2D3D3B9A" w14:textId="77777777" w:rsidTr="00AB6E89">
        <w:trPr>
          <w:trHeight w:val="320"/>
        </w:trPr>
        <w:tc>
          <w:tcPr>
            <w:tcW w:w="1960" w:type="dxa"/>
            <w:tcBorders>
              <w:top w:val="nil"/>
              <w:left w:val="nil"/>
              <w:bottom w:val="nil"/>
              <w:right w:val="nil"/>
            </w:tcBorders>
            <w:shd w:val="clear" w:color="auto" w:fill="auto"/>
            <w:noWrap/>
            <w:vAlign w:val="bottom"/>
            <w:hideMark/>
          </w:tcPr>
          <w:p w14:paraId="06B5F353" w14:textId="77777777" w:rsidR="00AB6E89" w:rsidRPr="00AB6E89" w:rsidRDefault="00AB6E89" w:rsidP="00AB6E89">
            <w:pPr>
              <w:rPr>
                <w:rFonts w:eastAsia="Times New Roman"/>
                <w:color w:val="000000"/>
              </w:rPr>
            </w:pPr>
            <w:r w:rsidRPr="00AB6E89">
              <w:rPr>
                <w:rFonts w:eastAsia="Times New Roman"/>
                <w:color w:val="000000"/>
              </w:rPr>
              <w:t>Beach pea</w:t>
            </w:r>
          </w:p>
        </w:tc>
        <w:tc>
          <w:tcPr>
            <w:tcW w:w="2340" w:type="dxa"/>
            <w:tcBorders>
              <w:top w:val="nil"/>
              <w:left w:val="nil"/>
              <w:bottom w:val="nil"/>
              <w:right w:val="nil"/>
            </w:tcBorders>
            <w:shd w:val="clear" w:color="auto" w:fill="auto"/>
            <w:noWrap/>
            <w:vAlign w:val="bottom"/>
            <w:hideMark/>
          </w:tcPr>
          <w:p w14:paraId="0D44719A" w14:textId="77777777" w:rsidR="00AB6E89" w:rsidRPr="00AB6E89" w:rsidRDefault="00AB6E89" w:rsidP="00AB6E89">
            <w:pPr>
              <w:rPr>
                <w:rFonts w:eastAsia="Times New Roman"/>
                <w:color w:val="000000"/>
              </w:rPr>
            </w:pPr>
            <w:r w:rsidRPr="00AB6E89">
              <w:rPr>
                <w:rFonts w:eastAsia="Times New Roman"/>
                <w:color w:val="000000"/>
              </w:rPr>
              <w:t>nanea</w:t>
            </w:r>
          </w:p>
        </w:tc>
        <w:tc>
          <w:tcPr>
            <w:tcW w:w="2780" w:type="dxa"/>
            <w:tcBorders>
              <w:top w:val="nil"/>
              <w:left w:val="nil"/>
              <w:bottom w:val="nil"/>
              <w:right w:val="nil"/>
            </w:tcBorders>
            <w:shd w:val="clear" w:color="auto" w:fill="auto"/>
            <w:noWrap/>
            <w:vAlign w:val="bottom"/>
            <w:hideMark/>
          </w:tcPr>
          <w:p w14:paraId="15C6C823" w14:textId="77777777" w:rsidR="00AB6E89" w:rsidRPr="00AB6E89" w:rsidRDefault="00AB6E89" w:rsidP="00AB6E89">
            <w:pPr>
              <w:rPr>
                <w:rFonts w:eastAsia="Times New Roman"/>
                <w:color w:val="000000"/>
              </w:rPr>
            </w:pPr>
            <w:r w:rsidRPr="00AB6E89">
              <w:rPr>
                <w:rFonts w:eastAsia="Times New Roman"/>
                <w:color w:val="000000"/>
              </w:rPr>
              <w:t>Vigna marina</w:t>
            </w:r>
          </w:p>
        </w:tc>
        <w:tc>
          <w:tcPr>
            <w:tcW w:w="1300" w:type="dxa"/>
            <w:tcBorders>
              <w:top w:val="nil"/>
              <w:left w:val="nil"/>
              <w:bottom w:val="nil"/>
              <w:right w:val="nil"/>
            </w:tcBorders>
            <w:shd w:val="clear" w:color="auto" w:fill="auto"/>
            <w:noWrap/>
            <w:vAlign w:val="bottom"/>
            <w:hideMark/>
          </w:tcPr>
          <w:p w14:paraId="05F89A1F" w14:textId="77777777" w:rsidR="00AB6E89" w:rsidRPr="00AB6E89" w:rsidRDefault="00AB6E89" w:rsidP="00AB6E89">
            <w:pPr>
              <w:rPr>
                <w:rFonts w:eastAsia="Times New Roman"/>
                <w:color w:val="000000"/>
              </w:rPr>
            </w:pPr>
          </w:p>
        </w:tc>
      </w:tr>
      <w:tr w:rsidR="00AB6E89" w:rsidRPr="00AB6E89" w14:paraId="6AC226F3" w14:textId="77777777" w:rsidTr="00AB6E89">
        <w:trPr>
          <w:trHeight w:val="320"/>
        </w:trPr>
        <w:tc>
          <w:tcPr>
            <w:tcW w:w="1960" w:type="dxa"/>
            <w:tcBorders>
              <w:top w:val="nil"/>
              <w:left w:val="nil"/>
              <w:bottom w:val="nil"/>
              <w:right w:val="nil"/>
            </w:tcBorders>
            <w:shd w:val="clear" w:color="auto" w:fill="auto"/>
            <w:noWrap/>
            <w:vAlign w:val="bottom"/>
            <w:hideMark/>
          </w:tcPr>
          <w:p w14:paraId="21246075" w14:textId="77777777" w:rsidR="00AB6E89" w:rsidRPr="00AB6E89" w:rsidRDefault="00AB6E89" w:rsidP="00AB6E89">
            <w:pPr>
              <w:rPr>
                <w:rFonts w:eastAsia="Times New Roman"/>
                <w:color w:val="000000"/>
              </w:rPr>
            </w:pPr>
            <w:r w:rsidRPr="00AB6E89">
              <w:rPr>
                <w:rFonts w:eastAsia="Times New Roman"/>
                <w:color w:val="000000"/>
              </w:rPr>
              <w:t>Beach Naupaka</w:t>
            </w:r>
          </w:p>
        </w:tc>
        <w:tc>
          <w:tcPr>
            <w:tcW w:w="2340" w:type="dxa"/>
            <w:tcBorders>
              <w:top w:val="nil"/>
              <w:left w:val="nil"/>
              <w:bottom w:val="nil"/>
              <w:right w:val="nil"/>
            </w:tcBorders>
            <w:shd w:val="clear" w:color="auto" w:fill="auto"/>
            <w:noWrap/>
            <w:vAlign w:val="bottom"/>
            <w:hideMark/>
          </w:tcPr>
          <w:p w14:paraId="0B95365C" w14:textId="77777777" w:rsidR="00AB6E89" w:rsidRPr="00AB6E89" w:rsidRDefault="00AB6E89" w:rsidP="00AB6E89">
            <w:pPr>
              <w:rPr>
                <w:rFonts w:eastAsia="Times New Roman"/>
                <w:color w:val="000000"/>
              </w:rPr>
            </w:pPr>
            <w:r w:rsidRPr="00AB6E89">
              <w:rPr>
                <w:rFonts w:eastAsia="Times New Roman"/>
                <w:color w:val="000000"/>
              </w:rPr>
              <w:t>Naupaka kahakai</w:t>
            </w:r>
          </w:p>
        </w:tc>
        <w:tc>
          <w:tcPr>
            <w:tcW w:w="2780" w:type="dxa"/>
            <w:tcBorders>
              <w:top w:val="nil"/>
              <w:left w:val="nil"/>
              <w:bottom w:val="nil"/>
              <w:right w:val="nil"/>
            </w:tcBorders>
            <w:shd w:val="clear" w:color="auto" w:fill="auto"/>
            <w:noWrap/>
            <w:vAlign w:val="bottom"/>
            <w:hideMark/>
          </w:tcPr>
          <w:p w14:paraId="76531054" w14:textId="77777777" w:rsidR="00AB6E89" w:rsidRPr="00AB6E89" w:rsidRDefault="00AB6E89" w:rsidP="00AB6E89">
            <w:pPr>
              <w:rPr>
                <w:rFonts w:eastAsia="Times New Roman"/>
                <w:color w:val="000000"/>
              </w:rPr>
            </w:pPr>
            <w:r w:rsidRPr="00AB6E89">
              <w:rPr>
                <w:rFonts w:eastAsia="Times New Roman"/>
                <w:color w:val="000000"/>
              </w:rPr>
              <w:t>Scaevola sericea</w:t>
            </w:r>
          </w:p>
        </w:tc>
        <w:tc>
          <w:tcPr>
            <w:tcW w:w="1300" w:type="dxa"/>
            <w:tcBorders>
              <w:top w:val="nil"/>
              <w:left w:val="nil"/>
              <w:bottom w:val="nil"/>
              <w:right w:val="nil"/>
            </w:tcBorders>
            <w:shd w:val="clear" w:color="auto" w:fill="auto"/>
            <w:noWrap/>
            <w:vAlign w:val="bottom"/>
            <w:hideMark/>
          </w:tcPr>
          <w:p w14:paraId="6BA66D76" w14:textId="77777777" w:rsidR="00AB6E89" w:rsidRPr="00AB6E89" w:rsidRDefault="00AB6E89" w:rsidP="00AB6E89">
            <w:pPr>
              <w:rPr>
                <w:rFonts w:eastAsia="Times New Roman"/>
                <w:color w:val="000000"/>
              </w:rPr>
            </w:pPr>
          </w:p>
        </w:tc>
      </w:tr>
      <w:tr w:rsidR="00AB6E89" w:rsidRPr="00AB6E89" w14:paraId="74733863" w14:textId="77777777" w:rsidTr="00AB6E89">
        <w:trPr>
          <w:trHeight w:val="320"/>
        </w:trPr>
        <w:tc>
          <w:tcPr>
            <w:tcW w:w="1960" w:type="dxa"/>
            <w:tcBorders>
              <w:top w:val="nil"/>
              <w:left w:val="nil"/>
              <w:bottom w:val="nil"/>
              <w:right w:val="nil"/>
            </w:tcBorders>
            <w:shd w:val="clear" w:color="auto" w:fill="auto"/>
            <w:noWrap/>
            <w:vAlign w:val="bottom"/>
            <w:hideMark/>
          </w:tcPr>
          <w:p w14:paraId="355D257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727934" w14:textId="77777777" w:rsidR="00AB6E89" w:rsidRPr="00AB6E89" w:rsidRDefault="00AB6E89" w:rsidP="00AB6E89">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2FA0A439" w14:textId="77777777" w:rsidR="00AB6E89" w:rsidRPr="00AB6E89" w:rsidRDefault="00AB6E89" w:rsidP="00AB6E89">
            <w:pPr>
              <w:rPr>
                <w:rFonts w:eastAsia="Times New Roman"/>
                <w:color w:val="000000"/>
              </w:rPr>
            </w:pPr>
            <w:r w:rsidRPr="00AB6E89">
              <w:rPr>
                <w:rFonts w:eastAsia="Times New Roman"/>
                <w:color w:val="000000"/>
              </w:rPr>
              <w:t>Melanthera integrifolia, Lipochaeta integrifolia</w:t>
            </w:r>
          </w:p>
        </w:tc>
        <w:tc>
          <w:tcPr>
            <w:tcW w:w="1300" w:type="dxa"/>
            <w:tcBorders>
              <w:top w:val="nil"/>
              <w:left w:val="nil"/>
              <w:bottom w:val="nil"/>
              <w:right w:val="nil"/>
            </w:tcBorders>
            <w:shd w:val="clear" w:color="auto" w:fill="auto"/>
            <w:noWrap/>
            <w:vAlign w:val="bottom"/>
            <w:hideMark/>
          </w:tcPr>
          <w:p w14:paraId="40C8DA80"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32128847" w14:textId="77777777" w:rsidTr="00AB6E89">
        <w:trPr>
          <w:trHeight w:val="320"/>
        </w:trPr>
        <w:tc>
          <w:tcPr>
            <w:tcW w:w="1960" w:type="dxa"/>
            <w:tcBorders>
              <w:top w:val="nil"/>
              <w:left w:val="nil"/>
              <w:bottom w:val="nil"/>
              <w:right w:val="nil"/>
            </w:tcBorders>
            <w:shd w:val="clear" w:color="auto" w:fill="auto"/>
            <w:noWrap/>
            <w:vAlign w:val="bottom"/>
            <w:hideMark/>
          </w:tcPr>
          <w:p w14:paraId="034730A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D21D506" w14:textId="77777777" w:rsidR="00AB6E89" w:rsidRPr="00AB6E89" w:rsidRDefault="00AB6E89" w:rsidP="00AB6E89">
            <w:pPr>
              <w:rPr>
                <w:rFonts w:eastAsia="Times New Roman"/>
                <w:color w:val="000000"/>
              </w:rPr>
            </w:pPr>
            <w:r w:rsidRPr="00AB6E89">
              <w:rPr>
                <w:rFonts w:eastAsia="Times New Roman"/>
                <w:color w:val="000000"/>
              </w:rPr>
              <w:t>Nehe</w:t>
            </w:r>
          </w:p>
        </w:tc>
        <w:tc>
          <w:tcPr>
            <w:tcW w:w="2780" w:type="dxa"/>
            <w:tcBorders>
              <w:top w:val="nil"/>
              <w:left w:val="nil"/>
              <w:bottom w:val="nil"/>
              <w:right w:val="nil"/>
            </w:tcBorders>
            <w:shd w:val="clear" w:color="auto" w:fill="auto"/>
            <w:noWrap/>
            <w:vAlign w:val="bottom"/>
            <w:hideMark/>
          </w:tcPr>
          <w:p w14:paraId="75F63207" w14:textId="77777777" w:rsidR="00AB6E89" w:rsidRPr="00AB6E89" w:rsidRDefault="00AB6E89" w:rsidP="00AB6E89">
            <w:pPr>
              <w:rPr>
                <w:rFonts w:eastAsia="Times New Roman"/>
                <w:color w:val="000000"/>
              </w:rPr>
            </w:pPr>
            <w:r w:rsidRPr="00AB6E89">
              <w:rPr>
                <w:rFonts w:eastAsia="Times New Roman"/>
                <w:color w:val="000000"/>
              </w:rPr>
              <w:t>Lipochaeta succulenta</w:t>
            </w:r>
          </w:p>
        </w:tc>
        <w:tc>
          <w:tcPr>
            <w:tcW w:w="1300" w:type="dxa"/>
            <w:tcBorders>
              <w:top w:val="nil"/>
              <w:left w:val="nil"/>
              <w:bottom w:val="nil"/>
              <w:right w:val="nil"/>
            </w:tcBorders>
            <w:shd w:val="clear" w:color="auto" w:fill="auto"/>
            <w:noWrap/>
            <w:vAlign w:val="bottom"/>
            <w:hideMark/>
          </w:tcPr>
          <w:p w14:paraId="00EA2823" w14:textId="77777777" w:rsidR="00AB6E89" w:rsidRPr="00AB6E89" w:rsidRDefault="00AB6E89" w:rsidP="00AB6E89">
            <w:pPr>
              <w:rPr>
                <w:rFonts w:eastAsia="Times New Roman"/>
                <w:color w:val="000000"/>
              </w:rPr>
            </w:pPr>
          </w:p>
        </w:tc>
      </w:tr>
      <w:tr w:rsidR="00AB6E89" w:rsidRPr="00AB6E89" w14:paraId="2DDAD9F8" w14:textId="77777777" w:rsidTr="00AB6E89">
        <w:trPr>
          <w:trHeight w:val="320"/>
        </w:trPr>
        <w:tc>
          <w:tcPr>
            <w:tcW w:w="1960" w:type="dxa"/>
            <w:tcBorders>
              <w:top w:val="nil"/>
              <w:left w:val="nil"/>
              <w:bottom w:val="nil"/>
              <w:right w:val="nil"/>
            </w:tcBorders>
            <w:shd w:val="clear" w:color="auto" w:fill="auto"/>
            <w:noWrap/>
            <w:vAlign w:val="bottom"/>
            <w:hideMark/>
          </w:tcPr>
          <w:p w14:paraId="0C02E32A"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65D1794A" w14:textId="77777777" w:rsidR="00AB6E89" w:rsidRPr="00AB6E89" w:rsidRDefault="00AB6E89" w:rsidP="00AB6E89">
            <w:pPr>
              <w:rPr>
                <w:rFonts w:eastAsia="Times New Roman"/>
                <w:color w:val="000000"/>
              </w:rPr>
            </w:pPr>
            <w:r w:rsidRPr="00AB6E89">
              <w:rPr>
                <w:rFonts w:eastAsia="Times New Roman"/>
                <w:color w:val="000000"/>
              </w:rPr>
              <w:t>neke Fern</w:t>
            </w:r>
          </w:p>
        </w:tc>
        <w:tc>
          <w:tcPr>
            <w:tcW w:w="2780" w:type="dxa"/>
            <w:tcBorders>
              <w:top w:val="nil"/>
              <w:left w:val="nil"/>
              <w:bottom w:val="nil"/>
              <w:right w:val="nil"/>
            </w:tcBorders>
            <w:shd w:val="clear" w:color="auto" w:fill="auto"/>
            <w:noWrap/>
            <w:vAlign w:val="bottom"/>
            <w:hideMark/>
          </w:tcPr>
          <w:p w14:paraId="302708D4" w14:textId="77777777" w:rsidR="00AB6E89" w:rsidRPr="00AB6E89" w:rsidRDefault="00AB6E89" w:rsidP="00AB6E89">
            <w:pPr>
              <w:rPr>
                <w:rFonts w:eastAsia="Times New Roman"/>
                <w:color w:val="000000"/>
              </w:rPr>
            </w:pPr>
            <w:r w:rsidRPr="00AB6E89">
              <w:rPr>
                <w:rFonts w:eastAsia="Times New Roman"/>
                <w:color w:val="000000"/>
              </w:rPr>
              <w:t>Cyperus interruptus</w:t>
            </w:r>
          </w:p>
        </w:tc>
        <w:tc>
          <w:tcPr>
            <w:tcW w:w="1300" w:type="dxa"/>
            <w:tcBorders>
              <w:top w:val="nil"/>
              <w:left w:val="nil"/>
              <w:bottom w:val="nil"/>
              <w:right w:val="nil"/>
            </w:tcBorders>
            <w:shd w:val="clear" w:color="auto" w:fill="auto"/>
            <w:noWrap/>
            <w:vAlign w:val="bottom"/>
            <w:hideMark/>
          </w:tcPr>
          <w:p w14:paraId="648A6F40" w14:textId="77777777" w:rsidR="00AB6E89" w:rsidRPr="00AB6E89" w:rsidRDefault="00AB6E89" w:rsidP="00AB6E89">
            <w:pPr>
              <w:rPr>
                <w:rFonts w:eastAsia="Times New Roman"/>
                <w:color w:val="000000"/>
              </w:rPr>
            </w:pPr>
          </w:p>
        </w:tc>
      </w:tr>
      <w:tr w:rsidR="00AB6E89" w:rsidRPr="00AB6E89" w14:paraId="5AA94E38" w14:textId="77777777" w:rsidTr="00AB6E89">
        <w:trPr>
          <w:trHeight w:val="320"/>
        </w:trPr>
        <w:tc>
          <w:tcPr>
            <w:tcW w:w="1960" w:type="dxa"/>
            <w:tcBorders>
              <w:top w:val="nil"/>
              <w:left w:val="nil"/>
              <w:bottom w:val="nil"/>
              <w:right w:val="nil"/>
            </w:tcBorders>
            <w:shd w:val="clear" w:color="auto" w:fill="auto"/>
            <w:noWrap/>
            <w:vAlign w:val="bottom"/>
            <w:hideMark/>
          </w:tcPr>
          <w:p w14:paraId="3FE8D244" w14:textId="77777777" w:rsidR="00AB6E89" w:rsidRPr="00AB6E89" w:rsidRDefault="00AB6E89" w:rsidP="00AB6E89">
            <w:pPr>
              <w:rPr>
                <w:rFonts w:eastAsia="Times New Roman"/>
                <w:color w:val="000000"/>
              </w:rPr>
            </w:pPr>
            <w:r w:rsidRPr="00AB6E89">
              <w:rPr>
                <w:rFonts w:eastAsia="Times New Roman"/>
                <w:color w:val="000000"/>
              </w:rPr>
              <w:t>Seaside heliotrope</w:t>
            </w:r>
          </w:p>
        </w:tc>
        <w:tc>
          <w:tcPr>
            <w:tcW w:w="2340" w:type="dxa"/>
            <w:tcBorders>
              <w:top w:val="nil"/>
              <w:left w:val="nil"/>
              <w:bottom w:val="nil"/>
              <w:right w:val="nil"/>
            </w:tcBorders>
            <w:shd w:val="clear" w:color="auto" w:fill="auto"/>
            <w:noWrap/>
            <w:vAlign w:val="bottom"/>
            <w:hideMark/>
          </w:tcPr>
          <w:p w14:paraId="61D74601" w14:textId="77777777" w:rsidR="00AB6E89" w:rsidRPr="00AB6E89" w:rsidRDefault="00AB6E89" w:rsidP="00AB6E89">
            <w:pPr>
              <w:rPr>
                <w:rFonts w:eastAsia="Times New Roman"/>
                <w:color w:val="000000"/>
              </w:rPr>
            </w:pPr>
            <w:r w:rsidRPr="00AB6E89">
              <w:rPr>
                <w:rFonts w:eastAsia="Times New Roman"/>
                <w:color w:val="000000"/>
              </w:rPr>
              <w:t>Nena/Kipukai</w:t>
            </w:r>
          </w:p>
        </w:tc>
        <w:tc>
          <w:tcPr>
            <w:tcW w:w="4080" w:type="dxa"/>
            <w:gridSpan w:val="2"/>
            <w:tcBorders>
              <w:top w:val="nil"/>
              <w:left w:val="nil"/>
              <w:bottom w:val="nil"/>
              <w:right w:val="nil"/>
            </w:tcBorders>
            <w:shd w:val="clear" w:color="auto" w:fill="auto"/>
            <w:noWrap/>
            <w:vAlign w:val="bottom"/>
            <w:hideMark/>
          </w:tcPr>
          <w:p w14:paraId="1AA58342" w14:textId="77777777" w:rsidR="00AB6E89" w:rsidRPr="00AB6E89" w:rsidRDefault="00AB6E89" w:rsidP="00AB6E89">
            <w:pPr>
              <w:rPr>
                <w:rFonts w:eastAsia="Times New Roman"/>
                <w:color w:val="000000"/>
              </w:rPr>
            </w:pPr>
            <w:r w:rsidRPr="00AB6E89">
              <w:rPr>
                <w:rFonts w:eastAsia="Times New Roman"/>
                <w:color w:val="000000"/>
              </w:rPr>
              <w:t>Heliotropium curassavicum</w:t>
            </w:r>
          </w:p>
        </w:tc>
      </w:tr>
      <w:tr w:rsidR="00AB6E89" w:rsidRPr="00AB6E89" w14:paraId="7A4FF6CC" w14:textId="77777777" w:rsidTr="00AB6E89">
        <w:trPr>
          <w:trHeight w:val="320"/>
        </w:trPr>
        <w:tc>
          <w:tcPr>
            <w:tcW w:w="1960" w:type="dxa"/>
            <w:tcBorders>
              <w:top w:val="nil"/>
              <w:left w:val="nil"/>
              <w:bottom w:val="nil"/>
              <w:right w:val="nil"/>
            </w:tcBorders>
            <w:shd w:val="clear" w:color="auto" w:fill="auto"/>
            <w:noWrap/>
            <w:vAlign w:val="bottom"/>
            <w:hideMark/>
          </w:tcPr>
          <w:p w14:paraId="2C2AB2FB" w14:textId="77777777" w:rsidR="00AB6E89" w:rsidRPr="00AB6E89" w:rsidRDefault="00AB6E89" w:rsidP="00AB6E89">
            <w:pPr>
              <w:rPr>
                <w:rFonts w:eastAsia="Times New Roman"/>
                <w:color w:val="000000"/>
              </w:rPr>
            </w:pPr>
            <w:r w:rsidRPr="00AB6E89">
              <w:rPr>
                <w:rFonts w:eastAsia="Times New Roman"/>
                <w:color w:val="000000"/>
              </w:rPr>
              <w:t>Coconut palm</w:t>
            </w:r>
          </w:p>
        </w:tc>
        <w:tc>
          <w:tcPr>
            <w:tcW w:w="2340" w:type="dxa"/>
            <w:tcBorders>
              <w:top w:val="nil"/>
              <w:left w:val="nil"/>
              <w:bottom w:val="nil"/>
              <w:right w:val="nil"/>
            </w:tcBorders>
            <w:shd w:val="clear" w:color="auto" w:fill="auto"/>
            <w:noWrap/>
            <w:vAlign w:val="bottom"/>
            <w:hideMark/>
          </w:tcPr>
          <w:p w14:paraId="7D210B97" w14:textId="77777777" w:rsidR="00AB6E89" w:rsidRPr="00AB6E89" w:rsidRDefault="00AB6E89" w:rsidP="00AB6E89">
            <w:pPr>
              <w:rPr>
                <w:rFonts w:eastAsia="Times New Roman"/>
                <w:color w:val="000000"/>
              </w:rPr>
            </w:pPr>
            <w:r w:rsidRPr="00AB6E89">
              <w:rPr>
                <w:rFonts w:eastAsia="Times New Roman"/>
                <w:color w:val="000000"/>
              </w:rPr>
              <w:t>Niu</w:t>
            </w:r>
          </w:p>
        </w:tc>
        <w:tc>
          <w:tcPr>
            <w:tcW w:w="2780" w:type="dxa"/>
            <w:tcBorders>
              <w:top w:val="nil"/>
              <w:left w:val="nil"/>
              <w:bottom w:val="nil"/>
              <w:right w:val="nil"/>
            </w:tcBorders>
            <w:shd w:val="clear" w:color="auto" w:fill="auto"/>
            <w:noWrap/>
            <w:vAlign w:val="bottom"/>
            <w:hideMark/>
          </w:tcPr>
          <w:p w14:paraId="77C699D6" w14:textId="77777777" w:rsidR="00AB6E89" w:rsidRPr="00AB6E89" w:rsidRDefault="00AB6E89" w:rsidP="00AB6E89">
            <w:pPr>
              <w:rPr>
                <w:rFonts w:eastAsia="Times New Roman"/>
                <w:color w:val="000000"/>
              </w:rPr>
            </w:pPr>
            <w:r w:rsidRPr="00AB6E89">
              <w:rPr>
                <w:rFonts w:eastAsia="Times New Roman"/>
                <w:color w:val="000000"/>
              </w:rPr>
              <w:t>Cocos nucifera</w:t>
            </w:r>
          </w:p>
        </w:tc>
        <w:tc>
          <w:tcPr>
            <w:tcW w:w="1300" w:type="dxa"/>
            <w:tcBorders>
              <w:top w:val="nil"/>
              <w:left w:val="nil"/>
              <w:bottom w:val="nil"/>
              <w:right w:val="nil"/>
            </w:tcBorders>
            <w:shd w:val="clear" w:color="auto" w:fill="auto"/>
            <w:noWrap/>
            <w:vAlign w:val="bottom"/>
            <w:hideMark/>
          </w:tcPr>
          <w:p w14:paraId="19089BDC" w14:textId="77777777" w:rsidR="00AB6E89" w:rsidRPr="00AB6E89" w:rsidRDefault="00AB6E89" w:rsidP="00AB6E89">
            <w:pPr>
              <w:rPr>
                <w:rFonts w:eastAsia="Times New Roman"/>
                <w:color w:val="000000"/>
              </w:rPr>
            </w:pPr>
          </w:p>
        </w:tc>
      </w:tr>
      <w:tr w:rsidR="00AB6E89" w:rsidRPr="00AB6E89" w14:paraId="6009C254" w14:textId="77777777" w:rsidTr="00AB6E89">
        <w:trPr>
          <w:trHeight w:val="320"/>
        </w:trPr>
        <w:tc>
          <w:tcPr>
            <w:tcW w:w="1960" w:type="dxa"/>
            <w:tcBorders>
              <w:top w:val="nil"/>
              <w:left w:val="nil"/>
              <w:bottom w:val="nil"/>
              <w:right w:val="nil"/>
            </w:tcBorders>
            <w:shd w:val="clear" w:color="auto" w:fill="auto"/>
            <w:noWrap/>
            <w:vAlign w:val="bottom"/>
            <w:hideMark/>
          </w:tcPr>
          <w:p w14:paraId="68BBF2EF" w14:textId="77777777" w:rsidR="00AB6E89" w:rsidRPr="00AB6E89" w:rsidRDefault="00AB6E89" w:rsidP="00AB6E89">
            <w:pPr>
              <w:rPr>
                <w:rFonts w:eastAsia="Times New Roman"/>
                <w:color w:val="000000"/>
              </w:rPr>
            </w:pPr>
            <w:r w:rsidRPr="00AB6E89">
              <w:rPr>
                <w:rFonts w:eastAsia="Times New Roman"/>
                <w:color w:val="000000"/>
              </w:rPr>
              <w:t>Puncture vine</w:t>
            </w:r>
          </w:p>
        </w:tc>
        <w:tc>
          <w:tcPr>
            <w:tcW w:w="2340" w:type="dxa"/>
            <w:tcBorders>
              <w:top w:val="nil"/>
              <w:left w:val="nil"/>
              <w:bottom w:val="nil"/>
              <w:right w:val="nil"/>
            </w:tcBorders>
            <w:shd w:val="clear" w:color="auto" w:fill="auto"/>
            <w:noWrap/>
            <w:vAlign w:val="bottom"/>
            <w:hideMark/>
          </w:tcPr>
          <w:p w14:paraId="0D639A5C" w14:textId="77777777" w:rsidR="00AB6E89" w:rsidRPr="00AB6E89" w:rsidRDefault="00AB6E89" w:rsidP="00AB6E89">
            <w:pPr>
              <w:rPr>
                <w:rFonts w:eastAsia="Times New Roman"/>
                <w:color w:val="000000"/>
              </w:rPr>
            </w:pPr>
            <w:r w:rsidRPr="00AB6E89">
              <w:rPr>
                <w:rFonts w:eastAsia="Times New Roman"/>
                <w:color w:val="000000"/>
              </w:rPr>
              <w:t>Nohu</w:t>
            </w:r>
          </w:p>
        </w:tc>
        <w:tc>
          <w:tcPr>
            <w:tcW w:w="2780" w:type="dxa"/>
            <w:tcBorders>
              <w:top w:val="nil"/>
              <w:left w:val="nil"/>
              <w:bottom w:val="nil"/>
              <w:right w:val="nil"/>
            </w:tcBorders>
            <w:shd w:val="clear" w:color="auto" w:fill="auto"/>
            <w:noWrap/>
            <w:vAlign w:val="bottom"/>
            <w:hideMark/>
          </w:tcPr>
          <w:p w14:paraId="4125859A" w14:textId="77777777" w:rsidR="00AB6E89" w:rsidRPr="00AB6E89" w:rsidRDefault="00AB6E89" w:rsidP="00AB6E89">
            <w:pPr>
              <w:rPr>
                <w:rFonts w:eastAsia="Times New Roman"/>
                <w:color w:val="000000"/>
              </w:rPr>
            </w:pPr>
            <w:r w:rsidRPr="00AB6E89">
              <w:rPr>
                <w:rFonts w:eastAsia="Times New Roman"/>
                <w:color w:val="000000"/>
              </w:rPr>
              <w:t>Tribulus cistoides</w:t>
            </w:r>
          </w:p>
        </w:tc>
        <w:tc>
          <w:tcPr>
            <w:tcW w:w="1300" w:type="dxa"/>
            <w:tcBorders>
              <w:top w:val="nil"/>
              <w:left w:val="nil"/>
              <w:bottom w:val="nil"/>
              <w:right w:val="nil"/>
            </w:tcBorders>
            <w:shd w:val="clear" w:color="auto" w:fill="auto"/>
            <w:noWrap/>
            <w:vAlign w:val="bottom"/>
            <w:hideMark/>
          </w:tcPr>
          <w:p w14:paraId="5783380A" w14:textId="77777777" w:rsidR="00AB6E89" w:rsidRPr="00AB6E89" w:rsidRDefault="00AB6E89" w:rsidP="00AB6E89">
            <w:pPr>
              <w:rPr>
                <w:rFonts w:eastAsia="Times New Roman"/>
                <w:color w:val="000000"/>
              </w:rPr>
            </w:pPr>
          </w:p>
        </w:tc>
      </w:tr>
      <w:tr w:rsidR="00AB6E89" w:rsidRPr="00AB6E89" w14:paraId="05A8EB41" w14:textId="77777777" w:rsidTr="00AB6E89">
        <w:trPr>
          <w:trHeight w:val="320"/>
        </w:trPr>
        <w:tc>
          <w:tcPr>
            <w:tcW w:w="1960" w:type="dxa"/>
            <w:tcBorders>
              <w:top w:val="nil"/>
              <w:left w:val="nil"/>
              <w:bottom w:val="nil"/>
              <w:right w:val="nil"/>
            </w:tcBorders>
            <w:shd w:val="clear" w:color="auto" w:fill="auto"/>
            <w:noWrap/>
            <w:vAlign w:val="bottom"/>
            <w:hideMark/>
          </w:tcPr>
          <w:p w14:paraId="71710387"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7A14B48" w14:textId="77777777" w:rsidR="00AB6E89" w:rsidRPr="00AB6E89" w:rsidRDefault="00AB6E89" w:rsidP="00AB6E89">
            <w:pPr>
              <w:rPr>
                <w:rFonts w:eastAsia="Times New Roman"/>
                <w:color w:val="000000"/>
              </w:rPr>
            </w:pPr>
            <w:r w:rsidRPr="00AB6E89">
              <w:rPr>
                <w:rFonts w:eastAsia="Times New Roman"/>
                <w:color w:val="000000"/>
              </w:rPr>
              <w:t>Paʻuohiʻiaka</w:t>
            </w:r>
          </w:p>
        </w:tc>
        <w:tc>
          <w:tcPr>
            <w:tcW w:w="4080" w:type="dxa"/>
            <w:gridSpan w:val="2"/>
            <w:tcBorders>
              <w:top w:val="nil"/>
              <w:left w:val="nil"/>
              <w:bottom w:val="nil"/>
              <w:right w:val="nil"/>
            </w:tcBorders>
            <w:shd w:val="clear" w:color="auto" w:fill="auto"/>
            <w:noWrap/>
            <w:vAlign w:val="bottom"/>
            <w:hideMark/>
          </w:tcPr>
          <w:p w14:paraId="21D1B8BD" w14:textId="77777777" w:rsidR="00AB6E89" w:rsidRPr="00AB6E89" w:rsidRDefault="00AB6E89" w:rsidP="00AB6E89">
            <w:pPr>
              <w:rPr>
                <w:rFonts w:eastAsia="Times New Roman"/>
                <w:color w:val="000000"/>
              </w:rPr>
            </w:pPr>
            <w:r w:rsidRPr="00AB6E89">
              <w:rPr>
                <w:rFonts w:eastAsia="Times New Roman"/>
                <w:color w:val="000000"/>
              </w:rPr>
              <w:t>Jacquemontia ovalifolia</w:t>
            </w:r>
          </w:p>
        </w:tc>
      </w:tr>
      <w:tr w:rsidR="00AB6E89" w:rsidRPr="00AB6E89" w14:paraId="7A850C08" w14:textId="77777777" w:rsidTr="00AB6E89">
        <w:trPr>
          <w:trHeight w:val="320"/>
        </w:trPr>
        <w:tc>
          <w:tcPr>
            <w:tcW w:w="1960" w:type="dxa"/>
            <w:tcBorders>
              <w:top w:val="nil"/>
              <w:left w:val="nil"/>
              <w:bottom w:val="nil"/>
              <w:right w:val="nil"/>
            </w:tcBorders>
            <w:shd w:val="clear" w:color="auto" w:fill="auto"/>
            <w:noWrap/>
            <w:vAlign w:val="bottom"/>
            <w:hideMark/>
          </w:tcPr>
          <w:p w14:paraId="3C55BFC1" w14:textId="77777777" w:rsidR="00AB6E89" w:rsidRPr="00AB6E89" w:rsidRDefault="00AB6E89" w:rsidP="00AB6E89">
            <w:pPr>
              <w:rPr>
                <w:rFonts w:eastAsia="Times New Roman"/>
                <w:color w:val="000000"/>
              </w:rPr>
            </w:pPr>
            <w:r w:rsidRPr="00AB6E89">
              <w:rPr>
                <w:rFonts w:eastAsia="Times New Roman"/>
                <w:color w:val="000000"/>
              </w:rPr>
              <w:t>Beach vitex</w:t>
            </w:r>
          </w:p>
        </w:tc>
        <w:tc>
          <w:tcPr>
            <w:tcW w:w="2340" w:type="dxa"/>
            <w:tcBorders>
              <w:top w:val="nil"/>
              <w:left w:val="nil"/>
              <w:bottom w:val="nil"/>
              <w:right w:val="nil"/>
            </w:tcBorders>
            <w:shd w:val="clear" w:color="auto" w:fill="auto"/>
            <w:noWrap/>
            <w:vAlign w:val="bottom"/>
            <w:hideMark/>
          </w:tcPr>
          <w:p w14:paraId="40AA3038" w14:textId="77777777" w:rsidR="00AB6E89" w:rsidRPr="00AB6E89" w:rsidRDefault="00AB6E89" w:rsidP="00AB6E89">
            <w:pPr>
              <w:rPr>
                <w:rFonts w:eastAsia="Times New Roman"/>
                <w:color w:val="000000"/>
              </w:rPr>
            </w:pPr>
            <w:r w:rsidRPr="00AB6E89">
              <w:rPr>
                <w:rFonts w:eastAsia="Times New Roman"/>
                <w:color w:val="000000"/>
              </w:rPr>
              <w:t>Pohinahina</w:t>
            </w:r>
          </w:p>
        </w:tc>
        <w:tc>
          <w:tcPr>
            <w:tcW w:w="2780" w:type="dxa"/>
            <w:tcBorders>
              <w:top w:val="nil"/>
              <w:left w:val="nil"/>
              <w:bottom w:val="nil"/>
              <w:right w:val="nil"/>
            </w:tcBorders>
            <w:shd w:val="clear" w:color="auto" w:fill="auto"/>
            <w:noWrap/>
            <w:vAlign w:val="bottom"/>
            <w:hideMark/>
          </w:tcPr>
          <w:p w14:paraId="5C08BDC4" w14:textId="77777777" w:rsidR="00AB6E89" w:rsidRPr="00AB6E89" w:rsidRDefault="00AB6E89" w:rsidP="00AB6E89">
            <w:pPr>
              <w:rPr>
                <w:rFonts w:eastAsia="Times New Roman"/>
                <w:color w:val="000000"/>
              </w:rPr>
            </w:pPr>
            <w:r w:rsidRPr="00AB6E89">
              <w:rPr>
                <w:rFonts w:eastAsia="Times New Roman"/>
                <w:color w:val="000000"/>
              </w:rPr>
              <w:t>Vitex rotundifolia</w:t>
            </w:r>
          </w:p>
        </w:tc>
        <w:tc>
          <w:tcPr>
            <w:tcW w:w="1300" w:type="dxa"/>
            <w:tcBorders>
              <w:top w:val="nil"/>
              <w:left w:val="nil"/>
              <w:bottom w:val="nil"/>
              <w:right w:val="nil"/>
            </w:tcBorders>
            <w:shd w:val="clear" w:color="auto" w:fill="auto"/>
            <w:noWrap/>
            <w:vAlign w:val="bottom"/>
            <w:hideMark/>
          </w:tcPr>
          <w:p w14:paraId="5664F7D8" w14:textId="77777777" w:rsidR="00AB6E89" w:rsidRPr="00AB6E89" w:rsidRDefault="00AB6E89" w:rsidP="00AB6E89">
            <w:pPr>
              <w:rPr>
                <w:rFonts w:eastAsia="Times New Roman"/>
                <w:color w:val="000000"/>
              </w:rPr>
            </w:pPr>
          </w:p>
        </w:tc>
      </w:tr>
      <w:tr w:rsidR="00AB6E89" w:rsidRPr="00AB6E89" w14:paraId="2FA37845" w14:textId="77777777" w:rsidTr="00AB6E89">
        <w:trPr>
          <w:trHeight w:val="320"/>
        </w:trPr>
        <w:tc>
          <w:tcPr>
            <w:tcW w:w="1960" w:type="dxa"/>
            <w:tcBorders>
              <w:top w:val="nil"/>
              <w:left w:val="nil"/>
              <w:bottom w:val="nil"/>
              <w:right w:val="nil"/>
            </w:tcBorders>
            <w:shd w:val="clear" w:color="auto" w:fill="auto"/>
            <w:noWrap/>
            <w:vAlign w:val="bottom"/>
            <w:hideMark/>
          </w:tcPr>
          <w:p w14:paraId="5D2B84B1" w14:textId="77777777" w:rsidR="00AB6E89" w:rsidRPr="00AB6E89" w:rsidRDefault="00AB6E89" w:rsidP="00AB6E89">
            <w:pPr>
              <w:rPr>
                <w:rFonts w:eastAsia="Times New Roman"/>
                <w:color w:val="000000"/>
              </w:rPr>
            </w:pPr>
            <w:r w:rsidRPr="00AB6E89">
              <w:rPr>
                <w:rFonts w:eastAsia="Times New Roman"/>
                <w:color w:val="000000"/>
              </w:rPr>
              <w:t>Beach morning glory</w:t>
            </w:r>
          </w:p>
        </w:tc>
        <w:tc>
          <w:tcPr>
            <w:tcW w:w="2340" w:type="dxa"/>
            <w:tcBorders>
              <w:top w:val="nil"/>
              <w:left w:val="nil"/>
              <w:bottom w:val="nil"/>
              <w:right w:val="nil"/>
            </w:tcBorders>
            <w:shd w:val="clear" w:color="auto" w:fill="auto"/>
            <w:noWrap/>
            <w:vAlign w:val="bottom"/>
            <w:hideMark/>
          </w:tcPr>
          <w:p w14:paraId="698E68D1" w14:textId="77777777" w:rsidR="00AB6E89" w:rsidRPr="00AB6E89" w:rsidRDefault="00AB6E89" w:rsidP="00AB6E89">
            <w:pPr>
              <w:rPr>
                <w:rFonts w:eastAsia="Times New Roman"/>
                <w:color w:val="000000"/>
              </w:rPr>
            </w:pPr>
            <w:r w:rsidRPr="00AB6E89">
              <w:rPr>
                <w:rFonts w:eastAsia="Times New Roman"/>
                <w:color w:val="000000"/>
              </w:rPr>
              <w:t>Pohuehue</w:t>
            </w:r>
          </w:p>
        </w:tc>
        <w:tc>
          <w:tcPr>
            <w:tcW w:w="2780" w:type="dxa"/>
            <w:tcBorders>
              <w:top w:val="nil"/>
              <w:left w:val="nil"/>
              <w:bottom w:val="nil"/>
              <w:right w:val="nil"/>
            </w:tcBorders>
            <w:shd w:val="clear" w:color="auto" w:fill="auto"/>
            <w:noWrap/>
            <w:vAlign w:val="bottom"/>
            <w:hideMark/>
          </w:tcPr>
          <w:p w14:paraId="1758170F" w14:textId="77777777" w:rsidR="00AB6E89" w:rsidRPr="00AB6E89" w:rsidRDefault="00AB6E89" w:rsidP="00AB6E89">
            <w:pPr>
              <w:rPr>
                <w:rFonts w:eastAsia="Times New Roman"/>
                <w:color w:val="000000"/>
              </w:rPr>
            </w:pPr>
            <w:r w:rsidRPr="00AB6E89">
              <w:rPr>
                <w:rFonts w:eastAsia="Times New Roman"/>
                <w:color w:val="000000"/>
              </w:rPr>
              <w:t>Ipomoea pes-caprae</w:t>
            </w:r>
          </w:p>
        </w:tc>
        <w:tc>
          <w:tcPr>
            <w:tcW w:w="1300" w:type="dxa"/>
            <w:tcBorders>
              <w:top w:val="nil"/>
              <w:left w:val="nil"/>
              <w:bottom w:val="nil"/>
              <w:right w:val="nil"/>
            </w:tcBorders>
            <w:shd w:val="clear" w:color="auto" w:fill="auto"/>
            <w:noWrap/>
            <w:vAlign w:val="bottom"/>
            <w:hideMark/>
          </w:tcPr>
          <w:p w14:paraId="29795AF7" w14:textId="77777777" w:rsidR="00AB6E89" w:rsidRPr="00AB6E89" w:rsidRDefault="00AB6E89" w:rsidP="00AB6E89">
            <w:pPr>
              <w:rPr>
                <w:rFonts w:eastAsia="Times New Roman"/>
                <w:color w:val="000000"/>
              </w:rPr>
            </w:pPr>
          </w:p>
        </w:tc>
      </w:tr>
      <w:tr w:rsidR="00AB6E89" w:rsidRPr="00AB6E89" w14:paraId="483AAF23" w14:textId="77777777" w:rsidTr="00AB6E89">
        <w:trPr>
          <w:trHeight w:val="320"/>
        </w:trPr>
        <w:tc>
          <w:tcPr>
            <w:tcW w:w="1960" w:type="dxa"/>
            <w:tcBorders>
              <w:top w:val="nil"/>
              <w:left w:val="nil"/>
              <w:bottom w:val="nil"/>
              <w:right w:val="nil"/>
            </w:tcBorders>
            <w:shd w:val="clear" w:color="auto" w:fill="auto"/>
            <w:noWrap/>
            <w:vAlign w:val="bottom"/>
            <w:hideMark/>
          </w:tcPr>
          <w:p w14:paraId="2D49ADEF"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7EA26C82" w14:textId="77777777" w:rsidR="00AB6E89" w:rsidRPr="00AB6E89" w:rsidRDefault="00AB6E89" w:rsidP="00AB6E89">
            <w:pPr>
              <w:rPr>
                <w:rFonts w:eastAsia="Times New Roman"/>
                <w:color w:val="000000"/>
              </w:rPr>
            </w:pPr>
            <w:r w:rsidRPr="00AB6E89">
              <w:rPr>
                <w:rFonts w:eastAsia="Times New Roman"/>
                <w:color w:val="000000"/>
              </w:rPr>
              <w:t>Pōpolo</w:t>
            </w:r>
          </w:p>
        </w:tc>
        <w:tc>
          <w:tcPr>
            <w:tcW w:w="2780" w:type="dxa"/>
            <w:tcBorders>
              <w:top w:val="nil"/>
              <w:left w:val="nil"/>
              <w:bottom w:val="nil"/>
              <w:right w:val="nil"/>
            </w:tcBorders>
            <w:shd w:val="clear" w:color="auto" w:fill="auto"/>
            <w:noWrap/>
            <w:vAlign w:val="bottom"/>
            <w:hideMark/>
          </w:tcPr>
          <w:p w14:paraId="3829AA64" w14:textId="77777777" w:rsidR="00AB6E89" w:rsidRPr="00AB6E89" w:rsidRDefault="00AB6E89" w:rsidP="00AB6E89">
            <w:pPr>
              <w:rPr>
                <w:rFonts w:eastAsia="Times New Roman"/>
                <w:color w:val="000000"/>
              </w:rPr>
            </w:pPr>
            <w:r w:rsidRPr="00AB6E89">
              <w:rPr>
                <w:rFonts w:eastAsia="Times New Roman"/>
                <w:color w:val="000000"/>
              </w:rPr>
              <w:t>Solanum nelsonii</w:t>
            </w:r>
          </w:p>
        </w:tc>
        <w:tc>
          <w:tcPr>
            <w:tcW w:w="1300" w:type="dxa"/>
            <w:tcBorders>
              <w:top w:val="nil"/>
              <w:left w:val="nil"/>
              <w:bottom w:val="nil"/>
              <w:right w:val="nil"/>
            </w:tcBorders>
            <w:shd w:val="clear" w:color="auto" w:fill="auto"/>
            <w:noWrap/>
            <w:vAlign w:val="bottom"/>
            <w:hideMark/>
          </w:tcPr>
          <w:p w14:paraId="317A9F3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06462F7" w14:textId="77777777" w:rsidTr="00AB6E89">
        <w:trPr>
          <w:trHeight w:val="320"/>
        </w:trPr>
        <w:tc>
          <w:tcPr>
            <w:tcW w:w="1960" w:type="dxa"/>
            <w:tcBorders>
              <w:top w:val="nil"/>
              <w:left w:val="nil"/>
              <w:bottom w:val="nil"/>
              <w:right w:val="nil"/>
            </w:tcBorders>
            <w:shd w:val="clear" w:color="auto" w:fill="auto"/>
            <w:noWrap/>
            <w:vAlign w:val="bottom"/>
            <w:hideMark/>
          </w:tcPr>
          <w:p w14:paraId="0E5DA75C" w14:textId="77777777" w:rsidR="00AB6E89" w:rsidRPr="00AB6E89" w:rsidRDefault="00AB6E89" w:rsidP="00AB6E89">
            <w:pPr>
              <w:rPr>
                <w:rFonts w:eastAsia="Times New Roman"/>
                <w:color w:val="000000"/>
              </w:rPr>
            </w:pPr>
            <w:r w:rsidRPr="00AB6E89">
              <w:rPr>
                <w:rFonts w:eastAsia="Times New Roman"/>
                <w:color w:val="000000"/>
              </w:rPr>
              <w:t>Caper bush,</w:t>
            </w:r>
          </w:p>
        </w:tc>
        <w:tc>
          <w:tcPr>
            <w:tcW w:w="2340" w:type="dxa"/>
            <w:tcBorders>
              <w:top w:val="nil"/>
              <w:left w:val="nil"/>
              <w:bottom w:val="nil"/>
              <w:right w:val="nil"/>
            </w:tcBorders>
            <w:shd w:val="clear" w:color="auto" w:fill="auto"/>
            <w:noWrap/>
            <w:vAlign w:val="bottom"/>
            <w:hideMark/>
          </w:tcPr>
          <w:p w14:paraId="39EA3F80" w14:textId="77777777" w:rsidR="00AB6E89" w:rsidRPr="00AB6E89" w:rsidRDefault="00AB6E89" w:rsidP="00AB6E89">
            <w:pPr>
              <w:rPr>
                <w:rFonts w:eastAsia="Times New Roman"/>
                <w:color w:val="000000"/>
              </w:rPr>
            </w:pPr>
            <w:r w:rsidRPr="00AB6E89">
              <w:rPr>
                <w:rFonts w:eastAsia="Times New Roman"/>
                <w:color w:val="000000"/>
              </w:rPr>
              <w:t>Pua pilo or Maiapilo</w:t>
            </w:r>
          </w:p>
        </w:tc>
        <w:tc>
          <w:tcPr>
            <w:tcW w:w="2780" w:type="dxa"/>
            <w:tcBorders>
              <w:top w:val="nil"/>
              <w:left w:val="nil"/>
              <w:bottom w:val="nil"/>
              <w:right w:val="nil"/>
            </w:tcBorders>
            <w:shd w:val="clear" w:color="auto" w:fill="auto"/>
            <w:noWrap/>
            <w:vAlign w:val="bottom"/>
            <w:hideMark/>
          </w:tcPr>
          <w:p w14:paraId="6A92EB7D" w14:textId="77777777" w:rsidR="00AB6E89" w:rsidRPr="00AB6E89" w:rsidRDefault="00AB6E89" w:rsidP="00AB6E89">
            <w:pPr>
              <w:rPr>
                <w:rFonts w:eastAsia="Times New Roman"/>
                <w:color w:val="000000"/>
              </w:rPr>
            </w:pPr>
            <w:r w:rsidRPr="00AB6E89">
              <w:rPr>
                <w:rFonts w:eastAsia="Times New Roman"/>
                <w:color w:val="000000"/>
              </w:rPr>
              <w:t>Capparis sandwichiana</w:t>
            </w:r>
          </w:p>
        </w:tc>
        <w:tc>
          <w:tcPr>
            <w:tcW w:w="1300" w:type="dxa"/>
            <w:tcBorders>
              <w:top w:val="nil"/>
              <w:left w:val="nil"/>
              <w:bottom w:val="nil"/>
              <w:right w:val="nil"/>
            </w:tcBorders>
            <w:shd w:val="clear" w:color="auto" w:fill="auto"/>
            <w:noWrap/>
            <w:vAlign w:val="bottom"/>
            <w:hideMark/>
          </w:tcPr>
          <w:p w14:paraId="2160FA05"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1F3CAE64" w14:textId="77777777" w:rsidTr="00AB6E89">
        <w:trPr>
          <w:trHeight w:val="320"/>
        </w:trPr>
        <w:tc>
          <w:tcPr>
            <w:tcW w:w="1960" w:type="dxa"/>
            <w:tcBorders>
              <w:top w:val="nil"/>
              <w:left w:val="nil"/>
              <w:bottom w:val="nil"/>
              <w:right w:val="nil"/>
            </w:tcBorders>
            <w:shd w:val="clear" w:color="auto" w:fill="auto"/>
            <w:noWrap/>
            <w:vAlign w:val="bottom"/>
            <w:hideMark/>
          </w:tcPr>
          <w:p w14:paraId="46356CB4" w14:textId="77777777" w:rsidR="00AB6E89" w:rsidRPr="00AB6E89" w:rsidRDefault="00AB6E89" w:rsidP="00AB6E89">
            <w:pPr>
              <w:rPr>
                <w:rFonts w:eastAsia="Times New Roman"/>
                <w:color w:val="000000"/>
              </w:rPr>
            </w:pPr>
            <w:r w:rsidRPr="00AB6E89">
              <w:rPr>
                <w:rFonts w:eastAsia="Times New Roman"/>
                <w:color w:val="000000"/>
              </w:rPr>
              <w:t>Prickly poppy</w:t>
            </w:r>
          </w:p>
        </w:tc>
        <w:tc>
          <w:tcPr>
            <w:tcW w:w="2340" w:type="dxa"/>
            <w:tcBorders>
              <w:top w:val="nil"/>
              <w:left w:val="nil"/>
              <w:bottom w:val="nil"/>
              <w:right w:val="nil"/>
            </w:tcBorders>
            <w:shd w:val="clear" w:color="auto" w:fill="auto"/>
            <w:noWrap/>
            <w:vAlign w:val="bottom"/>
            <w:hideMark/>
          </w:tcPr>
          <w:p w14:paraId="0A982077" w14:textId="77777777" w:rsidR="00AB6E89" w:rsidRPr="00AB6E89" w:rsidRDefault="00AB6E89" w:rsidP="00AB6E89">
            <w:pPr>
              <w:rPr>
                <w:rFonts w:eastAsia="Times New Roman"/>
                <w:color w:val="000000"/>
              </w:rPr>
            </w:pPr>
            <w:r w:rsidRPr="00AB6E89">
              <w:rPr>
                <w:rFonts w:eastAsia="Times New Roman"/>
                <w:color w:val="000000"/>
              </w:rPr>
              <w:t>Pua kala</w:t>
            </w:r>
          </w:p>
        </w:tc>
        <w:tc>
          <w:tcPr>
            <w:tcW w:w="2780" w:type="dxa"/>
            <w:tcBorders>
              <w:top w:val="nil"/>
              <w:left w:val="nil"/>
              <w:bottom w:val="nil"/>
              <w:right w:val="nil"/>
            </w:tcBorders>
            <w:shd w:val="clear" w:color="auto" w:fill="auto"/>
            <w:noWrap/>
            <w:vAlign w:val="bottom"/>
            <w:hideMark/>
          </w:tcPr>
          <w:p w14:paraId="09223E5D" w14:textId="77777777" w:rsidR="00AB6E89" w:rsidRPr="00AB6E89" w:rsidRDefault="00AB6E89" w:rsidP="00AB6E89">
            <w:pPr>
              <w:rPr>
                <w:rFonts w:eastAsia="Times New Roman"/>
                <w:color w:val="000000"/>
              </w:rPr>
            </w:pPr>
            <w:r w:rsidRPr="00AB6E89">
              <w:rPr>
                <w:rFonts w:eastAsia="Times New Roman"/>
                <w:color w:val="000000"/>
              </w:rPr>
              <w:t>Aregemone glauca</w:t>
            </w:r>
          </w:p>
        </w:tc>
        <w:tc>
          <w:tcPr>
            <w:tcW w:w="1300" w:type="dxa"/>
            <w:tcBorders>
              <w:top w:val="nil"/>
              <w:left w:val="nil"/>
              <w:bottom w:val="nil"/>
              <w:right w:val="nil"/>
            </w:tcBorders>
            <w:shd w:val="clear" w:color="auto" w:fill="auto"/>
            <w:noWrap/>
            <w:vAlign w:val="bottom"/>
            <w:hideMark/>
          </w:tcPr>
          <w:p w14:paraId="01BF340E" w14:textId="77777777" w:rsidR="00AB6E89" w:rsidRPr="00AB6E89" w:rsidRDefault="00AB6E89" w:rsidP="00AB6E89">
            <w:pPr>
              <w:rPr>
                <w:rFonts w:eastAsia="Times New Roman"/>
                <w:color w:val="000000"/>
              </w:rPr>
            </w:pPr>
          </w:p>
        </w:tc>
      </w:tr>
      <w:tr w:rsidR="00AB6E89" w:rsidRPr="00AB6E89" w14:paraId="1B4A2E2C" w14:textId="77777777" w:rsidTr="00AB6E89">
        <w:trPr>
          <w:trHeight w:val="320"/>
        </w:trPr>
        <w:tc>
          <w:tcPr>
            <w:tcW w:w="1960" w:type="dxa"/>
            <w:tcBorders>
              <w:top w:val="nil"/>
              <w:left w:val="nil"/>
              <w:bottom w:val="nil"/>
              <w:right w:val="nil"/>
            </w:tcBorders>
            <w:shd w:val="clear" w:color="auto" w:fill="auto"/>
            <w:noWrap/>
            <w:vAlign w:val="bottom"/>
            <w:hideMark/>
          </w:tcPr>
          <w:p w14:paraId="75FAF9BC"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384B961C" w14:textId="77777777" w:rsidR="00AB6E89" w:rsidRPr="00AB6E89" w:rsidRDefault="00AB6E89" w:rsidP="00AB6E89">
            <w:pPr>
              <w:rPr>
                <w:rFonts w:eastAsia="Times New Roman"/>
                <w:color w:val="000000"/>
              </w:rPr>
            </w:pPr>
            <w:r w:rsidRPr="00AB6E89">
              <w:rPr>
                <w:rFonts w:eastAsia="Times New Roman"/>
                <w:color w:val="000000"/>
              </w:rPr>
              <w:t>Puukaa</w:t>
            </w:r>
          </w:p>
        </w:tc>
        <w:tc>
          <w:tcPr>
            <w:tcW w:w="2780" w:type="dxa"/>
            <w:tcBorders>
              <w:top w:val="nil"/>
              <w:left w:val="nil"/>
              <w:bottom w:val="nil"/>
              <w:right w:val="nil"/>
            </w:tcBorders>
            <w:shd w:val="clear" w:color="auto" w:fill="auto"/>
            <w:noWrap/>
            <w:vAlign w:val="bottom"/>
            <w:hideMark/>
          </w:tcPr>
          <w:p w14:paraId="46CA90E7" w14:textId="77777777" w:rsidR="00AB6E89" w:rsidRPr="00AB6E89" w:rsidRDefault="00AB6E89" w:rsidP="00AB6E89">
            <w:pPr>
              <w:rPr>
                <w:rFonts w:eastAsia="Times New Roman"/>
                <w:color w:val="000000"/>
              </w:rPr>
            </w:pPr>
            <w:r w:rsidRPr="00AB6E89">
              <w:rPr>
                <w:rFonts w:eastAsia="Times New Roman"/>
                <w:color w:val="000000"/>
              </w:rPr>
              <w:t>Cyperus trachysanthos</w:t>
            </w:r>
          </w:p>
        </w:tc>
        <w:tc>
          <w:tcPr>
            <w:tcW w:w="1300" w:type="dxa"/>
            <w:tcBorders>
              <w:top w:val="nil"/>
              <w:left w:val="nil"/>
              <w:bottom w:val="nil"/>
              <w:right w:val="nil"/>
            </w:tcBorders>
            <w:shd w:val="clear" w:color="auto" w:fill="auto"/>
            <w:noWrap/>
            <w:vAlign w:val="bottom"/>
            <w:hideMark/>
          </w:tcPr>
          <w:p w14:paraId="6425DADD"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1F469194" w14:textId="77777777" w:rsidTr="00AB6E89">
        <w:trPr>
          <w:trHeight w:val="320"/>
        </w:trPr>
        <w:tc>
          <w:tcPr>
            <w:tcW w:w="1960" w:type="dxa"/>
            <w:tcBorders>
              <w:top w:val="nil"/>
              <w:left w:val="nil"/>
              <w:bottom w:val="nil"/>
              <w:right w:val="nil"/>
            </w:tcBorders>
            <w:shd w:val="clear" w:color="auto" w:fill="auto"/>
            <w:noWrap/>
            <w:vAlign w:val="bottom"/>
            <w:hideMark/>
          </w:tcPr>
          <w:p w14:paraId="07DA1851" w14:textId="77777777" w:rsidR="00AB6E89" w:rsidRPr="00AB6E89" w:rsidRDefault="00AB6E89" w:rsidP="00AB6E89">
            <w:pPr>
              <w:rPr>
                <w:rFonts w:eastAsia="Times New Roman"/>
                <w:color w:val="000000"/>
              </w:rPr>
            </w:pPr>
            <w:r w:rsidRPr="00AB6E89">
              <w:rPr>
                <w:rFonts w:eastAsia="Times New Roman"/>
                <w:color w:val="000000"/>
              </w:rPr>
              <w:t>Schiedea</w:t>
            </w:r>
          </w:p>
        </w:tc>
        <w:tc>
          <w:tcPr>
            <w:tcW w:w="2340" w:type="dxa"/>
            <w:tcBorders>
              <w:top w:val="nil"/>
              <w:left w:val="nil"/>
              <w:bottom w:val="nil"/>
              <w:right w:val="nil"/>
            </w:tcBorders>
            <w:shd w:val="clear" w:color="auto" w:fill="auto"/>
            <w:noWrap/>
            <w:vAlign w:val="bottom"/>
            <w:hideMark/>
          </w:tcPr>
          <w:p w14:paraId="54E39618" w14:textId="77777777" w:rsidR="00AB6E89" w:rsidRPr="00AB6E89" w:rsidRDefault="00AB6E89" w:rsidP="00AB6E89">
            <w:pPr>
              <w:rPr>
                <w:rFonts w:eastAsia="Times New Roman"/>
                <w:color w:val="000000"/>
              </w:rPr>
            </w:pPr>
          </w:p>
        </w:tc>
        <w:tc>
          <w:tcPr>
            <w:tcW w:w="2780" w:type="dxa"/>
            <w:tcBorders>
              <w:top w:val="nil"/>
              <w:left w:val="nil"/>
              <w:bottom w:val="nil"/>
              <w:right w:val="nil"/>
            </w:tcBorders>
            <w:shd w:val="clear" w:color="auto" w:fill="auto"/>
            <w:noWrap/>
            <w:vAlign w:val="bottom"/>
            <w:hideMark/>
          </w:tcPr>
          <w:p w14:paraId="3A01F92D" w14:textId="77777777" w:rsidR="00AB6E89" w:rsidRPr="00AB6E89" w:rsidRDefault="00AB6E89" w:rsidP="00AB6E89">
            <w:pPr>
              <w:rPr>
                <w:rFonts w:eastAsia="Times New Roman"/>
                <w:color w:val="000000"/>
              </w:rPr>
            </w:pPr>
            <w:r w:rsidRPr="00AB6E89">
              <w:rPr>
                <w:rFonts w:eastAsia="Times New Roman"/>
                <w:color w:val="000000"/>
              </w:rPr>
              <w:t>Schiedea globosa</w:t>
            </w:r>
          </w:p>
        </w:tc>
        <w:tc>
          <w:tcPr>
            <w:tcW w:w="1300" w:type="dxa"/>
            <w:tcBorders>
              <w:top w:val="nil"/>
              <w:left w:val="nil"/>
              <w:bottom w:val="nil"/>
              <w:right w:val="nil"/>
            </w:tcBorders>
            <w:shd w:val="clear" w:color="auto" w:fill="auto"/>
            <w:noWrap/>
            <w:vAlign w:val="bottom"/>
            <w:hideMark/>
          </w:tcPr>
          <w:p w14:paraId="78C100BF"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786F6BF1" w14:textId="77777777" w:rsidTr="00AB6E89">
        <w:trPr>
          <w:trHeight w:val="320"/>
        </w:trPr>
        <w:tc>
          <w:tcPr>
            <w:tcW w:w="1960" w:type="dxa"/>
            <w:tcBorders>
              <w:top w:val="nil"/>
              <w:left w:val="nil"/>
              <w:bottom w:val="nil"/>
              <w:right w:val="nil"/>
            </w:tcBorders>
            <w:shd w:val="clear" w:color="auto" w:fill="auto"/>
            <w:noWrap/>
            <w:vAlign w:val="bottom"/>
            <w:hideMark/>
          </w:tcPr>
          <w:p w14:paraId="714BADB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F53FBE0" w14:textId="77777777" w:rsidR="00AB6E89" w:rsidRPr="00AB6E89" w:rsidRDefault="00AB6E89" w:rsidP="00AB6E89">
            <w:pPr>
              <w:rPr>
                <w:rFonts w:eastAsia="Times New Roman"/>
                <w:color w:val="000000"/>
              </w:rPr>
            </w:pPr>
            <w:r w:rsidRPr="00AB6E89">
              <w:rPr>
                <w:rFonts w:eastAsia="Times New Roman"/>
                <w:color w:val="000000"/>
              </w:rPr>
              <w:t>Uki</w:t>
            </w:r>
          </w:p>
        </w:tc>
        <w:tc>
          <w:tcPr>
            <w:tcW w:w="2780" w:type="dxa"/>
            <w:tcBorders>
              <w:top w:val="nil"/>
              <w:left w:val="nil"/>
              <w:bottom w:val="nil"/>
              <w:right w:val="nil"/>
            </w:tcBorders>
            <w:shd w:val="clear" w:color="auto" w:fill="auto"/>
            <w:noWrap/>
            <w:vAlign w:val="bottom"/>
            <w:hideMark/>
          </w:tcPr>
          <w:p w14:paraId="53F2BBC8" w14:textId="77777777" w:rsidR="00AB6E89" w:rsidRPr="00AB6E89" w:rsidRDefault="00AB6E89" w:rsidP="00AB6E89">
            <w:pPr>
              <w:rPr>
                <w:rFonts w:eastAsia="Times New Roman"/>
                <w:color w:val="000000"/>
              </w:rPr>
            </w:pPr>
            <w:r w:rsidRPr="00AB6E89">
              <w:rPr>
                <w:rFonts w:eastAsia="Times New Roman"/>
                <w:color w:val="000000"/>
              </w:rPr>
              <w:t>Cladium jamaicense</w:t>
            </w:r>
          </w:p>
        </w:tc>
        <w:tc>
          <w:tcPr>
            <w:tcW w:w="1300" w:type="dxa"/>
            <w:tcBorders>
              <w:top w:val="nil"/>
              <w:left w:val="nil"/>
              <w:bottom w:val="nil"/>
              <w:right w:val="nil"/>
            </w:tcBorders>
            <w:shd w:val="clear" w:color="auto" w:fill="auto"/>
            <w:noWrap/>
            <w:vAlign w:val="bottom"/>
            <w:hideMark/>
          </w:tcPr>
          <w:p w14:paraId="221AC7CB" w14:textId="77777777" w:rsidR="00AB6E89" w:rsidRPr="00AB6E89" w:rsidRDefault="00AB6E89" w:rsidP="00AB6E89">
            <w:pPr>
              <w:rPr>
                <w:rFonts w:eastAsia="Times New Roman"/>
                <w:color w:val="000000"/>
              </w:rPr>
            </w:pPr>
          </w:p>
        </w:tc>
      </w:tr>
      <w:tr w:rsidR="00AB6E89" w:rsidRPr="00AB6E89" w14:paraId="5EBD7AD3" w14:textId="77777777" w:rsidTr="00AB6E89">
        <w:trPr>
          <w:trHeight w:val="320"/>
        </w:trPr>
        <w:tc>
          <w:tcPr>
            <w:tcW w:w="1960" w:type="dxa"/>
            <w:tcBorders>
              <w:top w:val="nil"/>
              <w:left w:val="nil"/>
              <w:bottom w:val="nil"/>
              <w:right w:val="nil"/>
            </w:tcBorders>
            <w:shd w:val="clear" w:color="auto" w:fill="auto"/>
            <w:noWrap/>
            <w:vAlign w:val="bottom"/>
            <w:hideMark/>
          </w:tcPr>
          <w:p w14:paraId="658CFB67" w14:textId="77777777" w:rsidR="00AB6E89" w:rsidRPr="00AB6E89" w:rsidRDefault="00AB6E89" w:rsidP="00AB6E89">
            <w:pPr>
              <w:rPr>
                <w:rFonts w:eastAsia="Times New Roman"/>
                <w:color w:val="000000"/>
              </w:rPr>
            </w:pPr>
            <w:r w:rsidRPr="00AB6E89">
              <w:rPr>
                <w:rFonts w:eastAsia="Times New Roman"/>
                <w:color w:val="000000"/>
              </w:rPr>
              <w:t>Water Hyssop</w:t>
            </w:r>
          </w:p>
        </w:tc>
        <w:tc>
          <w:tcPr>
            <w:tcW w:w="2340" w:type="dxa"/>
            <w:tcBorders>
              <w:top w:val="nil"/>
              <w:left w:val="nil"/>
              <w:bottom w:val="nil"/>
              <w:right w:val="nil"/>
            </w:tcBorders>
            <w:shd w:val="clear" w:color="auto" w:fill="auto"/>
            <w:noWrap/>
            <w:vAlign w:val="bottom"/>
            <w:hideMark/>
          </w:tcPr>
          <w:p w14:paraId="6C958C2F" w14:textId="77777777" w:rsidR="00AB6E89" w:rsidRPr="00AB6E89" w:rsidRDefault="00AB6E89" w:rsidP="00AB6E89">
            <w:pPr>
              <w:rPr>
                <w:rFonts w:eastAsia="Times New Roman"/>
                <w:color w:val="000000"/>
              </w:rPr>
            </w:pPr>
            <w:r w:rsidRPr="00AB6E89">
              <w:rPr>
                <w:rFonts w:eastAsia="Times New Roman"/>
                <w:color w:val="000000"/>
              </w:rPr>
              <w:t>ʻAeʻae</w:t>
            </w:r>
          </w:p>
        </w:tc>
        <w:tc>
          <w:tcPr>
            <w:tcW w:w="2780" w:type="dxa"/>
            <w:tcBorders>
              <w:top w:val="nil"/>
              <w:left w:val="nil"/>
              <w:bottom w:val="nil"/>
              <w:right w:val="nil"/>
            </w:tcBorders>
            <w:shd w:val="clear" w:color="auto" w:fill="auto"/>
            <w:noWrap/>
            <w:vAlign w:val="bottom"/>
            <w:hideMark/>
          </w:tcPr>
          <w:p w14:paraId="402FEB3F" w14:textId="77777777" w:rsidR="00AB6E89" w:rsidRPr="00AB6E89" w:rsidRDefault="00AB6E89" w:rsidP="00AB6E89">
            <w:pPr>
              <w:rPr>
                <w:rFonts w:eastAsia="Times New Roman"/>
                <w:color w:val="000000"/>
              </w:rPr>
            </w:pPr>
            <w:r w:rsidRPr="00AB6E89">
              <w:rPr>
                <w:rFonts w:eastAsia="Times New Roman"/>
                <w:color w:val="000000"/>
              </w:rPr>
              <w:t>Bacopa monnieri</w:t>
            </w:r>
          </w:p>
        </w:tc>
        <w:tc>
          <w:tcPr>
            <w:tcW w:w="1300" w:type="dxa"/>
            <w:tcBorders>
              <w:top w:val="nil"/>
              <w:left w:val="nil"/>
              <w:bottom w:val="nil"/>
              <w:right w:val="nil"/>
            </w:tcBorders>
            <w:shd w:val="clear" w:color="auto" w:fill="auto"/>
            <w:noWrap/>
            <w:vAlign w:val="bottom"/>
            <w:hideMark/>
          </w:tcPr>
          <w:p w14:paraId="0960B99D" w14:textId="77777777" w:rsidR="00AB6E89" w:rsidRPr="00AB6E89" w:rsidRDefault="00AB6E89" w:rsidP="00AB6E89">
            <w:pPr>
              <w:rPr>
                <w:rFonts w:eastAsia="Times New Roman"/>
                <w:color w:val="000000"/>
              </w:rPr>
            </w:pPr>
          </w:p>
        </w:tc>
      </w:tr>
      <w:tr w:rsidR="00AB6E89" w:rsidRPr="00AB6E89" w14:paraId="72FBDC27" w14:textId="77777777" w:rsidTr="00AB6E89">
        <w:trPr>
          <w:trHeight w:val="320"/>
        </w:trPr>
        <w:tc>
          <w:tcPr>
            <w:tcW w:w="1960" w:type="dxa"/>
            <w:tcBorders>
              <w:top w:val="nil"/>
              <w:left w:val="nil"/>
              <w:bottom w:val="nil"/>
              <w:right w:val="nil"/>
            </w:tcBorders>
            <w:shd w:val="clear" w:color="auto" w:fill="auto"/>
            <w:noWrap/>
            <w:vAlign w:val="bottom"/>
            <w:hideMark/>
          </w:tcPr>
          <w:p w14:paraId="261DD2BC" w14:textId="77777777" w:rsidR="00AB6E89" w:rsidRPr="00AB6E89" w:rsidRDefault="00AB6E89" w:rsidP="00AB6E89">
            <w:pPr>
              <w:rPr>
                <w:rFonts w:eastAsia="Times New Roman"/>
                <w:color w:val="000000"/>
              </w:rPr>
            </w:pPr>
            <w:r w:rsidRPr="00AB6E89">
              <w:rPr>
                <w:rFonts w:eastAsia="Times New Roman"/>
                <w:color w:val="000000"/>
              </w:rPr>
              <w:t>Seashore rushgrass</w:t>
            </w:r>
          </w:p>
        </w:tc>
        <w:tc>
          <w:tcPr>
            <w:tcW w:w="2340" w:type="dxa"/>
            <w:tcBorders>
              <w:top w:val="nil"/>
              <w:left w:val="nil"/>
              <w:bottom w:val="nil"/>
              <w:right w:val="nil"/>
            </w:tcBorders>
            <w:shd w:val="clear" w:color="auto" w:fill="auto"/>
            <w:noWrap/>
            <w:vAlign w:val="bottom"/>
            <w:hideMark/>
          </w:tcPr>
          <w:p w14:paraId="612A4738" w14:textId="77777777" w:rsidR="00AB6E89" w:rsidRPr="00AB6E89" w:rsidRDefault="00AB6E89" w:rsidP="00AB6E89">
            <w:pPr>
              <w:rPr>
                <w:rFonts w:eastAsia="Times New Roman"/>
                <w:color w:val="000000"/>
              </w:rPr>
            </w:pPr>
            <w:r w:rsidRPr="00AB6E89">
              <w:rPr>
                <w:rFonts w:eastAsia="Times New Roman"/>
                <w:color w:val="000000"/>
              </w:rPr>
              <w:t>ʻAkiʻaki</w:t>
            </w:r>
          </w:p>
        </w:tc>
        <w:tc>
          <w:tcPr>
            <w:tcW w:w="2780" w:type="dxa"/>
            <w:tcBorders>
              <w:top w:val="nil"/>
              <w:left w:val="nil"/>
              <w:bottom w:val="nil"/>
              <w:right w:val="nil"/>
            </w:tcBorders>
            <w:shd w:val="clear" w:color="auto" w:fill="auto"/>
            <w:noWrap/>
            <w:vAlign w:val="bottom"/>
            <w:hideMark/>
          </w:tcPr>
          <w:p w14:paraId="2DFB0FC7" w14:textId="77777777" w:rsidR="00AB6E89" w:rsidRPr="00AB6E89" w:rsidRDefault="00AB6E89" w:rsidP="00AB6E89">
            <w:pPr>
              <w:rPr>
                <w:rFonts w:eastAsia="Times New Roman"/>
                <w:color w:val="000000"/>
              </w:rPr>
            </w:pPr>
            <w:r w:rsidRPr="00AB6E89">
              <w:rPr>
                <w:rFonts w:eastAsia="Times New Roman"/>
                <w:color w:val="000000"/>
              </w:rPr>
              <w:t>Sporobolus virginicus</w:t>
            </w:r>
          </w:p>
        </w:tc>
        <w:tc>
          <w:tcPr>
            <w:tcW w:w="1300" w:type="dxa"/>
            <w:tcBorders>
              <w:top w:val="nil"/>
              <w:left w:val="nil"/>
              <w:bottom w:val="nil"/>
              <w:right w:val="nil"/>
            </w:tcBorders>
            <w:shd w:val="clear" w:color="auto" w:fill="auto"/>
            <w:noWrap/>
            <w:vAlign w:val="bottom"/>
            <w:hideMark/>
          </w:tcPr>
          <w:p w14:paraId="1399165E" w14:textId="77777777" w:rsidR="00AB6E89" w:rsidRPr="00AB6E89" w:rsidRDefault="00AB6E89" w:rsidP="00AB6E89">
            <w:pPr>
              <w:rPr>
                <w:rFonts w:eastAsia="Times New Roman"/>
                <w:color w:val="000000"/>
              </w:rPr>
            </w:pPr>
          </w:p>
        </w:tc>
      </w:tr>
      <w:tr w:rsidR="00AB6E89" w:rsidRPr="00AB6E89" w14:paraId="0340E080" w14:textId="77777777" w:rsidTr="00AB6E89">
        <w:trPr>
          <w:trHeight w:val="320"/>
        </w:trPr>
        <w:tc>
          <w:tcPr>
            <w:tcW w:w="1960" w:type="dxa"/>
            <w:tcBorders>
              <w:top w:val="nil"/>
              <w:left w:val="nil"/>
              <w:bottom w:val="nil"/>
              <w:right w:val="nil"/>
            </w:tcBorders>
            <w:shd w:val="clear" w:color="auto" w:fill="auto"/>
            <w:noWrap/>
            <w:vAlign w:val="bottom"/>
            <w:hideMark/>
          </w:tcPr>
          <w:p w14:paraId="4339B35D" w14:textId="77777777" w:rsidR="00AB6E89" w:rsidRPr="00AB6E89" w:rsidRDefault="00AB6E89" w:rsidP="00AB6E89">
            <w:pPr>
              <w:rPr>
                <w:rFonts w:eastAsia="Times New Roman"/>
                <w:color w:val="000000"/>
              </w:rPr>
            </w:pPr>
            <w:r w:rsidRPr="00AB6E89">
              <w:rPr>
                <w:rFonts w:eastAsia="Times New Roman"/>
                <w:color w:val="000000"/>
              </w:rPr>
              <w:t>East Maui ʻAkoko</w:t>
            </w:r>
          </w:p>
        </w:tc>
        <w:tc>
          <w:tcPr>
            <w:tcW w:w="2340" w:type="dxa"/>
            <w:tcBorders>
              <w:top w:val="nil"/>
              <w:left w:val="nil"/>
              <w:bottom w:val="nil"/>
              <w:right w:val="nil"/>
            </w:tcBorders>
            <w:shd w:val="clear" w:color="auto" w:fill="auto"/>
            <w:noWrap/>
            <w:vAlign w:val="bottom"/>
            <w:hideMark/>
          </w:tcPr>
          <w:p w14:paraId="17A2BF8B" w14:textId="77777777" w:rsidR="00AB6E89" w:rsidRPr="00AB6E89" w:rsidRDefault="00AB6E89" w:rsidP="00AB6E89">
            <w:pPr>
              <w:rPr>
                <w:rFonts w:eastAsia="Times New Roman"/>
                <w:color w:val="000000"/>
              </w:rPr>
            </w:pPr>
            <w:r w:rsidRPr="00AB6E89">
              <w:rPr>
                <w:rFonts w:eastAsia="Times New Roman"/>
                <w:color w:val="000000"/>
              </w:rPr>
              <w:t>ʻAkoko</w:t>
            </w:r>
          </w:p>
        </w:tc>
        <w:tc>
          <w:tcPr>
            <w:tcW w:w="2780" w:type="dxa"/>
            <w:tcBorders>
              <w:top w:val="nil"/>
              <w:left w:val="nil"/>
              <w:bottom w:val="nil"/>
              <w:right w:val="nil"/>
            </w:tcBorders>
            <w:shd w:val="clear" w:color="auto" w:fill="auto"/>
            <w:noWrap/>
            <w:vAlign w:val="bottom"/>
            <w:hideMark/>
          </w:tcPr>
          <w:p w14:paraId="599AF948" w14:textId="77777777" w:rsidR="00AB6E89" w:rsidRPr="00AB6E89" w:rsidRDefault="00AB6E89" w:rsidP="00AB6E89">
            <w:pPr>
              <w:rPr>
                <w:rFonts w:eastAsia="Times New Roman"/>
                <w:color w:val="000000"/>
              </w:rPr>
            </w:pPr>
            <w:r w:rsidRPr="00AB6E89">
              <w:rPr>
                <w:rFonts w:eastAsia="Times New Roman"/>
                <w:color w:val="000000"/>
              </w:rPr>
              <w:t>Euphorbia celastroides var. laechiensis</w:t>
            </w:r>
          </w:p>
        </w:tc>
        <w:tc>
          <w:tcPr>
            <w:tcW w:w="1300" w:type="dxa"/>
            <w:tcBorders>
              <w:top w:val="nil"/>
              <w:left w:val="nil"/>
              <w:bottom w:val="nil"/>
              <w:right w:val="nil"/>
            </w:tcBorders>
            <w:shd w:val="clear" w:color="auto" w:fill="auto"/>
            <w:noWrap/>
            <w:vAlign w:val="bottom"/>
            <w:hideMark/>
          </w:tcPr>
          <w:p w14:paraId="295A2B6E"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222C003C" w14:textId="77777777" w:rsidTr="00AB6E89">
        <w:trPr>
          <w:trHeight w:val="320"/>
        </w:trPr>
        <w:tc>
          <w:tcPr>
            <w:tcW w:w="1960" w:type="dxa"/>
            <w:tcBorders>
              <w:top w:val="nil"/>
              <w:left w:val="nil"/>
              <w:bottom w:val="nil"/>
              <w:right w:val="nil"/>
            </w:tcBorders>
            <w:shd w:val="clear" w:color="auto" w:fill="auto"/>
            <w:noWrap/>
            <w:vAlign w:val="bottom"/>
            <w:hideMark/>
          </w:tcPr>
          <w:p w14:paraId="6AF13131" w14:textId="77777777" w:rsidR="00AB6E89" w:rsidRPr="00AB6E89" w:rsidRDefault="00AB6E89" w:rsidP="00AB6E89">
            <w:pPr>
              <w:rPr>
                <w:rFonts w:eastAsia="Times New Roman"/>
                <w:color w:val="000000"/>
              </w:rPr>
            </w:pPr>
            <w:r w:rsidRPr="00AB6E89">
              <w:rPr>
                <w:rFonts w:eastAsia="Times New Roman"/>
                <w:color w:val="000000"/>
              </w:rPr>
              <w:t>Sea purslane</w:t>
            </w:r>
          </w:p>
        </w:tc>
        <w:tc>
          <w:tcPr>
            <w:tcW w:w="2340" w:type="dxa"/>
            <w:tcBorders>
              <w:top w:val="nil"/>
              <w:left w:val="nil"/>
              <w:bottom w:val="nil"/>
              <w:right w:val="nil"/>
            </w:tcBorders>
            <w:shd w:val="clear" w:color="auto" w:fill="auto"/>
            <w:noWrap/>
            <w:vAlign w:val="bottom"/>
            <w:hideMark/>
          </w:tcPr>
          <w:p w14:paraId="41F90277" w14:textId="77777777" w:rsidR="00AB6E89" w:rsidRPr="00AB6E89" w:rsidRDefault="00AB6E89" w:rsidP="00AB6E89">
            <w:pPr>
              <w:rPr>
                <w:rFonts w:eastAsia="Times New Roman"/>
                <w:color w:val="000000"/>
              </w:rPr>
            </w:pPr>
            <w:r w:rsidRPr="00AB6E89">
              <w:rPr>
                <w:rFonts w:eastAsia="Times New Roman"/>
                <w:color w:val="000000"/>
              </w:rPr>
              <w:t>ʻAkulikuli</w:t>
            </w:r>
          </w:p>
        </w:tc>
        <w:tc>
          <w:tcPr>
            <w:tcW w:w="4080" w:type="dxa"/>
            <w:gridSpan w:val="2"/>
            <w:tcBorders>
              <w:top w:val="nil"/>
              <w:left w:val="nil"/>
              <w:bottom w:val="nil"/>
              <w:right w:val="nil"/>
            </w:tcBorders>
            <w:shd w:val="clear" w:color="auto" w:fill="auto"/>
            <w:noWrap/>
            <w:vAlign w:val="bottom"/>
            <w:hideMark/>
          </w:tcPr>
          <w:p w14:paraId="08E05BBC" w14:textId="77777777" w:rsidR="00AB6E89" w:rsidRPr="00AB6E89" w:rsidRDefault="00AB6E89" w:rsidP="00AB6E89">
            <w:pPr>
              <w:rPr>
                <w:rFonts w:eastAsia="Times New Roman"/>
                <w:color w:val="000000"/>
              </w:rPr>
            </w:pPr>
            <w:r w:rsidRPr="00AB6E89">
              <w:rPr>
                <w:rFonts w:eastAsia="Times New Roman"/>
                <w:color w:val="000000"/>
              </w:rPr>
              <w:t>Sesuvium portulacastrum</w:t>
            </w:r>
          </w:p>
        </w:tc>
      </w:tr>
      <w:tr w:rsidR="00AB6E89" w:rsidRPr="00AB6E89" w14:paraId="390B2F62" w14:textId="77777777" w:rsidTr="00AB6E89">
        <w:trPr>
          <w:trHeight w:val="320"/>
        </w:trPr>
        <w:tc>
          <w:tcPr>
            <w:tcW w:w="1960" w:type="dxa"/>
            <w:tcBorders>
              <w:top w:val="nil"/>
              <w:left w:val="nil"/>
              <w:bottom w:val="nil"/>
              <w:right w:val="nil"/>
            </w:tcBorders>
            <w:shd w:val="clear" w:color="auto" w:fill="auto"/>
            <w:noWrap/>
            <w:vAlign w:val="bottom"/>
            <w:hideMark/>
          </w:tcPr>
          <w:p w14:paraId="0D11B57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7B6B94DB" w14:textId="77777777" w:rsidR="00AB6E89" w:rsidRPr="00AB6E89" w:rsidRDefault="00AB6E89" w:rsidP="00AB6E89">
            <w:pPr>
              <w:rPr>
                <w:rFonts w:eastAsia="Times New Roman"/>
                <w:color w:val="000000"/>
              </w:rPr>
            </w:pPr>
            <w:r w:rsidRPr="00AB6E89">
              <w:rPr>
                <w:rFonts w:eastAsia="Times New Roman"/>
                <w:color w:val="000000"/>
              </w:rPr>
              <w:t>ʻAnaunau</w:t>
            </w:r>
          </w:p>
        </w:tc>
        <w:tc>
          <w:tcPr>
            <w:tcW w:w="2780" w:type="dxa"/>
            <w:tcBorders>
              <w:top w:val="nil"/>
              <w:left w:val="nil"/>
              <w:bottom w:val="nil"/>
              <w:right w:val="nil"/>
            </w:tcBorders>
            <w:shd w:val="clear" w:color="auto" w:fill="auto"/>
            <w:noWrap/>
            <w:vAlign w:val="bottom"/>
            <w:hideMark/>
          </w:tcPr>
          <w:p w14:paraId="693A94B6" w14:textId="77777777" w:rsidR="00AB6E89" w:rsidRPr="00AB6E89" w:rsidRDefault="00AB6E89" w:rsidP="00AB6E89">
            <w:pPr>
              <w:rPr>
                <w:rFonts w:eastAsia="Times New Roman"/>
                <w:color w:val="000000"/>
              </w:rPr>
            </w:pPr>
            <w:r w:rsidRPr="00AB6E89">
              <w:rPr>
                <w:rFonts w:eastAsia="Times New Roman"/>
                <w:color w:val="000000"/>
              </w:rPr>
              <w:t>Lepidium bedentatum</w:t>
            </w:r>
          </w:p>
        </w:tc>
        <w:tc>
          <w:tcPr>
            <w:tcW w:w="1300" w:type="dxa"/>
            <w:tcBorders>
              <w:top w:val="nil"/>
              <w:left w:val="nil"/>
              <w:bottom w:val="nil"/>
              <w:right w:val="nil"/>
            </w:tcBorders>
            <w:shd w:val="clear" w:color="auto" w:fill="auto"/>
            <w:noWrap/>
            <w:vAlign w:val="bottom"/>
            <w:hideMark/>
          </w:tcPr>
          <w:p w14:paraId="0767ED67" w14:textId="77777777" w:rsidR="00AB6E89" w:rsidRPr="00AB6E89" w:rsidRDefault="00AB6E89" w:rsidP="00AB6E89">
            <w:pPr>
              <w:rPr>
                <w:rFonts w:eastAsia="Times New Roman"/>
                <w:color w:val="000000"/>
              </w:rPr>
            </w:pPr>
            <w:r w:rsidRPr="00AB6E89">
              <w:rPr>
                <w:rFonts w:eastAsia="Times New Roman"/>
                <w:color w:val="000000"/>
              </w:rPr>
              <w:t>V</w:t>
            </w:r>
          </w:p>
        </w:tc>
      </w:tr>
      <w:tr w:rsidR="00AB6E89" w:rsidRPr="00AB6E89" w14:paraId="4BD298C6" w14:textId="77777777" w:rsidTr="00AB6E89">
        <w:trPr>
          <w:trHeight w:val="320"/>
        </w:trPr>
        <w:tc>
          <w:tcPr>
            <w:tcW w:w="1960" w:type="dxa"/>
            <w:tcBorders>
              <w:top w:val="nil"/>
              <w:left w:val="nil"/>
              <w:bottom w:val="nil"/>
              <w:right w:val="nil"/>
            </w:tcBorders>
            <w:shd w:val="clear" w:color="auto" w:fill="auto"/>
            <w:noWrap/>
            <w:vAlign w:val="bottom"/>
            <w:hideMark/>
          </w:tcPr>
          <w:p w14:paraId="7D258775"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23CA90F0" w14:textId="77777777" w:rsidR="00AB6E89" w:rsidRPr="00AB6E89" w:rsidRDefault="00AB6E89" w:rsidP="00AB6E89">
            <w:pPr>
              <w:rPr>
                <w:rFonts w:eastAsia="Times New Roman"/>
                <w:color w:val="000000"/>
              </w:rPr>
            </w:pPr>
            <w:r w:rsidRPr="00AB6E89">
              <w:rPr>
                <w:rFonts w:eastAsia="Times New Roman"/>
                <w:color w:val="000000"/>
              </w:rPr>
              <w:t>ʻEnaʻena</w:t>
            </w:r>
          </w:p>
        </w:tc>
        <w:tc>
          <w:tcPr>
            <w:tcW w:w="4080" w:type="dxa"/>
            <w:gridSpan w:val="2"/>
            <w:tcBorders>
              <w:top w:val="nil"/>
              <w:left w:val="nil"/>
              <w:bottom w:val="nil"/>
              <w:right w:val="nil"/>
            </w:tcBorders>
            <w:shd w:val="clear" w:color="auto" w:fill="auto"/>
            <w:noWrap/>
            <w:vAlign w:val="bottom"/>
            <w:hideMark/>
          </w:tcPr>
          <w:p w14:paraId="2D26FD5D" w14:textId="77777777" w:rsidR="00AB6E89" w:rsidRPr="00AB6E89" w:rsidRDefault="00AB6E89" w:rsidP="00AB6E89">
            <w:pPr>
              <w:rPr>
                <w:rFonts w:eastAsia="Times New Roman"/>
                <w:color w:val="000000"/>
              </w:rPr>
            </w:pPr>
            <w:r w:rsidRPr="00AB6E89">
              <w:rPr>
                <w:rFonts w:eastAsia="Times New Roman"/>
                <w:color w:val="000000"/>
              </w:rPr>
              <w:t>Psuedognaphalium sandwicensium</w:t>
            </w:r>
          </w:p>
        </w:tc>
      </w:tr>
      <w:tr w:rsidR="00AB6E89" w:rsidRPr="00AB6E89" w14:paraId="4188A868" w14:textId="77777777" w:rsidTr="00AB6E89">
        <w:trPr>
          <w:trHeight w:val="320"/>
        </w:trPr>
        <w:tc>
          <w:tcPr>
            <w:tcW w:w="1960" w:type="dxa"/>
            <w:tcBorders>
              <w:top w:val="nil"/>
              <w:left w:val="nil"/>
              <w:bottom w:val="nil"/>
              <w:right w:val="nil"/>
            </w:tcBorders>
            <w:shd w:val="clear" w:color="auto" w:fill="auto"/>
            <w:noWrap/>
            <w:vAlign w:val="bottom"/>
            <w:hideMark/>
          </w:tcPr>
          <w:p w14:paraId="693BC269"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9E3839"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34DFA2C6" w14:textId="77777777" w:rsidR="00AB6E89" w:rsidRPr="00AB6E89" w:rsidRDefault="00AB6E89" w:rsidP="00AB6E89">
            <w:pPr>
              <w:rPr>
                <w:rFonts w:eastAsia="Times New Roman"/>
                <w:color w:val="000000"/>
              </w:rPr>
            </w:pPr>
            <w:r w:rsidRPr="00AB6E89">
              <w:rPr>
                <w:rFonts w:eastAsia="Times New Roman"/>
                <w:color w:val="000000"/>
              </w:rPr>
              <w:t>Portulaca molokiniensis</w:t>
            </w:r>
          </w:p>
        </w:tc>
        <w:tc>
          <w:tcPr>
            <w:tcW w:w="1300" w:type="dxa"/>
            <w:tcBorders>
              <w:top w:val="nil"/>
              <w:left w:val="nil"/>
              <w:bottom w:val="nil"/>
              <w:right w:val="nil"/>
            </w:tcBorders>
            <w:shd w:val="clear" w:color="auto" w:fill="auto"/>
            <w:noWrap/>
            <w:vAlign w:val="bottom"/>
            <w:hideMark/>
          </w:tcPr>
          <w:p w14:paraId="02744506"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4EDA999" w14:textId="77777777" w:rsidTr="00AB6E89">
        <w:trPr>
          <w:trHeight w:val="320"/>
        </w:trPr>
        <w:tc>
          <w:tcPr>
            <w:tcW w:w="1960" w:type="dxa"/>
            <w:tcBorders>
              <w:top w:val="nil"/>
              <w:left w:val="nil"/>
              <w:bottom w:val="nil"/>
              <w:right w:val="nil"/>
            </w:tcBorders>
            <w:shd w:val="clear" w:color="auto" w:fill="auto"/>
            <w:noWrap/>
            <w:vAlign w:val="bottom"/>
            <w:hideMark/>
          </w:tcPr>
          <w:p w14:paraId="32B18496" w14:textId="77777777" w:rsidR="00AB6E89" w:rsidRPr="00AB6E89" w:rsidRDefault="00AB6E89" w:rsidP="00AB6E89">
            <w:pPr>
              <w:rPr>
                <w:rFonts w:eastAsia="Times New Roman"/>
                <w:color w:val="000000"/>
              </w:rPr>
            </w:pPr>
            <w:r w:rsidRPr="00AB6E89">
              <w:rPr>
                <w:rFonts w:eastAsia="Times New Roman"/>
                <w:color w:val="000000"/>
              </w:rPr>
              <w:t>Pigweed</w:t>
            </w:r>
          </w:p>
        </w:tc>
        <w:tc>
          <w:tcPr>
            <w:tcW w:w="2340" w:type="dxa"/>
            <w:tcBorders>
              <w:top w:val="nil"/>
              <w:left w:val="nil"/>
              <w:bottom w:val="nil"/>
              <w:right w:val="nil"/>
            </w:tcBorders>
            <w:shd w:val="clear" w:color="auto" w:fill="auto"/>
            <w:noWrap/>
            <w:vAlign w:val="bottom"/>
            <w:hideMark/>
          </w:tcPr>
          <w:p w14:paraId="5F384110"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0C24E319" w14:textId="77777777" w:rsidR="00AB6E89" w:rsidRPr="00AB6E89" w:rsidRDefault="00AB6E89" w:rsidP="00AB6E89">
            <w:pPr>
              <w:rPr>
                <w:rFonts w:eastAsia="Times New Roman"/>
                <w:color w:val="000000"/>
              </w:rPr>
            </w:pPr>
            <w:r w:rsidRPr="00AB6E89">
              <w:rPr>
                <w:rFonts w:eastAsia="Times New Roman"/>
                <w:color w:val="000000"/>
              </w:rPr>
              <w:t>Portulaca lutea</w:t>
            </w:r>
          </w:p>
        </w:tc>
        <w:tc>
          <w:tcPr>
            <w:tcW w:w="1300" w:type="dxa"/>
            <w:tcBorders>
              <w:top w:val="nil"/>
              <w:left w:val="nil"/>
              <w:bottom w:val="nil"/>
              <w:right w:val="nil"/>
            </w:tcBorders>
            <w:shd w:val="clear" w:color="auto" w:fill="auto"/>
            <w:noWrap/>
            <w:vAlign w:val="bottom"/>
            <w:hideMark/>
          </w:tcPr>
          <w:p w14:paraId="7E28F937" w14:textId="77777777" w:rsidR="00AB6E89" w:rsidRPr="00AB6E89" w:rsidRDefault="00AB6E89" w:rsidP="00AB6E89">
            <w:pPr>
              <w:rPr>
                <w:rFonts w:eastAsia="Times New Roman"/>
                <w:color w:val="000000"/>
              </w:rPr>
            </w:pPr>
          </w:p>
        </w:tc>
      </w:tr>
      <w:tr w:rsidR="00AB6E89" w:rsidRPr="00AB6E89" w14:paraId="0972BEDD" w14:textId="77777777" w:rsidTr="00AB6E89">
        <w:trPr>
          <w:trHeight w:val="320"/>
        </w:trPr>
        <w:tc>
          <w:tcPr>
            <w:tcW w:w="1960" w:type="dxa"/>
            <w:tcBorders>
              <w:top w:val="nil"/>
              <w:left w:val="nil"/>
              <w:bottom w:val="nil"/>
              <w:right w:val="nil"/>
            </w:tcBorders>
            <w:shd w:val="clear" w:color="auto" w:fill="auto"/>
            <w:noWrap/>
            <w:vAlign w:val="bottom"/>
            <w:hideMark/>
          </w:tcPr>
          <w:p w14:paraId="2C8FF460" w14:textId="77777777" w:rsidR="00AB6E89" w:rsidRPr="00AB6E89" w:rsidRDefault="00AB6E89" w:rsidP="00AB6E89">
            <w:pPr>
              <w:rPr>
                <w:rFonts w:eastAsia="Times New Roman"/>
                <w:color w:val="000000"/>
              </w:rPr>
            </w:pPr>
            <w:r w:rsidRPr="00AB6E89">
              <w:rPr>
                <w:rFonts w:eastAsia="Times New Roman"/>
                <w:color w:val="000000"/>
              </w:rPr>
              <w:t>Hairy Purslane</w:t>
            </w:r>
          </w:p>
        </w:tc>
        <w:tc>
          <w:tcPr>
            <w:tcW w:w="2340" w:type="dxa"/>
            <w:tcBorders>
              <w:top w:val="nil"/>
              <w:left w:val="nil"/>
              <w:bottom w:val="nil"/>
              <w:right w:val="nil"/>
            </w:tcBorders>
            <w:shd w:val="clear" w:color="auto" w:fill="auto"/>
            <w:noWrap/>
            <w:vAlign w:val="bottom"/>
            <w:hideMark/>
          </w:tcPr>
          <w:p w14:paraId="299EDDA5" w14:textId="77777777" w:rsidR="00AB6E89" w:rsidRPr="00AB6E89" w:rsidRDefault="00AB6E89" w:rsidP="00AB6E89">
            <w:pPr>
              <w:rPr>
                <w:rFonts w:eastAsia="Times New Roman"/>
                <w:color w:val="000000"/>
              </w:rPr>
            </w:pPr>
            <w:r w:rsidRPr="00AB6E89">
              <w:rPr>
                <w:rFonts w:eastAsia="Times New Roman"/>
                <w:color w:val="000000"/>
              </w:rPr>
              <w:t>ʻIhi</w:t>
            </w:r>
          </w:p>
        </w:tc>
        <w:tc>
          <w:tcPr>
            <w:tcW w:w="2780" w:type="dxa"/>
            <w:tcBorders>
              <w:top w:val="nil"/>
              <w:left w:val="nil"/>
              <w:bottom w:val="nil"/>
              <w:right w:val="nil"/>
            </w:tcBorders>
            <w:shd w:val="clear" w:color="auto" w:fill="auto"/>
            <w:noWrap/>
            <w:vAlign w:val="bottom"/>
            <w:hideMark/>
          </w:tcPr>
          <w:p w14:paraId="4EA9C374" w14:textId="77777777" w:rsidR="00AB6E89" w:rsidRPr="00AB6E89" w:rsidRDefault="00AB6E89" w:rsidP="00AB6E89">
            <w:pPr>
              <w:rPr>
                <w:rFonts w:eastAsia="Times New Roman"/>
                <w:color w:val="000000"/>
              </w:rPr>
            </w:pPr>
            <w:r w:rsidRPr="00AB6E89">
              <w:rPr>
                <w:rFonts w:eastAsia="Times New Roman"/>
                <w:color w:val="000000"/>
              </w:rPr>
              <w:t>Portulaca villosa</w:t>
            </w:r>
          </w:p>
        </w:tc>
        <w:tc>
          <w:tcPr>
            <w:tcW w:w="1300" w:type="dxa"/>
            <w:tcBorders>
              <w:top w:val="nil"/>
              <w:left w:val="nil"/>
              <w:bottom w:val="nil"/>
              <w:right w:val="nil"/>
            </w:tcBorders>
            <w:shd w:val="clear" w:color="auto" w:fill="auto"/>
            <w:noWrap/>
            <w:vAlign w:val="bottom"/>
            <w:hideMark/>
          </w:tcPr>
          <w:p w14:paraId="61BC220A"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A4EB1CF" w14:textId="77777777" w:rsidTr="00AB6E89">
        <w:trPr>
          <w:trHeight w:val="320"/>
        </w:trPr>
        <w:tc>
          <w:tcPr>
            <w:tcW w:w="1960" w:type="dxa"/>
            <w:tcBorders>
              <w:top w:val="nil"/>
              <w:left w:val="nil"/>
              <w:bottom w:val="nil"/>
              <w:right w:val="nil"/>
            </w:tcBorders>
            <w:shd w:val="clear" w:color="auto" w:fill="auto"/>
            <w:noWrap/>
            <w:vAlign w:val="bottom"/>
            <w:hideMark/>
          </w:tcPr>
          <w:p w14:paraId="1210E6F9" w14:textId="77777777" w:rsidR="00AB6E89" w:rsidRPr="00AB6E89" w:rsidRDefault="00AB6E89" w:rsidP="00AB6E89">
            <w:pPr>
              <w:rPr>
                <w:rFonts w:eastAsia="Times New Roman"/>
                <w:color w:val="000000"/>
              </w:rPr>
            </w:pPr>
            <w:r w:rsidRPr="00AB6E89">
              <w:rPr>
                <w:rFonts w:eastAsia="Times New Roman"/>
                <w:color w:val="000000"/>
              </w:rPr>
              <w:lastRenderedPageBreak/>
              <w:t>Kilauea Portulaca</w:t>
            </w:r>
          </w:p>
        </w:tc>
        <w:tc>
          <w:tcPr>
            <w:tcW w:w="2340" w:type="dxa"/>
            <w:tcBorders>
              <w:top w:val="nil"/>
              <w:left w:val="nil"/>
              <w:bottom w:val="nil"/>
              <w:right w:val="nil"/>
            </w:tcBorders>
            <w:shd w:val="clear" w:color="auto" w:fill="auto"/>
            <w:noWrap/>
            <w:vAlign w:val="bottom"/>
            <w:hideMark/>
          </w:tcPr>
          <w:p w14:paraId="2D79AB43" w14:textId="77777777" w:rsidR="00AB6E89" w:rsidRPr="00AB6E89" w:rsidRDefault="00AB6E89" w:rsidP="00AB6E89">
            <w:pPr>
              <w:rPr>
                <w:rFonts w:eastAsia="Times New Roman"/>
                <w:color w:val="000000"/>
              </w:rPr>
            </w:pPr>
            <w:r w:rsidRPr="00AB6E89">
              <w:rPr>
                <w:rFonts w:eastAsia="Times New Roman"/>
                <w:color w:val="000000"/>
              </w:rPr>
              <w:t>ʻIhi makole</w:t>
            </w:r>
          </w:p>
        </w:tc>
        <w:tc>
          <w:tcPr>
            <w:tcW w:w="2780" w:type="dxa"/>
            <w:tcBorders>
              <w:top w:val="nil"/>
              <w:left w:val="nil"/>
              <w:bottom w:val="nil"/>
              <w:right w:val="nil"/>
            </w:tcBorders>
            <w:shd w:val="clear" w:color="auto" w:fill="auto"/>
            <w:noWrap/>
            <w:vAlign w:val="bottom"/>
            <w:hideMark/>
          </w:tcPr>
          <w:p w14:paraId="2FABE3C9" w14:textId="77777777" w:rsidR="00AB6E89" w:rsidRPr="00AB6E89" w:rsidRDefault="00AB6E89" w:rsidP="00AB6E89">
            <w:pPr>
              <w:rPr>
                <w:rFonts w:eastAsia="Times New Roman"/>
                <w:color w:val="000000"/>
              </w:rPr>
            </w:pPr>
            <w:r w:rsidRPr="00AB6E89">
              <w:rPr>
                <w:rFonts w:eastAsia="Times New Roman"/>
                <w:color w:val="000000"/>
              </w:rPr>
              <w:t>Portulaca sclerocarpa</w:t>
            </w:r>
          </w:p>
        </w:tc>
        <w:tc>
          <w:tcPr>
            <w:tcW w:w="1300" w:type="dxa"/>
            <w:tcBorders>
              <w:top w:val="nil"/>
              <w:left w:val="nil"/>
              <w:bottom w:val="nil"/>
              <w:right w:val="nil"/>
            </w:tcBorders>
            <w:shd w:val="clear" w:color="auto" w:fill="auto"/>
            <w:noWrap/>
            <w:vAlign w:val="bottom"/>
            <w:hideMark/>
          </w:tcPr>
          <w:p w14:paraId="704E639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7FA14A22" w14:textId="77777777" w:rsidTr="00AB6E89">
        <w:trPr>
          <w:trHeight w:val="320"/>
        </w:trPr>
        <w:tc>
          <w:tcPr>
            <w:tcW w:w="1960" w:type="dxa"/>
            <w:tcBorders>
              <w:top w:val="nil"/>
              <w:left w:val="nil"/>
              <w:bottom w:val="nil"/>
              <w:right w:val="nil"/>
            </w:tcBorders>
            <w:shd w:val="clear" w:color="auto" w:fill="auto"/>
            <w:noWrap/>
            <w:vAlign w:val="bottom"/>
            <w:hideMark/>
          </w:tcPr>
          <w:p w14:paraId="0807F6B1"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348FA963" w14:textId="77777777" w:rsidR="00AB6E89" w:rsidRPr="00AB6E89" w:rsidRDefault="00AB6E89" w:rsidP="00AB6E89">
            <w:pPr>
              <w:rPr>
                <w:rFonts w:eastAsia="Times New Roman"/>
                <w:color w:val="000000"/>
              </w:rPr>
            </w:pPr>
            <w:r w:rsidRPr="00AB6E89">
              <w:rPr>
                <w:rFonts w:eastAsia="Times New Roman"/>
                <w:color w:val="000000"/>
              </w:rPr>
              <w:t>ʻIlima</w:t>
            </w:r>
          </w:p>
        </w:tc>
        <w:tc>
          <w:tcPr>
            <w:tcW w:w="2780" w:type="dxa"/>
            <w:tcBorders>
              <w:top w:val="nil"/>
              <w:left w:val="nil"/>
              <w:bottom w:val="nil"/>
              <w:right w:val="nil"/>
            </w:tcBorders>
            <w:shd w:val="clear" w:color="auto" w:fill="auto"/>
            <w:noWrap/>
            <w:vAlign w:val="bottom"/>
            <w:hideMark/>
          </w:tcPr>
          <w:p w14:paraId="06620094" w14:textId="77777777" w:rsidR="00AB6E89" w:rsidRPr="00AB6E89" w:rsidRDefault="00AB6E89" w:rsidP="00AB6E89">
            <w:pPr>
              <w:rPr>
                <w:rFonts w:eastAsia="Times New Roman"/>
                <w:color w:val="000000"/>
              </w:rPr>
            </w:pPr>
            <w:r w:rsidRPr="00AB6E89">
              <w:rPr>
                <w:rFonts w:eastAsia="Times New Roman"/>
                <w:color w:val="000000"/>
              </w:rPr>
              <w:t>Sida fallax</w:t>
            </w:r>
          </w:p>
        </w:tc>
        <w:tc>
          <w:tcPr>
            <w:tcW w:w="1300" w:type="dxa"/>
            <w:tcBorders>
              <w:top w:val="nil"/>
              <w:left w:val="nil"/>
              <w:bottom w:val="nil"/>
              <w:right w:val="nil"/>
            </w:tcBorders>
            <w:shd w:val="clear" w:color="auto" w:fill="auto"/>
            <w:noWrap/>
            <w:vAlign w:val="bottom"/>
            <w:hideMark/>
          </w:tcPr>
          <w:p w14:paraId="78BCD76C" w14:textId="77777777" w:rsidR="00AB6E89" w:rsidRPr="00AB6E89" w:rsidRDefault="00AB6E89" w:rsidP="00AB6E89">
            <w:pPr>
              <w:rPr>
                <w:rFonts w:eastAsia="Times New Roman"/>
                <w:color w:val="000000"/>
              </w:rPr>
            </w:pPr>
          </w:p>
        </w:tc>
      </w:tr>
      <w:tr w:rsidR="00AB6E89" w:rsidRPr="00AB6E89" w14:paraId="68CC3AA3" w14:textId="77777777" w:rsidTr="00AB6E89">
        <w:trPr>
          <w:trHeight w:val="320"/>
        </w:trPr>
        <w:tc>
          <w:tcPr>
            <w:tcW w:w="1960" w:type="dxa"/>
            <w:tcBorders>
              <w:top w:val="nil"/>
              <w:left w:val="nil"/>
              <w:bottom w:val="nil"/>
              <w:right w:val="nil"/>
            </w:tcBorders>
            <w:shd w:val="clear" w:color="auto" w:fill="auto"/>
            <w:noWrap/>
            <w:vAlign w:val="bottom"/>
            <w:hideMark/>
          </w:tcPr>
          <w:p w14:paraId="69A5FCF3"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1FE5E732" w14:textId="77777777" w:rsidR="00AB6E89" w:rsidRPr="00AB6E89" w:rsidRDefault="00AB6E89" w:rsidP="00AB6E89">
            <w:pPr>
              <w:rPr>
                <w:rFonts w:eastAsia="Times New Roman"/>
                <w:color w:val="000000"/>
              </w:rPr>
            </w:pPr>
            <w:r w:rsidRPr="00AB6E89">
              <w:rPr>
                <w:rFonts w:eastAsia="Times New Roman"/>
                <w:color w:val="000000"/>
              </w:rPr>
              <w:t>ʻOhai</w:t>
            </w:r>
          </w:p>
        </w:tc>
        <w:tc>
          <w:tcPr>
            <w:tcW w:w="2780" w:type="dxa"/>
            <w:tcBorders>
              <w:top w:val="nil"/>
              <w:left w:val="nil"/>
              <w:bottom w:val="nil"/>
              <w:right w:val="nil"/>
            </w:tcBorders>
            <w:shd w:val="clear" w:color="auto" w:fill="auto"/>
            <w:noWrap/>
            <w:vAlign w:val="bottom"/>
            <w:hideMark/>
          </w:tcPr>
          <w:p w14:paraId="51E338BD" w14:textId="77777777" w:rsidR="00AB6E89" w:rsidRPr="00AB6E89" w:rsidRDefault="00AB6E89" w:rsidP="00AB6E89">
            <w:pPr>
              <w:rPr>
                <w:rFonts w:eastAsia="Times New Roman"/>
                <w:color w:val="000000"/>
              </w:rPr>
            </w:pPr>
            <w:r w:rsidRPr="00AB6E89">
              <w:rPr>
                <w:rFonts w:eastAsia="Times New Roman"/>
                <w:color w:val="000000"/>
              </w:rPr>
              <w:t>Sesbania tomentosa</w:t>
            </w:r>
          </w:p>
        </w:tc>
        <w:tc>
          <w:tcPr>
            <w:tcW w:w="1300" w:type="dxa"/>
            <w:tcBorders>
              <w:top w:val="nil"/>
              <w:left w:val="nil"/>
              <w:bottom w:val="nil"/>
              <w:right w:val="nil"/>
            </w:tcBorders>
            <w:shd w:val="clear" w:color="auto" w:fill="auto"/>
            <w:noWrap/>
            <w:vAlign w:val="bottom"/>
            <w:hideMark/>
          </w:tcPr>
          <w:p w14:paraId="150480C1" w14:textId="77777777" w:rsidR="00AB6E89" w:rsidRPr="00AB6E89" w:rsidRDefault="00AB6E89" w:rsidP="00AB6E89">
            <w:pPr>
              <w:rPr>
                <w:rFonts w:eastAsia="Times New Roman"/>
                <w:color w:val="000000"/>
              </w:rPr>
            </w:pPr>
            <w:r w:rsidRPr="00AB6E89">
              <w:rPr>
                <w:rFonts w:eastAsia="Times New Roman"/>
                <w:color w:val="000000"/>
              </w:rPr>
              <w:t>E</w:t>
            </w:r>
          </w:p>
        </w:tc>
      </w:tr>
      <w:tr w:rsidR="00AB6E89" w:rsidRPr="00AB6E89" w14:paraId="0DEB44CF" w14:textId="77777777" w:rsidTr="00AB6E89">
        <w:trPr>
          <w:trHeight w:val="320"/>
        </w:trPr>
        <w:tc>
          <w:tcPr>
            <w:tcW w:w="1960" w:type="dxa"/>
            <w:tcBorders>
              <w:top w:val="nil"/>
              <w:left w:val="nil"/>
              <w:bottom w:val="nil"/>
              <w:right w:val="nil"/>
            </w:tcBorders>
            <w:shd w:val="clear" w:color="auto" w:fill="auto"/>
            <w:noWrap/>
            <w:vAlign w:val="bottom"/>
            <w:hideMark/>
          </w:tcPr>
          <w:p w14:paraId="7DF266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576027F6" w14:textId="77777777" w:rsidR="00AB6E89" w:rsidRPr="00AB6E89" w:rsidRDefault="00AB6E89" w:rsidP="00AB6E89">
            <w:pPr>
              <w:rPr>
                <w:rFonts w:eastAsia="Times New Roman"/>
                <w:color w:val="000000"/>
              </w:rPr>
            </w:pPr>
            <w:r w:rsidRPr="00AB6E89">
              <w:rPr>
                <w:rFonts w:eastAsia="Times New Roman"/>
                <w:color w:val="000000"/>
              </w:rPr>
              <w:t>ʻOhelo kai</w:t>
            </w:r>
          </w:p>
        </w:tc>
        <w:tc>
          <w:tcPr>
            <w:tcW w:w="2780" w:type="dxa"/>
            <w:tcBorders>
              <w:top w:val="nil"/>
              <w:left w:val="nil"/>
              <w:bottom w:val="nil"/>
              <w:right w:val="nil"/>
            </w:tcBorders>
            <w:shd w:val="clear" w:color="auto" w:fill="auto"/>
            <w:noWrap/>
            <w:vAlign w:val="bottom"/>
            <w:hideMark/>
          </w:tcPr>
          <w:p w14:paraId="1EE9EAE6" w14:textId="77777777" w:rsidR="00AB6E89" w:rsidRPr="00AB6E89" w:rsidRDefault="00AB6E89" w:rsidP="00AB6E89">
            <w:pPr>
              <w:rPr>
                <w:rFonts w:eastAsia="Times New Roman"/>
                <w:color w:val="000000"/>
              </w:rPr>
            </w:pPr>
            <w:r w:rsidRPr="00AB6E89">
              <w:rPr>
                <w:rFonts w:eastAsia="Times New Roman"/>
                <w:color w:val="000000"/>
              </w:rPr>
              <w:t>Lycium sandwicense</w:t>
            </w:r>
          </w:p>
        </w:tc>
        <w:tc>
          <w:tcPr>
            <w:tcW w:w="1300" w:type="dxa"/>
            <w:tcBorders>
              <w:top w:val="nil"/>
              <w:left w:val="nil"/>
              <w:bottom w:val="nil"/>
              <w:right w:val="nil"/>
            </w:tcBorders>
            <w:shd w:val="clear" w:color="auto" w:fill="auto"/>
            <w:noWrap/>
            <w:vAlign w:val="bottom"/>
            <w:hideMark/>
          </w:tcPr>
          <w:p w14:paraId="0EE54DED" w14:textId="77777777" w:rsidR="00AB6E89" w:rsidRPr="00AB6E89" w:rsidRDefault="00AB6E89" w:rsidP="00AB6E89">
            <w:pPr>
              <w:rPr>
                <w:rFonts w:eastAsia="Times New Roman"/>
                <w:color w:val="000000"/>
              </w:rPr>
            </w:pPr>
          </w:p>
        </w:tc>
      </w:tr>
      <w:tr w:rsidR="00AB6E89" w:rsidRPr="00AB6E89" w14:paraId="3F654157" w14:textId="77777777" w:rsidTr="00AB6E89">
        <w:trPr>
          <w:trHeight w:val="320"/>
        </w:trPr>
        <w:tc>
          <w:tcPr>
            <w:tcW w:w="1960" w:type="dxa"/>
            <w:tcBorders>
              <w:top w:val="nil"/>
              <w:left w:val="nil"/>
              <w:bottom w:val="nil"/>
              <w:right w:val="nil"/>
            </w:tcBorders>
            <w:shd w:val="clear" w:color="auto" w:fill="auto"/>
            <w:noWrap/>
            <w:vAlign w:val="bottom"/>
            <w:hideMark/>
          </w:tcPr>
          <w:p w14:paraId="15BB6629" w14:textId="77777777" w:rsidR="00AB6E89" w:rsidRPr="00AB6E89" w:rsidRDefault="00AB6E89" w:rsidP="00AB6E89">
            <w:pPr>
              <w:rPr>
                <w:rFonts w:eastAsia="Times New Roman"/>
              </w:rPr>
            </w:pPr>
          </w:p>
        </w:tc>
        <w:tc>
          <w:tcPr>
            <w:tcW w:w="2340" w:type="dxa"/>
            <w:tcBorders>
              <w:top w:val="nil"/>
              <w:left w:val="nil"/>
              <w:bottom w:val="nil"/>
              <w:right w:val="nil"/>
            </w:tcBorders>
            <w:shd w:val="clear" w:color="auto" w:fill="auto"/>
            <w:noWrap/>
            <w:vAlign w:val="bottom"/>
            <w:hideMark/>
          </w:tcPr>
          <w:p w14:paraId="514AE5C5" w14:textId="77777777" w:rsidR="00AB6E89" w:rsidRPr="00AB6E89" w:rsidRDefault="00AB6E89" w:rsidP="00AB6E89">
            <w:pPr>
              <w:rPr>
                <w:rFonts w:eastAsia="Times New Roman"/>
                <w:color w:val="000000"/>
              </w:rPr>
            </w:pPr>
            <w:r w:rsidRPr="00AB6E89">
              <w:rPr>
                <w:rFonts w:eastAsia="Times New Roman"/>
                <w:color w:val="000000"/>
              </w:rPr>
              <w:t>ʻŌhiʻa lehua</w:t>
            </w:r>
          </w:p>
        </w:tc>
        <w:tc>
          <w:tcPr>
            <w:tcW w:w="4080" w:type="dxa"/>
            <w:gridSpan w:val="2"/>
            <w:tcBorders>
              <w:top w:val="nil"/>
              <w:left w:val="nil"/>
              <w:bottom w:val="nil"/>
              <w:right w:val="nil"/>
            </w:tcBorders>
            <w:shd w:val="clear" w:color="auto" w:fill="auto"/>
            <w:noWrap/>
            <w:vAlign w:val="bottom"/>
            <w:hideMark/>
          </w:tcPr>
          <w:p w14:paraId="415D9D38" w14:textId="77777777" w:rsidR="00AB6E89" w:rsidRPr="00AB6E89" w:rsidRDefault="00AB6E89" w:rsidP="00AB6E89">
            <w:pPr>
              <w:rPr>
                <w:rFonts w:eastAsia="Times New Roman"/>
                <w:color w:val="000000"/>
              </w:rPr>
            </w:pPr>
            <w:r w:rsidRPr="00AB6E89">
              <w:rPr>
                <w:rFonts w:eastAsia="Times New Roman"/>
                <w:color w:val="000000"/>
              </w:rPr>
              <w:t>Metrosideros polymorpha</w:t>
            </w:r>
          </w:p>
        </w:tc>
      </w:tr>
      <w:tr w:rsidR="00AB6E89" w:rsidRPr="00AB6E89" w14:paraId="0205B64B" w14:textId="77777777" w:rsidTr="00AB6E89">
        <w:trPr>
          <w:trHeight w:val="320"/>
        </w:trPr>
        <w:tc>
          <w:tcPr>
            <w:tcW w:w="1960" w:type="dxa"/>
            <w:tcBorders>
              <w:top w:val="nil"/>
              <w:left w:val="nil"/>
              <w:bottom w:val="nil"/>
              <w:right w:val="nil"/>
            </w:tcBorders>
            <w:shd w:val="clear" w:color="auto" w:fill="auto"/>
            <w:noWrap/>
            <w:vAlign w:val="bottom"/>
            <w:hideMark/>
          </w:tcPr>
          <w:p w14:paraId="2A8871D6" w14:textId="77777777" w:rsidR="00AB6E89" w:rsidRPr="00AB6E89" w:rsidRDefault="00AB6E89" w:rsidP="00AB6E89">
            <w:pPr>
              <w:rPr>
                <w:rFonts w:eastAsia="Times New Roman"/>
                <w:color w:val="000000"/>
              </w:rPr>
            </w:pPr>
          </w:p>
        </w:tc>
        <w:tc>
          <w:tcPr>
            <w:tcW w:w="2340" w:type="dxa"/>
            <w:tcBorders>
              <w:top w:val="nil"/>
              <w:left w:val="nil"/>
              <w:bottom w:val="nil"/>
              <w:right w:val="nil"/>
            </w:tcBorders>
            <w:shd w:val="clear" w:color="auto" w:fill="auto"/>
            <w:noWrap/>
            <w:vAlign w:val="bottom"/>
            <w:hideMark/>
          </w:tcPr>
          <w:p w14:paraId="4F83E04E" w14:textId="77777777" w:rsidR="00AB6E89" w:rsidRPr="00AB6E89" w:rsidRDefault="00AB6E89" w:rsidP="00AB6E89">
            <w:pPr>
              <w:rPr>
                <w:rFonts w:eastAsia="Times New Roman"/>
                <w:color w:val="000000"/>
              </w:rPr>
            </w:pPr>
            <w:r w:rsidRPr="00AB6E89">
              <w:rPr>
                <w:rFonts w:eastAsia="Times New Roman"/>
                <w:color w:val="000000"/>
              </w:rPr>
              <w:t>ʻŪlei, eluehe, uʻulei</w:t>
            </w:r>
          </w:p>
        </w:tc>
        <w:tc>
          <w:tcPr>
            <w:tcW w:w="4080" w:type="dxa"/>
            <w:gridSpan w:val="2"/>
            <w:tcBorders>
              <w:top w:val="nil"/>
              <w:left w:val="nil"/>
              <w:bottom w:val="nil"/>
              <w:right w:val="nil"/>
            </w:tcBorders>
            <w:shd w:val="clear" w:color="auto" w:fill="auto"/>
            <w:noWrap/>
            <w:vAlign w:val="bottom"/>
            <w:hideMark/>
          </w:tcPr>
          <w:p w14:paraId="1140E7B5" w14:textId="77777777" w:rsidR="00AB6E89" w:rsidRPr="00AB6E89" w:rsidRDefault="00AB6E89" w:rsidP="00AB6E89">
            <w:pPr>
              <w:rPr>
                <w:rFonts w:eastAsia="Times New Roman"/>
                <w:color w:val="000000"/>
              </w:rPr>
            </w:pPr>
            <w:r w:rsidRPr="00AB6E89">
              <w:rPr>
                <w:rFonts w:eastAsia="Times New Roman"/>
                <w:color w:val="000000"/>
              </w:rPr>
              <w:t>Osteomeles anthyllidifolia</w:t>
            </w:r>
          </w:p>
        </w:tc>
      </w:tr>
      <w:tr w:rsidR="00AB6E89" w:rsidRPr="00AB6E89" w14:paraId="7F93ADF9" w14:textId="77777777" w:rsidTr="00AB6E89">
        <w:trPr>
          <w:trHeight w:val="320"/>
        </w:trPr>
        <w:tc>
          <w:tcPr>
            <w:tcW w:w="1960" w:type="dxa"/>
            <w:tcBorders>
              <w:top w:val="nil"/>
              <w:left w:val="nil"/>
              <w:right w:val="nil"/>
            </w:tcBorders>
            <w:shd w:val="clear" w:color="auto" w:fill="auto"/>
            <w:noWrap/>
            <w:vAlign w:val="bottom"/>
            <w:hideMark/>
          </w:tcPr>
          <w:p w14:paraId="302EFCD1" w14:textId="77777777" w:rsidR="00AB6E89" w:rsidRPr="00AB6E89" w:rsidRDefault="00AB6E89" w:rsidP="00AB6E89">
            <w:pPr>
              <w:rPr>
                <w:rFonts w:eastAsia="Times New Roman"/>
                <w:color w:val="000000"/>
              </w:rPr>
            </w:pPr>
          </w:p>
        </w:tc>
        <w:tc>
          <w:tcPr>
            <w:tcW w:w="2340" w:type="dxa"/>
            <w:tcBorders>
              <w:top w:val="nil"/>
              <w:left w:val="nil"/>
              <w:right w:val="nil"/>
            </w:tcBorders>
            <w:shd w:val="clear" w:color="auto" w:fill="auto"/>
            <w:noWrap/>
            <w:vAlign w:val="bottom"/>
            <w:hideMark/>
          </w:tcPr>
          <w:p w14:paraId="15A59FCB" w14:textId="77777777" w:rsidR="00AB6E89" w:rsidRPr="00AB6E89" w:rsidRDefault="00AB6E89" w:rsidP="00AB6E89">
            <w:pPr>
              <w:rPr>
                <w:rFonts w:eastAsia="Times New Roman"/>
                <w:color w:val="000000"/>
              </w:rPr>
            </w:pPr>
            <w:r w:rsidRPr="00AB6E89">
              <w:rPr>
                <w:rFonts w:eastAsia="Times New Roman"/>
                <w:color w:val="000000"/>
              </w:rPr>
              <w:t>Wiliwili</w:t>
            </w:r>
          </w:p>
        </w:tc>
        <w:tc>
          <w:tcPr>
            <w:tcW w:w="2780" w:type="dxa"/>
            <w:tcBorders>
              <w:top w:val="nil"/>
              <w:left w:val="nil"/>
              <w:right w:val="nil"/>
            </w:tcBorders>
            <w:shd w:val="clear" w:color="auto" w:fill="auto"/>
            <w:noWrap/>
            <w:vAlign w:val="bottom"/>
            <w:hideMark/>
          </w:tcPr>
          <w:p w14:paraId="0DEFEC44" w14:textId="77777777" w:rsidR="00AB6E89" w:rsidRPr="00AB6E89" w:rsidRDefault="00AB6E89" w:rsidP="00AB6E89">
            <w:pPr>
              <w:rPr>
                <w:rFonts w:eastAsia="Times New Roman"/>
                <w:color w:val="000000"/>
              </w:rPr>
            </w:pPr>
            <w:r w:rsidRPr="00AB6E89">
              <w:rPr>
                <w:rFonts w:eastAsia="Times New Roman"/>
                <w:color w:val="000000"/>
              </w:rPr>
              <w:t>Erythrina sandwicensis</w:t>
            </w:r>
          </w:p>
        </w:tc>
        <w:tc>
          <w:tcPr>
            <w:tcW w:w="1300" w:type="dxa"/>
            <w:tcBorders>
              <w:top w:val="nil"/>
              <w:left w:val="nil"/>
              <w:right w:val="nil"/>
            </w:tcBorders>
            <w:shd w:val="clear" w:color="auto" w:fill="auto"/>
            <w:noWrap/>
            <w:vAlign w:val="bottom"/>
            <w:hideMark/>
          </w:tcPr>
          <w:p w14:paraId="4847A50D" w14:textId="77777777" w:rsidR="00AB6E89" w:rsidRPr="00AB6E89" w:rsidRDefault="00AB6E89" w:rsidP="00AB6E89">
            <w:pPr>
              <w:rPr>
                <w:rFonts w:eastAsia="Times New Roman"/>
                <w:color w:val="000000"/>
              </w:rPr>
            </w:pPr>
          </w:p>
        </w:tc>
      </w:tr>
      <w:tr w:rsidR="00AB6E89" w:rsidRPr="00AB6E89" w14:paraId="13BA7730" w14:textId="77777777" w:rsidTr="00AB6E89">
        <w:trPr>
          <w:trHeight w:val="320"/>
        </w:trPr>
        <w:tc>
          <w:tcPr>
            <w:tcW w:w="1960" w:type="dxa"/>
            <w:tcBorders>
              <w:top w:val="nil"/>
              <w:left w:val="nil"/>
              <w:bottom w:val="single" w:sz="4" w:space="0" w:color="auto"/>
              <w:right w:val="nil"/>
            </w:tcBorders>
            <w:shd w:val="clear" w:color="auto" w:fill="auto"/>
            <w:noWrap/>
            <w:vAlign w:val="bottom"/>
            <w:hideMark/>
          </w:tcPr>
          <w:p w14:paraId="5F8629E2" w14:textId="77777777" w:rsidR="00AB6E89" w:rsidRPr="00AB6E89" w:rsidRDefault="00AB6E89" w:rsidP="00AB6E89">
            <w:pPr>
              <w:rPr>
                <w:rFonts w:eastAsia="Times New Roman"/>
              </w:rPr>
            </w:pPr>
          </w:p>
        </w:tc>
        <w:tc>
          <w:tcPr>
            <w:tcW w:w="2340" w:type="dxa"/>
            <w:tcBorders>
              <w:top w:val="nil"/>
              <w:left w:val="nil"/>
              <w:bottom w:val="single" w:sz="4" w:space="0" w:color="auto"/>
              <w:right w:val="nil"/>
            </w:tcBorders>
            <w:shd w:val="clear" w:color="auto" w:fill="auto"/>
            <w:noWrap/>
            <w:vAlign w:val="bottom"/>
            <w:hideMark/>
          </w:tcPr>
          <w:p w14:paraId="3901A9D4" w14:textId="77777777" w:rsidR="00AB6E89" w:rsidRPr="00AB6E89" w:rsidRDefault="00AB6E89" w:rsidP="00AB6E89">
            <w:pPr>
              <w:rPr>
                <w:rFonts w:eastAsia="Times New Roman"/>
                <w:color w:val="000000"/>
              </w:rPr>
            </w:pPr>
            <w:r w:rsidRPr="00AB6E89">
              <w:rPr>
                <w:rFonts w:eastAsia="Times New Roman"/>
                <w:color w:val="000000"/>
              </w:rPr>
              <w:t>ʻUhaloa/Hiʻaloa</w:t>
            </w:r>
          </w:p>
        </w:tc>
        <w:tc>
          <w:tcPr>
            <w:tcW w:w="2780" w:type="dxa"/>
            <w:tcBorders>
              <w:top w:val="nil"/>
              <w:left w:val="nil"/>
              <w:bottom w:val="single" w:sz="4" w:space="0" w:color="auto"/>
              <w:right w:val="nil"/>
            </w:tcBorders>
            <w:shd w:val="clear" w:color="auto" w:fill="auto"/>
            <w:noWrap/>
            <w:vAlign w:val="bottom"/>
            <w:hideMark/>
          </w:tcPr>
          <w:p w14:paraId="0FDD04FB" w14:textId="77777777" w:rsidR="00AB6E89" w:rsidRPr="00AB6E89" w:rsidRDefault="00AB6E89" w:rsidP="00AB6E89">
            <w:pPr>
              <w:rPr>
                <w:rFonts w:eastAsia="Times New Roman"/>
                <w:color w:val="000000"/>
              </w:rPr>
            </w:pPr>
            <w:r w:rsidRPr="00AB6E89">
              <w:rPr>
                <w:rFonts w:eastAsia="Times New Roman"/>
                <w:color w:val="000000"/>
              </w:rPr>
              <w:t>Waltheria indica</w:t>
            </w:r>
          </w:p>
        </w:tc>
        <w:tc>
          <w:tcPr>
            <w:tcW w:w="1300" w:type="dxa"/>
            <w:tcBorders>
              <w:top w:val="nil"/>
              <w:left w:val="nil"/>
              <w:bottom w:val="single" w:sz="4" w:space="0" w:color="auto"/>
              <w:right w:val="nil"/>
            </w:tcBorders>
            <w:shd w:val="clear" w:color="auto" w:fill="auto"/>
            <w:noWrap/>
            <w:vAlign w:val="bottom"/>
            <w:hideMark/>
          </w:tcPr>
          <w:p w14:paraId="2D14D84B" w14:textId="77777777" w:rsidR="00AB6E89" w:rsidRPr="00AB6E89" w:rsidRDefault="00AB6E89" w:rsidP="00AB6E89">
            <w:pPr>
              <w:rPr>
                <w:rFonts w:eastAsia="Times New Roman"/>
                <w:color w:val="000000"/>
              </w:rPr>
            </w:pPr>
          </w:p>
        </w:tc>
      </w:tr>
    </w:tbl>
    <w:p w14:paraId="6D8B1F71" w14:textId="77777777" w:rsidR="00F515AF" w:rsidRDefault="00F515AF" w:rsidP="00EE5AA5">
      <w:pPr>
        <w:autoSpaceDE w:val="0"/>
        <w:autoSpaceDN w:val="0"/>
        <w:adjustRightInd w:val="0"/>
        <w:rPr>
          <w:color w:val="000000" w:themeColor="text1"/>
        </w:rPr>
      </w:pPr>
    </w:p>
    <w:p w14:paraId="0D4223A5" w14:textId="77777777" w:rsidR="00F515AF" w:rsidRDefault="00F515AF" w:rsidP="00EE5AA5">
      <w:pPr>
        <w:autoSpaceDE w:val="0"/>
        <w:autoSpaceDN w:val="0"/>
        <w:adjustRightInd w:val="0"/>
        <w:rPr>
          <w:color w:val="000000" w:themeColor="text1"/>
        </w:rPr>
      </w:pPr>
    </w:p>
    <w:p w14:paraId="42EED9A0" w14:textId="77777777" w:rsidR="00C90185" w:rsidRDefault="00C90185" w:rsidP="00EE5AA5">
      <w:pPr>
        <w:autoSpaceDE w:val="0"/>
        <w:autoSpaceDN w:val="0"/>
        <w:adjustRightInd w:val="0"/>
        <w:rPr>
          <w:i/>
          <w:color w:val="000000" w:themeColor="text1"/>
        </w:rPr>
      </w:pPr>
    </w:p>
    <w:p w14:paraId="73936E13" w14:textId="77777777" w:rsidR="00AC47C9" w:rsidRPr="00305F5F" w:rsidRDefault="00AC47C9" w:rsidP="00AC47C9">
      <w:pPr>
        <w:rPr>
          <w:i/>
        </w:rPr>
      </w:pPr>
      <w:r w:rsidRPr="00305F5F">
        <w:rPr>
          <w:i/>
        </w:rPr>
        <w:t>Fish</w:t>
      </w:r>
    </w:p>
    <w:p w14:paraId="79F2C73C" w14:textId="1A5A5D74" w:rsidR="00AC47C9" w:rsidRPr="001840F7" w:rsidRDefault="00AC47C9" w:rsidP="00AC47C9">
      <w:pPr>
        <w:shd w:val="clear" w:color="auto" w:fill="FFFFFF"/>
        <w:rPr>
          <w:rFonts w:eastAsia="Times New Roman"/>
          <w:color w:val="212121"/>
        </w:rPr>
      </w:pPr>
      <w:r>
        <w:rPr>
          <w:rFonts w:eastAsia="Times New Roman"/>
          <w:color w:val="212121"/>
        </w:rPr>
        <w:t>The r</w:t>
      </w:r>
      <w:r w:rsidRPr="001840F7">
        <w:rPr>
          <w:rFonts w:eastAsia="Times New Roman"/>
          <w:color w:val="212121"/>
        </w:rPr>
        <w:t>eef fish indicato</w:t>
      </w:r>
      <w:r>
        <w:rPr>
          <w:rFonts w:eastAsia="Times New Roman"/>
          <w:color w:val="212121"/>
        </w:rPr>
        <w:t>r is the average of</w:t>
      </w:r>
      <w:r w:rsidRPr="001840F7">
        <w:rPr>
          <w:rFonts w:eastAsia="Times New Roman"/>
          <w:color w:val="212121"/>
        </w:rPr>
        <w:t xml:space="preserve"> 3 components (Reef Fish Biomass, Reef Fish Sustainability, and Reef Fish Predators). </w:t>
      </w:r>
      <w:r>
        <w:rPr>
          <w:rFonts w:eastAsia="Times New Roman"/>
          <w:color w:val="212121"/>
        </w:rPr>
        <w:t>Reef Fish Biomass measures the</w:t>
      </w:r>
      <w:r w:rsidRPr="001840F7">
        <w:rPr>
          <w:rFonts w:eastAsia="Times New Roman"/>
          <w:color w:val="212121"/>
        </w:rPr>
        <w:t xml:space="preserve"> mean biomass of all reef fishes other than sharks and jacks derived from underwater visual surveys of &lt;30m hard</w:t>
      </w:r>
      <w:r w:rsidR="009E33CA">
        <w:rPr>
          <w:rFonts w:eastAsia="Times New Roman"/>
          <w:color w:val="212121"/>
        </w:rPr>
        <w:t xml:space="preserve"> </w:t>
      </w:r>
      <w:r w:rsidRPr="001840F7">
        <w:rPr>
          <w:rFonts w:eastAsia="Times New Roman"/>
          <w:color w:val="212121"/>
        </w:rPr>
        <w:t>bottom habitats. Survey biomass per location is compared against a meaningful local baseline (to account for inherent environmental and habitat differences among locations</w:t>
      </w:r>
      <w:r>
        <w:rPr>
          <w:rFonts w:eastAsia="Times New Roman"/>
          <w:color w:val="212121"/>
        </w:rPr>
        <w:t>)</w:t>
      </w:r>
      <w:r w:rsidRPr="001840F7">
        <w:rPr>
          <w:rFonts w:eastAsia="Times New Roman"/>
          <w:color w:val="212121"/>
        </w:rPr>
        <w:t>. High scores therefore represent populations that are close to their natural carrying capacity. Reef Fish Sustainability represents an index of mean size</w:t>
      </w:r>
      <w:r>
        <w:rPr>
          <w:rFonts w:eastAsia="Times New Roman"/>
          <w:color w:val="212121"/>
        </w:rPr>
        <w:t xml:space="preserve"> for</w:t>
      </w:r>
      <w:r w:rsidRPr="001840F7">
        <w:rPr>
          <w:rFonts w:eastAsia="Times New Roman"/>
          <w:color w:val="212121"/>
        </w:rPr>
        <w:t xml:space="preserve"> targeted reef fish species relative to their size at first maturity. High scores therefore represent assemblages where there are still many of large individuals of targets species, those large fishes being particularly important components of the breeding stock.</w:t>
      </w:r>
      <w:r>
        <w:rPr>
          <w:rFonts w:eastAsia="Times New Roman"/>
          <w:color w:val="212121"/>
        </w:rPr>
        <w:t xml:space="preserve"> The </w:t>
      </w:r>
      <w:r w:rsidRPr="001840F7">
        <w:rPr>
          <w:rFonts w:eastAsia="Times New Roman"/>
          <w:color w:val="212121"/>
        </w:rPr>
        <w:t>Reef Fish Predators indicator is made up of 2 components: ‘reef sharks’ and ‘other reef piscivores’ with data taken respectively from towed-diver and point-count surveys by divers. High scores represent locations where upper trophic level fishes are still a conspicuous and ecologically important c</w:t>
      </w:r>
      <w:r w:rsidR="00163E83">
        <w:rPr>
          <w:rFonts w:eastAsia="Times New Roman"/>
          <w:color w:val="212121"/>
        </w:rPr>
        <w:t>omponent of the reef ecosystem.</w:t>
      </w:r>
    </w:p>
    <w:p w14:paraId="158E02AC" w14:textId="77777777" w:rsidR="00AC47C9" w:rsidRDefault="00AC47C9" w:rsidP="00EE5AA5">
      <w:pPr>
        <w:autoSpaceDE w:val="0"/>
        <w:autoSpaceDN w:val="0"/>
        <w:adjustRightInd w:val="0"/>
        <w:rPr>
          <w:i/>
          <w:color w:val="000000" w:themeColor="text1"/>
        </w:rPr>
      </w:pPr>
    </w:p>
    <w:p w14:paraId="04094B1E" w14:textId="250A8141" w:rsidR="00AC47C9" w:rsidRDefault="00030724" w:rsidP="00EE5AA5">
      <w:pPr>
        <w:autoSpaceDE w:val="0"/>
        <w:autoSpaceDN w:val="0"/>
        <w:adjustRightInd w:val="0"/>
        <w:rPr>
          <w:i/>
          <w:color w:val="000000" w:themeColor="text1"/>
        </w:rPr>
      </w:pPr>
      <w:r>
        <w:rPr>
          <w:i/>
          <w:color w:val="000000" w:themeColor="text1"/>
        </w:rPr>
        <w:t>Data Layers &amp; References</w:t>
      </w:r>
    </w:p>
    <w:p w14:paraId="5E84BB18" w14:textId="4ADA46DC" w:rsidR="00030724" w:rsidRPr="00932301"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list: </w:t>
      </w:r>
      <w:r w:rsidR="00030724">
        <w:rPr>
          <w:color w:val="000000" w:themeColor="text1"/>
        </w:rPr>
        <w:t xml:space="preserve">Merlin, M. 1999 Hawaiian Coastal Plants. </w:t>
      </w:r>
    </w:p>
    <w:p w14:paraId="1C249C83" w14:textId="5F52E86E" w:rsidR="00932301" w:rsidRPr="009765EA" w:rsidRDefault="00932301" w:rsidP="00030724">
      <w:pPr>
        <w:pStyle w:val="ListParagraph"/>
        <w:numPr>
          <w:ilvl w:val="0"/>
          <w:numId w:val="19"/>
        </w:numPr>
        <w:autoSpaceDE w:val="0"/>
        <w:autoSpaceDN w:val="0"/>
        <w:adjustRightInd w:val="0"/>
        <w:rPr>
          <w:i/>
          <w:color w:val="000000" w:themeColor="text1"/>
        </w:rPr>
      </w:pPr>
      <w:r>
        <w:rPr>
          <w:color w:val="000000" w:themeColor="text1"/>
        </w:rPr>
        <w:t xml:space="preserve">Coastal plant species status: USFWS Environmental Conservation Online System. Listed Plants. Available: </w:t>
      </w:r>
      <w:r w:rsidRPr="00932301">
        <w:rPr>
          <w:color w:val="000000" w:themeColor="text1"/>
        </w:rPr>
        <w:t>https://ecos.fws.gov/ecp/</w:t>
      </w:r>
      <w:r>
        <w:rPr>
          <w:color w:val="000000" w:themeColor="text1"/>
        </w:rPr>
        <w:t xml:space="preserve">. </w:t>
      </w:r>
    </w:p>
    <w:p w14:paraId="402FB48D" w14:textId="341B42F8" w:rsidR="00187247" w:rsidRPr="00187247" w:rsidRDefault="009765EA" w:rsidP="00187247">
      <w:pPr>
        <w:pStyle w:val="ListParagraph"/>
        <w:numPr>
          <w:ilvl w:val="0"/>
          <w:numId w:val="19"/>
        </w:numPr>
        <w:autoSpaceDE w:val="0"/>
        <w:autoSpaceDN w:val="0"/>
        <w:adjustRightInd w:val="0"/>
        <w:rPr>
          <w:i/>
          <w:color w:val="000000" w:themeColor="text1"/>
        </w:rPr>
      </w:pPr>
      <w:r w:rsidRPr="00187247">
        <w:rPr>
          <w:color w:val="000000" w:themeColor="text1"/>
        </w:rPr>
        <w:t>Seabird and shorebird status: ESA status (https://www.fws.gov/endangered/) and State of the Birds yellow and red watch lists (</w:t>
      </w:r>
      <w:hyperlink r:id="rId39" w:history="1">
        <w:r w:rsidR="00187247" w:rsidRPr="00187247">
          <w:rPr>
            <w:rStyle w:val="Hyperlink"/>
          </w:rPr>
          <w:t>http://www.stateofthebirds.org/2014/extinctions/watchlist.pdf)</w:t>
        </w:r>
      </w:hyperlink>
      <w:r w:rsidRPr="00187247">
        <w:rPr>
          <w:color w:val="000000" w:themeColor="text1"/>
        </w:rPr>
        <w:t>.</w:t>
      </w:r>
    </w:p>
    <w:p w14:paraId="41CA4644" w14:textId="73680D56" w:rsidR="00187247" w:rsidRPr="00D4186E" w:rsidRDefault="00B10F9D" w:rsidP="00187247">
      <w:pPr>
        <w:pStyle w:val="ListParagraph"/>
        <w:numPr>
          <w:ilvl w:val="0"/>
          <w:numId w:val="19"/>
        </w:numPr>
        <w:autoSpaceDE w:val="0"/>
        <w:autoSpaceDN w:val="0"/>
        <w:adjustRightInd w:val="0"/>
        <w:rPr>
          <w:i/>
          <w:color w:val="000000" w:themeColor="text1"/>
        </w:rPr>
      </w:pPr>
      <w:r>
        <w:rPr>
          <w:color w:val="000000" w:themeColor="text1"/>
        </w:rPr>
        <w:t>Marine mammal,</w:t>
      </w:r>
      <w:r w:rsidR="00187247" w:rsidRPr="00187247">
        <w:rPr>
          <w:color w:val="000000" w:themeColor="text1"/>
        </w:rPr>
        <w:t xml:space="preserve"> turtle</w:t>
      </w:r>
      <w:r>
        <w:rPr>
          <w:color w:val="000000" w:themeColor="text1"/>
        </w:rPr>
        <w:t>, and seabird</w:t>
      </w:r>
      <w:r w:rsidR="00187247" w:rsidRPr="00187247">
        <w:rPr>
          <w:color w:val="000000" w:themeColor="text1"/>
        </w:rPr>
        <w:t xml:space="preserve"> species lists: </w:t>
      </w:r>
      <w:r w:rsidR="00187247" w:rsidRPr="0018724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5D9AA459" w14:textId="472CBD49" w:rsidR="00D4186E" w:rsidRPr="00187247" w:rsidRDefault="00D4186E" w:rsidP="00187247">
      <w:pPr>
        <w:pStyle w:val="ListParagraph"/>
        <w:numPr>
          <w:ilvl w:val="0"/>
          <w:numId w:val="19"/>
        </w:numPr>
        <w:autoSpaceDE w:val="0"/>
        <w:autoSpaceDN w:val="0"/>
        <w:adjustRightInd w:val="0"/>
        <w:rPr>
          <w:i/>
          <w:color w:val="000000" w:themeColor="text1"/>
        </w:rPr>
      </w:pPr>
      <w:r>
        <w:rPr>
          <w:color w:val="444444"/>
          <w:shd w:val="clear" w:color="auto" w:fill="FFFFFF"/>
        </w:rPr>
        <w:t xml:space="preserve">Marine mammal and turtle status: NOAA </w:t>
      </w:r>
      <w:hyperlink r:id="rId40" w:anchor="largewhales" w:history="1">
        <w:r w:rsidRPr="002455C3">
          <w:rPr>
            <w:rStyle w:val="Hyperlink"/>
            <w:shd w:val="clear" w:color="auto" w:fill="FFFFFF"/>
          </w:rPr>
          <w:t>http://www.fisheries.noaa.gov/pr/sars/species.htm#largewhales</w:t>
        </w:r>
      </w:hyperlink>
      <w:r>
        <w:rPr>
          <w:color w:val="444444"/>
          <w:shd w:val="clear" w:color="auto" w:fill="FFFFFF"/>
        </w:rPr>
        <w:t xml:space="preserve"> and US Fish and Wildlife Service </w:t>
      </w:r>
      <w:r w:rsidRPr="00D4186E">
        <w:rPr>
          <w:color w:val="444444"/>
          <w:shd w:val="clear" w:color="auto" w:fill="FFFFFF"/>
        </w:rPr>
        <w:t>https://ecos.fws.gov/ecp/</w:t>
      </w:r>
      <w:r>
        <w:rPr>
          <w:color w:val="444444"/>
          <w:shd w:val="clear" w:color="auto" w:fill="FFFFFF"/>
        </w:rPr>
        <w:t>.</w:t>
      </w:r>
    </w:p>
    <w:p w14:paraId="38668271" w14:textId="77B6FB0E" w:rsidR="00187247" w:rsidRPr="00030724" w:rsidRDefault="00187247" w:rsidP="006C58E3">
      <w:pPr>
        <w:pStyle w:val="ListParagraph"/>
        <w:autoSpaceDE w:val="0"/>
        <w:autoSpaceDN w:val="0"/>
        <w:adjustRightInd w:val="0"/>
        <w:rPr>
          <w:i/>
          <w:color w:val="000000" w:themeColor="text1"/>
        </w:rPr>
      </w:pPr>
    </w:p>
    <w:p w14:paraId="6310680A" w14:textId="78CB4B9E" w:rsidR="00EF6B13" w:rsidRDefault="006409FC" w:rsidP="00EE5AA5">
      <w:pPr>
        <w:autoSpaceDE w:val="0"/>
        <w:autoSpaceDN w:val="0"/>
        <w:adjustRightInd w:val="0"/>
        <w:rPr>
          <w:i/>
          <w:color w:val="000000" w:themeColor="text1"/>
        </w:rPr>
      </w:pPr>
      <w:r w:rsidRPr="006409FC">
        <w:rPr>
          <w:i/>
          <w:color w:val="000000" w:themeColor="text1"/>
        </w:rPr>
        <w:t>Data Gaps</w:t>
      </w:r>
    </w:p>
    <w:p w14:paraId="2A20DD51" w14:textId="2DF11993"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t>Eels and other cryptic species are not accurately assessed in standard marine monitoring surveys</w:t>
      </w:r>
      <w:r w:rsidR="00327E94">
        <w:rPr>
          <w:color w:val="000000" w:themeColor="text1"/>
        </w:rPr>
        <w:t>.</w:t>
      </w:r>
    </w:p>
    <w:p w14:paraId="5D1B634C" w14:textId="6C204B2E" w:rsidR="006409FC" w:rsidRPr="00D14A87" w:rsidRDefault="006409FC" w:rsidP="00D14A87">
      <w:pPr>
        <w:pStyle w:val="ListParagraph"/>
        <w:numPr>
          <w:ilvl w:val="0"/>
          <w:numId w:val="11"/>
        </w:numPr>
        <w:autoSpaceDE w:val="0"/>
        <w:autoSpaceDN w:val="0"/>
        <w:adjustRightInd w:val="0"/>
        <w:rPr>
          <w:color w:val="000000" w:themeColor="text1"/>
        </w:rPr>
      </w:pPr>
      <w:r w:rsidRPr="00D14A87">
        <w:rPr>
          <w:color w:val="000000" w:themeColor="text1"/>
        </w:rPr>
        <w:lastRenderedPageBreak/>
        <w:t>Water column</w:t>
      </w:r>
      <w:r w:rsidR="00327E94">
        <w:rPr>
          <w:color w:val="000000" w:themeColor="text1"/>
        </w:rPr>
        <w:t>, seamounts,</w:t>
      </w:r>
      <w:r w:rsidRPr="00D14A87">
        <w:rPr>
          <w:color w:val="000000" w:themeColor="text1"/>
        </w:rPr>
        <w:t xml:space="preserve"> and mesophotic </w:t>
      </w:r>
      <w:r w:rsidR="00D14A87" w:rsidRPr="00D14A87">
        <w:rPr>
          <w:color w:val="000000" w:themeColor="text1"/>
        </w:rPr>
        <w:t>habitats</w:t>
      </w:r>
      <w:r w:rsidRPr="00D14A87">
        <w:rPr>
          <w:color w:val="000000" w:themeColor="text1"/>
        </w:rPr>
        <w:t xml:space="preserve"> are considered important habitats but are </w:t>
      </w:r>
      <w:r w:rsidR="00327E94">
        <w:rPr>
          <w:color w:val="000000" w:themeColor="text1"/>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rPr>
          <w:rFonts w:eastAsia="Times New Roman"/>
          <w:color w:val="000000"/>
          <w:lang w:val="haw-US"/>
        </w:rPr>
      </w:pPr>
      <w:r w:rsidRPr="00D14A87">
        <w:rPr>
          <w:rFonts w:eastAsia="Times New Roman"/>
          <w:color w:val="000000"/>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rPr>
          <w:color w:val="000000" w:themeColor="text1"/>
        </w:rPr>
      </w:pPr>
      <w:r w:rsidRPr="00D14A87">
        <w:rPr>
          <w:rFonts w:eastAsia="Times New Roman"/>
          <w:color w:val="000000"/>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rPr>
          <w:color w:val="000000" w:themeColor="text1"/>
        </w:rPr>
      </w:pPr>
    </w:p>
    <w:p w14:paraId="37725E10" w14:textId="77777777" w:rsidR="00EF6B13" w:rsidRPr="001840F7" w:rsidRDefault="00EF6B13" w:rsidP="00EE5AA5">
      <w:pPr>
        <w:autoSpaceDE w:val="0"/>
        <w:autoSpaceDN w:val="0"/>
        <w:adjustRightInd w:val="0"/>
      </w:pPr>
    </w:p>
    <w:p w14:paraId="398F5278" w14:textId="77777777" w:rsidR="00EF6B13" w:rsidRPr="001840F7" w:rsidRDefault="00EF6B13" w:rsidP="00EE5AA5">
      <w:pPr>
        <w:autoSpaceDE w:val="0"/>
        <w:autoSpaceDN w:val="0"/>
        <w:adjustRightInd w:val="0"/>
      </w:pPr>
    </w:p>
    <w:p w14:paraId="4A5BAA72" w14:textId="77777777" w:rsidR="00EE5AA5" w:rsidRPr="001840F7" w:rsidRDefault="00EE5AA5" w:rsidP="00EE5AA5">
      <w:pPr>
        <w:autoSpaceDE w:val="0"/>
        <w:autoSpaceDN w:val="0"/>
        <w:adjustRightInd w:val="0"/>
      </w:pPr>
      <w:r w:rsidRPr="001840F7">
        <w:t>References</w:t>
      </w:r>
    </w:p>
    <w:p w14:paraId="39A6C3FC" w14:textId="77777777" w:rsidR="00921121" w:rsidRPr="001840F7" w:rsidRDefault="00921121" w:rsidP="00D96125">
      <w:pPr>
        <w:tabs>
          <w:tab w:val="left" w:pos="810"/>
        </w:tabs>
        <w:autoSpaceDE w:val="0"/>
        <w:autoSpaceDN w:val="0"/>
        <w:adjustRightInd w:val="0"/>
        <w:ind w:left="720" w:hanging="720"/>
      </w:pPr>
      <w:r w:rsidRPr="001840F7">
        <w:t xml:space="preserve">Dahl, T. 1990. Wetlands Loss Since the Revolution. National Wetlands Inventory, US Fish and Wildlife Service. </w:t>
      </w:r>
    </w:p>
    <w:p w14:paraId="27834725" w14:textId="14568D73" w:rsidR="00AE473B" w:rsidRPr="001840F7" w:rsidRDefault="00AE473B" w:rsidP="00AE473B">
      <w:pPr>
        <w:ind w:left="720" w:hanging="720"/>
      </w:pPr>
      <w:r w:rsidRPr="001840F7">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5FD51E93" w14:textId="291886CA" w:rsidR="004D1769" w:rsidRPr="001840F7" w:rsidRDefault="00EE5AA5" w:rsidP="00187247">
      <w:pPr>
        <w:tabs>
          <w:tab w:val="left" w:pos="810"/>
        </w:tabs>
        <w:autoSpaceDE w:val="0"/>
        <w:autoSpaceDN w:val="0"/>
        <w:adjustRightInd w:val="0"/>
        <w:ind w:left="720" w:hanging="720"/>
      </w:pPr>
      <w:r w:rsidRPr="001840F7">
        <w:t>Romine, B.M. and Fletcher, C.H., 2013. A summary of historical shoreline changes on beaches of Kauai, Oahu, and Maui;</w:t>
      </w:r>
      <w:r w:rsidR="00187247">
        <w:t xml:space="preserve"> </w:t>
      </w:r>
      <w:r w:rsidRPr="001840F7">
        <w:t>Hawaii. Journal of Coastal Research, 29(3), 605–614. Coconut Creek (Florida), ISSN 0749-0208.</w:t>
      </w:r>
    </w:p>
    <w:p w14:paraId="0E02CC91" w14:textId="77777777" w:rsidR="00536EA6" w:rsidRPr="001840F7" w:rsidRDefault="00536EA6" w:rsidP="00D96125">
      <w:pPr>
        <w:tabs>
          <w:tab w:val="left" w:pos="810"/>
        </w:tabs>
        <w:ind w:left="720" w:hanging="720"/>
      </w:pPr>
      <w:r w:rsidRPr="001840F7">
        <w:t>Hill, BR, national Hawaii Wetland Resources. Water Summary: Wetland Resources. US Geological Survey</w:t>
      </w:r>
    </w:p>
    <w:p w14:paraId="1C6E7E04" w14:textId="77777777" w:rsidR="00204CDE" w:rsidRPr="001840F7" w:rsidRDefault="00204CDE" w:rsidP="00293B08">
      <w:pPr>
        <w:ind w:left="720" w:hanging="720"/>
        <w:rPr>
          <w:color w:val="444444"/>
          <w:shd w:val="clear" w:color="auto" w:fill="FFFFFF"/>
        </w:rPr>
      </w:pPr>
      <w:r w:rsidRPr="001840F7">
        <w:rPr>
          <w:color w:val="44444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ind w:left="720" w:hanging="720"/>
        <w:rPr>
          <w:rFonts w:eastAsia="Times New Roman"/>
          <w:szCs w:val="20"/>
          <w:lang w:val="haw-US"/>
        </w:rPr>
      </w:pPr>
      <w:r w:rsidRPr="001840F7">
        <w:rPr>
          <w:rFonts w:eastAsia="Times New Roman"/>
          <w:color w:val="222222"/>
          <w:szCs w:val="20"/>
          <w:shd w:val="clear" w:color="auto" w:fill="FFFFFF"/>
          <w:lang w:val="haw-US"/>
        </w:rPr>
        <w:t>Kennish, M. J. (2002). Environmental threats and environmental future of estuaries. </w:t>
      </w:r>
      <w:r w:rsidRPr="001840F7">
        <w:rPr>
          <w:rFonts w:eastAsia="Times New Roman"/>
          <w:i/>
          <w:iCs/>
          <w:color w:val="222222"/>
          <w:szCs w:val="20"/>
          <w:shd w:val="clear" w:color="auto" w:fill="FFFFFF"/>
          <w:lang w:val="haw-US"/>
        </w:rPr>
        <w:t>Environmental conservation</w:t>
      </w:r>
      <w:r w:rsidRPr="001840F7">
        <w:rPr>
          <w:rFonts w:eastAsia="Times New Roman"/>
          <w:color w:val="222222"/>
          <w:szCs w:val="20"/>
          <w:shd w:val="clear" w:color="auto" w:fill="FFFFFF"/>
          <w:lang w:val="haw-US"/>
        </w:rPr>
        <w:t>, </w:t>
      </w:r>
      <w:r w:rsidRPr="001840F7">
        <w:rPr>
          <w:rFonts w:eastAsia="Times New Roman"/>
          <w:i/>
          <w:iCs/>
          <w:color w:val="222222"/>
          <w:szCs w:val="20"/>
          <w:shd w:val="clear" w:color="auto" w:fill="FFFFFF"/>
          <w:lang w:val="haw-US"/>
        </w:rPr>
        <w:t>29</w:t>
      </w:r>
      <w:r w:rsidRPr="001840F7">
        <w:rPr>
          <w:rFonts w:eastAsia="Times New Roman"/>
          <w:color w:val="222222"/>
          <w:szCs w:val="20"/>
          <w:shd w:val="clear" w:color="auto" w:fill="FFFFFF"/>
          <w:lang w:val="haw-US"/>
        </w:rPr>
        <w:t>(1), 78-107.</w:t>
      </w:r>
    </w:p>
    <w:p w14:paraId="55E520CA" w14:textId="77777777" w:rsidR="00B4139B" w:rsidRDefault="00B4139B" w:rsidP="00D96125">
      <w:pPr>
        <w:ind w:left="720" w:hanging="720"/>
        <w:rPr>
          <w:i/>
        </w:rPr>
      </w:pPr>
    </w:p>
    <w:p w14:paraId="78C6CE24" w14:textId="77777777" w:rsidR="00030724" w:rsidRDefault="00030724" w:rsidP="00D96125">
      <w:pPr>
        <w:ind w:left="720" w:hanging="720"/>
        <w:rPr>
          <w:i/>
        </w:rPr>
      </w:pPr>
    </w:p>
    <w:p w14:paraId="7DDF40AC" w14:textId="77777777" w:rsidR="00030724" w:rsidRPr="001840F7" w:rsidRDefault="00030724" w:rsidP="00D96125">
      <w:pPr>
        <w:ind w:left="720" w:hanging="720"/>
        <w:rPr>
          <w:i/>
        </w:rPr>
      </w:pPr>
    </w:p>
    <w:sectPr w:rsidR="00030724"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8-01-16T16:18:00Z" w:initials="ES">
    <w:p w14:paraId="0DD95306" w14:textId="0C005CF9" w:rsidR="00A039FA" w:rsidRDefault="00A039FA">
      <w:pPr>
        <w:pStyle w:val="CommentText"/>
      </w:pPr>
      <w:r>
        <w:rPr>
          <w:rStyle w:val="CommentReference"/>
        </w:rPr>
        <w:annotationRef/>
      </w:r>
      <w:r>
        <w:t>Update reference</w:t>
      </w:r>
    </w:p>
  </w:comment>
  <w:comment w:id="1" w:author="Eva Schemmel" w:date="2018-01-07T14:02:00Z" w:initials="ES">
    <w:p w14:paraId="4099E5BA" w14:textId="333E2961" w:rsidR="00A039FA" w:rsidRDefault="00A039FA">
      <w:pPr>
        <w:pStyle w:val="CommentText"/>
      </w:pPr>
      <w:r>
        <w:rPr>
          <w:rStyle w:val="CommentReference"/>
        </w:rPr>
        <w:annotationRef/>
      </w:r>
      <w:r>
        <w:t xml:space="preserve">Lix XU – estimates of current value – is around 70 </w:t>
      </w:r>
      <w:proofErr w:type="gramStart"/>
      <w:r>
        <w:t>mil</w:t>
      </w:r>
      <w:proofErr w:type="gramEnd"/>
      <w:r>
        <w:t xml:space="preserve"> now</w:t>
      </w:r>
    </w:p>
  </w:comment>
  <w:comment w:id="2" w:author="Eva Schemmel" w:date="2018-01-07T13:58:00Z" w:initials="ES">
    <w:p w14:paraId="27F92E9A" w14:textId="2075E3A0" w:rsidR="00A039FA" w:rsidRDefault="00A039FA">
      <w:pPr>
        <w:pStyle w:val="CommentText"/>
      </w:pPr>
      <w:r>
        <w:rPr>
          <w:rStyle w:val="CommentReference"/>
        </w:rPr>
        <w:annotationRef/>
      </w:r>
      <w:r>
        <w:t>Focal areas 2 – restoration drop box has this.  reconstruction of fishpond yield. Also see Coasta_pierce Aquaculture in ancient Hawaii</w:t>
      </w:r>
    </w:p>
  </w:comment>
  <w:comment w:id="3" w:author="Eva Schemmel" w:date="2018-01-23T09:45:00Z" w:initials="ES">
    <w:p w14:paraId="14696A19" w14:textId="289AD5D7" w:rsidR="00A039FA" w:rsidRDefault="00A039FA">
      <w:pPr>
        <w:pStyle w:val="CommentText"/>
      </w:pPr>
      <w:r>
        <w:rPr>
          <w:rStyle w:val="CommentReference"/>
        </w:rPr>
        <w:annotationRef/>
      </w:r>
      <w:r>
        <w:t>Other reference point could be: self-sufficiency standard (</w:t>
      </w:r>
      <w:hyperlink r:id="rId1" w:history="1">
        <w:r w:rsidRPr="002455C3">
          <w:rPr>
            <w:rStyle w:val="Hyperlink"/>
          </w:rPr>
          <w:t>http://files.hawaii.gov/dbedt/economic/reports/self-sufficiency/self-sufficiency_2014.pdf)</w:t>
        </w:r>
      </w:hyperlink>
      <w:r>
        <w:rPr>
          <w:rStyle w:val="Hyperlink"/>
        </w:rPr>
        <w:t>,</w:t>
      </w:r>
    </w:p>
  </w:comment>
  <w:comment w:id="6" w:author="Eva Schemmel" w:date="2017-10-26T06:36:00Z" w:initials="ES">
    <w:p w14:paraId="2177666D" w14:textId="00D2BE82" w:rsidR="00A039FA" w:rsidRDefault="00A039FA">
      <w:pPr>
        <w:pStyle w:val="CommentText"/>
      </w:pPr>
      <w:r>
        <w:rPr>
          <w:rStyle w:val="CommentReference"/>
        </w:rPr>
        <w:annotationRef/>
      </w:r>
      <w:r>
        <w:t>Need to change to NOAA report card or update to HIMARC</w:t>
      </w:r>
    </w:p>
  </w:comment>
  <w:comment w:id="7" w:author="Eva Schemmel" w:date="2018-01-19T08:59:00Z" w:initials="ES">
    <w:p w14:paraId="56B22585" w14:textId="33C0873A" w:rsidR="00A039FA" w:rsidRDefault="00A039FA">
      <w:pPr>
        <w:pStyle w:val="CommentText"/>
      </w:pPr>
      <w:r>
        <w:rPr>
          <w:rStyle w:val="CommentReference"/>
        </w:rPr>
        <w:annotationRef/>
      </w:r>
      <w:r>
        <w:t>Switch to short term erosion rate to more closely link up with climate effects?</w:t>
      </w:r>
    </w:p>
  </w:comment>
  <w:comment w:id="8" w:author="Eva Schemmel" w:date="2017-10-26T06:39:00Z" w:initials="ES">
    <w:p w14:paraId="51C9E52F" w14:textId="1E4823A6" w:rsidR="00A039FA" w:rsidRDefault="00A039FA">
      <w:pPr>
        <w:pStyle w:val="CommentText"/>
      </w:pPr>
      <w:r>
        <w:rPr>
          <w:rStyle w:val="CommentReference"/>
        </w:rPr>
        <w:annotationRef/>
      </w:r>
      <w:r>
        <w:t>Change to NOAA report card or update assessment with HIMARC data</w:t>
      </w:r>
    </w:p>
  </w:comment>
  <w:comment w:id="9" w:author="Eva Schemmel" w:date="2017-11-14T14:20:00Z" w:initials="ES">
    <w:p w14:paraId="6053C055" w14:textId="0051A18B" w:rsidR="00A039FA" w:rsidRDefault="00A039FA">
      <w:pPr>
        <w:pStyle w:val="CommentText"/>
      </w:pPr>
      <w:r>
        <w:rPr>
          <w:rStyle w:val="CommentReference"/>
        </w:rPr>
        <w:annotationRef/>
      </w:r>
      <w:r>
        <w:t>Check that this is right</w:t>
      </w:r>
    </w:p>
  </w:comment>
  <w:comment w:id="10" w:author="Eva Schemmel" w:date="2018-01-19T09:12:00Z" w:initials="ES">
    <w:p w14:paraId="15735892" w14:textId="4127AA81" w:rsidR="00A039FA" w:rsidRDefault="00A039FA">
      <w:pPr>
        <w:pStyle w:val="CommentText"/>
      </w:pPr>
      <w:r>
        <w:rPr>
          <w:rStyle w:val="CommentReference"/>
        </w:rPr>
        <w:annotationRef/>
      </w:r>
      <w:r>
        <w:t>Check this and cite layers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D95306" w15:done="0"/>
  <w15:commentEx w15:paraId="4099E5BA" w15:done="0"/>
  <w15:commentEx w15:paraId="27F92E9A" w15:done="0"/>
  <w15:commentEx w15:paraId="14696A19" w15:done="0"/>
  <w15:commentEx w15:paraId="2177666D" w15:done="0"/>
  <w15:commentEx w15:paraId="56B22585" w15:done="0"/>
  <w15:commentEx w15:paraId="51C9E52F" w15:done="0"/>
  <w15:commentEx w15:paraId="6053C055" w15:done="0"/>
  <w15:commentEx w15:paraId="157358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D600A"/>
    <w:multiLevelType w:val="hybridMultilevel"/>
    <w:tmpl w:val="771A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A177C"/>
    <w:multiLevelType w:val="hybridMultilevel"/>
    <w:tmpl w:val="6F1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DA0"/>
    <w:multiLevelType w:val="hybridMultilevel"/>
    <w:tmpl w:val="DC52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F1612"/>
    <w:multiLevelType w:val="hybridMultilevel"/>
    <w:tmpl w:val="AB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62787"/>
    <w:multiLevelType w:val="hybridMultilevel"/>
    <w:tmpl w:val="0FB6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DC4F6C"/>
    <w:multiLevelType w:val="hybridMultilevel"/>
    <w:tmpl w:val="4FFC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482442"/>
    <w:multiLevelType w:val="hybridMultilevel"/>
    <w:tmpl w:val="7DD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E6A87"/>
    <w:multiLevelType w:val="hybridMultilevel"/>
    <w:tmpl w:val="DB0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7E5FF6"/>
    <w:multiLevelType w:val="hybridMultilevel"/>
    <w:tmpl w:val="4F54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FE0F8A"/>
    <w:multiLevelType w:val="hybridMultilevel"/>
    <w:tmpl w:val="C4AA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8"/>
  </w:num>
  <w:num w:numId="4">
    <w:abstractNumId w:val="16"/>
  </w:num>
  <w:num w:numId="5">
    <w:abstractNumId w:val="5"/>
  </w:num>
  <w:num w:numId="6">
    <w:abstractNumId w:val="4"/>
  </w:num>
  <w:num w:numId="7">
    <w:abstractNumId w:val="21"/>
  </w:num>
  <w:num w:numId="8">
    <w:abstractNumId w:val="1"/>
  </w:num>
  <w:num w:numId="9">
    <w:abstractNumId w:val="10"/>
  </w:num>
  <w:num w:numId="10">
    <w:abstractNumId w:val="20"/>
  </w:num>
  <w:num w:numId="11">
    <w:abstractNumId w:val="6"/>
  </w:num>
  <w:num w:numId="12">
    <w:abstractNumId w:val="17"/>
  </w:num>
  <w:num w:numId="13">
    <w:abstractNumId w:val="18"/>
  </w:num>
  <w:num w:numId="14">
    <w:abstractNumId w:val="13"/>
  </w:num>
  <w:num w:numId="15">
    <w:abstractNumId w:val="11"/>
  </w:num>
  <w:num w:numId="16">
    <w:abstractNumId w:val="12"/>
  </w:num>
  <w:num w:numId="17">
    <w:abstractNumId w:val="9"/>
  </w:num>
  <w:num w:numId="18">
    <w:abstractNumId w:val="15"/>
  </w:num>
  <w:num w:numId="19">
    <w:abstractNumId w:val="2"/>
  </w:num>
  <w:num w:numId="20">
    <w:abstractNumId w:val="14"/>
  </w:num>
  <w:num w:numId="21">
    <w:abstractNumId w:val="7"/>
  </w:num>
  <w:num w:numId="2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03FD"/>
    <w:rsid w:val="00003DBA"/>
    <w:rsid w:val="0000738A"/>
    <w:rsid w:val="00015539"/>
    <w:rsid w:val="000210BD"/>
    <w:rsid w:val="000231A1"/>
    <w:rsid w:val="00030724"/>
    <w:rsid w:val="00033437"/>
    <w:rsid w:val="00033577"/>
    <w:rsid w:val="00034316"/>
    <w:rsid w:val="000369EE"/>
    <w:rsid w:val="000413EE"/>
    <w:rsid w:val="00044899"/>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B5680"/>
    <w:rsid w:val="000C235E"/>
    <w:rsid w:val="000C75AB"/>
    <w:rsid w:val="000D62A3"/>
    <w:rsid w:val="000D754E"/>
    <w:rsid w:val="000E078F"/>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07DD"/>
    <w:rsid w:val="00153AF7"/>
    <w:rsid w:val="00154E00"/>
    <w:rsid w:val="00161CD9"/>
    <w:rsid w:val="00163CC0"/>
    <w:rsid w:val="00163E83"/>
    <w:rsid w:val="00166E9C"/>
    <w:rsid w:val="00177163"/>
    <w:rsid w:val="00181431"/>
    <w:rsid w:val="00183F13"/>
    <w:rsid w:val="001840F7"/>
    <w:rsid w:val="00187247"/>
    <w:rsid w:val="00195153"/>
    <w:rsid w:val="001A294C"/>
    <w:rsid w:val="001B036A"/>
    <w:rsid w:val="001B565D"/>
    <w:rsid w:val="001B5E39"/>
    <w:rsid w:val="001C501C"/>
    <w:rsid w:val="001C6325"/>
    <w:rsid w:val="001C6597"/>
    <w:rsid w:val="001D5407"/>
    <w:rsid w:val="001E4D06"/>
    <w:rsid w:val="001E5002"/>
    <w:rsid w:val="001F2975"/>
    <w:rsid w:val="00203C27"/>
    <w:rsid w:val="00204C6E"/>
    <w:rsid w:val="00204CDE"/>
    <w:rsid w:val="0021125E"/>
    <w:rsid w:val="0021575A"/>
    <w:rsid w:val="002310CC"/>
    <w:rsid w:val="00241924"/>
    <w:rsid w:val="00250553"/>
    <w:rsid w:val="00250BC3"/>
    <w:rsid w:val="002539C1"/>
    <w:rsid w:val="00260D24"/>
    <w:rsid w:val="002616A6"/>
    <w:rsid w:val="002658A9"/>
    <w:rsid w:val="00275805"/>
    <w:rsid w:val="00275FEA"/>
    <w:rsid w:val="002811DB"/>
    <w:rsid w:val="002863D0"/>
    <w:rsid w:val="0029054B"/>
    <w:rsid w:val="002938C0"/>
    <w:rsid w:val="00293958"/>
    <w:rsid w:val="00293B08"/>
    <w:rsid w:val="00293B2B"/>
    <w:rsid w:val="0029435D"/>
    <w:rsid w:val="00297ACC"/>
    <w:rsid w:val="002A0E2F"/>
    <w:rsid w:val="002A7246"/>
    <w:rsid w:val="002B5054"/>
    <w:rsid w:val="002C4055"/>
    <w:rsid w:val="002C6FF3"/>
    <w:rsid w:val="002D2901"/>
    <w:rsid w:val="002D3CBA"/>
    <w:rsid w:val="002D617C"/>
    <w:rsid w:val="002E3CC2"/>
    <w:rsid w:val="002E4E08"/>
    <w:rsid w:val="002E5776"/>
    <w:rsid w:val="002E6D18"/>
    <w:rsid w:val="002F5316"/>
    <w:rsid w:val="002F6875"/>
    <w:rsid w:val="003005BC"/>
    <w:rsid w:val="003040C2"/>
    <w:rsid w:val="00305F5F"/>
    <w:rsid w:val="00310547"/>
    <w:rsid w:val="00327E94"/>
    <w:rsid w:val="00334DA8"/>
    <w:rsid w:val="0034153C"/>
    <w:rsid w:val="00342240"/>
    <w:rsid w:val="00344448"/>
    <w:rsid w:val="00344694"/>
    <w:rsid w:val="00344936"/>
    <w:rsid w:val="00344DAC"/>
    <w:rsid w:val="00346260"/>
    <w:rsid w:val="00351F97"/>
    <w:rsid w:val="00360666"/>
    <w:rsid w:val="00365446"/>
    <w:rsid w:val="003730A3"/>
    <w:rsid w:val="00374415"/>
    <w:rsid w:val="0037728A"/>
    <w:rsid w:val="003807C3"/>
    <w:rsid w:val="0038404B"/>
    <w:rsid w:val="003A561C"/>
    <w:rsid w:val="003B70D6"/>
    <w:rsid w:val="003C6E84"/>
    <w:rsid w:val="003D54BD"/>
    <w:rsid w:val="003D6AD3"/>
    <w:rsid w:val="003E0EE9"/>
    <w:rsid w:val="003E4C69"/>
    <w:rsid w:val="003E5F79"/>
    <w:rsid w:val="003F5024"/>
    <w:rsid w:val="00403555"/>
    <w:rsid w:val="00405F07"/>
    <w:rsid w:val="0041579A"/>
    <w:rsid w:val="00417BCD"/>
    <w:rsid w:val="0042417B"/>
    <w:rsid w:val="00426ACC"/>
    <w:rsid w:val="00453C08"/>
    <w:rsid w:val="004615F9"/>
    <w:rsid w:val="004707BC"/>
    <w:rsid w:val="00474D88"/>
    <w:rsid w:val="004A4B0E"/>
    <w:rsid w:val="004B56DA"/>
    <w:rsid w:val="004C3EB5"/>
    <w:rsid w:val="004C642D"/>
    <w:rsid w:val="004C7A46"/>
    <w:rsid w:val="004D1769"/>
    <w:rsid w:val="004D2777"/>
    <w:rsid w:val="004D5DB5"/>
    <w:rsid w:val="004E3C55"/>
    <w:rsid w:val="004F22C6"/>
    <w:rsid w:val="004F26B0"/>
    <w:rsid w:val="004F4934"/>
    <w:rsid w:val="00500628"/>
    <w:rsid w:val="00504040"/>
    <w:rsid w:val="00505083"/>
    <w:rsid w:val="00506660"/>
    <w:rsid w:val="00517D61"/>
    <w:rsid w:val="00517F75"/>
    <w:rsid w:val="00520C7B"/>
    <w:rsid w:val="0052396B"/>
    <w:rsid w:val="00532A01"/>
    <w:rsid w:val="00536EA6"/>
    <w:rsid w:val="00541329"/>
    <w:rsid w:val="00541B43"/>
    <w:rsid w:val="00541BA6"/>
    <w:rsid w:val="00544E29"/>
    <w:rsid w:val="00545A76"/>
    <w:rsid w:val="005536F4"/>
    <w:rsid w:val="00560FA6"/>
    <w:rsid w:val="00561E41"/>
    <w:rsid w:val="00564473"/>
    <w:rsid w:val="00564CBE"/>
    <w:rsid w:val="00567C70"/>
    <w:rsid w:val="00583850"/>
    <w:rsid w:val="0058776E"/>
    <w:rsid w:val="00596838"/>
    <w:rsid w:val="005A0B81"/>
    <w:rsid w:val="005A3116"/>
    <w:rsid w:val="005B3228"/>
    <w:rsid w:val="005B346A"/>
    <w:rsid w:val="005B57E2"/>
    <w:rsid w:val="005B5FDD"/>
    <w:rsid w:val="005B67E9"/>
    <w:rsid w:val="005C01A6"/>
    <w:rsid w:val="005C0C30"/>
    <w:rsid w:val="005C1A47"/>
    <w:rsid w:val="005C2D6E"/>
    <w:rsid w:val="005C5F14"/>
    <w:rsid w:val="005C6090"/>
    <w:rsid w:val="0060212C"/>
    <w:rsid w:val="006044C9"/>
    <w:rsid w:val="00604528"/>
    <w:rsid w:val="00604A27"/>
    <w:rsid w:val="0060581B"/>
    <w:rsid w:val="00605838"/>
    <w:rsid w:val="006117E2"/>
    <w:rsid w:val="006125AE"/>
    <w:rsid w:val="00615774"/>
    <w:rsid w:val="0061633C"/>
    <w:rsid w:val="00624264"/>
    <w:rsid w:val="0063046D"/>
    <w:rsid w:val="00632B33"/>
    <w:rsid w:val="006409FC"/>
    <w:rsid w:val="006422AA"/>
    <w:rsid w:val="00643A7D"/>
    <w:rsid w:val="00643CDE"/>
    <w:rsid w:val="00643DE5"/>
    <w:rsid w:val="006456F6"/>
    <w:rsid w:val="00661A0E"/>
    <w:rsid w:val="00670B8F"/>
    <w:rsid w:val="00670E98"/>
    <w:rsid w:val="00681662"/>
    <w:rsid w:val="00684C54"/>
    <w:rsid w:val="00687350"/>
    <w:rsid w:val="00690CB4"/>
    <w:rsid w:val="006944FC"/>
    <w:rsid w:val="0069469C"/>
    <w:rsid w:val="006946E9"/>
    <w:rsid w:val="006956DF"/>
    <w:rsid w:val="00697462"/>
    <w:rsid w:val="006A2979"/>
    <w:rsid w:val="006A6092"/>
    <w:rsid w:val="006A71CD"/>
    <w:rsid w:val="006A7A6F"/>
    <w:rsid w:val="006B0BCC"/>
    <w:rsid w:val="006B227B"/>
    <w:rsid w:val="006C54EB"/>
    <w:rsid w:val="006C58E3"/>
    <w:rsid w:val="006C5F7D"/>
    <w:rsid w:val="006D096C"/>
    <w:rsid w:val="006D18E7"/>
    <w:rsid w:val="006D3597"/>
    <w:rsid w:val="006D4BE1"/>
    <w:rsid w:val="006E0679"/>
    <w:rsid w:val="006E505F"/>
    <w:rsid w:val="006E773A"/>
    <w:rsid w:val="006F49DC"/>
    <w:rsid w:val="00702640"/>
    <w:rsid w:val="00706698"/>
    <w:rsid w:val="0071088B"/>
    <w:rsid w:val="0071225E"/>
    <w:rsid w:val="00723AE6"/>
    <w:rsid w:val="00724E2C"/>
    <w:rsid w:val="007253E9"/>
    <w:rsid w:val="00725ED9"/>
    <w:rsid w:val="007408BD"/>
    <w:rsid w:val="00746746"/>
    <w:rsid w:val="007540D2"/>
    <w:rsid w:val="00757225"/>
    <w:rsid w:val="00766EAA"/>
    <w:rsid w:val="007701B2"/>
    <w:rsid w:val="007808EA"/>
    <w:rsid w:val="00783D38"/>
    <w:rsid w:val="00785643"/>
    <w:rsid w:val="00787CA8"/>
    <w:rsid w:val="0079446E"/>
    <w:rsid w:val="007A2630"/>
    <w:rsid w:val="007A7CD9"/>
    <w:rsid w:val="007B50EF"/>
    <w:rsid w:val="007C12C0"/>
    <w:rsid w:val="007C646B"/>
    <w:rsid w:val="007D14E1"/>
    <w:rsid w:val="007D2111"/>
    <w:rsid w:val="007D2362"/>
    <w:rsid w:val="007D3566"/>
    <w:rsid w:val="007D4C77"/>
    <w:rsid w:val="007D716D"/>
    <w:rsid w:val="007E18E1"/>
    <w:rsid w:val="007E24D3"/>
    <w:rsid w:val="007E27B2"/>
    <w:rsid w:val="007E3B8D"/>
    <w:rsid w:val="007E59CA"/>
    <w:rsid w:val="007E76B5"/>
    <w:rsid w:val="007F4EC4"/>
    <w:rsid w:val="007F7C4D"/>
    <w:rsid w:val="00800A2C"/>
    <w:rsid w:val="0080470B"/>
    <w:rsid w:val="00806E18"/>
    <w:rsid w:val="0081003F"/>
    <w:rsid w:val="008108EC"/>
    <w:rsid w:val="008116D8"/>
    <w:rsid w:val="0081241D"/>
    <w:rsid w:val="00815DDD"/>
    <w:rsid w:val="00820473"/>
    <w:rsid w:val="00820BC3"/>
    <w:rsid w:val="00822925"/>
    <w:rsid w:val="00823F4D"/>
    <w:rsid w:val="00826210"/>
    <w:rsid w:val="008268B7"/>
    <w:rsid w:val="00837322"/>
    <w:rsid w:val="00837473"/>
    <w:rsid w:val="00844EBB"/>
    <w:rsid w:val="00847B03"/>
    <w:rsid w:val="00852DA6"/>
    <w:rsid w:val="00862101"/>
    <w:rsid w:val="00863D15"/>
    <w:rsid w:val="0086554A"/>
    <w:rsid w:val="008677C5"/>
    <w:rsid w:val="00867D14"/>
    <w:rsid w:val="00870D69"/>
    <w:rsid w:val="00870DEA"/>
    <w:rsid w:val="00871444"/>
    <w:rsid w:val="0087212D"/>
    <w:rsid w:val="008737F4"/>
    <w:rsid w:val="00873C96"/>
    <w:rsid w:val="00881577"/>
    <w:rsid w:val="00890E98"/>
    <w:rsid w:val="00895FC4"/>
    <w:rsid w:val="008A7A88"/>
    <w:rsid w:val="008C074E"/>
    <w:rsid w:val="008C21C2"/>
    <w:rsid w:val="008C281D"/>
    <w:rsid w:val="008C28C9"/>
    <w:rsid w:val="008C2903"/>
    <w:rsid w:val="008D4FA5"/>
    <w:rsid w:val="008D5901"/>
    <w:rsid w:val="008E0660"/>
    <w:rsid w:val="008E1E39"/>
    <w:rsid w:val="008E243D"/>
    <w:rsid w:val="008E37B4"/>
    <w:rsid w:val="008E4F02"/>
    <w:rsid w:val="008E7AB5"/>
    <w:rsid w:val="008F4A1F"/>
    <w:rsid w:val="00900888"/>
    <w:rsid w:val="00901EBA"/>
    <w:rsid w:val="00910674"/>
    <w:rsid w:val="0092008B"/>
    <w:rsid w:val="00920189"/>
    <w:rsid w:val="00921121"/>
    <w:rsid w:val="00932301"/>
    <w:rsid w:val="009331B2"/>
    <w:rsid w:val="00937A92"/>
    <w:rsid w:val="009402C8"/>
    <w:rsid w:val="0094084C"/>
    <w:rsid w:val="009416FD"/>
    <w:rsid w:val="00946046"/>
    <w:rsid w:val="00950DFE"/>
    <w:rsid w:val="00951901"/>
    <w:rsid w:val="00956488"/>
    <w:rsid w:val="00962650"/>
    <w:rsid w:val="0097503E"/>
    <w:rsid w:val="009765EA"/>
    <w:rsid w:val="00977160"/>
    <w:rsid w:val="00977CB3"/>
    <w:rsid w:val="00980562"/>
    <w:rsid w:val="00980960"/>
    <w:rsid w:val="00982B35"/>
    <w:rsid w:val="00990459"/>
    <w:rsid w:val="0099761B"/>
    <w:rsid w:val="009A06E3"/>
    <w:rsid w:val="009C53DD"/>
    <w:rsid w:val="009C705C"/>
    <w:rsid w:val="009D1C29"/>
    <w:rsid w:val="009E33CA"/>
    <w:rsid w:val="009E6EFB"/>
    <w:rsid w:val="009F4559"/>
    <w:rsid w:val="00A03192"/>
    <w:rsid w:val="00A039FA"/>
    <w:rsid w:val="00A0516D"/>
    <w:rsid w:val="00A16C57"/>
    <w:rsid w:val="00A2020A"/>
    <w:rsid w:val="00A2107B"/>
    <w:rsid w:val="00A23527"/>
    <w:rsid w:val="00A27AD0"/>
    <w:rsid w:val="00A34320"/>
    <w:rsid w:val="00A36E03"/>
    <w:rsid w:val="00A4581A"/>
    <w:rsid w:val="00A4683B"/>
    <w:rsid w:val="00A474C6"/>
    <w:rsid w:val="00A51870"/>
    <w:rsid w:val="00A5463E"/>
    <w:rsid w:val="00A606BB"/>
    <w:rsid w:val="00A72E8E"/>
    <w:rsid w:val="00A735B6"/>
    <w:rsid w:val="00A74C75"/>
    <w:rsid w:val="00A81AC1"/>
    <w:rsid w:val="00A90A1F"/>
    <w:rsid w:val="00A91110"/>
    <w:rsid w:val="00A93512"/>
    <w:rsid w:val="00A94CE4"/>
    <w:rsid w:val="00A978A0"/>
    <w:rsid w:val="00AA23A5"/>
    <w:rsid w:val="00AB4171"/>
    <w:rsid w:val="00AB6E89"/>
    <w:rsid w:val="00AC0DFE"/>
    <w:rsid w:val="00AC47C9"/>
    <w:rsid w:val="00AC627F"/>
    <w:rsid w:val="00AC6E12"/>
    <w:rsid w:val="00AD05DA"/>
    <w:rsid w:val="00AD2B0F"/>
    <w:rsid w:val="00AD38D7"/>
    <w:rsid w:val="00AD53E8"/>
    <w:rsid w:val="00AD5BD2"/>
    <w:rsid w:val="00AD6D75"/>
    <w:rsid w:val="00AD705D"/>
    <w:rsid w:val="00AE3452"/>
    <w:rsid w:val="00AE473B"/>
    <w:rsid w:val="00AE5473"/>
    <w:rsid w:val="00AF05A1"/>
    <w:rsid w:val="00AF0E79"/>
    <w:rsid w:val="00AF5726"/>
    <w:rsid w:val="00AF5E4D"/>
    <w:rsid w:val="00B031A2"/>
    <w:rsid w:val="00B04721"/>
    <w:rsid w:val="00B10750"/>
    <w:rsid w:val="00B10F9D"/>
    <w:rsid w:val="00B10FAD"/>
    <w:rsid w:val="00B140DF"/>
    <w:rsid w:val="00B14636"/>
    <w:rsid w:val="00B1467C"/>
    <w:rsid w:val="00B1621A"/>
    <w:rsid w:val="00B30B73"/>
    <w:rsid w:val="00B34688"/>
    <w:rsid w:val="00B34A17"/>
    <w:rsid w:val="00B37A4A"/>
    <w:rsid w:val="00B4139B"/>
    <w:rsid w:val="00B50B3E"/>
    <w:rsid w:val="00B511AF"/>
    <w:rsid w:val="00B54C08"/>
    <w:rsid w:val="00B57326"/>
    <w:rsid w:val="00B62D8D"/>
    <w:rsid w:val="00B64ADA"/>
    <w:rsid w:val="00B6622A"/>
    <w:rsid w:val="00B710E9"/>
    <w:rsid w:val="00B71757"/>
    <w:rsid w:val="00B734FD"/>
    <w:rsid w:val="00B81EA0"/>
    <w:rsid w:val="00B83225"/>
    <w:rsid w:val="00B90177"/>
    <w:rsid w:val="00B90E1F"/>
    <w:rsid w:val="00B92455"/>
    <w:rsid w:val="00BA1667"/>
    <w:rsid w:val="00BA7C9C"/>
    <w:rsid w:val="00BB55EF"/>
    <w:rsid w:val="00BC070B"/>
    <w:rsid w:val="00BC2863"/>
    <w:rsid w:val="00BC7F3F"/>
    <w:rsid w:val="00BD02A7"/>
    <w:rsid w:val="00BD2F8A"/>
    <w:rsid w:val="00BD4919"/>
    <w:rsid w:val="00BE0938"/>
    <w:rsid w:val="00BF083E"/>
    <w:rsid w:val="00BF116B"/>
    <w:rsid w:val="00BF648D"/>
    <w:rsid w:val="00C0732F"/>
    <w:rsid w:val="00C07C2B"/>
    <w:rsid w:val="00C1005C"/>
    <w:rsid w:val="00C14822"/>
    <w:rsid w:val="00C15109"/>
    <w:rsid w:val="00C25926"/>
    <w:rsid w:val="00C32CAE"/>
    <w:rsid w:val="00C359B6"/>
    <w:rsid w:val="00C37DE2"/>
    <w:rsid w:val="00C433AC"/>
    <w:rsid w:val="00C45B69"/>
    <w:rsid w:val="00C47027"/>
    <w:rsid w:val="00C56A06"/>
    <w:rsid w:val="00C62433"/>
    <w:rsid w:val="00C64D92"/>
    <w:rsid w:val="00C65D47"/>
    <w:rsid w:val="00C674D5"/>
    <w:rsid w:val="00C7611A"/>
    <w:rsid w:val="00C76788"/>
    <w:rsid w:val="00C76901"/>
    <w:rsid w:val="00C83933"/>
    <w:rsid w:val="00C90185"/>
    <w:rsid w:val="00C95907"/>
    <w:rsid w:val="00CA2001"/>
    <w:rsid w:val="00CA35BA"/>
    <w:rsid w:val="00CA4192"/>
    <w:rsid w:val="00CA6011"/>
    <w:rsid w:val="00CA60C8"/>
    <w:rsid w:val="00CA649E"/>
    <w:rsid w:val="00CB4775"/>
    <w:rsid w:val="00CB74DF"/>
    <w:rsid w:val="00CC1051"/>
    <w:rsid w:val="00CC578B"/>
    <w:rsid w:val="00CC6352"/>
    <w:rsid w:val="00CC661B"/>
    <w:rsid w:val="00CC6904"/>
    <w:rsid w:val="00CE230B"/>
    <w:rsid w:val="00CE2994"/>
    <w:rsid w:val="00CE53AD"/>
    <w:rsid w:val="00CF4BB6"/>
    <w:rsid w:val="00CF761A"/>
    <w:rsid w:val="00D0428C"/>
    <w:rsid w:val="00D0642B"/>
    <w:rsid w:val="00D06500"/>
    <w:rsid w:val="00D1131F"/>
    <w:rsid w:val="00D14A87"/>
    <w:rsid w:val="00D17800"/>
    <w:rsid w:val="00D217B0"/>
    <w:rsid w:val="00D2651B"/>
    <w:rsid w:val="00D321FF"/>
    <w:rsid w:val="00D37E1E"/>
    <w:rsid w:val="00D4169E"/>
    <w:rsid w:val="00D4186E"/>
    <w:rsid w:val="00D503B3"/>
    <w:rsid w:val="00D53E7B"/>
    <w:rsid w:val="00D63A28"/>
    <w:rsid w:val="00D64A60"/>
    <w:rsid w:val="00D7554C"/>
    <w:rsid w:val="00D8331C"/>
    <w:rsid w:val="00D845F7"/>
    <w:rsid w:val="00D853BD"/>
    <w:rsid w:val="00D85FA4"/>
    <w:rsid w:val="00D86843"/>
    <w:rsid w:val="00D96125"/>
    <w:rsid w:val="00D97895"/>
    <w:rsid w:val="00DA4A5D"/>
    <w:rsid w:val="00DA5281"/>
    <w:rsid w:val="00DB05FD"/>
    <w:rsid w:val="00DB5BD7"/>
    <w:rsid w:val="00DB7FEE"/>
    <w:rsid w:val="00DC1406"/>
    <w:rsid w:val="00DC3031"/>
    <w:rsid w:val="00DC56F0"/>
    <w:rsid w:val="00DC59A0"/>
    <w:rsid w:val="00DC630A"/>
    <w:rsid w:val="00DC734E"/>
    <w:rsid w:val="00DD1DA0"/>
    <w:rsid w:val="00DE103C"/>
    <w:rsid w:val="00DF0381"/>
    <w:rsid w:val="00DF1604"/>
    <w:rsid w:val="00DF5950"/>
    <w:rsid w:val="00DF5FD8"/>
    <w:rsid w:val="00DF6BE7"/>
    <w:rsid w:val="00E00666"/>
    <w:rsid w:val="00E03F08"/>
    <w:rsid w:val="00E04629"/>
    <w:rsid w:val="00E114AC"/>
    <w:rsid w:val="00E126BF"/>
    <w:rsid w:val="00E12B1E"/>
    <w:rsid w:val="00E135D5"/>
    <w:rsid w:val="00E139F2"/>
    <w:rsid w:val="00E172F0"/>
    <w:rsid w:val="00E17300"/>
    <w:rsid w:val="00E23B2D"/>
    <w:rsid w:val="00E30D3A"/>
    <w:rsid w:val="00E412AC"/>
    <w:rsid w:val="00E430E9"/>
    <w:rsid w:val="00E433E7"/>
    <w:rsid w:val="00E51386"/>
    <w:rsid w:val="00E702C4"/>
    <w:rsid w:val="00E7058D"/>
    <w:rsid w:val="00E705D3"/>
    <w:rsid w:val="00E71C10"/>
    <w:rsid w:val="00E72AFB"/>
    <w:rsid w:val="00E76AE0"/>
    <w:rsid w:val="00E815E1"/>
    <w:rsid w:val="00E874C7"/>
    <w:rsid w:val="00E87ED3"/>
    <w:rsid w:val="00E9432A"/>
    <w:rsid w:val="00E9577E"/>
    <w:rsid w:val="00EA73C9"/>
    <w:rsid w:val="00EB21C5"/>
    <w:rsid w:val="00EB4DA4"/>
    <w:rsid w:val="00EB5CB1"/>
    <w:rsid w:val="00EC3158"/>
    <w:rsid w:val="00EC465D"/>
    <w:rsid w:val="00EC4896"/>
    <w:rsid w:val="00EC7818"/>
    <w:rsid w:val="00EC784F"/>
    <w:rsid w:val="00EC795B"/>
    <w:rsid w:val="00ED478B"/>
    <w:rsid w:val="00ED6AC0"/>
    <w:rsid w:val="00EE5AA5"/>
    <w:rsid w:val="00EF17D8"/>
    <w:rsid w:val="00EF5D26"/>
    <w:rsid w:val="00EF6B13"/>
    <w:rsid w:val="00F11EDB"/>
    <w:rsid w:val="00F12D05"/>
    <w:rsid w:val="00F13BF4"/>
    <w:rsid w:val="00F140B8"/>
    <w:rsid w:val="00F14EAB"/>
    <w:rsid w:val="00F15571"/>
    <w:rsid w:val="00F17E31"/>
    <w:rsid w:val="00F20D65"/>
    <w:rsid w:val="00F25B57"/>
    <w:rsid w:val="00F27267"/>
    <w:rsid w:val="00F331C9"/>
    <w:rsid w:val="00F345C2"/>
    <w:rsid w:val="00F37B27"/>
    <w:rsid w:val="00F47506"/>
    <w:rsid w:val="00F515AF"/>
    <w:rsid w:val="00F54DCD"/>
    <w:rsid w:val="00F5698A"/>
    <w:rsid w:val="00F74F59"/>
    <w:rsid w:val="00F750A9"/>
    <w:rsid w:val="00F80449"/>
    <w:rsid w:val="00F8077D"/>
    <w:rsid w:val="00F82B32"/>
    <w:rsid w:val="00F87BBE"/>
    <w:rsid w:val="00F87E07"/>
    <w:rsid w:val="00F91F9F"/>
    <w:rsid w:val="00F925CF"/>
    <w:rsid w:val="00F92DBD"/>
    <w:rsid w:val="00F92F89"/>
    <w:rsid w:val="00F974BF"/>
    <w:rsid w:val="00FA3181"/>
    <w:rsid w:val="00FA54DE"/>
    <w:rsid w:val="00FB53F2"/>
    <w:rsid w:val="00FC15B4"/>
    <w:rsid w:val="00FC7F75"/>
    <w:rsid w:val="00FD370D"/>
    <w:rsid w:val="00FD465A"/>
    <w:rsid w:val="00FD4C92"/>
    <w:rsid w:val="00FE236B"/>
    <w:rsid w:val="00FE3502"/>
    <w:rsid w:val="00FE54DF"/>
    <w:rsid w:val="00FE6431"/>
    <w:rsid w:val="00FE7E26"/>
    <w:rsid w:val="00FF1A08"/>
    <w:rsid w:val="00FF1E37"/>
    <w:rsid w:val="00FF55C0"/>
    <w:rsid w:val="00FF6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3E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11E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7474">
      <w:bodyDiv w:val="1"/>
      <w:marLeft w:val="0"/>
      <w:marRight w:val="0"/>
      <w:marTop w:val="0"/>
      <w:marBottom w:val="0"/>
      <w:divBdr>
        <w:top w:val="none" w:sz="0" w:space="0" w:color="auto"/>
        <w:left w:val="none" w:sz="0" w:space="0" w:color="auto"/>
        <w:bottom w:val="none" w:sz="0" w:space="0" w:color="auto"/>
        <w:right w:val="none" w:sz="0" w:space="0" w:color="auto"/>
      </w:divBdr>
    </w:div>
    <w:div w:id="88162826">
      <w:bodyDiv w:val="1"/>
      <w:marLeft w:val="0"/>
      <w:marRight w:val="0"/>
      <w:marTop w:val="0"/>
      <w:marBottom w:val="0"/>
      <w:divBdr>
        <w:top w:val="none" w:sz="0" w:space="0" w:color="auto"/>
        <w:left w:val="none" w:sz="0" w:space="0" w:color="auto"/>
        <w:bottom w:val="none" w:sz="0" w:space="0" w:color="auto"/>
        <w:right w:val="none" w:sz="0" w:space="0" w:color="auto"/>
      </w:divBdr>
    </w:div>
    <w:div w:id="145317485">
      <w:bodyDiv w:val="1"/>
      <w:marLeft w:val="0"/>
      <w:marRight w:val="0"/>
      <w:marTop w:val="0"/>
      <w:marBottom w:val="0"/>
      <w:divBdr>
        <w:top w:val="none" w:sz="0" w:space="0" w:color="auto"/>
        <w:left w:val="none" w:sz="0" w:space="0" w:color="auto"/>
        <w:bottom w:val="none" w:sz="0" w:space="0" w:color="auto"/>
        <w:right w:val="none" w:sz="0" w:space="0" w:color="auto"/>
      </w:divBdr>
    </w:div>
    <w:div w:id="147940840">
      <w:bodyDiv w:val="1"/>
      <w:marLeft w:val="0"/>
      <w:marRight w:val="0"/>
      <w:marTop w:val="0"/>
      <w:marBottom w:val="0"/>
      <w:divBdr>
        <w:top w:val="none" w:sz="0" w:space="0" w:color="auto"/>
        <w:left w:val="none" w:sz="0" w:space="0" w:color="auto"/>
        <w:bottom w:val="none" w:sz="0" w:space="0" w:color="auto"/>
        <w:right w:val="none" w:sz="0" w:space="0" w:color="auto"/>
      </w:divBdr>
    </w:div>
    <w:div w:id="179128693">
      <w:bodyDiv w:val="1"/>
      <w:marLeft w:val="0"/>
      <w:marRight w:val="0"/>
      <w:marTop w:val="0"/>
      <w:marBottom w:val="0"/>
      <w:divBdr>
        <w:top w:val="none" w:sz="0" w:space="0" w:color="auto"/>
        <w:left w:val="none" w:sz="0" w:space="0" w:color="auto"/>
        <w:bottom w:val="none" w:sz="0" w:space="0" w:color="auto"/>
        <w:right w:val="none" w:sz="0" w:space="0" w:color="auto"/>
      </w:divBdr>
    </w:div>
    <w:div w:id="201139794">
      <w:bodyDiv w:val="1"/>
      <w:marLeft w:val="0"/>
      <w:marRight w:val="0"/>
      <w:marTop w:val="0"/>
      <w:marBottom w:val="0"/>
      <w:divBdr>
        <w:top w:val="none" w:sz="0" w:space="0" w:color="auto"/>
        <w:left w:val="none" w:sz="0" w:space="0" w:color="auto"/>
        <w:bottom w:val="none" w:sz="0" w:space="0" w:color="auto"/>
        <w:right w:val="none" w:sz="0" w:space="0" w:color="auto"/>
      </w:divBdr>
    </w:div>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372004885">
      <w:bodyDiv w:val="1"/>
      <w:marLeft w:val="0"/>
      <w:marRight w:val="0"/>
      <w:marTop w:val="0"/>
      <w:marBottom w:val="0"/>
      <w:divBdr>
        <w:top w:val="none" w:sz="0" w:space="0" w:color="auto"/>
        <w:left w:val="none" w:sz="0" w:space="0" w:color="auto"/>
        <w:bottom w:val="none" w:sz="0" w:space="0" w:color="auto"/>
        <w:right w:val="none" w:sz="0" w:space="0" w:color="auto"/>
      </w:divBdr>
    </w:div>
    <w:div w:id="393969320">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566037054">
      <w:bodyDiv w:val="1"/>
      <w:marLeft w:val="0"/>
      <w:marRight w:val="0"/>
      <w:marTop w:val="0"/>
      <w:marBottom w:val="0"/>
      <w:divBdr>
        <w:top w:val="none" w:sz="0" w:space="0" w:color="auto"/>
        <w:left w:val="none" w:sz="0" w:space="0" w:color="auto"/>
        <w:bottom w:val="none" w:sz="0" w:space="0" w:color="auto"/>
        <w:right w:val="none" w:sz="0" w:space="0" w:color="auto"/>
      </w:divBdr>
    </w:div>
    <w:div w:id="666597125">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757945699">
      <w:bodyDiv w:val="1"/>
      <w:marLeft w:val="0"/>
      <w:marRight w:val="0"/>
      <w:marTop w:val="0"/>
      <w:marBottom w:val="0"/>
      <w:divBdr>
        <w:top w:val="none" w:sz="0" w:space="0" w:color="auto"/>
        <w:left w:val="none" w:sz="0" w:space="0" w:color="auto"/>
        <w:bottom w:val="none" w:sz="0" w:space="0" w:color="auto"/>
        <w:right w:val="none" w:sz="0" w:space="0" w:color="auto"/>
      </w:divBdr>
    </w:div>
    <w:div w:id="817577231">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30160102">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091971901">
      <w:bodyDiv w:val="1"/>
      <w:marLeft w:val="0"/>
      <w:marRight w:val="0"/>
      <w:marTop w:val="0"/>
      <w:marBottom w:val="0"/>
      <w:divBdr>
        <w:top w:val="none" w:sz="0" w:space="0" w:color="auto"/>
        <w:left w:val="none" w:sz="0" w:space="0" w:color="auto"/>
        <w:bottom w:val="none" w:sz="0" w:space="0" w:color="auto"/>
        <w:right w:val="none" w:sz="0" w:space="0" w:color="auto"/>
      </w:divBdr>
    </w:div>
    <w:div w:id="1221668435">
      <w:bodyDiv w:val="1"/>
      <w:marLeft w:val="0"/>
      <w:marRight w:val="0"/>
      <w:marTop w:val="0"/>
      <w:marBottom w:val="0"/>
      <w:divBdr>
        <w:top w:val="none" w:sz="0" w:space="0" w:color="auto"/>
        <w:left w:val="none" w:sz="0" w:space="0" w:color="auto"/>
        <w:bottom w:val="none" w:sz="0" w:space="0" w:color="auto"/>
        <w:right w:val="none" w:sz="0" w:space="0" w:color="auto"/>
      </w:divBdr>
    </w:div>
    <w:div w:id="1335690336">
      <w:bodyDiv w:val="1"/>
      <w:marLeft w:val="0"/>
      <w:marRight w:val="0"/>
      <w:marTop w:val="0"/>
      <w:marBottom w:val="0"/>
      <w:divBdr>
        <w:top w:val="none" w:sz="0" w:space="0" w:color="auto"/>
        <w:left w:val="none" w:sz="0" w:space="0" w:color="auto"/>
        <w:bottom w:val="none" w:sz="0" w:space="0" w:color="auto"/>
        <w:right w:val="none" w:sz="0" w:space="0" w:color="auto"/>
      </w:divBdr>
    </w:div>
    <w:div w:id="140151513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412119774">
      <w:bodyDiv w:val="1"/>
      <w:marLeft w:val="0"/>
      <w:marRight w:val="0"/>
      <w:marTop w:val="0"/>
      <w:marBottom w:val="0"/>
      <w:divBdr>
        <w:top w:val="none" w:sz="0" w:space="0" w:color="auto"/>
        <w:left w:val="none" w:sz="0" w:space="0" w:color="auto"/>
        <w:bottom w:val="none" w:sz="0" w:space="0" w:color="auto"/>
        <w:right w:val="none" w:sz="0" w:space="0" w:color="auto"/>
      </w:divBdr>
    </w:div>
    <w:div w:id="1504588939">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611859630">
      <w:bodyDiv w:val="1"/>
      <w:marLeft w:val="0"/>
      <w:marRight w:val="0"/>
      <w:marTop w:val="0"/>
      <w:marBottom w:val="0"/>
      <w:divBdr>
        <w:top w:val="none" w:sz="0" w:space="0" w:color="auto"/>
        <w:left w:val="none" w:sz="0" w:space="0" w:color="auto"/>
        <w:bottom w:val="none" w:sz="0" w:space="0" w:color="auto"/>
        <w:right w:val="none" w:sz="0" w:space="0" w:color="auto"/>
      </w:divBdr>
    </w:div>
    <w:div w:id="1631941268">
      <w:bodyDiv w:val="1"/>
      <w:marLeft w:val="0"/>
      <w:marRight w:val="0"/>
      <w:marTop w:val="0"/>
      <w:marBottom w:val="0"/>
      <w:divBdr>
        <w:top w:val="none" w:sz="0" w:space="0" w:color="auto"/>
        <w:left w:val="none" w:sz="0" w:space="0" w:color="auto"/>
        <w:bottom w:val="none" w:sz="0" w:space="0" w:color="auto"/>
        <w:right w:val="none" w:sz="0" w:space="0" w:color="auto"/>
      </w:divBdr>
    </w:div>
    <w:div w:id="1651597217">
      <w:bodyDiv w:val="1"/>
      <w:marLeft w:val="0"/>
      <w:marRight w:val="0"/>
      <w:marTop w:val="0"/>
      <w:marBottom w:val="0"/>
      <w:divBdr>
        <w:top w:val="none" w:sz="0" w:space="0" w:color="auto"/>
        <w:left w:val="none" w:sz="0" w:space="0" w:color="auto"/>
        <w:bottom w:val="none" w:sz="0" w:space="0" w:color="auto"/>
        <w:right w:val="none" w:sz="0" w:space="0" w:color="auto"/>
      </w:divBdr>
    </w:div>
    <w:div w:id="1685935305">
      <w:bodyDiv w:val="1"/>
      <w:marLeft w:val="0"/>
      <w:marRight w:val="0"/>
      <w:marTop w:val="0"/>
      <w:marBottom w:val="0"/>
      <w:divBdr>
        <w:top w:val="none" w:sz="0" w:space="0" w:color="auto"/>
        <w:left w:val="none" w:sz="0" w:space="0" w:color="auto"/>
        <w:bottom w:val="none" w:sz="0" w:space="0" w:color="auto"/>
        <w:right w:val="none" w:sz="0" w:space="0" w:color="auto"/>
      </w:divBdr>
    </w:div>
    <w:div w:id="1771004857">
      <w:bodyDiv w:val="1"/>
      <w:marLeft w:val="0"/>
      <w:marRight w:val="0"/>
      <w:marTop w:val="0"/>
      <w:marBottom w:val="0"/>
      <w:divBdr>
        <w:top w:val="none" w:sz="0" w:space="0" w:color="auto"/>
        <w:left w:val="none" w:sz="0" w:space="0" w:color="auto"/>
        <w:bottom w:val="none" w:sz="0" w:space="0" w:color="auto"/>
        <w:right w:val="none" w:sz="0" w:space="0" w:color="auto"/>
      </w:divBdr>
    </w:div>
    <w:div w:id="1790397216">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837380882">
      <w:bodyDiv w:val="1"/>
      <w:marLeft w:val="0"/>
      <w:marRight w:val="0"/>
      <w:marTop w:val="0"/>
      <w:marBottom w:val="0"/>
      <w:divBdr>
        <w:top w:val="none" w:sz="0" w:space="0" w:color="auto"/>
        <w:left w:val="none" w:sz="0" w:space="0" w:color="auto"/>
        <w:bottom w:val="none" w:sz="0" w:space="0" w:color="auto"/>
        <w:right w:val="none" w:sz="0" w:space="0" w:color="auto"/>
      </w:divBdr>
    </w:div>
    <w:div w:id="185934492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1959096505">
      <w:bodyDiv w:val="1"/>
      <w:marLeft w:val="0"/>
      <w:marRight w:val="0"/>
      <w:marTop w:val="0"/>
      <w:marBottom w:val="0"/>
      <w:divBdr>
        <w:top w:val="none" w:sz="0" w:space="0" w:color="auto"/>
        <w:left w:val="none" w:sz="0" w:space="0" w:color="auto"/>
        <w:bottom w:val="none" w:sz="0" w:space="0" w:color="auto"/>
        <w:right w:val="none" w:sz="0" w:space="0" w:color="auto"/>
      </w:divBdr>
    </w:div>
    <w:div w:id="2001807087">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44594989">
      <w:bodyDiv w:val="1"/>
      <w:marLeft w:val="0"/>
      <w:marRight w:val="0"/>
      <w:marTop w:val="0"/>
      <w:marBottom w:val="0"/>
      <w:divBdr>
        <w:top w:val="none" w:sz="0" w:space="0" w:color="auto"/>
        <w:left w:val="none" w:sz="0" w:space="0" w:color="auto"/>
        <w:bottom w:val="none" w:sz="0" w:space="0" w:color="auto"/>
        <w:right w:val="none" w:sz="0" w:space="0" w:color="auto"/>
      </w:divBdr>
    </w:div>
    <w:div w:id="2049528559">
      <w:bodyDiv w:val="1"/>
      <w:marLeft w:val="0"/>
      <w:marRight w:val="0"/>
      <w:marTop w:val="0"/>
      <w:marBottom w:val="0"/>
      <w:divBdr>
        <w:top w:val="none" w:sz="0" w:space="0" w:color="auto"/>
        <w:left w:val="none" w:sz="0" w:space="0" w:color="auto"/>
        <w:bottom w:val="none" w:sz="0" w:space="0" w:color="auto"/>
        <w:right w:val="none" w:sz="0" w:space="0" w:color="auto"/>
      </w:divBdr>
    </w:div>
    <w:div w:id="2066030724">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files.hawaii.gov/dbedt/economic/reports/self-sufficiency/self-sufficiency_2014.pdf)" TargetMode="External"/></Relationships>
</file>

<file path=word/_rels/document.xml.rels><?xml version="1.0" encoding="UTF-8" standalone="yes"?>
<Relationships xmlns="http://schemas.openxmlformats.org/package/2006/relationships"><Relationship Id="rId20" Type="http://schemas.openxmlformats.org/officeDocument/2006/relationships/hyperlink" Target="http://geoportal.hawaii.gov/datasets/marine-managed-areas-dar?geometry=-165.4%2C19.079%2C-149.745%2C22.671" TargetMode="External"/><Relationship Id="rId21" Type="http://schemas.openxmlformats.org/officeDocument/2006/relationships/hyperlink" Target="http://dbedt.hawaii.gov/economic/databook/" TargetMode="External"/><Relationship Id="rId22" Type="http://schemas.openxmlformats.org/officeDocument/2006/relationships/hyperlink" Target="https://coast.noaa.gov/digitalcoast/tools/enow.html" TargetMode="External"/><Relationship Id="rId23" Type="http://schemas.openxmlformats.org/officeDocument/2006/relationships/hyperlink" Target="http://files.hawaii.gov/dbedt/economic/reports/self-sufficiency/self-sufficiency_2014.pdf" TargetMode="External"/><Relationship Id="rId24" Type="http://schemas.openxmlformats.org/officeDocument/2006/relationships/hyperlink" Target="http://dbedt.hawaii.gov/economic/databook/db2015/" TargetMode="External"/><Relationship Id="rId25" Type="http://schemas.openxmlformats.org/officeDocument/2006/relationships/hyperlink" Target="http://dbedt.hawaii.gov/economic/databook/db2015/" TargetMode="External"/><Relationship Id="rId26" Type="http://schemas.openxmlformats.org/officeDocument/2006/relationships/hyperlink" Target="http://dbedt.hawaii.gov/economic/databook/db2015/" TargetMode="External"/><Relationship Id="rId27" Type="http://schemas.openxmlformats.org/officeDocument/2006/relationships/hyperlink" Target="https://coast.noaa.gov/digitalcoast/tools/enow.html" TargetMode="External"/><Relationship Id="rId28" Type="http://schemas.openxmlformats.org/officeDocument/2006/relationships/hyperlink" Target="https://coast.noaa.gov/digitalcoast/tools/enow.html" TargetMode="External"/><Relationship Id="rId29" Type="http://schemas.openxmlformats.org/officeDocument/2006/relationships/hyperlink" Target="https://coast.noaa.gov/digitalcoast/tools/eno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onservationconnections.org/" TargetMode="External"/><Relationship Id="rId31" Type="http://schemas.openxmlformats.org/officeDocument/2006/relationships/hyperlink" Target="file:///D:\Documents%20and%20Settings\eschemmel\AppData\Local\Temp\Temp1_Re%253a_expense_sharing.zip\11_Costofwetlandschange%202013%20update%2011_DEC_2013.docx" TargetMode="External"/><Relationship Id="rId32" Type="http://schemas.openxmlformats.org/officeDocument/2006/relationships/hyperlink" Target="https://coast.noaa.gov/ccapatlas/" TargetMode="Externa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microsoft.com/office/2007/relationships/hdphoto" Target="media/hdphoto1.wdp"/><Relationship Id="rId33" Type="http://schemas.openxmlformats.org/officeDocument/2006/relationships/hyperlink" Target="https://response.restoration.noaa.gov/maps-and-spatial-data/download-esi-maps-and-gis-data.html" TargetMode="External"/><Relationship Id="rId34" Type="http://schemas.openxmlformats.org/officeDocument/2006/relationships/hyperlink" Target="https://coast.noaa.gov/ccapatlas/" TargetMode="External"/><Relationship Id="rId35" Type="http://schemas.openxmlformats.org/officeDocument/2006/relationships/hyperlink" Target="https://response.restoration.noaa.gov/maps-and-spatial-data/download-esi-maps-and-gis-data.html" TargetMode="External"/><Relationship Id="rId36" Type="http://schemas.openxmlformats.org/officeDocument/2006/relationships/hyperlink" Target="http://www.pacioos.hawaii.edu/projects/oceantippingpoints/"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www.wcpfc.int/)" TargetMode="External"/><Relationship Id="rId13" Type="http://schemas.openxmlformats.org/officeDocument/2006/relationships/hyperlink" Target="https://www.nass.usda.gov/Statistics_by_State/Hawaii/Publications/Annual_Statistical_Bulletin/index.php" TargetMode="External"/><Relationship Id="rId14" Type="http://schemas.openxmlformats.org/officeDocument/2006/relationships/hyperlink" Target="http://hdoa.hawaii.gov/ai/aquaculture-and-livestock-support-services-branch/aquaculture-in-hawaii/)" TargetMode="External"/><Relationship Id="rId15" Type="http://schemas.openxmlformats.org/officeDocument/2006/relationships/hyperlink" Target="https://quickstats.nass.usda.gov/)" TargetMode="External"/><Relationship Id="rId16" Type="http://schemas.openxmlformats.org/officeDocument/2006/relationships/hyperlink" Target="http://www.fpir.noaa.gov/SFD/SFD_rcf_hmrfs.html" TargetMode="External"/><Relationship Id="rId17" Type="http://schemas.openxmlformats.org/officeDocument/2006/relationships/hyperlink" Target="http://dbedt.hawaii.gov/economic/ranks/" TargetMode="External"/><Relationship Id="rId18" Type="http://schemas.openxmlformats.org/officeDocument/2006/relationships/hyperlink" Target="http://www.hawaiitourismauthority.org/default/assets/File/HTA%20Annual%20Report%202016%20FINAL.pdf" TargetMode="External"/><Relationship Id="rId19" Type="http://schemas.openxmlformats.org/officeDocument/2006/relationships/hyperlink" Target="http://www.hawaiitourismauthority.org/research/reports/visitor-satisfaction/" TargetMode="External"/><Relationship Id="rId37" Type="http://schemas.openxmlformats.org/officeDocument/2006/relationships/hyperlink" Target="http://hbs.bishopmuseum.org/endangered/extinct.html" TargetMode="External"/><Relationship Id="rId38" Type="http://schemas.openxmlformats.org/officeDocument/2006/relationships/hyperlink" Target="https://ecos.fws.gov/ecp/)" TargetMode="External"/><Relationship Id="rId39" Type="http://schemas.openxmlformats.org/officeDocument/2006/relationships/hyperlink" Target="http://www.stateofthebirds.org/2014/extinctions/watchlist.pdf)" TargetMode="External"/><Relationship Id="rId40" Type="http://schemas.openxmlformats.org/officeDocument/2006/relationships/hyperlink" Target="http://www.fisheries.noaa.gov/pr/sars/species.htm" TargetMode="Externa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299D06-B211-E14F-8A7B-0A705630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34</Pages>
  <Words>10369</Words>
  <Characters>59107</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69338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24</cp:revision>
  <cp:lastPrinted>2017-10-27T19:20:00Z</cp:lastPrinted>
  <dcterms:created xsi:type="dcterms:W3CDTF">2018-01-17T23:41:00Z</dcterms:created>
  <dcterms:modified xsi:type="dcterms:W3CDTF">2018-01-23T19:46:00Z</dcterms:modified>
</cp:coreProperties>
</file>