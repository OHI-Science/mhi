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3DE4C" w14:textId="77777777" w:rsidR="0066779C" w:rsidRPr="00C64D92" w:rsidRDefault="0066779C" w:rsidP="0066779C">
      <w:pPr>
        <w:spacing w:after="200" w:line="276" w:lineRule="auto"/>
        <w:contextualSpacing/>
        <w:rPr>
          <w:b/>
          <w:color w:val="70AD47" w:themeColor="accent6"/>
        </w:rPr>
      </w:pPr>
      <w:r>
        <w:rPr>
          <w:b/>
          <w:color w:val="70AD47" w:themeColor="accent6"/>
        </w:rPr>
        <w:t xml:space="preserve">1. </w:t>
      </w:r>
      <w:r w:rsidRPr="00C64D92">
        <w:rPr>
          <w:b/>
          <w:color w:val="70AD47" w:themeColor="accent6"/>
        </w:rPr>
        <w:t>Study Area</w:t>
      </w:r>
    </w:p>
    <w:p w14:paraId="641412A7" w14:textId="77777777" w:rsidR="0066779C" w:rsidRPr="003962CB" w:rsidRDefault="0066779C" w:rsidP="0066779C">
      <w:pPr>
        <w:ind w:left="720"/>
        <w:contextualSpacing/>
        <w:outlineLvl w:val="0"/>
      </w:pPr>
    </w:p>
    <w:p w14:paraId="711C730C" w14:textId="77777777" w:rsidR="0066779C" w:rsidRDefault="0066779C" w:rsidP="0066779C">
      <w:pPr>
        <w:spacing w:after="200" w:line="276" w:lineRule="auto"/>
      </w:pPr>
      <w:r w:rsidRPr="003962CB">
        <w:t xml:space="preserve">The Hawaiʻi </w:t>
      </w:r>
      <w:r>
        <w:t xml:space="preserve">OHI was a </w:t>
      </w:r>
      <w:r w:rsidRPr="003962CB">
        <w:t xml:space="preserve">statewide assessment </w:t>
      </w:r>
      <w:r>
        <w:t>for the Main Hawaiian Islands. The assessment was done at the county scale</w:t>
      </w:r>
      <w:r w:rsidRPr="003962CB">
        <w:t xml:space="preserve"> </w:t>
      </w:r>
      <w:r>
        <w:t>(</w:t>
      </w:r>
      <w:r w:rsidRPr="003962CB">
        <w:t xml:space="preserve">Hawaiʻi, </w:t>
      </w:r>
      <w:r>
        <w:t xml:space="preserve">Maui Nui, </w:t>
      </w:r>
      <w:r w:rsidRPr="003962CB">
        <w:t>Oahu, and Kauai</w:t>
      </w:r>
      <w:r>
        <w:t xml:space="preserve">) and averaged to produce the overall Hawaiʻi Ocean Health Index score. </w:t>
      </w:r>
      <w:r w:rsidRPr="003962CB">
        <w:t xml:space="preserve">The OHI focus is on the entire EEZ, however, some goals are assessed on the nearshore (3 nm scale). </w:t>
      </w:r>
    </w:p>
    <w:p w14:paraId="6B768027" w14:textId="77777777" w:rsidR="0066779C" w:rsidRPr="003962CB" w:rsidRDefault="0066779C" w:rsidP="0066779C">
      <w:pPr>
        <w:spacing w:after="200" w:line="276" w:lineRule="auto"/>
      </w:pPr>
      <w:r>
        <w:t>Table #. Spatial extent of goal models.</w:t>
      </w:r>
    </w:p>
    <w:tbl>
      <w:tblPr>
        <w:tblW w:w="6620" w:type="dxa"/>
        <w:tblInd w:w="93" w:type="dxa"/>
        <w:tblLook w:val="04A0" w:firstRow="1" w:lastRow="0" w:firstColumn="1" w:lastColumn="0" w:noHBand="0" w:noVBand="1"/>
      </w:tblPr>
      <w:tblGrid>
        <w:gridCol w:w="3419"/>
        <w:gridCol w:w="1363"/>
        <w:gridCol w:w="1838"/>
      </w:tblGrid>
      <w:tr w:rsidR="0066779C" w:rsidRPr="003962CB" w14:paraId="050E3C96" w14:textId="77777777" w:rsidTr="004218DC">
        <w:trPr>
          <w:trHeight w:val="330"/>
        </w:trPr>
        <w:tc>
          <w:tcPr>
            <w:tcW w:w="341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C1F4E7B" w14:textId="77777777" w:rsidR="0066779C" w:rsidRPr="003962CB" w:rsidRDefault="0066779C" w:rsidP="004218DC">
            <w:pPr>
              <w:rPr>
                <w:rFonts w:eastAsia="Times New Roman"/>
                <w:b/>
                <w:bCs/>
                <w:color w:val="000000"/>
              </w:rPr>
            </w:pPr>
            <w:r w:rsidRPr="003962CB">
              <w:rPr>
                <w:rFonts w:eastAsia="Times New Roman"/>
                <w:b/>
                <w:bCs/>
                <w:color w:val="000000"/>
              </w:rPr>
              <w:t>Goal</w:t>
            </w:r>
          </w:p>
        </w:tc>
        <w:tc>
          <w:tcPr>
            <w:tcW w:w="1363" w:type="dxa"/>
            <w:tcBorders>
              <w:top w:val="single" w:sz="8" w:space="0" w:color="auto"/>
              <w:left w:val="nil"/>
              <w:bottom w:val="single" w:sz="8" w:space="0" w:color="auto"/>
              <w:right w:val="single" w:sz="8" w:space="0" w:color="auto"/>
            </w:tcBorders>
            <w:shd w:val="clear" w:color="auto" w:fill="auto"/>
            <w:vAlign w:val="center"/>
            <w:hideMark/>
          </w:tcPr>
          <w:p w14:paraId="18129755" w14:textId="77777777" w:rsidR="0066779C" w:rsidRPr="003962CB" w:rsidRDefault="0066779C" w:rsidP="004218DC">
            <w:pPr>
              <w:rPr>
                <w:rFonts w:eastAsia="Times New Roman"/>
                <w:b/>
                <w:bCs/>
                <w:color w:val="000000"/>
              </w:rPr>
            </w:pPr>
            <w:r w:rsidRPr="003962CB">
              <w:rPr>
                <w:rFonts w:eastAsia="Times New Roman"/>
                <w:b/>
                <w:bCs/>
                <w:color w:val="000000"/>
              </w:rPr>
              <w:t>Sub-Goal</w:t>
            </w:r>
          </w:p>
        </w:tc>
        <w:tc>
          <w:tcPr>
            <w:tcW w:w="1838" w:type="dxa"/>
            <w:tcBorders>
              <w:top w:val="single" w:sz="8" w:space="0" w:color="auto"/>
              <w:left w:val="nil"/>
              <w:bottom w:val="single" w:sz="8" w:space="0" w:color="auto"/>
              <w:right w:val="single" w:sz="8" w:space="0" w:color="auto"/>
            </w:tcBorders>
            <w:shd w:val="clear" w:color="auto" w:fill="auto"/>
            <w:vAlign w:val="center"/>
            <w:hideMark/>
          </w:tcPr>
          <w:p w14:paraId="1C4458C5" w14:textId="77777777" w:rsidR="0066779C" w:rsidRPr="003962CB" w:rsidRDefault="0066779C" w:rsidP="004218DC">
            <w:pPr>
              <w:rPr>
                <w:rFonts w:eastAsia="Times New Roman"/>
                <w:b/>
                <w:bCs/>
                <w:color w:val="000000"/>
              </w:rPr>
            </w:pPr>
            <w:r w:rsidRPr="003962CB">
              <w:rPr>
                <w:rFonts w:eastAsia="Times New Roman"/>
                <w:b/>
                <w:bCs/>
                <w:color w:val="000000"/>
              </w:rPr>
              <w:t>Primary Scale of Goal</w:t>
            </w:r>
          </w:p>
        </w:tc>
      </w:tr>
      <w:tr w:rsidR="0066779C" w:rsidRPr="003962CB" w14:paraId="224754A8" w14:textId="77777777" w:rsidTr="004218DC">
        <w:trPr>
          <w:trHeight w:val="330"/>
        </w:trPr>
        <w:tc>
          <w:tcPr>
            <w:tcW w:w="3419" w:type="dxa"/>
            <w:vMerge w:val="restart"/>
            <w:tcBorders>
              <w:top w:val="nil"/>
              <w:left w:val="single" w:sz="8" w:space="0" w:color="auto"/>
              <w:bottom w:val="single" w:sz="8" w:space="0" w:color="000000"/>
              <w:right w:val="single" w:sz="8" w:space="0" w:color="auto"/>
            </w:tcBorders>
            <w:shd w:val="clear" w:color="auto" w:fill="auto"/>
            <w:vAlign w:val="center"/>
            <w:hideMark/>
          </w:tcPr>
          <w:p w14:paraId="0E36F0C1" w14:textId="77777777" w:rsidR="0066779C" w:rsidRPr="003962CB" w:rsidRDefault="0066779C" w:rsidP="004218DC">
            <w:pPr>
              <w:rPr>
                <w:rFonts w:eastAsia="Times New Roman"/>
                <w:color w:val="000000"/>
              </w:rPr>
            </w:pPr>
            <w:r w:rsidRPr="003962CB">
              <w:rPr>
                <w:rFonts w:eastAsia="Times New Roman"/>
                <w:color w:val="000000"/>
              </w:rPr>
              <w:t>Food Provision</w:t>
            </w:r>
          </w:p>
        </w:tc>
        <w:tc>
          <w:tcPr>
            <w:tcW w:w="1363" w:type="dxa"/>
            <w:tcBorders>
              <w:top w:val="nil"/>
              <w:left w:val="nil"/>
              <w:bottom w:val="single" w:sz="8" w:space="0" w:color="auto"/>
              <w:right w:val="single" w:sz="8" w:space="0" w:color="auto"/>
            </w:tcBorders>
            <w:shd w:val="clear" w:color="auto" w:fill="auto"/>
            <w:vAlign w:val="center"/>
            <w:hideMark/>
          </w:tcPr>
          <w:p w14:paraId="6CBEE0AC" w14:textId="77777777" w:rsidR="0066779C" w:rsidRPr="003962CB" w:rsidRDefault="0066779C" w:rsidP="004218DC">
            <w:pPr>
              <w:rPr>
                <w:rFonts w:eastAsia="Times New Roman"/>
                <w:color w:val="000000"/>
              </w:rPr>
            </w:pPr>
            <w:r w:rsidRPr="003962CB">
              <w:rPr>
                <w:rFonts w:eastAsia="Times New Roman"/>
                <w:color w:val="000000"/>
              </w:rPr>
              <w:t>Fisheries</w:t>
            </w:r>
          </w:p>
        </w:tc>
        <w:tc>
          <w:tcPr>
            <w:tcW w:w="1838" w:type="dxa"/>
            <w:tcBorders>
              <w:top w:val="nil"/>
              <w:left w:val="nil"/>
              <w:bottom w:val="single" w:sz="8" w:space="0" w:color="auto"/>
              <w:right w:val="single" w:sz="8" w:space="0" w:color="auto"/>
            </w:tcBorders>
            <w:shd w:val="clear" w:color="auto" w:fill="auto"/>
            <w:vAlign w:val="center"/>
            <w:hideMark/>
          </w:tcPr>
          <w:p w14:paraId="71BE080A" w14:textId="77777777" w:rsidR="0066779C" w:rsidRPr="003962CB" w:rsidRDefault="0066779C" w:rsidP="004218DC">
            <w:pPr>
              <w:rPr>
                <w:rFonts w:eastAsia="Times New Roman"/>
                <w:color w:val="000000"/>
              </w:rPr>
            </w:pPr>
            <w:r w:rsidRPr="003962CB">
              <w:rPr>
                <w:rFonts w:eastAsia="Times New Roman"/>
                <w:color w:val="000000"/>
              </w:rPr>
              <w:t>EEZ</w:t>
            </w:r>
          </w:p>
        </w:tc>
      </w:tr>
      <w:tr w:rsidR="0066779C" w:rsidRPr="003962CB" w14:paraId="2F9C2026" w14:textId="77777777" w:rsidTr="004218DC">
        <w:trPr>
          <w:trHeight w:val="330"/>
        </w:trPr>
        <w:tc>
          <w:tcPr>
            <w:tcW w:w="3419" w:type="dxa"/>
            <w:vMerge/>
            <w:tcBorders>
              <w:top w:val="nil"/>
              <w:left w:val="single" w:sz="8" w:space="0" w:color="auto"/>
              <w:bottom w:val="single" w:sz="8" w:space="0" w:color="000000"/>
              <w:right w:val="single" w:sz="8" w:space="0" w:color="auto"/>
            </w:tcBorders>
            <w:vAlign w:val="center"/>
            <w:hideMark/>
          </w:tcPr>
          <w:p w14:paraId="25876F99" w14:textId="77777777" w:rsidR="0066779C" w:rsidRPr="003962CB" w:rsidRDefault="0066779C" w:rsidP="004218DC">
            <w:pPr>
              <w:rPr>
                <w:rFonts w:eastAsia="Times New Roman"/>
                <w:color w:val="000000"/>
              </w:rPr>
            </w:pPr>
          </w:p>
        </w:tc>
        <w:tc>
          <w:tcPr>
            <w:tcW w:w="1363" w:type="dxa"/>
            <w:tcBorders>
              <w:top w:val="nil"/>
              <w:left w:val="nil"/>
              <w:bottom w:val="single" w:sz="8" w:space="0" w:color="auto"/>
              <w:right w:val="single" w:sz="8" w:space="0" w:color="auto"/>
            </w:tcBorders>
            <w:shd w:val="clear" w:color="auto" w:fill="auto"/>
            <w:vAlign w:val="center"/>
            <w:hideMark/>
          </w:tcPr>
          <w:p w14:paraId="57D10DC2" w14:textId="77777777" w:rsidR="0066779C" w:rsidRPr="003962CB" w:rsidRDefault="0066779C" w:rsidP="004218DC">
            <w:pPr>
              <w:rPr>
                <w:rFonts w:eastAsia="Times New Roman"/>
                <w:color w:val="000000"/>
              </w:rPr>
            </w:pPr>
            <w:r w:rsidRPr="003962CB">
              <w:rPr>
                <w:rFonts w:eastAsia="Times New Roman"/>
                <w:color w:val="000000"/>
              </w:rPr>
              <w:t>Mariculture</w:t>
            </w:r>
          </w:p>
        </w:tc>
        <w:tc>
          <w:tcPr>
            <w:tcW w:w="1838" w:type="dxa"/>
            <w:tcBorders>
              <w:top w:val="nil"/>
              <w:left w:val="nil"/>
              <w:bottom w:val="single" w:sz="8" w:space="0" w:color="auto"/>
              <w:right w:val="single" w:sz="8" w:space="0" w:color="auto"/>
            </w:tcBorders>
            <w:shd w:val="clear" w:color="auto" w:fill="auto"/>
            <w:vAlign w:val="center"/>
            <w:hideMark/>
          </w:tcPr>
          <w:p w14:paraId="0A09A8C4" w14:textId="77777777" w:rsidR="0066779C" w:rsidRPr="003962CB" w:rsidRDefault="0066779C" w:rsidP="004218DC">
            <w:pPr>
              <w:rPr>
                <w:rFonts w:eastAsia="Times New Roman"/>
                <w:color w:val="000000"/>
              </w:rPr>
            </w:pPr>
            <w:r w:rsidRPr="003962CB">
              <w:rPr>
                <w:rFonts w:eastAsia="Times New Roman"/>
                <w:color w:val="000000"/>
              </w:rPr>
              <w:t>Nearshore</w:t>
            </w:r>
          </w:p>
        </w:tc>
      </w:tr>
      <w:tr w:rsidR="0066779C" w:rsidRPr="003962CB" w14:paraId="2E1F82B1" w14:textId="77777777" w:rsidTr="004218DC">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14:paraId="138A2D72" w14:textId="77777777" w:rsidR="0066779C" w:rsidRPr="003962CB" w:rsidRDefault="0066779C" w:rsidP="004218DC">
            <w:pPr>
              <w:rPr>
                <w:rFonts w:eastAsia="Times New Roman"/>
                <w:color w:val="000000"/>
              </w:rPr>
            </w:pPr>
            <w:r w:rsidRPr="003962CB">
              <w:rPr>
                <w:rFonts w:eastAsia="Times New Roman"/>
                <w:color w:val="000000"/>
              </w:rPr>
              <w:t>Artisanal Fishing Opportunities</w:t>
            </w:r>
          </w:p>
        </w:tc>
        <w:tc>
          <w:tcPr>
            <w:tcW w:w="1363" w:type="dxa"/>
            <w:tcBorders>
              <w:top w:val="nil"/>
              <w:left w:val="nil"/>
              <w:bottom w:val="single" w:sz="8" w:space="0" w:color="auto"/>
              <w:right w:val="single" w:sz="8" w:space="0" w:color="auto"/>
            </w:tcBorders>
            <w:shd w:val="clear" w:color="auto" w:fill="auto"/>
            <w:vAlign w:val="center"/>
            <w:hideMark/>
          </w:tcPr>
          <w:p w14:paraId="36FE2783" w14:textId="77777777" w:rsidR="0066779C" w:rsidRPr="003962CB" w:rsidRDefault="0066779C" w:rsidP="004218DC">
            <w:pPr>
              <w:rPr>
                <w:rFonts w:eastAsia="Times New Roman"/>
                <w:color w:val="000000"/>
              </w:rPr>
            </w:pPr>
            <w:r w:rsidRPr="003962CB">
              <w:rPr>
                <w:rFonts w:eastAsia="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14:paraId="4F3E8FCD" w14:textId="77777777" w:rsidR="0066779C" w:rsidRPr="003962CB" w:rsidRDefault="0066779C" w:rsidP="004218DC">
            <w:pPr>
              <w:rPr>
                <w:rFonts w:eastAsia="Times New Roman"/>
                <w:color w:val="000000"/>
              </w:rPr>
            </w:pPr>
            <w:r w:rsidRPr="003962CB">
              <w:rPr>
                <w:rFonts w:eastAsia="Times New Roman"/>
                <w:color w:val="000000"/>
              </w:rPr>
              <w:t>Nearshore</w:t>
            </w:r>
          </w:p>
        </w:tc>
      </w:tr>
      <w:tr w:rsidR="0066779C" w:rsidRPr="003962CB" w14:paraId="60B5E318" w14:textId="77777777" w:rsidTr="004218DC">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14:paraId="09E58444" w14:textId="77777777" w:rsidR="0066779C" w:rsidRPr="003962CB" w:rsidRDefault="0066779C" w:rsidP="004218DC">
            <w:pPr>
              <w:rPr>
                <w:rFonts w:eastAsia="Times New Roman"/>
                <w:color w:val="000000"/>
              </w:rPr>
            </w:pPr>
            <w:r w:rsidRPr="003962CB">
              <w:rPr>
                <w:rFonts w:eastAsia="Times New Roman"/>
                <w:color w:val="000000"/>
              </w:rPr>
              <w:t>Coastal Protection</w:t>
            </w:r>
          </w:p>
        </w:tc>
        <w:tc>
          <w:tcPr>
            <w:tcW w:w="1363" w:type="dxa"/>
            <w:tcBorders>
              <w:top w:val="nil"/>
              <w:left w:val="nil"/>
              <w:bottom w:val="single" w:sz="8" w:space="0" w:color="auto"/>
              <w:right w:val="single" w:sz="8" w:space="0" w:color="auto"/>
            </w:tcBorders>
            <w:shd w:val="clear" w:color="auto" w:fill="auto"/>
            <w:vAlign w:val="center"/>
            <w:hideMark/>
          </w:tcPr>
          <w:p w14:paraId="450FCE83" w14:textId="77777777" w:rsidR="0066779C" w:rsidRPr="003962CB" w:rsidRDefault="0066779C" w:rsidP="004218DC">
            <w:pPr>
              <w:rPr>
                <w:rFonts w:eastAsia="Times New Roman"/>
                <w:color w:val="000000"/>
              </w:rPr>
            </w:pPr>
            <w:r w:rsidRPr="003962CB">
              <w:rPr>
                <w:rFonts w:eastAsia="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14:paraId="0A725F12" w14:textId="77777777" w:rsidR="0066779C" w:rsidRPr="003962CB" w:rsidRDefault="0066779C" w:rsidP="004218DC">
            <w:pPr>
              <w:rPr>
                <w:rFonts w:eastAsia="Times New Roman"/>
                <w:color w:val="000000"/>
              </w:rPr>
            </w:pPr>
            <w:r w:rsidRPr="003962CB">
              <w:rPr>
                <w:rFonts w:eastAsia="Times New Roman"/>
                <w:color w:val="000000"/>
              </w:rPr>
              <w:t>Nearshore</w:t>
            </w:r>
          </w:p>
        </w:tc>
      </w:tr>
      <w:tr w:rsidR="0066779C" w:rsidRPr="003962CB" w14:paraId="3C75B0E3" w14:textId="77777777" w:rsidTr="004218DC">
        <w:trPr>
          <w:trHeight w:val="1020"/>
        </w:trPr>
        <w:tc>
          <w:tcPr>
            <w:tcW w:w="3419" w:type="dxa"/>
            <w:tcBorders>
              <w:top w:val="nil"/>
              <w:left w:val="single" w:sz="8" w:space="0" w:color="auto"/>
              <w:bottom w:val="single" w:sz="8" w:space="0" w:color="000000"/>
              <w:right w:val="single" w:sz="8" w:space="0" w:color="auto"/>
            </w:tcBorders>
            <w:shd w:val="clear" w:color="auto" w:fill="auto"/>
            <w:vAlign w:val="center"/>
            <w:hideMark/>
          </w:tcPr>
          <w:p w14:paraId="3CD5FA58" w14:textId="77777777" w:rsidR="0066779C" w:rsidRPr="003962CB" w:rsidRDefault="0066779C" w:rsidP="004218DC">
            <w:pPr>
              <w:rPr>
                <w:rFonts w:eastAsia="Times New Roman"/>
                <w:color w:val="000000"/>
              </w:rPr>
            </w:pPr>
            <w:r w:rsidRPr="003962CB">
              <w:rPr>
                <w:rFonts w:eastAsia="Times New Roman"/>
                <w:color w:val="000000"/>
              </w:rPr>
              <w:t>Tourism &amp; Livelihoods</w:t>
            </w:r>
          </w:p>
        </w:tc>
        <w:tc>
          <w:tcPr>
            <w:tcW w:w="1363" w:type="dxa"/>
            <w:tcBorders>
              <w:top w:val="nil"/>
              <w:left w:val="nil"/>
              <w:bottom w:val="single" w:sz="4" w:space="0" w:color="auto"/>
              <w:right w:val="single" w:sz="8" w:space="0" w:color="auto"/>
            </w:tcBorders>
            <w:shd w:val="clear" w:color="auto" w:fill="auto"/>
            <w:vAlign w:val="center"/>
            <w:hideMark/>
          </w:tcPr>
          <w:p w14:paraId="77F1C7A6" w14:textId="77777777" w:rsidR="0066779C" w:rsidRPr="003962CB" w:rsidRDefault="0066779C" w:rsidP="004218DC">
            <w:pPr>
              <w:rPr>
                <w:rFonts w:eastAsia="Times New Roman"/>
                <w:color w:val="000000"/>
              </w:rPr>
            </w:pPr>
          </w:p>
        </w:tc>
        <w:tc>
          <w:tcPr>
            <w:tcW w:w="1838" w:type="dxa"/>
            <w:tcBorders>
              <w:top w:val="nil"/>
              <w:left w:val="nil"/>
              <w:bottom w:val="single" w:sz="4" w:space="0" w:color="auto"/>
              <w:right w:val="single" w:sz="8" w:space="0" w:color="auto"/>
            </w:tcBorders>
            <w:shd w:val="clear" w:color="auto" w:fill="auto"/>
            <w:vAlign w:val="center"/>
            <w:hideMark/>
          </w:tcPr>
          <w:p w14:paraId="118528AA" w14:textId="77777777" w:rsidR="0066779C" w:rsidRPr="003962CB" w:rsidRDefault="0066779C" w:rsidP="004218DC">
            <w:pPr>
              <w:rPr>
                <w:rFonts w:eastAsia="Times New Roman"/>
                <w:color w:val="000000"/>
              </w:rPr>
            </w:pPr>
            <w:r w:rsidRPr="003962CB">
              <w:rPr>
                <w:rFonts w:eastAsia="Times New Roman"/>
                <w:color w:val="000000"/>
              </w:rPr>
              <w:t>EEZ</w:t>
            </w:r>
          </w:p>
        </w:tc>
      </w:tr>
      <w:tr w:rsidR="0066779C" w:rsidRPr="003962CB" w14:paraId="3D679D48" w14:textId="77777777" w:rsidTr="004218DC">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14:paraId="0A0FD7F9" w14:textId="77777777" w:rsidR="0066779C" w:rsidRPr="003962CB" w:rsidRDefault="0066779C" w:rsidP="004218DC">
            <w:pPr>
              <w:rPr>
                <w:rFonts w:eastAsia="Times New Roman"/>
                <w:color w:val="000000"/>
              </w:rPr>
            </w:pPr>
            <w:r>
              <w:rPr>
                <w:rFonts w:eastAsia="Times New Roman"/>
                <w:color w:val="000000"/>
              </w:rPr>
              <w:t xml:space="preserve">Sustainable </w:t>
            </w:r>
            <w:r w:rsidRPr="003962CB">
              <w:rPr>
                <w:rFonts w:eastAsia="Times New Roman"/>
                <w:color w:val="000000"/>
              </w:rPr>
              <w:t>Tourism</w:t>
            </w:r>
          </w:p>
        </w:tc>
        <w:tc>
          <w:tcPr>
            <w:tcW w:w="1363" w:type="dxa"/>
            <w:tcBorders>
              <w:top w:val="single" w:sz="4" w:space="0" w:color="auto"/>
              <w:left w:val="nil"/>
              <w:bottom w:val="single" w:sz="4" w:space="0" w:color="auto"/>
              <w:right w:val="single" w:sz="8" w:space="0" w:color="auto"/>
            </w:tcBorders>
            <w:shd w:val="clear" w:color="auto" w:fill="auto"/>
            <w:vAlign w:val="center"/>
            <w:hideMark/>
          </w:tcPr>
          <w:p w14:paraId="1CDD2754" w14:textId="77777777" w:rsidR="0066779C" w:rsidRPr="003962CB" w:rsidRDefault="0066779C" w:rsidP="004218DC">
            <w:pPr>
              <w:rPr>
                <w:rFonts w:eastAsia="Times New Roman"/>
                <w:color w:val="000000"/>
              </w:rPr>
            </w:pPr>
            <w:r w:rsidRPr="003962CB">
              <w:rPr>
                <w:rFonts w:eastAsia="Times New Roman"/>
                <w:color w:val="000000"/>
              </w:rPr>
              <w:t> </w:t>
            </w:r>
          </w:p>
        </w:tc>
        <w:tc>
          <w:tcPr>
            <w:tcW w:w="1838" w:type="dxa"/>
            <w:tcBorders>
              <w:top w:val="single" w:sz="4" w:space="0" w:color="auto"/>
              <w:left w:val="nil"/>
              <w:bottom w:val="single" w:sz="4" w:space="0" w:color="auto"/>
              <w:right w:val="single" w:sz="8" w:space="0" w:color="auto"/>
            </w:tcBorders>
            <w:shd w:val="clear" w:color="auto" w:fill="auto"/>
            <w:vAlign w:val="center"/>
            <w:hideMark/>
          </w:tcPr>
          <w:p w14:paraId="6B3A7A02" w14:textId="77777777" w:rsidR="0066779C" w:rsidRPr="003962CB" w:rsidRDefault="0066779C" w:rsidP="004218DC">
            <w:pPr>
              <w:rPr>
                <w:rFonts w:eastAsia="Times New Roman"/>
                <w:color w:val="000000"/>
              </w:rPr>
            </w:pPr>
            <w:r w:rsidRPr="003962CB">
              <w:rPr>
                <w:rFonts w:eastAsia="Times New Roman"/>
                <w:color w:val="000000"/>
              </w:rPr>
              <w:t>nearshore</w:t>
            </w:r>
          </w:p>
        </w:tc>
      </w:tr>
      <w:tr w:rsidR="0066779C" w:rsidRPr="003962CB" w14:paraId="09189F17" w14:textId="77777777" w:rsidTr="004218DC">
        <w:trPr>
          <w:trHeight w:val="330"/>
        </w:trPr>
        <w:tc>
          <w:tcPr>
            <w:tcW w:w="3419"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4B09A50D" w14:textId="77777777" w:rsidR="0066779C" w:rsidRPr="003962CB" w:rsidRDefault="0066779C" w:rsidP="004218DC">
            <w:pPr>
              <w:rPr>
                <w:rFonts w:eastAsia="Times New Roman"/>
                <w:color w:val="000000"/>
              </w:rPr>
            </w:pPr>
            <w:r w:rsidRPr="003962CB">
              <w:rPr>
                <w:rFonts w:eastAsia="Times New Roman"/>
                <w:color w:val="000000"/>
              </w:rPr>
              <w:t>Sense of Place</w:t>
            </w:r>
          </w:p>
        </w:tc>
        <w:tc>
          <w:tcPr>
            <w:tcW w:w="1363" w:type="dxa"/>
            <w:tcBorders>
              <w:top w:val="nil"/>
              <w:left w:val="nil"/>
              <w:bottom w:val="single" w:sz="8" w:space="0" w:color="auto"/>
              <w:right w:val="single" w:sz="8" w:space="0" w:color="auto"/>
            </w:tcBorders>
            <w:shd w:val="clear" w:color="auto" w:fill="auto"/>
            <w:vAlign w:val="center"/>
            <w:hideMark/>
          </w:tcPr>
          <w:p w14:paraId="4C0DD204" w14:textId="77777777" w:rsidR="0066779C" w:rsidRPr="003962CB" w:rsidRDefault="0066779C" w:rsidP="004218DC">
            <w:pPr>
              <w:rPr>
                <w:rFonts w:eastAsia="Times New Roman"/>
                <w:color w:val="000000"/>
              </w:rPr>
            </w:pPr>
            <w:r w:rsidRPr="003962CB">
              <w:rPr>
                <w:rFonts w:eastAsia="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14:paraId="493ECBAE" w14:textId="77777777" w:rsidR="0066779C" w:rsidRPr="003962CB" w:rsidRDefault="0066779C" w:rsidP="004218DC">
            <w:pPr>
              <w:rPr>
                <w:rFonts w:eastAsia="Times New Roman"/>
                <w:color w:val="000000"/>
              </w:rPr>
            </w:pPr>
            <w:r w:rsidRPr="003962CB">
              <w:rPr>
                <w:rFonts w:eastAsia="Times New Roman"/>
                <w:color w:val="000000"/>
              </w:rPr>
              <w:t>nearshore</w:t>
            </w:r>
          </w:p>
        </w:tc>
      </w:tr>
      <w:tr w:rsidR="0066779C" w:rsidRPr="003962CB" w14:paraId="4020757A" w14:textId="77777777" w:rsidTr="004218DC">
        <w:trPr>
          <w:trHeight w:val="330"/>
        </w:trPr>
        <w:tc>
          <w:tcPr>
            <w:tcW w:w="3419" w:type="dxa"/>
            <w:vMerge w:val="restart"/>
            <w:tcBorders>
              <w:top w:val="nil"/>
              <w:left w:val="single" w:sz="8" w:space="0" w:color="auto"/>
              <w:bottom w:val="single" w:sz="8" w:space="0" w:color="000000"/>
              <w:right w:val="single" w:sz="8" w:space="0" w:color="auto"/>
            </w:tcBorders>
            <w:shd w:val="clear" w:color="auto" w:fill="auto"/>
            <w:vAlign w:val="center"/>
            <w:hideMark/>
          </w:tcPr>
          <w:p w14:paraId="109BF6C5" w14:textId="77777777" w:rsidR="0066779C" w:rsidRPr="003962CB" w:rsidRDefault="0066779C" w:rsidP="004218DC">
            <w:pPr>
              <w:rPr>
                <w:rFonts w:eastAsia="Times New Roman"/>
                <w:color w:val="000000"/>
              </w:rPr>
            </w:pPr>
            <w:r w:rsidRPr="003962CB">
              <w:rPr>
                <w:rFonts w:eastAsia="Times New Roman"/>
                <w:color w:val="000000"/>
              </w:rPr>
              <w:t>Biodiversity</w:t>
            </w:r>
          </w:p>
        </w:tc>
        <w:tc>
          <w:tcPr>
            <w:tcW w:w="1363" w:type="dxa"/>
            <w:tcBorders>
              <w:top w:val="nil"/>
              <w:left w:val="nil"/>
              <w:bottom w:val="single" w:sz="8" w:space="0" w:color="auto"/>
              <w:right w:val="single" w:sz="8" w:space="0" w:color="auto"/>
            </w:tcBorders>
            <w:shd w:val="clear" w:color="auto" w:fill="auto"/>
            <w:vAlign w:val="center"/>
            <w:hideMark/>
          </w:tcPr>
          <w:p w14:paraId="4A56ACFF" w14:textId="77777777" w:rsidR="0066779C" w:rsidRPr="003962CB" w:rsidRDefault="0066779C" w:rsidP="004218DC">
            <w:pPr>
              <w:rPr>
                <w:rFonts w:eastAsia="Times New Roman"/>
                <w:color w:val="000000"/>
              </w:rPr>
            </w:pPr>
            <w:r w:rsidRPr="003962CB">
              <w:rPr>
                <w:rFonts w:eastAsia="Times New Roman"/>
                <w:color w:val="000000"/>
              </w:rPr>
              <w:t>Species</w:t>
            </w:r>
          </w:p>
        </w:tc>
        <w:tc>
          <w:tcPr>
            <w:tcW w:w="1838" w:type="dxa"/>
            <w:tcBorders>
              <w:top w:val="nil"/>
              <w:left w:val="nil"/>
              <w:bottom w:val="single" w:sz="8" w:space="0" w:color="auto"/>
              <w:right w:val="single" w:sz="8" w:space="0" w:color="auto"/>
            </w:tcBorders>
            <w:shd w:val="clear" w:color="auto" w:fill="auto"/>
            <w:vAlign w:val="center"/>
            <w:hideMark/>
          </w:tcPr>
          <w:p w14:paraId="7A378CC6" w14:textId="77777777" w:rsidR="0066779C" w:rsidRPr="003962CB" w:rsidRDefault="0066779C" w:rsidP="004218DC">
            <w:pPr>
              <w:rPr>
                <w:rFonts w:eastAsia="Times New Roman"/>
                <w:color w:val="000000"/>
              </w:rPr>
            </w:pPr>
            <w:r w:rsidRPr="003962CB">
              <w:rPr>
                <w:rFonts w:eastAsia="Times New Roman"/>
                <w:color w:val="000000"/>
              </w:rPr>
              <w:t>EEZ</w:t>
            </w:r>
          </w:p>
        </w:tc>
      </w:tr>
      <w:tr w:rsidR="0066779C" w:rsidRPr="003962CB" w14:paraId="6B1045FB" w14:textId="77777777" w:rsidTr="004218DC">
        <w:trPr>
          <w:trHeight w:val="330"/>
        </w:trPr>
        <w:tc>
          <w:tcPr>
            <w:tcW w:w="3419" w:type="dxa"/>
            <w:vMerge/>
            <w:tcBorders>
              <w:top w:val="nil"/>
              <w:left w:val="single" w:sz="8" w:space="0" w:color="auto"/>
              <w:bottom w:val="single" w:sz="8" w:space="0" w:color="000000"/>
              <w:right w:val="single" w:sz="8" w:space="0" w:color="auto"/>
            </w:tcBorders>
            <w:vAlign w:val="center"/>
            <w:hideMark/>
          </w:tcPr>
          <w:p w14:paraId="38479260" w14:textId="77777777" w:rsidR="0066779C" w:rsidRPr="003962CB" w:rsidRDefault="0066779C" w:rsidP="004218DC">
            <w:pPr>
              <w:rPr>
                <w:rFonts w:eastAsia="Times New Roman"/>
                <w:color w:val="000000"/>
              </w:rPr>
            </w:pPr>
          </w:p>
        </w:tc>
        <w:tc>
          <w:tcPr>
            <w:tcW w:w="1363" w:type="dxa"/>
            <w:tcBorders>
              <w:top w:val="nil"/>
              <w:left w:val="nil"/>
              <w:bottom w:val="single" w:sz="8" w:space="0" w:color="auto"/>
              <w:right w:val="single" w:sz="8" w:space="0" w:color="auto"/>
            </w:tcBorders>
            <w:shd w:val="clear" w:color="auto" w:fill="auto"/>
            <w:vAlign w:val="center"/>
            <w:hideMark/>
          </w:tcPr>
          <w:p w14:paraId="2CC74A89" w14:textId="77777777" w:rsidR="0066779C" w:rsidRPr="003962CB" w:rsidRDefault="0066779C" w:rsidP="004218DC">
            <w:pPr>
              <w:rPr>
                <w:rFonts w:eastAsia="Times New Roman"/>
                <w:color w:val="000000"/>
              </w:rPr>
            </w:pPr>
            <w:r w:rsidRPr="003962CB">
              <w:rPr>
                <w:rFonts w:eastAsia="Times New Roman"/>
                <w:color w:val="000000"/>
              </w:rPr>
              <w:t>Habitats</w:t>
            </w:r>
          </w:p>
        </w:tc>
        <w:tc>
          <w:tcPr>
            <w:tcW w:w="1838" w:type="dxa"/>
            <w:tcBorders>
              <w:top w:val="nil"/>
              <w:left w:val="nil"/>
              <w:bottom w:val="single" w:sz="8" w:space="0" w:color="auto"/>
              <w:right w:val="single" w:sz="8" w:space="0" w:color="auto"/>
            </w:tcBorders>
            <w:shd w:val="clear" w:color="auto" w:fill="auto"/>
            <w:vAlign w:val="center"/>
            <w:hideMark/>
          </w:tcPr>
          <w:p w14:paraId="7483458E" w14:textId="77777777" w:rsidR="0066779C" w:rsidRPr="003962CB" w:rsidRDefault="0066779C" w:rsidP="004218DC">
            <w:pPr>
              <w:rPr>
                <w:rFonts w:eastAsia="Times New Roman"/>
                <w:color w:val="000000"/>
              </w:rPr>
            </w:pPr>
            <w:r w:rsidRPr="003962CB">
              <w:rPr>
                <w:rFonts w:eastAsia="Times New Roman"/>
                <w:color w:val="000000"/>
              </w:rPr>
              <w:t>EEZ</w:t>
            </w:r>
          </w:p>
        </w:tc>
      </w:tr>
    </w:tbl>
    <w:p w14:paraId="6A598F83" w14:textId="77777777" w:rsidR="0066779C" w:rsidRDefault="0066779C" w:rsidP="0066779C">
      <w:pPr>
        <w:rPr>
          <w:b/>
          <w:color w:val="4472C4" w:themeColor="accent1"/>
        </w:rPr>
      </w:pPr>
    </w:p>
    <w:p w14:paraId="08E392FF" w14:textId="77777777" w:rsidR="0066779C" w:rsidRDefault="0066779C" w:rsidP="0066779C">
      <w:pPr>
        <w:rPr>
          <w:b/>
          <w:color w:val="4472C4" w:themeColor="accent1"/>
        </w:rPr>
      </w:pPr>
    </w:p>
    <w:p w14:paraId="1D8B0486" w14:textId="77777777" w:rsidR="0066779C" w:rsidRDefault="0066779C" w:rsidP="0066779C">
      <w:pPr>
        <w:rPr>
          <w:b/>
          <w:color w:val="70AD47" w:themeColor="accent6"/>
        </w:rPr>
      </w:pPr>
      <w:r>
        <w:rPr>
          <w:b/>
          <w:color w:val="70AD47" w:themeColor="accent6"/>
        </w:rPr>
        <w:t>2. Data Processing</w:t>
      </w:r>
    </w:p>
    <w:p w14:paraId="793951E2" w14:textId="77777777" w:rsidR="0066779C" w:rsidRDefault="0066779C" w:rsidP="0066779C">
      <w:pPr>
        <w:rPr>
          <w:b/>
          <w:color w:val="70AD47" w:themeColor="accent6"/>
        </w:rPr>
      </w:pPr>
    </w:p>
    <w:p w14:paraId="270736B3" w14:textId="77777777" w:rsidR="0066779C" w:rsidRDefault="0066779C" w:rsidP="0066779C">
      <w:pPr>
        <w:rPr>
          <w:b/>
          <w:color w:val="70AD47" w:themeColor="accent6"/>
        </w:rPr>
      </w:pPr>
      <w:r>
        <w:rPr>
          <w:b/>
          <w:color w:val="70AD47" w:themeColor="accent6"/>
        </w:rPr>
        <w:t>3. Reference Points</w:t>
      </w:r>
    </w:p>
    <w:p w14:paraId="5ACA4492" w14:textId="77777777" w:rsidR="0066779C" w:rsidRDefault="0066779C" w:rsidP="0066779C">
      <w:pPr>
        <w:rPr>
          <w:b/>
          <w:color w:val="70AD47" w:themeColor="accent6"/>
        </w:rPr>
      </w:pPr>
    </w:p>
    <w:p w14:paraId="1CB58330" w14:textId="77777777" w:rsidR="0066779C" w:rsidRPr="00A735B6" w:rsidRDefault="0066779C" w:rsidP="0066779C">
      <w:pPr>
        <w:rPr>
          <w:b/>
          <w:color w:val="70AD47" w:themeColor="accent6"/>
        </w:rPr>
      </w:pPr>
      <w:r>
        <w:rPr>
          <w:b/>
          <w:color w:val="70AD47" w:themeColor="accent6"/>
        </w:rPr>
        <w:t xml:space="preserve">3. </w:t>
      </w:r>
      <w:r w:rsidRPr="00A735B6">
        <w:rPr>
          <w:b/>
          <w:color w:val="70AD47" w:themeColor="accent6"/>
        </w:rPr>
        <w:t xml:space="preserve">Goal Specific Models </w:t>
      </w:r>
    </w:p>
    <w:p w14:paraId="7A767C5C" w14:textId="77777777" w:rsidR="0066779C" w:rsidRDefault="0066779C" w:rsidP="0066779C">
      <w:pPr>
        <w:rPr>
          <w:b/>
          <w:color w:val="4472C4" w:themeColor="accent1"/>
        </w:rPr>
      </w:pPr>
    </w:p>
    <w:p w14:paraId="2E8DD0E8" w14:textId="77777777" w:rsidR="0066779C" w:rsidRPr="001840F7" w:rsidRDefault="0066779C" w:rsidP="0066779C">
      <w:pPr>
        <w:rPr>
          <w:b/>
          <w:color w:val="4472C4" w:themeColor="accent1"/>
        </w:rPr>
      </w:pPr>
      <w:r w:rsidRPr="001840F7">
        <w:rPr>
          <w:b/>
          <w:color w:val="4472C4" w:themeColor="accent1"/>
        </w:rPr>
        <w:t>Food Provision</w:t>
      </w:r>
    </w:p>
    <w:p w14:paraId="119414F3" w14:textId="77777777" w:rsidR="0066779C" w:rsidRPr="001840F7" w:rsidRDefault="0066779C" w:rsidP="0066779C">
      <w:pPr>
        <w:rPr>
          <w:b/>
          <w:color w:val="4472C4" w:themeColor="accent1"/>
          <w:sz w:val="28"/>
        </w:rPr>
      </w:pPr>
      <w:r w:rsidRPr="001840F7">
        <w:rPr>
          <w:rFonts w:eastAsia="Times New Roman"/>
          <w:color w:val="000000"/>
        </w:rPr>
        <w:t>Measures the sustainably harvested and produced s</w:t>
      </w:r>
      <w:r w:rsidRPr="00E172F0">
        <w:rPr>
          <w:rFonts w:eastAsia="Times New Roman"/>
          <w:color w:val="000000"/>
        </w:rPr>
        <w:t>eafood from fisheries catch and aquaculture (local production of seafood including shrimp ponds and fishponds).</w:t>
      </w:r>
    </w:p>
    <w:p w14:paraId="78F45862" w14:textId="77777777" w:rsidR="0066779C" w:rsidRDefault="0066779C" w:rsidP="0066779C">
      <w:pPr>
        <w:rPr>
          <w:b/>
          <w:color w:val="4472C4" w:themeColor="accent1"/>
        </w:rPr>
      </w:pPr>
    </w:p>
    <w:p w14:paraId="50EFAAF3" w14:textId="77777777" w:rsidR="0066779C" w:rsidRPr="007D14E1" w:rsidRDefault="0066779C" w:rsidP="0066779C">
      <w:pPr>
        <w:rPr>
          <w:b/>
          <w:color w:val="4472C4" w:themeColor="accent1"/>
        </w:rPr>
      </w:pPr>
      <w:r w:rsidRPr="007D14E1">
        <w:rPr>
          <w:b/>
          <w:color w:val="4472C4" w:themeColor="accent1"/>
        </w:rPr>
        <w:t>Wild Caught Fisheries</w:t>
      </w:r>
    </w:p>
    <w:p w14:paraId="157E1627" w14:textId="77777777" w:rsidR="0066779C" w:rsidRPr="006E0679" w:rsidRDefault="0066779C" w:rsidP="0066779C">
      <w:pPr>
        <w:rPr>
          <w:color w:val="000000" w:themeColor="text1"/>
        </w:rPr>
      </w:pPr>
      <w:r>
        <w:rPr>
          <w:color w:val="000000" w:themeColor="text1"/>
        </w:rPr>
        <w:t>This</w:t>
      </w:r>
      <w:r w:rsidRPr="006E0679">
        <w:rPr>
          <w:color w:val="000000" w:themeColor="text1"/>
        </w:rPr>
        <w:t xml:space="preserve"> sub-goal describes the amount harvested and sustainability of Hawaiʻi's fisheries. The model generally compares landings with Maximum Sustainable Yield. A score of 100 means that the region is harvesting seafood in a sustainable manner. </w:t>
      </w:r>
    </w:p>
    <w:p w14:paraId="2124A2E6" w14:textId="77777777" w:rsidR="0066779C" w:rsidRPr="007D14E1" w:rsidRDefault="0066779C" w:rsidP="0066779C">
      <w:pPr>
        <w:rPr>
          <w: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fis</m:t>
              </m:r>
            </m:sub>
          </m:sSub>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Fishery</m:t>
                  </m:r>
                </m:e>
                <m:sub>
                  <m:r>
                    <w:rPr>
                      <w:rFonts w:ascii="Cambria Math" w:hAnsi="Cambria Math"/>
                      <w:color w:val="000000" w:themeColor="text1"/>
                    </w:rPr>
                    <m:t>i</m:t>
                  </m:r>
                </m:sub>
              </m:sSub>
            </m:e>
          </m:nary>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Sup>
                <m:sSubSupPr>
                  <m:ctrlPr>
                    <w:rPr>
                      <w:rFonts w:ascii="Cambria Math" w:hAnsi="Cambria Math"/>
                      <w:i/>
                      <w:color w:val="000000" w:themeColor="text1"/>
                    </w:rPr>
                  </m:ctrlPr>
                </m:sSubSupPr>
                <m:e>
                  <m:r>
                    <w:rPr>
                      <w:rFonts w:ascii="Cambria Math" w:hAnsi="Cambria Math"/>
                      <w:color w:val="000000" w:themeColor="text1"/>
                    </w:rPr>
                    <m:t>SS</m:t>
                  </m:r>
                </m:e>
                <m:sub>
                  <m:r>
                    <w:rPr>
                      <w:rFonts w:ascii="Cambria Math" w:hAnsi="Cambria Math"/>
                      <w:color w:val="000000" w:themeColor="text1"/>
                    </w:rPr>
                    <m:t>i</m:t>
                  </m:r>
                </m:sub>
                <m:sup>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num>
                    <m:den>
                      <m:nary>
                        <m:naryPr>
                          <m:chr m:val="∑"/>
                          <m:limLoc m:val="undOvr"/>
                          <m:subHide m:val="1"/>
                          <m:supHide m:val="1"/>
                          <m:ctrlPr>
                            <w:rPr>
                              <w:rFonts w:ascii="Cambria Math" w:hAnsi="Cambria Math"/>
                              <w:i/>
                              <w:color w:val="000000" w:themeColor="text1"/>
                            </w:rPr>
                          </m:ctrlPr>
                        </m:naryPr>
                        <m:sub/>
                        <m:sup/>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e>
                      </m:nary>
                    </m:den>
                  </m:f>
                </m:sup>
              </m:sSubSup>
            </m:e>
          </m:nary>
        </m:oMath>
      </m:oMathPara>
    </w:p>
    <w:p w14:paraId="158A0509" w14:textId="77777777" w:rsidR="0066779C" w:rsidRPr="004B56DA" w:rsidRDefault="0066779C" w:rsidP="0066779C">
      <w:pPr>
        <w:rPr>
          <w:color w:val="000000" w:themeColor="text1"/>
        </w:rPr>
      </w:pPr>
      <w:r>
        <w:rPr>
          <w:color w:val="000000" w:themeColor="text1"/>
        </w:rPr>
        <w:t xml:space="preserve">Where </w:t>
      </w:r>
      <w:r>
        <w:rPr>
          <w:i/>
          <w:color w:val="000000" w:themeColor="text1"/>
        </w:rPr>
        <w:t xml:space="preserve">Fishery </w:t>
      </w:r>
      <w:r>
        <w:rPr>
          <w:color w:val="000000" w:themeColor="text1"/>
        </w:rPr>
        <w:t xml:space="preserve">is the pelagic, bottomfish, coastal pelagic, or nearshore fishery, </w:t>
      </w:r>
      <w:r>
        <w:rPr>
          <w:i/>
          <w:color w:val="000000" w:themeColor="text1"/>
        </w:rPr>
        <w:t xml:space="preserve">SS </w:t>
      </w:r>
      <w:r>
        <w:rPr>
          <w:color w:val="000000" w:themeColor="text1"/>
        </w:rPr>
        <w:t xml:space="preserve">is the stock status scores, </w:t>
      </w:r>
      <w:r>
        <w:rPr>
          <w:i/>
          <w:color w:val="000000" w:themeColor="text1"/>
        </w:rPr>
        <w:t xml:space="preserve">C </w:t>
      </w:r>
      <w:r>
        <w:rPr>
          <w:color w:val="000000" w:themeColor="text1"/>
        </w:rPr>
        <w:t>is the catch.</w:t>
      </w:r>
    </w:p>
    <w:p w14:paraId="6AEFD593" w14:textId="77777777" w:rsidR="0066779C" w:rsidRDefault="0066779C" w:rsidP="0066779C">
      <w:pPr>
        <w:rPr>
          <w:color w:val="000000" w:themeColor="text1"/>
        </w:rPr>
      </w:pPr>
    </w:p>
    <w:p w14:paraId="0DE16829" w14:textId="77777777" w:rsidR="0066779C" w:rsidRDefault="0066779C" w:rsidP="0066779C">
      <w:pPr>
        <w:rPr>
          <w:color w:val="000000" w:themeColor="text1"/>
        </w:rPr>
      </w:pPr>
      <w:r w:rsidRPr="006E0679">
        <w:rPr>
          <w:color w:val="000000" w:themeColor="text1"/>
        </w:rPr>
        <w:t>The goal status score for each region in each year was calculated as average scores from each fishery calculated as the geometric mean of the all stock status scores for each fishery (pelagic: tuna, swordfish, mahimahi, etc.; bottomfish: deep seven species mainly groupers and snappers; coastal pelagics: jacks, akule, opelu, etc.; nearshore: surgeonfish, parrotfish, etc.)</w:t>
      </w:r>
      <w:r>
        <w:rPr>
          <w:color w:val="000000" w:themeColor="text1"/>
        </w:rPr>
        <w:t xml:space="preserve">. </w:t>
      </w:r>
      <w:r w:rsidRPr="006E0679">
        <w:rPr>
          <w:color w:val="000000" w:themeColor="text1"/>
        </w:rPr>
        <w:t xml:space="preserve">The model assesses the amount of wild-caught seafood that can be sustainably harvested, with sustainability </w:t>
      </w:r>
      <w:r>
        <w:rPr>
          <w:color w:val="000000" w:themeColor="text1"/>
        </w:rPr>
        <w:t xml:space="preserve">(stock status scores) </w:t>
      </w:r>
      <w:r w:rsidRPr="006E0679">
        <w:rPr>
          <w:color w:val="000000" w:themeColor="text1"/>
        </w:rPr>
        <w:t xml:space="preserve">based on formal stock assessments. Each </w:t>
      </w:r>
      <w:r>
        <w:rPr>
          <w:color w:val="000000" w:themeColor="text1"/>
        </w:rPr>
        <w:t>stock</w:t>
      </w:r>
      <w:r w:rsidRPr="006E0679">
        <w:rPr>
          <w:color w:val="000000" w:themeColor="text1"/>
        </w:rPr>
        <w:t xml:space="preserve"> is assessed separately based on </w:t>
      </w:r>
      <w:r>
        <w:rPr>
          <w:color w:val="000000" w:themeColor="text1"/>
        </w:rPr>
        <w:t>stock status scores</w:t>
      </w:r>
      <w:r w:rsidRPr="006E0679">
        <w:rPr>
          <w:color w:val="000000" w:themeColor="text1"/>
        </w:rPr>
        <w:t xml:space="preserve"> (Biomass at maximum sustainable yield: B/Bmsy; Spawning biomass at maximum sustainable yield: SB/SBmsy; and Spawning Potentia</w:t>
      </w:r>
      <w:r>
        <w:rPr>
          <w:color w:val="000000" w:themeColor="text1"/>
        </w:rPr>
        <w:t>l Ratio: SPR). We applied a 0.05 upper and lower buffer on the stock status score allowing for error in the stock status.</w:t>
      </w:r>
    </w:p>
    <w:p w14:paraId="1B6594D5" w14:textId="77777777" w:rsidR="0066779C" w:rsidRPr="006E0679" w:rsidRDefault="0066779C" w:rsidP="0066779C">
      <w:pPr>
        <w:rPr>
          <w:color w:val="000000" w:themeColor="text1"/>
        </w:rPr>
      </w:pPr>
      <w:r>
        <w:rPr>
          <w:color w:val="000000" w:themeColor="text1"/>
        </w:rPr>
        <w:t>Stock status</w:t>
      </w:r>
      <w:r w:rsidRPr="006E0679">
        <w:rPr>
          <w:color w:val="000000" w:themeColor="text1"/>
        </w:rPr>
        <w:t xml:space="preserve"> reference points typically used in formal stock assessments vary </w:t>
      </w:r>
      <w:r>
        <w:rPr>
          <w:color w:val="000000" w:themeColor="text1"/>
        </w:rPr>
        <w:t xml:space="preserve">by the fishery type in Hawaiʻi. </w:t>
      </w:r>
      <w:r w:rsidRPr="006E0679">
        <w:rPr>
          <w:color w:val="000000" w:themeColor="text1"/>
        </w:rPr>
        <w:t>Pelagic fish sustainability reference point is SB/SBmsy set to 1.0.</w:t>
      </w:r>
      <w:r>
        <w:rPr>
          <w:color w:val="000000" w:themeColor="text1"/>
        </w:rPr>
        <w:t xml:space="preserve"> </w:t>
      </w:r>
      <w:r w:rsidRPr="006E0679">
        <w:rPr>
          <w:color w:val="000000" w:themeColor="text1"/>
        </w:rPr>
        <w:t>Bottomfish species sustainability reference point is B/BMSY set to 1.0.</w:t>
      </w:r>
      <w:r>
        <w:rPr>
          <w:color w:val="000000" w:themeColor="text1"/>
        </w:rPr>
        <w:t xml:space="preserve"> </w:t>
      </w:r>
      <w:r w:rsidRPr="006E0679">
        <w:rPr>
          <w:color w:val="000000" w:themeColor="text1"/>
        </w:rPr>
        <w:t>Reef fish sustainability reference point is the spawning potential ratio (SPR) set to 0.30.</w:t>
      </w:r>
      <w:r>
        <w:rPr>
          <w:color w:val="000000" w:themeColor="text1"/>
        </w:rPr>
        <w:t xml:space="preserve"> </w:t>
      </w:r>
      <w:r w:rsidRPr="001840F7">
        <w:t>The most recent stock assessments</w:t>
      </w:r>
      <w:r>
        <w:t xml:space="preserve"> for pelagic fish species </w:t>
      </w:r>
      <w:r w:rsidRPr="001840F7">
        <w:t>we</w:t>
      </w:r>
      <w:r>
        <w:t xml:space="preserve">re 2012-2013 for most species. The ten most recent </w:t>
      </w:r>
      <w:r w:rsidRPr="001840F7">
        <w:t>years of stock assessment data</w:t>
      </w:r>
      <w:r>
        <w:t xml:space="preserve"> was used</w:t>
      </w:r>
      <w:r w:rsidRPr="001840F7">
        <w:t xml:space="preserve"> to run a linear regression model to predict stock status to 2016. If stock status was non-linear then the mean stock status was used. The stock indicator for pelagic species was SB/SBmsy. Bottom fish stock assessments were for the aggregated species complex for the Hawaiʻi deep 7 and</w:t>
      </w:r>
      <w:r>
        <w:t xml:space="preserve"> we</w:t>
      </w:r>
      <w:r w:rsidRPr="001840F7">
        <w:t xml:space="preserve"> used B/Bmsy as the stock indicator</w:t>
      </w:r>
      <w:r>
        <w:t xml:space="preserve"> (</w:t>
      </w:r>
      <w:r>
        <w:rPr>
          <w:rFonts w:eastAsia="Times New Roman"/>
        </w:rPr>
        <w:t>Brodziak et al. 2014)</w:t>
      </w:r>
      <w:r w:rsidRPr="001840F7">
        <w:t xml:space="preserve">. Reef fish stock assessment used the spawning potential ratio (SPR) as the stock indicator </w:t>
      </w:r>
      <w:r>
        <w:t>and only one assessment is available (Nadon, 2017)</w:t>
      </w:r>
      <w:r w:rsidRPr="001840F7">
        <w:t xml:space="preserve"> so the stock status was held constant over the 5 assessment years. </w:t>
      </w:r>
      <w:r>
        <w:t>We u</w:t>
      </w:r>
      <w:r w:rsidRPr="001840F7">
        <w:t>sed median scores for each group (pelagic, bottom,</w:t>
      </w:r>
      <w:r>
        <w:t xml:space="preserve"> coastal pelagic,</w:t>
      </w:r>
      <w:r w:rsidRPr="001840F7">
        <w:t xml:space="preserve"> and reef</w:t>
      </w:r>
      <w:r>
        <w:t>)</w:t>
      </w:r>
      <w:r w:rsidRPr="001840F7">
        <w:t xml:space="preserve"> to gap fill for species that lack formal stock assessments. </w:t>
      </w:r>
      <w:r w:rsidRPr="006E0679">
        <w:rPr>
          <w:color w:val="000000" w:themeColor="text1"/>
        </w:rPr>
        <w:t>To include these important</w:t>
      </w:r>
      <w:r>
        <w:rPr>
          <w:color w:val="000000" w:themeColor="text1"/>
        </w:rPr>
        <w:t xml:space="preserve"> harvest</w:t>
      </w:r>
      <w:r w:rsidRPr="006E0679">
        <w:rPr>
          <w:color w:val="000000" w:themeColor="text1"/>
        </w:rPr>
        <w:t xml:space="preserve"> species, we made the assumption that the unassessed species within each f</w:t>
      </w:r>
      <w:r>
        <w:rPr>
          <w:color w:val="000000" w:themeColor="text1"/>
        </w:rPr>
        <w:t>i</w:t>
      </w:r>
      <w:r w:rsidRPr="006E0679">
        <w:rPr>
          <w:color w:val="000000" w:themeColor="text1"/>
        </w:rPr>
        <w:t xml:space="preserve">shery (pelagic, bottomfish, nearshore/reef, coastal pelagic) are faring </w:t>
      </w:r>
      <w:r>
        <w:rPr>
          <w:color w:val="000000" w:themeColor="text1"/>
        </w:rPr>
        <w:t>similarly to the assessed fish stocks. There were no current formal stock assessments for coastal pelagic species and therefore they are not incorporated into the score for this goal but are included in the catch data for reference, comprising 2% of commercial catch. However, it is important to note that the status of many of these species are tracked in the Artisanal Fishing Opportunities goal.</w:t>
      </w:r>
    </w:p>
    <w:p w14:paraId="230B821A" w14:textId="77777777" w:rsidR="0066779C" w:rsidRPr="001840F7" w:rsidRDefault="0066779C" w:rsidP="0066779C"/>
    <w:p w14:paraId="0B8AE74E" w14:textId="77777777" w:rsidR="0066779C" w:rsidRPr="008677C5" w:rsidRDefault="0066779C" w:rsidP="0066779C">
      <w:pPr>
        <w:rPr>
          <w:i/>
        </w:rPr>
      </w:pPr>
      <w:r>
        <w:rPr>
          <w:i/>
        </w:rPr>
        <w:t>Data L</w:t>
      </w:r>
      <w:r w:rsidRPr="008677C5">
        <w:rPr>
          <w:i/>
        </w:rPr>
        <w:t>ayers</w:t>
      </w:r>
      <w:r>
        <w:rPr>
          <w:i/>
        </w:rPr>
        <w:t xml:space="preserve"> &amp; References</w:t>
      </w:r>
    </w:p>
    <w:p w14:paraId="6AD8563A" w14:textId="77777777" w:rsidR="0066779C" w:rsidRPr="00F87BBE" w:rsidRDefault="0066779C" w:rsidP="0066779C">
      <w:pPr>
        <w:pStyle w:val="ListParagraph"/>
        <w:numPr>
          <w:ilvl w:val="0"/>
          <w:numId w:val="12"/>
        </w:numPr>
      </w:pPr>
      <w:r w:rsidRPr="00F87BBE">
        <w:t xml:space="preserve">Commercial (pelagic, bottomfish, coastal pelagic, reef) catch data (2012-2016, DLNR Division of Aquatic Resources) </w:t>
      </w:r>
    </w:p>
    <w:p w14:paraId="0870E66F" w14:textId="77777777" w:rsidR="0066779C" w:rsidRDefault="0066779C" w:rsidP="0066779C">
      <w:pPr>
        <w:pStyle w:val="ListParagraph"/>
        <w:numPr>
          <w:ilvl w:val="0"/>
          <w:numId w:val="12"/>
        </w:numPr>
      </w:pPr>
      <w:r w:rsidRPr="00F87BBE">
        <w:t>Non-commercial catch data (used as a multiplier for commercial catch data)</w:t>
      </w:r>
      <w:r>
        <w:t xml:space="preserve">: McCoy et al in </w:t>
      </w:r>
      <w:commentRangeStart w:id="0"/>
      <w:r>
        <w:t>review</w:t>
      </w:r>
      <w:commentRangeEnd w:id="0"/>
      <w:r>
        <w:rPr>
          <w:rStyle w:val="CommentReference"/>
        </w:rPr>
        <w:commentReference w:id="0"/>
      </w:r>
    </w:p>
    <w:p w14:paraId="6E44F16F" w14:textId="77777777" w:rsidR="0066779C" w:rsidRPr="00604A27" w:rsidRDefault="0066779C" w:rsidP="0066779C">
      <w:pPr>
        <w:pStyle w:val="ListParagraph"/>
        <w:numPr>
          <w:ilvl w:val="0"/>
          <w:numId w:val="12"/>
        </w:numPr>
        <w:rPr>
          <w:rFonts w:eastAsia="Times New Roman"/>
        </w:rPr>
      </w:pPr>
      <w:r>
        <w:rPr>
          <w:rFonts w:eastAsia="Times New Roman"/>
        </w:rPr>
        <w:t xml:space="preserve">Reef fish stock assessment: </w:t>
      </w:r>
      <w:r w:rsidRPr="00604A27">
        <w:rPr>
          <w:rFonts w:eastAsia="Times New Roman"/>
        </w:rPr>
        <w:t>Nadon, M. O. 2017. Stock assessment of the coral reef fishes of Hawaii, 2016. U.S. Dep. Commer., NOAA Tech. Memo., NOAA-TM-NMFS-PIFSC-60, 212 p. doi:10.7289/V5/TM-PIFSC-60.</w:t>
      </w:r>
    </w:p>
    <w:p w14:paraId="65EF299B" w14:textId="77777777" w:rsidR="0066779C" w:rsidRPr="00BA1667" w:rsidRDefault="0066779C" w:rsidP="0066779C">
      <w:pPr>
        <w:pStyle w:val="ListParagraph"/>
        <w:numPr>
          <w:ilvl w:val="0"/>
          <w:numId w:val="12"/>
        </w:numPr>
      </w:pPr>
      <w:r>
        <w:rPr>
          <w:rFonts w:eastAsia="Times New Roman"/>
        </w:rPr>
        <w:t>Bottomfish stock assessment: Brodziak, J., A Yau, J. O’Malley, A. Andrews, R. Humphreys, E. DeMartini, M. Pan, M. Parke, and E. Fletcher. 2014. Stock assessment update for the main Hawaiian Islands Deep 7 bottomfish complex through 2013 with projected annual catch limits through 2016. U.S. Dep. Commer., NOAA Tech. Memo., NOAA-TM-NMFS-PIFSC-42, 61 p. doi:10.7289/V5T151M8</w:t>
      </w:r>
    </w:p>
    <w:p w14:paraId="231C09EF" w14:textId="77777777" w:rsidR="0066779C" w:rsidRPr="00F87BBE" w:rsidRDefault="0066779C" w:rsidP="0066779C">
      <w:pPr>
        <w:pStyle w:val="ListParagraph"/>
        <w:numPr>
          <w:ilvl w:val="0"/>
          <w:numId w:val="12"/>
        </w:numPr>
      </w:pPr>
      <w:r>
        <w:t>Pelagic fish stock assessments can be found at: Western &amp; Central Pacific Fisheries Commission (</w:t>
      </w:r>
      <w:hyperlink r:id="rId7" w:history="1">
        <w:r w:rsidRPr="002455C3">
          <w:rPr>
            <w:rStyle w:val="Hyperlink"/>
          </w:rPr>
          <w:t>https://www.wcpfc.int/)</w:t>
        </w:r>
      </w:hyperlink>
      <w:r>
        <w:t xml:space="preserve"> and the International Scientific Committee for Tuna and Tuna-like Species in the North Pacific Ocean (http://isc.fra.go.jp) . </w:t>
      </w:r>
    </w:p>
    <w:p w14:paraId="05B5DB83" w14:textId="77777777" w:rsidR="0066779C" w:rsidRDefault="0066779C" w:rsidP="0066779C"/>
    <w:p w14:paraId="2CB2E138" w14:textId="77777777" w:rsidR="0066779C" w:rsidRPr="006409FC" w:rsidRDefault="0066779C" w:rsidP="0066779C">
      <w:pPr>
        <w:rPr>
          <w:i/>
        </w:rPr>
      </w:pPr>
      <w:r w:rsidRPr="006409FC">
        <w:rPr>
          <w:i/>
        </w:rPr>
        <w:t>Data Gaps</w:t>
      </w:r>
    </w:p>
    <w:p w14:paraId="6576F6C3" w14:textId="77777777" w:rsidR="0066779C" w:rsidRPr="006409FC" w:rsidRDefault="0066779C" w:rsidP="0066779C">
      <w:pPr>
        <w:pStyle w:val="ListParagraph"/>
        <w:numPr>
          <w:ilvl w:val="0"/>
          <w:numId w:val="10"/>
        </w:numPr>
      </w:pPr>
      <w:r w:rsidRPr="006409FC">
        <w:t>Bottom fish taxonomic resolution for the stock assessment</w:t>
      </w:r>
      <w:r>
        <w:t xml:space="preserve"> was not assessed to species.</w:t>
      </w:r>
    </w:p>
    <w:p w14:paraId="1FE57361" w14:textId="77777777" w:rsidR="0066779C" w:rsidRPr="006409FC" w:rsidRDefault="0066779C" w:rsidP="0066779C">
      <w:pPr>
        <w:pStyle w:val="ListParagraph"/>
        <w:numPr>
          <w:ilvl w:val="0"/>
          <w:numId w:val="10"/>
        </w:numPr>
      </w:pPr>
      <w:r w:rsidRPr="006409FC">
        <w:t>Public perception of fisheries</w:t>
      </w:r>
      <w:r>
        <w:t xml:space="preserve"> status.</w:t>
      </w:r>
    </w:p>
    <w:p w14:paraId="4088103A" w14:textId="77777777" w:rsidR="0066779C" w:rsidRPr="006409FC" w:rsidRDefault="0066779C" w:rsidP="0066779C">
      <w:pPr>
        <w:pStyle w:val="ListParagraph"/>
        <w:numPr>
          <w:ilvl w:val="0"/>
          <w:numId w:val="10"/>
        </w:numPr>
      </w:pPr>
      <w:r w:rsidRPr="006409FC">
        <w:t xml:space="preserve">Catch from recreational fisheries is </w:t>
      </w:r>
      <w:r>
        <w:t xml:space="preserve">estimated through a formal scientific study that used social surveys to derive catch estimates. </w:t>
      </w:r>
      <w:r w:rsidRPr="006409FC">
        <w:t>The number of recreational fishers and the recreation catch remains unknown.</w:t>
      </w:r>
    </w:p>
    <w:p w14:paraId="3EE35F8E" w14:textId="77777777" w:rsidR="0066779C" w:rsidRPr="006409FC" w:rsidRDefault="0066779C" w:rsidP="0066779C">
      <w:pPr>
        <w:pStyle w:val="ListParagraph"/>
        <w:numPr>
          <w:ilvl w:val="0"/>
          <w:numId w:val="10"/>
        </w:numPr>
      </w:pPr>
      <w:r>
        <w:t>Estimates of n</w:t>
      </w:r>
      <w:r w:rsidRPr="006409FC">
        <w:t>on-reported commercial catch</w:t>
      </w:r>
      <w:r>
        <w:t xml:space="preserve">. </w:t>
      </w:r>
    </w:p>
    <w:p w14:paraId="33D5A64D" w14:textId="77777777" w:rsidR="0066779C" w:rsidRPr="006409FC" w:rsidRDefault="0066779C" w:rsidP="0066779C">
      <w:pPr>
        <w:pStyle w:val="ListParagraph"/>
        <w:numPr>
          <w:ilvl w:val="0"/>
          <w:numId w:val="10"/>
        </w:numPr>
      </w:pPr>
      <w:r w:rsidRPr="006409FC">
        <w:t>Dealer reporting</w:t>
      </w:r>
      <w:r>
        <w:t>.</w:t>
      </w:r>
    </w:p>
    <w:p w14:paraId="2659980A" w14:textId="77777777" w:rsidR="0066779C" w:rsidRPr="006409FC" w:rsidRDefault="0066779C" w:rsidP="0066779C">
      <w:pPr>
        <w:pStyle w:val="ListParagraph"/>
        <w:numPr>
          <w:ilvl w:val="0"/>
          <w:numId w:val="10"/>
        </w:numPr>
      </w:pPr>
      <w:r w:rsidRPr="006409FC">
        <w:t>Lacking stock assessments for many of the harvested fish species</w:t>
      </w:r>
      <w:r>
        <w:t xml:space="preserve"> and all of the coastal pelagic species.</w:t>
      </w:r>
    </w:p>
    <w:p w14:paraId="562A76B9" w14:textId="77777777" w:rsidR="0066779C" w:rsidRPr="006409FC" w:rsidRDefault="0066779C" w:rsidP="0066779C">
      <w:pPr>
        <w:pStyle w:val="ListParagraph"/>
        <w:numPr>
          <w:ilvl w:val="0"/>
          <w:numId w:val="10"/>
        </w:numPr>
      </w:pPr>
      <w:r w:rsidRPr="006409FC">
        <w:t>Invertebrates are not included such as opihi</w:t>
      </w:r>
      <w:r>
        <w:t xml:space="preserve"> (limpets)</w:t>
      </w:r>
      <w:r w:rsidRPr="006409FC">
        <w:t>, sea cucumbers, heʻe</w:t>
      </w:r>
      <w:r>
        <w:t xml:space="preserve"> (octopus)</w:t>
      </w:r>
      <w:r w:rsidRPr="006409FC">
        <w:t xml:space="preserve">, lobster, and others. </w:t>
      </w:r>
      <w:r>
        <w:t>They were excluded from the assessment because t</w:t>
      </w:r>
      <w:r w:rsidRPr="006409FC">
        <w:t xml:space="preserve">here is not an estimate of recreational catch, which is thought to be a large proportion of the catch, and stock assessments </w:t>
      </w:r>
      <w:r>
        <w:t xml:space="preserve">are lacking </w:t>
      </w:r>
      <w:r w:rsidRPr="006409FC">
        <w:t xml:space="preserve">for </w:t>
      </w:r>
      <w:r>
        <w:t xml:space="preserve">most of </w:t>
      </w:r>
      <w:r w:rsidRPr="006409FC">
        <w:t xml:space="preserve">these species. </w:t>
      </w:r>
    </w:p>
    <w:p w14:paraId="36196ECD" w14:textId="77777777" w:rsidR="0066779C" w:rsidRDefault="0066779C" w:rsidP="0066779C">
      <w:pPr>
        <w:rPr>
          <w:b/>
          <w:color w:val="4472C4" w:themeColor="accent1"/>
        </w:rPr>
      </w:pPr>
    </w:p>
    <w:p w14:paraId="08BC6EEA" w14:textId="77777777" w:rsidR="0066779C" w:rsidRPr="001840F7" w:rsidRDefault="0066779C" w:rsidP="0066779C">
      <w:pPr>
        <w:rPr>
          <w:b/>
          <w:color w:val="4472C4" w:themeColor="accent1"/>
        </w:rPr>
      </w:pPr>
      <w:r w:rsidRPr="001840F7">
        <w:rPr>
          <w:b/>
          <w:color w:val="4472C4" w:themeColor="accent1"/>
        </w:rPr>
        <w:t>Mariculture</w:t>
      </w:r>
    </w:p>
    <w:p w14:paraId="3FF7C293" w14:textId="77777777" w:rsidR="0066779C" w:rsidRPr="00F925CF" w:rsidRDefault="0066779C" w:rsidP="0066779C">
      <w:r w:rsidRPr="00F925CF">
        <w:t>This subgoal measures the sustainable production potential of seafood from fi</w:t>
      </w:r>
      <w:r>
        <w:t xml:space="preserve">shponds, known locally as loko </w:t>
      </w:r>
      <w:r w:rsidRPr="00F925CF">
        <w:t>i</w:t>
      </w:r>
      <w:r>
        <w:t>ʻ</w:t>
      </w:r>
      <w:r w:rsidRPr="00F925CF">
        <w:t>a, and current production of seafood weig</w:t>
      </w:r>
      <w:r>
        <w:t>hted by a sustainability score.</w:t>
      </w:r>
    </w:p>
    <w:p w14:paraId="1EF06AC1" w14:textId="77777777" w:rsidR="0066779C" w:rsidRDefault="0066779C" w:rsidP="0066779C">
      <w:r w:rsidRPr="00F925CF">
        <w:t xml:space="preserve">The value of aquaculture products ($39,970,000 in 2011 </w:t>
      </w:r>
      <w:commentRangeStart w:id="1"/>
      <w:r w:rsidRPr="00F925CF">
        <w:t>USD</w:t>
      </w:r>
      <w:commentRangeEnd w:id="1"/>
      <w:r>
        <w:rPr>
          <w:rStyle w:val="CommentReference"/>
        </w:rPr>
        <w:commentReference w:id="1"/>
      </w:r>
      <w:r w:rsidRPr="00F925CF">
        <w:t>)</w:t>
      </w:r>
      <w:r>
        <w:t>,</w:t>
      </w:r>
      <w:r w:rsidRPr="00F925CF">
        <w:t xml:space="preserve"> natural products and seafood is ranked 4th in the state following seed crops, flowers and nursery products, and cattle (USDA Annual Statistics Bulletin 2011). However, revenue from mariculture is incorporated into Livelihoods and Economies goal</w:t>
      </w:r>
      <w:r>
        <w:t>.</w:t>
      </w:r>
    </w:p>
    <w:p w14:paraId="083C306E" w14:textId="77777777" w:rsidR="0066779C" w:rsidRPr="00F925CF" w:rsidRDefault="0066779C" w:rsidP="0066779C">
      <w:pPr>
        <w:spacing w:before="240"/>
      </w:pPr>
      <w:r w:rsidRPr="00F925CF">
        <w:t>The scores are an average of the state reported seafood production (</w:t>
      </w:r>
      <w:r>
        <w:t>aquaculture</w:t>
      </w:r>
      <w:r w:rsidRPr="00F925CF">
        <w:t>) and fishpond potential.</w:t>
      </w:r>
    </w:p>
    <w:p w14:paraId="081A95ED" w14:textId="77777777" w:rsidR="0066779C" w:rsidRPr="001840F7" w:rsidRDefault="0066779C" w:rsidP="0066779C">
      <w:pPr>
        <w:rPr>
          <w:rFonts w:eastAsiaTheme="minorEastAsia"/>
        </w:rPr>
      </w:pPr>
      <m:oMathPara>
        <m:oMath>
          <m:r>
            <w:rPr>
              <w:rFonts w:ascii="Cambria Math" w:hAnsi="Cambria Math"/>
            </w:rPr>
            <m:t>Mar=</m:t>
          </m:r>
          <m:f>
            <m:fPr>
              <m:ctrlPr>
                <w:rPr>
                  <w:rFonts w:ascii="Cambria Math" w:eastAsiaTheme="minorEastAsia" w:hAnsi="Cambria Math"/>
                  <w:i/>
                </w:rPr>
              </m:ctrlPr>
            </m:fPr>
            <m:num>
              <m:r>
                <w:rPr>
                  <w:rFonts w:ascii="Cambria Math" w:hAnsi="Cambria Math"/>
                </w:rPr>
                <m:t>Conventional+Traditional (Fishponds)</m:t>
              </m:r>
              <m:ctrlPr>
                <w:rPr>
                  <w:rFonts w:ascii="Cambria Math" w:hAnsi="Cambria Math"/>
                  <w:i/>
                </w:rPr>
              </m:ctrlPr>
            </m:num>
            <m:den>
              <m:r>
                <w:rPr>
                  <w:rFonts w:ascii="Cambria Math" w:eastAsiaTheme="minorEastAsia" w:hAnsi="Cambria Math"/>
                </w:rPr>
                <m:t>2</m:t>
              </m:r>
            </m:den>
          </m:f>
        </m:oMath>
      </m:oMathPara>
    </w:p>
    <w:p w14:paraId="7EF64DC8" w14:textId="77777777" w:rsidR="0066779C" w:rsidRPr="001840F7" w:rsidRDefault="0066779C" w:rsidP="0066779C">
      <w:pPr>
        <w:rPr>
          <w:rFonts w:eastAsiaTheme="minorEastAsia"/>
        </w:rPr>
      </w:pPr>
    </w:p>
    <w:p w14:paraId="4A12E3B2" w14:textId="77777777" w:rsidR="0066779C" w:rsidRPr="001840F7" w:rsidRDefault="0066779C" w:rsidP="0066779C">
      <w:pPr>
        <w:rPr>
          <w:rFonts w:eastAsiaTheme="minorEastAsia"/>
        </w:rPr>
      </w:pPr>
      <m:oMathPara>
        <m:oMath>
          <m:r>
            <w:rPr>
              <w:rFonts w:ascii="Cambria Math" w:hAnsi="Cambria Math"/>
            </w:rPr>
            <m:t>Aquaculture=</m:t>
          </m:r>
          <m:f>
            <m:fPr>
              <m:ctrlPr>
                <w:rPr>
                  <w:rFonts w:ascii="Cambria Math" w:hAnsi="Cambria Math"/>
                  <w:i/>
                </w:rPr>
              </m:ctrlPr>
            </m:fPr>
            <m:num>
              <m:r>
                <w:rPr>
                  <w:rFonts w:ascii="Cambria Math" w:hAnsi="Cambria Math"/>
                </w:rPr>
                <m:t>yield</m:t>
              </m:r>
            </m:num>
            <m:den>
              <m:r>
                <w:rPr>
                  <w:rFonts w:ascii="Cambria Math" w:hAnsi="Cambria Math"/>
                </w:rPr>
                <m:t xml:space="preserve">maximum yield </m:t>
              </m:r>
            </m:den>
          </m:f>
          <m:r>
            <w:rPr>
              <w:rFonts w:ascii="Cambria Math" w:hAnsi="Cambria Math"/>
            </w:rPr>
            <m:t>*sustainability scor</m:t>
          </m:r>
          <m:r>
            <m:rPr>
              <m:sty m:val="p"/>
            </m:rPr>
            <w:rPr>
              <w:rStyle w:val="CommentReference"/>
              <w:rFonts w:ascii="Cambria Math" w:hAnsi="Cambria Math"/>
            </w:rPr>
            <w:commentReference w:id="2"/>
          </m:r>
        </m:oMath>
      </m:oMathPara>
    </w:p>
    <w:p w14:paraId="51B60F2F" w14:textId="77777777" w:rsidR="0066779C" w:rsidRDefault="0066779C" w:rsidP="0066779C">
      <w:pPr>
        <w:rPr>
          <w:rFonts w:eastAsiaTheme="minorEastAsia"/>
        </w:rPr>
      </w:pPr>
    </w:p>
    <w:p w14:paraId="50717103" w14:textId="77777777" w:rsidR="0066779C" w:rsidRPr="001840F7" w:rsidRDefault="0066779C" w:rsidP="0066779C">
      <w:pPr>
        <w:rPr>
          <w:rFonts w:eastAsiaTheme="minorEastAsia"/>
        </w:rPr>
      </w:pPr>
      <m:oMathPara>
        <m:oMath>
          <m:r>
            <w:rPr>
              <w:rFonts w:ascii="Cambria Math" w:hAnsi="Cambria Math"/>
            </w:rPr>
            <m:t>Fishponds=</m:t>
          </m:r>
          <m:f>
            <m:fPr>
              <m:ctrlPr>
                <w:rPr>
                  <w:rFonts w:ascii="Cambria Math" w:hAnsi="Cambria Math"/>
                  <w:i/>
                </w:rPr>
              </m:ctrlPr>
            </m:fPr>
            <m:num>
              <m:r>
                <w:rPr>
                  <w:rFonts w:ascii="Cambria Math" w:hAnsi="Cambria Math"/>
                </w:rPr>
                <m:t>% of historical fishponds</m:t>
              </m:r>
            </m:num>
            <m:den>
              <m:r>
                <w:rPr>
                  <w:rFonts w:ascii="Cambria Math" w:hAnsi="Cambria Math"/>
                </w:rPr>
                <m:t>30%</m:t>
              </m:r>
            </m:den>
          </m:f>
        </m:oMath>
      </m:oMathPara>
    </w:p>
    <w:p w14:paraId="2B09725B" w14:textId="77777777" w:rsidR="0066779C" w:rsidRDefault="0066779C" w:rsidP="0066779C">
      <w:pPr>
        <w:spacing w:before="240"/>
      </w:pPr>
      <w:r>
        <w:t xml:space="preserve">Include bioalgae – </w:t>
      </w:r>
    </w:p>
    <w:p w14:paraId="2474E6F9" w14:textId="77777777" w:rsidR="0066779C" w:rsidRDefault="0066779C" w:rsidP="0066779C">
      <w:pPr>
        <w:spacing w:before="240"/>
      </w:pPr>
      <w:r>
        <w:t>Avoid yield – Dane Klinger – aquaculture potential offshore – donʻt have this information – depends on roads/access, permitting etc, but Ben Halpern did a study on this without this information</w:t>
      </w:r>
    </w:p>
    <w:p w14:paraId="33CDB719" w14:textId="77777777" w:rsidR="0066779C" w:rsidRDefault="0066779C" w:rsidP="0066779C">
      <w:pPr>
        <w:spacing w:before="240"/>
      </w:pPr>
      <w:r>
        <w:t xml:space="preserve"> 3 categories – </w:t>
      </w:r>
    </w:p>
    <w:p w14:paraId="75F60F59" w14:textId="77777777" w:rsidR="0066779C" w:rsidRDefault="0066779C" w:rsidP="0066779C">
      <w:pPr>
        <w:spacing w:before="240"/>
      </w:pPr>
      <w:r>
        <w:t>Offshore &amp; other conventional – shellfish, finfish, algae</w:t>
      </w:r>
    </w:p>
    <w:p w14:paraId="7BB7BE4B" w14:textId="77777777" w:rsidR="0066779C" w:rsidRDefault="0066779C" w:rsidP="0066779C">
      <w:pPr>
        <w:spacing w:before="240"/>
      </w:pPr>
      <w:r>
        <w:t>Traditional</w:t>
      </w:r>
    </w:p>
    <w:p w14:paraId="530C31EA" w14:textId="77777777" w:rsidR="0066779C" w:rsidRDefault="0066779C" w:rsidP="0066779C">
      <w:pPr>
        <w:spacing w:before="240"/>
      </w:pPr>
      <w:r>
        <w:t xml:space="preserve">Biopharm/nutra – Mawae – what is its potential  </w:t>
      </w:r>
    </w:p>
    <w:p w14:paraId="15E3C2CA" w14:textId="77777777" w:rsidR="0066779C" w:rsidRPr="00F925CF" w:rsidRDefault="0066779C" w:rsidP="0066779C">
      <w:pPr>
        <w:spacing w:before="240"/>
      </w:pPr>
    </w:p>
    <w:p w14:paraId="5DB47E9F" w14:textId="77777777" w:rsidR="0066779C" w:rsidRPr="001840F7" w:rsidRDefault="0066779C" w:rsidP="0066779C">
      <w:pPr>
        <w:spacing w:before="240"/>
      </w:pPr>
      <w:r w:rsidRPr="00F925CF">
        <w:t>The species that are reported on the State Department of Land and Natural Resources Division of Aquatic Resources that are produced locally for seafood consumption include:</w:t>
      </w:r>
      <w:r>
        <w:t xml:space="preserve"> </w:t>
      </w:r>
      <w:r w:rsidRPr="001840F7">
        <w:t>Abalone (</w:t>
      </w:r>
      <w:r w:rsidRPr="001840F7">
        <w:rPr>
          <w:i/>
        </w:rPr>
        <w:t>Haliotus sp)</w:t>
      </w:r>
      <w:r w:rsidRPr="001840F7">
        <w:t>, oysters (</w:t>
      </w:r>
      <w:r w:rsidRPr="001840F7">
        <w:rPr>
          <w:i/>
        </w:rPr>
        <w:t xml:space="preserve">Crassostrea gigas </w:t>
      </w:r>
      <w:r w:rsidRPr="001840F7">
        <w:t xml:space="preserve">and </w:t>
      </w:r>
      <w:r w:rsidRPr="001840F7">
        <w:rPr>
          <w:i/>
        </w:rPr>
        <w:t>Crassostrea sikamea</w:t>
      </w:r>
      <w:r w:rsidRPr="001840F7">
        <w:t>), clams (</w:t>
      </w:r>
      <w:r w:rsidRPr="001840F7">
        <w:rPr>
          <w:i/>
        </w:rPr>
        <w:t>Venerupis philippinarum</w:t>
      </w:r>
      <w:r w:rsidRPr="001840F7">
        <w:t>), kahala (</w:t>
      </w:r>
      <w:r w:rsidRPr="001840F7">
        <w:rPr>
          <w:i/>
        </w:rPr>
        <w:t>Seriola dumerili</w:t>
      </w:r>
      <w:r w:rsidRPr="001840F7">
        <w:t>), Pacific White Shrimp (</w:t>
      </w:r>
      <w:r w:rsidRPr="001840F7">
        <w:rPr>
          <w:i/>
        </w:rPr>
        <w:t>Penaeus vannamei</w:t>
      </w:r>
      <w:r w:rsidRPr="001840F7">
        <w:t xml:space="preserve">), and limu (Gracilaria sp.). Moi (Pacific Threadfin) is not on the State of Hawaii Department of Agriculture list but it is produced locally for out planting in fishponds.  The sustainability of the species produced was assessed as the average of the feed sustainability score (0 protein based, 1 plant based; 0 imported feed, 1 local feed) and the biosecurity risk scored as species status (1 native, 0.75 introduced, or 0 invasive) and the pathogen and virus susceptibility (0 highly susceptible, 0.5 susceptible but preventative measures in place (biosecurity practices such as sterilization and wastewater treatment practices). </w:t>
      </w:r>
    </w:p>
    <w:p w14:paraId="706A7F49" w14:textId="77777777" w:rsidR="0066779C" w:rsidRDefault="0066779C" w:rsidP="0066779C">
      <w:r w:rsidRPr="001840F7">
        <w:t>The production (lbs of seafood) is reported at the state level to prevent disclosure of sensitive information. To get county level estimates of production the lbs of finfish and shellfish produced at the state level were multiplied by the estimated number of finfish and shellfish operators by county. The number of operators are reported to USDA via census every 5 years (2002, 2007, 2012) (</w:t>
      </w:r>
      <w:hyperlink r:id="rId8" w:history="1">
        <w:r w:rsidRPr="001840F7">
          <w:rPr>
            <w:rStyle w:val="Hyperlink"/>
          </w:rPr>
          <w:t>https://www.nass.usda.gov/Statistics_by_State/Hawaii/</w:t>
        </w:r>
      </w:hyperlink>
      <w:r w:rsidRPr="001840F7">
        <w:t xml:space="preserve"> ). To fill in annual data gaps linear regression models were used. </w:t>
      </w:r>
    </w:p>
    <w:p w14:paraId="40A21871" w14:textId="77777777" w:rsidR="0066779C" w:rsidRPr="001840F7" w:rsidRDefault="0066779C" w:rsidP="0066779C"/>
    <w:p w14:paraId="259089E2" w14:textId="77777777" w:rsidR="0066779C" w:rsidRDefault="0066779C" w:rsidP="0066779C">
      <w:pPr>
        <w:rPr>
          <w:i/>
        </w:rPr>
      </w:pPr>
      <w:r>
        <w:rPr>
          <w:i/>
        </w:rPr>
        <w:t>Data L</w:t>
      </w:r>
      <w:r w:rsidRPr="008677C5">
        <w:rPr>
          <w:i/>
        </w:rPr>
        <w:t>ayers</w:t>
      </w:r>
      <w:r>
        <w:rPr>
          <w:i/>
        </w:rPr>
        <w:t xml:space="preserve"> &amp; References</w:t>
      </w:r>
    </w:p>
    <w:p w14:paraId="35066CFB" w14:textId="77777777" w:rsidR="0066779C" w:rsidRPr="007A2630" w:rsidRDefault="0066779C" w:rsidP="0066779C">
      <w:pPr>
        <w:pStyle w:val="ListParagraph"/>
        <w:numPr>
          <w:ilvl w:val="0"/>
          <w:numId w:val="13"/>
        </w:numPr>
        <w:rPr>
          <w:i/>
        </w:rPr>
      </w:pPr>
      <w:r>
        <w:t>Mariculture species list: HawaiʻI Department of Agriculture (</w:t>
      </w:r>
      <w:hyperlink r:id="rId9" w:history="1">
        <w:r w:rsidRPr="002455C3">
          <w:rPr>
            <w:rStyle w:val="Hyperlink"/>
          </w:rPr>
          <w:t>http://hdoa.hawaii.gov/ai/aquaculture-and-livestock-support-services-branch/aquaculture-in-hawaii/)</w:t>
        </w:r>
      </w:hyperlink>
      <w:r>
        <w:t>.</w:t>
      </w:r>
    </w:p>
    <w:p w14:paraId="528FB6C5" w14:textId="77777777" w:rsidR="0066779C" w:rsidRPr="007A2630" w:rsidRDefault="0066779C" w:rsidP="0066779C">
      <w:pPr>
        <w:pStyle w:val="ListParagraph"/>
        <w:numPr>
          <w:ilvl w:val="0"/>
          <w:numId w:val="13"/>
        </w:numPr>
        <w:rPr>
          <w:i/>
        </w:rPr>
      </w:pPr>
      <w:r>
        <w:t>Invasive species list - BRIAN</w:t>
      </w:r>
    </w:p>
    <w:p w14:paraId="6E637862" w14:textId="77777777" w:rsidR="0066779C" w:rsidRPr="00962650" w:rsidRDefault="0066779C" w:rsidP="0066779C">
      <w:pPr>
        <w:pStyle w:val="ListParagraph"/>
        <w:numPr>
          <w:ilvl w:val="0"/>
          <w:numId w:val="13"/>
        </w:numPr>
        <w:rPr>
          <w:i/>
        </w:rPr>
      </w:pPr>
      <w:r>
        <w:t>Mariculture yield: US DOA. 2015. Hawaiʻi Aquaculture Annual Release.</w:t>
      </w:r>
    </w:p>
    <w:p w14:paraId="790E391D" w14:textId="77777777" w:rsidR="0066779C" w:rsidRPr="00962650" w:rsidRDefault="0066779C" w:rsidP="0066779C">
      <w:pPr>
        <w:pStyle w:val="ListParagraph"/>
        <w:numPr>
          <w:ilvl w:val="0"/>
          <w:numId w:val="13"/>
        </w:numPr>
        <w:rPr>
          <w:i/>
        </w:rPr>
      </w:pPr>
      <w:r w:rsidRPr="00962650">
        <w:t>Number of mariculture operators: USDA (</w:t>
      </w:r>
      <w:hyperlink r:id="rId10" w:history="1">
        <w:r w:rsidRPr="00962650">
          <w:rPr>
            <w:rStyle w:val="Hyperlink"/>
            <w:rFonts w:ascii="Calibri" w:eastAsia="Times New Roman" w:hAnsi="Calibri"/>
          </w:rPr>
          <w:t>https://quickstats.nass.usda.gov/)</w:t>
        </w:r>
      </w:hyperlink>
      <w:r w:rsidRPr="00962650">
        <w:rPr>
          <w:rFonts w:ascii="Calibri" w:eastAsia="Times New Roman" w:hAnsi="Calibri"/>
          <w:color w:val="000000"/>
        </w:rPr>
        <w:t xml:space="preserve"> </w:t>
      </w:r>
    </w:p>
    <w:p w14:paraId="31B214EF" w14:textId="77777777" w:rsidR="0066779C" w:rsidRPr="00962650" w:rsidRDefault="0066779C" w:rsidP="0066779C">
      <w:pPr>
        <w:pStyle w:val="ListParagraph"/>
        <w:numPr>
          <w:ilvl w:val="0"/>
          <w:numId w:val="13"/>
        </w:numPr>
        <w:rPr>
          <w:i/>
        </w:rPr>
      </w:pPr>
      <w:r>
        <w:rPr>
          <w:rFonts w:ascii="Calibri" w:eastAsia="Times New Roman" w:hAnsi="Calibri"/>
          <w:color w:val="000000"/>
        </w:rPr>
        <w:t>Fishponds: TNC updated fishpond layer 2017</w:t>
      </w:r>
    </w:p>
    <w:p w14:paraId="17D9D0FF" w14:textId="77777777" w:rsidR="0066779C" w:rsidRPr="001840F7" w:rsidRDefault="0066779C" w:rsidP="0066779C"/>
    <w:p w14:paraId="1A3374A5" w14:textId="77777777" w:rsidR="0066779C" w:rsidRPr="00E139F2" w:rsidRDefault="0066779C" w:rsidP="0066779C">
      <w:pPr>
        <w:rPr>
          <w:rFonts w:eastAsiaTheme="minorEastAsia"/>
          <w:i/>
        </w:rPr>
      </w:pPr>
      <w:r>
        <w:rPr>
          <w:rFonts w:eastAsiaTheme="minorEastAsia"/>
          <w:i/>
        </w:rPr>
        <w:t>Data Gaps</w:t>
      </w:r>
    </w:p>
    <w:p w14:paraId="430EA5A6" w14:textId="77777777" w:rsidR="0066779C" w:rsidRPr="00E139F2" w:rsidRDefault="0066779C" w:rsidP="0066779C">
      <w:pPr>
        <w:pStyle w:val="ListParagraph"/>
        <w:numPr>
          <w:ilvl w:val="0"/>
          <w:numId w:val="9"/>
        </w:numPr>
        <w:rPr>
          <w:rFonts w:eastAsiaTheme="minorEastAsia"/>
        </w:rPr>
      </w:pPr>
      <w:r w:rsidRPr="00E139F2">
        <w:rPr>
          <w:rFonts w:eastAsiaTheme="minorEastAsia"/>
        </w:rPr>
        <w:t>Kapuna knowledge on fishpond historical locations, practices, and production</w:t>
      </w:r>
      <w:r>
        <w:rPr>
          <w:rFonts w:eastAsiaTheme="minorEastAsia"/>
        </w:rPr>
        <w:t>.</w:t>
      </w:r>
    </w:p>
    <w:p w14:paraId="23F5A4A1" w14:textId="77777777" w:rsidR="0066779C" w:rsidRPr="00E139F2" w:rsidRDefault="0066779C" w:rsidP="0066779C">
      <w:pPr>
        <w:pStyle w:val="ListParagraph"/>
        <w:numPr>
          <w:ilvl w:val="0"/>
          <w:numId w:val="9"/>
        </w:numPr>
        <w:rPr>
          <w:rFonts w:eastAsiaTheme="minorEastAsia"/>
        </w:rPr>
      </w:pPr>
      <w:r w:rsidRPr="00E139F2">
        <w:rPr>
          <w:rFonts w:eastAsiaTheme="minorEastAsia"/>
        </w:rPr>
        <w:t>Public perceptions of farmed seafood</w:t>
      </w:r>
      <w:r>
        <w:rPr>
          <w:rFonts w:eastAsiaTheme="minorEastAsia"/>
        </w:rPr>
        <w:t>.</w:t>
      </w:r>
    </w:p>
    <w:p w14:paraId="21B9675E" w14:textId="77777777" w:rsidR="0066779C" w:rsidRPr="00E139F2" w:rsidRDefault="0066779C" w:rsidP="0066779C">
      <w:pPr>
        <w:pStyle w:val="ListParagraph"/>
        <w:numPr>
          <w:ilvl w:val="0"/>
          <w:numId w:val="9"/>
        </w:numPr>
        <w:rPr>
          <w:rFonts w:eastAsiaTheme="minorEastAsia"/>
        </w:rPr>
      </w:pPr>
      <w:r w:rsidRPr="00E139F2">
        <w:rPr>
          <w:rFonts w:eastAsiaTheme="minorEastAsia"/>
        </w:rPr>
        <w:t>Unknown total lbs produced some years and some counties due to non-disclosure req</w:t>
      </w:r>
      <w:r>
        <w:rPr>
          <w:rFonts w:eastAsiaTheme="minorEastAsia"/>
        </w:rPr>
        <w:t>uirements.</w:t>
      </w:r>
    </w:p>
    <w:p w14:paraId="60BF416F" w14:textId="77777777" w:rsidR="0066779C" w:rsidRPr="001840F7" w:rsidRDefault="0066779C" w:rsidP="0066779C"/>
    <w:p w14:paraId="243E39AF" w14:textId="77777777" w:rsidR="0066779C" w:rsidRPr="001840F7" w:rsidRDefault="0066779C" w:rsidP="0066779C"/>
    <w:p w14:paraId="0237B9CE" w14:textId="77777777" w:rsidR="0066779C" w:rsidRPr="001840F7" w:rsidRDefault="0066779C" w:rsidP="0066779C">
      <w:pPr>
        <w:sectPr w:rsidR="0066779C" w:rsidRPr="001840F7">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66779C" w:rsidRPr="001840F7" w14:paraId="2AF270CB" w14:textId="77777777" w:rsidTr="004218DC">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2EDFD566" w14:textId="77777777" w:rsidR="0066779C" w:rsidRPr="001840F7" w:rsidRDefault="0066779C" w:rsidP="004218DC">
            <w:pPr>
              <w:rPr>
                <w:rFonts w:eastAsia="Times New Roman"/>
                <w:color w:val="000000"/>
              </w:rPr>
            </w:pPr>
            <w:r w:rsidRPr="001840F7">
              <w:rPr>
                <w:rFonts w:eastAsia="Times New Roman"/>
                <w:color w:val="000000"/>
              </w:rPr>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C0A816C" w14:textId="77777777" w:rsidR="0066779C" w:rsidRPr="001840F7" w:rsidRDefault="0066779C" w:rsidP="004218DC">
            <w:pPr>
              <w:rPr>
                <w:rFonts w:eastAsia="Times New Roman"/>
                <w:color w:val="000000"/>
              </w:rPr>
            </w:pPr>
            <w:r w:rsidRPr="001840F7">
              <w:rPr>
                <w:rFonts w:eastAsia="Times New Roman"/>
                <w:color w:val="000000"/>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1A13F523" w14:textId="77777777" w:rsidR="0066779C" w:rsidRPr="001840F7" w:rsidRDefault="0066779C" w:rsidP="004218DC">
            <w:pPr>
              <w:jc w:val="center"/>
              <w:rPr>
                <w:rFonts w:eastAsia="Times New Roman"/>
                <w:color w:val="000000"/>
              </w:rPr>
            </w:pPr>
            <w:r w:rsidRPr="001840F7">
              <w:rPr>
                <w:rFonts w:eastAsia="Times New Roman"/>
                <w:color w:val="000000"/>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0AAFFE95" w14:textId="77777777" w:rsidR="0066779C" w:rsidRPr="001840F7" w:rsidRDefault="0066779C" w:rsidP="004218DC">
            <w:pPr>
              <w:jc w:val="center"/>
              <w:rPr>
                <w:rFonts w:eastAsia="Times New Roman"/>
                <w:color w:val="000000"/>
              </w:rPr>
            </w:pPr>
            <w:r w:rsidRPr="001840F7">
              <w:rPr>
                <w:rFonts w:eastAsia="Times New Roman"/>
                <w:color w:val="000000"/>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1CC65CD1" w14:textId="77777777" w:rsidR="0066779C" w:rsidRPr="001840F7" w:rsidRDefault="0066779C" w:rsidP="004218DC">
            <w:pPr>
              <w:jc w:val="center"/>
              <w:rPr>
                <w:rFonts w:eastAsia="Times New Roman"/>
                <w:color w:val="000000"/>
              </w:rPr>
            </w:pPr>
            <w:r w:rsidRPr="001840F7">
              <w:rPr>
                <w:rFonts w:eastAsia="Times New Roman"/>
                <w:color w:val="000000"/>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00E38ABB" w14:textId="77777777" w:rsidR="0066779C" w:rsidRPr="001840F7" w:rsidRDefault="0066779C" w:rsidP="004218DC">
            <w:pPr>
              <w:jc w:val="center"/>
              <w:rPr>
                <w:rFonts w:eastAsia="Times New Roman"/>
                <w:color w:val="000000"/>
              </w:rPr>
            </w:pPr>
            <w:r w:rsidRPr="001840F7">
              <w:rPr>
                <w:rFonts w:eastAsia="Times New Roman"/>
                <w:color w:val="000000"/>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344DE261" w14:textId="77777777" w:rsidR="0066779C" w:rsidRPr="001840F7" w:rsidRDefault="0066779C" w:rsidP="004218DC">
            <w:pPr>
              <w:jc w:val="center"/>
              <w:rPr>
                <w:rFonts w:eastAsia="Times New Roman"/>
                <w:color w:val="000000"/>
              </w:rPr>
            </w:pPr>
            <w:r w:rsidRPr="001840F7">
              <w:rPr>
                <w:rFonts w:eastAsia="Times New Roman"/>
                <w:color w:val="000000"/>
              </w:rPr>
              <w:t>Sustainability Score</w:t>
            </w:r>
          </w:p>
        </w:tc>
      </w:tr>
      <w:tr w:rsidR="0066779C" w:rsidRPr="001840F7" w14:paraId="614811E8" w14:textId="77777777" w:rsidTr="004218DC">
        <w:trPr>
          <w:trHeight w:val="600"/>
        </w:trPr>
        <w:tc>
          <w:tcPr>
            <w:tcW w:w="2535" w:type="dxa"/>
            <w:tcBorders>
              <w:top w:val="nil"/>
              <w:left w:val="nil"/>
              <w:bottom w:val="nil"/>
              <w:right w:val="nil"/>
            </w:tcBorders>
            <w:shd w:val="clear" w:color="auto" w:fill="auto"/>
            <w:vAlign w:val="center"/>
            <w:hideMark/>
          </w:tcPr>
          <w:p w14:paraId="31DDDAA6" w14:textId="77777777" w:rsidR="0066779C" w:rsidRPr="001840F7" w:rsidRDefault="0066779C" w:rsidP="004218DC">
            <w:pPr>
              <w:rPr>
                <w:rFonts w:eastAsia="Times New Roman"/>
                <w:color w:val="333333"/>
              </w:rPr>
            </w:pPr>
            <w:r w:rsidRPr="001840F7">
              <w:rPr>
                <w:rFonts w:eastAsia="Times New Roman"/>
                <w:color w:val="333333"/>
              </w:rPr>
              <w:t>Abalone</w:t>
            </w:r>
          </w:p>
        </w:tc>
        <w:tc>
          <w:tcPr>
            <w:tcW w:w="2160" w:type="dxa"/>
            <w:tcBorders>
              <w:top w:val="nil"/>
              <w:left w:val="nil"/>
              <w:bottom w:val="nil"/>
              <w:right w:val="nil"/>
            </w:tcBorders>
            <w:shd w:val="clear" w:color="auto" w:fill="auto"/>
            <w:vAlign w:val="center"/>
            <w:hideMark/>
          </w:tcPr>
          <w:p w14:paraId="2719EBA9" w14:textId="77777777" w:rsidR="0066779C" w:rsidRPr="001840F7" w:rsidRDefault="0066779C" w:rsidP="004218DC">
            <w:pPr>
              <w:rPr>
                <w:rFonts w:eastAsia="Times New Roman"/>
                <w:i/>
                <w:iCs/>
                <w:color w:val="333333"/>
              </w:rPr>
            </w:pPr>
            <w:r w:rsidRPr="001840F7">
              <w:rPr>
                <w:rFonts w:eastAsia="Times New Roman"/>
                <w:i/>
                <w:iCs/>
                <w:color w:val="333333"/>
              </w:rPr>
              <w:t>Haliotus refens, Haliotus discus hanai</w:t>
            </w:r>
          </w:p>
        </w:tc>
        <w:tc>
          <w:tcPr>
            <w:tcW w:w="1620" w:type="dxa"/>
            <w:tcBorders>
              <w:top w:val="nil"/>
              <w:left w:val="nil"/>
              <w:bottom w:val="nil"/>
              <w:right w:val="nil"/>
            </w:tcBorders>
            <w:shd w:val="clear" w:color="auto" w:fill="auto"/>
            <w:noWrap/>
            <w:vAlign w:val="center"/>
            <w:hideMark/>
          </w:tcPr>
          <w:p w14:paraId="287269F5" w14:textId="77777777" w:rsidR="0066779C" w:rsidRPr="001840F7" w:rsidRDefault="0066779C" w:rsidP="004218DC">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485796A3" w14:textId="77777777" w:rsidR="0066779C" w:rsidRPr="001840F7" w:rsidRDefault="0066779C" w:rsidP="004218DC">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633AB701" w14:textId="77777777" w:rsidR="0066779C" w:rsidRPr="001840F7" w:rsidRDefault="0066779C" w:rsidP="004218DC">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5E8B83F8" w14:textId="77777777" w:rsidR="0066779C" w:rsidRPr="001840F7" w:rsidRDefault="0066779C" w:rsidP="004218DC">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29529C6F" w14:textId="77777777" w:rsidR="0066779C" w:rsidRPr="001840F7" w:rsidRDefault="0066779C" w:rsidP="004218DC">
            <w:pPr>
              <w:jc w:val="center"/>
              <w:rPr>
                <w:rFonts w:eastAsia="Times New Roman"/>
                <w:color w:val="000000"/>
              </w:rPr>
            </w:pPr>
            <w:r w:rsidRPr="001840F7">
              <w:rPr>
                <w:rFonts w:eastAsia="Times New Roman"/>
                <w:color w:val="000000"/>
              </w:rPr>
              <w:t>0.88</w:t>
            </w:r>
          </w:p>
        </w:tc>
      </w:tr>
      <w:tr w:rsidR="0066779C" w:rsidRPr="001840F7" w14:paraId="356946C6" w14:textId="77777777" w:rsidTr="004218DC">
        <w:trPr>
          <w:trHeight w:val="600"/>
        </w:trPr>
        <w:tc>
          <w:tcPr>
            <w:tcW w:w="2535" w:type="dxa"/>
            <w:tcBorders>
              <w:top w:val="nil"/>
              <w:left w:val="nil"/>
              <w:bottom w:val="nil"/>
              <w:right w:val="nil"/>
            </w:tcBorders>
            <w:shd w:val="clear" w:color="auto" w:fill="auto"/>
            <w:vAlign w:val="center"/>
            <w:hideMark/>
          </w:tcPr>
          <w:p w14:paraId="24E3EB57" w14:textId="77777777" w:rsidR="0066779C" w:rsidRPr="001840F7" w:rsidRDefault="0066779C" w:rsidP="004218DC">
            <w:pPr>
              <w:rPr>
                <w:rFonts w:eastAsia="Times New Roman"/>
                <w:color w:val="333333"/>
              </w:rPr>
            </w:pPr>
            <w:r w:rsidRPr="001840F7">
              <w:rPr>
                <w:rFonts w:eastAsia="Times New Roman"/>
                <w:color w:val="333333"/>
              </w:rPr>
              <w:t>Broodstock and juvenile shrimp</w:t>
            </w:r>
          </w:p>
        </w:tc>
        <w:tc>
          <w:tcPr>
            <w:tcW w:w="2160" w:type="dxa"/>
            <w:tcBorders>
              <w:top w:val="nil"/>
              <w:left w:val="nil"/>
              <w:bottom w:val="nil"/>
              <w:right w:val="nil"/>
            </w:tcBorders>
            <w:shd w:val="clear" w:color="auto" w:fill="auto"/>
            <w:vAlign w:val="center"/>
            <w:hideMark/>
          </w:tcPr>
          <w:p w14:paraId="56C83E53" w14:textId="77777777" w:rsidR="0066779C" w:rsidRPr="001840F7" w:rsidRDefault="0066779C" w:rsidP="004218DC">
            <w:pPr>
              <w:rPr>
                <w:rFonts w:eastAsia="Times New Roman"/>
                <w:i/>
                <w:iCs/>
                <w:color w:val="333333"/>
              </w:rPr>
            </w:pPr>
            <w:r w:rsidRPr="001840F7">
              <w:rPr>
                <w:rFonts w:eastAsia="Times New Roman"/>
                <w:i/>
                <w:iCs/>
                <w:color w:val="333333"/>
              </w:rPr>
              <w:t>Litopenaeus. vanamei, L. monodon, L. stylirostris</w:t>
            </w:r>
          </w:p>
        </w:tc>
        <w:tc>
          <w:tcPr>
            <w:tcW w:w="1620" w:type="dxa"/>
            <w:tcBorders>
              <w:top w:val="nil"/>
              <w:left w:val="nil"/>
              <w:bottom w:val="nil"/>
              <w:right w:val="nil"/>
            </w:tcBorders>
            <w:shd w:val="clear" w:color="auto" w:fill="auto"/>
            <w:noWrap/>
            <w:vAlign w:val="center"/>
            <w:hideMark/>
          </w:tcPr>
          <w:p w14:paraId="5B0BC833" w14:textId="77777777" w:rsidR="0066779C" w:rsidRPr="001840F7" w:rsidRDefault="0066779C" w:rsidP="004218DC">
            <w:pPr>
              <w:jc w:val="center"/>
              <w:rPr>
                <w:rFonts w:eastAsia="Times New Roman"/>
                <w:color w:val="000000"/>
              </w:rPr>
            </w:pPr>
            <w:r w:rsidRPr="001840F7">
              <w:rPr>
                <w:rFonts w:eastAsia="Times New Roman"/>
                <w:color w:val="000000"/>
              </w:rPr>
              <w:t>0</w:t>
            </w:r>
          </w:p>
        </w:tc>
        <w:tc>
          <w:tcPr>
            <w:tcW w:w="1660" w:type="dxa"/>
            <w:tcBorders>
              <w:top w:val="nil"/>
              <w:left w:val="nil"/>
              <w:bottom w:val="nil"/>
              <w:right w:val="nil"/>
            </w:tcBorders>
            <w:shd w:val="clear" w:color="auto" w:fill="auto"/>
            <w:noWrap/>
            <w:vAlign w:val="center"/>
            <w:hideMark/>
          </w:tcPr>
          <w:p w14:paraId="6E0C2265" w14:textId="77777777" w:rsidR="0066779C" w:rsidRPr="001840F7" w:rsidRDefault="0066779C" w:rsidP="004218DC">
            <w:pPr>
              <w:jc w:val="center"/>
              <w:rPr>
                <w:rFonts w:eastAsia="Times New Roman"/>
                <w:color w:val="000000"/>
              </w:rPr>
            </w:pPr>
            <w:r w:rsidRPr="001840F7">
              <w:rPr>
                <w:rFonts w:eastAsia="Times New Roman"/>
                <w:color w:val="000000"/>
              </w:rPr>
              <w:t>0</w:t>
            </w:r>
          </w:p>
        </w:tc>
        <w:tc>
          <w:tcPr>
            <w:tcW w:w="1620" w:type="dxa"/>
            <w:tcBorders>
              <w:top w:val="nil"/>
              <w:left w:val="nil"/>
              <w:bottom w:val="nil"/>
              <w:right w:val="nil"/>
            </w:tcBorders>
            <w:shd w:val="clear" w:color="auto" w:fill="auto"/>
            <w:noWrap/>
            <w:vAlign w:val="center"/>
            <w:hideMark/>
          </w:tcPr>
          <w:p w14:paraId="62905CAC" w14:textId="77777777" w:rsidR="0066779C" w:rsidRPr="001840F7" w:rsidRDefault="0066779C" w:rsidP="004218DC">
            <w:pPr>
              <w:jc w:val="center"/>
              <w:rPr>
                <w:rFonts w:eastAsia="Times New Roman"/>
                <w:color w:val="000000"/>
              </w:rPr>
            </w:pPr>
            <w:r w:rsidRPr="001840F7">
              <w:rPr>
                <w:rFonts w:eastAsia="Times New Roman"/>
                <w:color w:val="000000"/>
              </w:rPr>
              <w:t>0</w:t>
            </w:r>
          </w:p>
        </w:tc>
        <w:tc>
          <w:tcPr>
            <w:tcW w:w="2030" w:type="dxa"/>
            <w:tcBorders>
              <w:top w:val="nil"/>
              <w:left w:val="nil"/>
              <w:bottom w:val="nil"/>
              <w:right w:val="nil"/>
            </w:tcBorders>
            <w:shd w:val="clear" w:color="auto" w:fill="auto"/>
            <w:noWrap/>
            <w:vAlign w:val="center"/>
            <w:hideMark/>
          </w:tcPr>
          <w:p w14:paraId="5740268C" w14:textId="77777777" w:rsidR="0066779C" w:rsidRPr="001840F7" w:rsidRDefault="0066779C" w:rsidP="004218DC">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5313B08F" w14:textId="77777777" w:rsidR="0066779C" w:rsidRPr="001840F7" w:rsidRDefault="0066779C" w:rsidP="004218DC">
            <w:pPr>
              <w:jc w:val="center"/>
              <w:rPr>
                <w:rFonts w:eastAsia="Times New Roman"/>
                <w:color w:val="000000"/>
              </w:rPr>
            </w:pPr>
            <w:r w:rsidRPr="001840F7">
              <w:rPr>
                <w:rFonts w:eastAsia="Times New Roman"/>
                <w:color w:val="000000"/>
              </w:rPr>
              <w:t>0.13</w:t>
            </w:r>
          </w:p>
        </w:tc>
      </w:tr>
      <w:tr w:rsidR="0066779C" w:rsidRPr="001840F7" w14:paraId="3016D208" w14:textId="77777777" w:rsidTr="004218DC">
        <w:trPr>
          <w:trHeight w:val="495"/>
        </w:trPr>
        <w:tc>
          <w:tcPr>
            <w:tcW w:w="2535" w:type="dxa"/>
            <w:tcBorders>
              <w:top w:val="nil"/>
              <w:left w:val="nil"/>
              <w:bottom w:val="nil"/>
              <w:right w:val="nil"/>
            </w:tcBorders>
            <w:shd w:val="clear" w:color="auto" w:fill="auto"/>
            <w:vAlign w:val="center"/>
            <w:hideMark/>
          </w:tcPr>
          <w:p w14:paraId="22CCF831" w14:textId="77777777" w:rsidR="0066779C" w:rsidRPr="001840F7" w:rsidRDefault="0066779C" w:rsidP="004218DC">
            <w:pPr>
              <w:rPr>
                <w:rFonts w:eastAsia="Times New Roman"/>
                <w:color w:val="333333"/>
              </w:rPr>
            </w:pPr>
            <w:r w:rsidRPr="001840F7">
              <w:rPr>
                <w:rFonts w:eastAsia="Times New Roman"/>
                <w:color w:val="333333"/>
              </w:rPr>
              <w:t>Kahala (amberjack)</w:t>
            </w:r>
          </w:p>
        </w:tc>
        <w:tc>
          <w:tcPr>
            <w:tcW w:w="2160" w:type="dxa"/>
            <w:tcBorders>
              <w:top w:val="nil"/>
              <w:left w:val="nil"/>
              <w:bottom w:val="nil"/>
              <w:right w:val="nil"/>
            </w:tcBorders>
            <w:shd w:val="clear" w:color="auto" w:fill="auto"/>
            <w:vAlign w:val="center"/>
            <w:hideMark/>
          </w:tcPr>
          <w:p w14:paraId="2C5A369C" w14:textId="77777777" w:rsidR="0066779C" w:rsidRPr="001840F7" w:rsidRDefault="0066779C" w:rsidP="004218DC">
            <w:pPr>
              <w:rPr>
                <w:rFonts w:eastAsia="Times New Roman"/>
                <w:i/>
                <w:iCs/>
                <w:color w:val="333333"/>
              </w:rPr>
            </w:pPr>
            <w:r w:rsidRPr="001840F7">
              <w:rPr>
                <w:rFonts w:eastAsia="Times New Roman"/>
                <w:i/>
                <w:iCs/>
                <w:color w:val="333333"/>
              </w:rPr>
              <w:t>Seriola dumerili</w:t>
            </w:r>
          </w:p>
        </w:tc>
        <w:tc>
          <w:tcPr>
            <w:tcW w:w="1620" w:type="dxa"/>
            <w:tcBorders>
              <w:top w:val="nil"/>
              <w:left w:val="nil"/>
              <w:bottom w:val="nil"/>
              <w:right w:val="nil"/>
            </w:tcBorders>
            <w:shd w:val="clear" w:color="auto" w:fill="auto"/>
            <w:noWrap/>
            <w:vAlign w:val="center"/>
            <w:hideMark/>
          </w:tcPr>
          <w:p w14:paraId="1BEDCB1A" w14:textId="77777777" w:rsidR="0066779C" w:rsidRPr="001840F7" w:rsidRDefault="0066779C" w:rsidP="004218DC">
            <w:pPr>
              <w:jc w:val="center"/>
              <w:rPr>
                <w:rFonts w:eastAsia="Times New Roman"/>
                <w:color w:val="000000"/>
              </w:rPr>
            </w:pPr>
            <w:r w:rsidRPr="001840F7">
              <w:rPr>
                <w:rFonts w:eastAsia="Times New Roman"/>
                <w:color w:val="000000"/>
              </w:rPr>
              <w:t>0</w:t>
            </w:r>
          </w:p>
        </w:tc>
        <w:tc>
          <w:tcPr>
            <w:tcW w:w="1660" w:type="dxa"/>
            <w:tcBorders>
              <w:top w:val="nil"/>
              <w:left w:val="nil"/>
              <w:bottom w:val="nil"/>
              <w:right w:val="nil"/>
            </w:tcBorders>
            <w:shd w:val="clear" w:color="auto" w:fill="auto"/>
            <w:noWrap/>
            <w:vAlign w:val="center"/>
            <w:hideMark/>
          </w:tcPr>
          <w:p w14:paraId="0C95626A" w14:textId="77777777" w:rsidR="0066779C" w:rsidRPr="001840F7" w:rsidRDefault="0066779C" w:rsidP="004218DC">
            <w:pPr>
              <w:jc w:val="center"/>
              <w:rPr>
                <w:rFonts w:eastAsia="Times New Roman"/>
                <w:color w:val="000000"/>
              </w:rPr>
            </w:pPr>
            <w:r w:rsidRPr="001840F7">
              <w:rPr>
                <w:rFonts w:eastAsia="Times New Roman"/>
                <w:color w:val="000000"/>
              </w:rPr>
              <w:t>0</w:t>
            </w:r>
          </w:p>
        </w:tc>
        <w:tc>
          <w:tcPr>
            <w:tcW w:w="1620" w:type="dxa"/>
            <w:tcBorders>
              <w:top w:val="nil"/>
              <w:left w:val="nil"/>
              <w:bottom w:val="nil"/>
              <w:right w:val="nil"/>
            </w:tcBorders>
            <w:shd w:val="clear" w:color="auto" w:fill="auto"/>
            <w:noWrap/>
            <w:vAlign w:val="center"/>
            <w:hideMark/>
          </w:tcPr>
          <w:p w14:paraId="59ED384D" w14:textId="77777777" w:rsidR="0066779C" w:rsidRPr="001840F7" w:rsidRDefault="0066779C" w:rsidP="004218DC">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7C95B9DC" w14:textId="77777777" w:rsidR="0066779C" w:rsidRPr="001840F7" w:rsidRDefault="0066779C" w:rsidP="004218DC">
            <w:pPr>
              <w:jc w:val="center"/>
              <w:rPr>
                <w:rFonts w:eastAsia="Times New Roman"/>
                <w:color w:val="000000"/>
              </w:rPr>
            </w:pPr>
            <w:r w:rsidRPr="001840F7">
              <w:rPr>
                <w:rFonts w:eastAsia="Times New Roman"/>
                <w:color w:val="000000"/>
              </w:rPr>
              <w:t>1</w:t>
            </w:r>
          </w:p>
        </w:tc>
        <w:tc>
          <w:tcPr>
            <w:tcW w:w="1631" w:type="dxa"/>
            <w:tcBorders>
              <w:top w:val="nil"/>
              <w:left w:val="nil"/>
              <w:bottom w:val="nil"/>
              <w:right w:val="nil"/>
            </w:tcBorders>
            <w:shd w:val="clear" w:color="auto" w:fill="auto"/>
            <w:noWrap/>
            <w:vAlign w:val="center"/>
            <w:hideMark/>
          </w:tcPr>
          <w:p w14:paraId="17082F9A" w14:textId="77777777" w:rsidR="0066779C" w:rsidRPr="001840F7" w:rsidRDefault="0066779C" w:rsidP="004218DC">
            <w:pPr>
              <w:jc w:val="center"/>
              <w:rPr>
                <w:rFonts w:eastAsia="Times New Roman"/>
                <w:color w:val="000000"/>
              </w:rPr>
            </w:pPr>
            <w:r w:rsidRPr="001840F7">
              <w:rPr>
                <w:rFonts w:eastAsia="Times New Roman"/>
                <w:color w:val="000000"/>
              </w:rPr>
              <w:t>0.50</w:t>
            </w:r>
          </w:p>
        </w:tc>
      </w:tr>
      <w:tr w:rsidR="0066779C" w:rsidRPr="001840F7" w14:paraId="1802FBE6" w14:textId="77777777" w:rsidTr="004218DC">
        <w:trPr>
          <w:trHeight w:val="300"/>
        </w:trPr>
        <w:tc>
          <w:tcPr>
            <w:tcW w:w="2535" w:type="dxa"/>
            <w:tcBorders>
              <w:top w:val="nil"/>
              <w:left w:val="nil"/>
              <w:bottom w:val="nil"/>
              <w:right w:val="nil"/>
            </w:tcBorders>
            <w:shd w:val="clear" w:color="auto" w:fill="auto"/>
            <w:vAlign w:val="center"/>
            <w:hideMark/>
          </w:tcPr>
          <w:p w14:paraId="76844163" w14:textId="77777777" w:rsidR="0066779C" w:rsidRPr="001840F7" w:rsidRDefault="0066779C" w:rsidP="004218DC">
            <w:pPr>
              <w:rPr>
                <w:rFonts w:eastAsia="Times New Roman"/>
                <w:color w:val="333333"/>
              </w:rPr>
            </w:pPr>
            <w:r w:rsidRPr="001840F7">
              <w:rPr>
                <w:rFonts w:eastAsia="Times New Roman"/>
                <w:color w:val="333333"/>
              </w:rPr>
              <w:t>Marine shrimp for food</w:t>
            </w:r>
          </w:p>
        </w:tc>
        <w:tc>
          <w:tcPr>
            <w:tcW w:w="2160" w:type="dxa"/>
            <w:tcBorders>
              <w:top w:val="nil"/>
              <w:left w:val="nil"/>
              <w:bottom w:val="nil"/>
              <w:right w:val="nil"/>
            </w:tcBorders>
            <w:shd w:val="clear" w:color="auto" w:fill="auto"/>
            <w:vAlign w:val="center"/>
            <w:hideMark/>
          </w:tcPr>
          <w:p w14:paraId="4ACD73EB" w14:textId="77777777" w:rsidR="0066779C" w:rsidRPr="001840F7" w:rsidRDefault="0066779C" w:rsidP="004218DC">
            <w:pPr>
              <w:rPr>
                <w:rFonts w:eastAsia="Times New Roman"/>
                <w:i/>
                <w:iCs/>
                <w:color w:val="333333"/>
              </w:rPr>
            </w:pPr>
            <w:r w:rsidRPr="001840F7">
              <w:rPr>
                <w:rFonts w:eastAsia="Times New Roman"/>
                <w:i/>
                <w:iCs/>
                <w:color w:val="333333"/>
              </w:rPr>
              <w:t>Penaeus vannamei</w:t>
            </w:r>
          </w:p>
        </w:tc>
        <w:tc>
          <w:tcPr>
            <w:tcW w:w="1620" w:type="dxa"/>
            <w:tcBorders>
              <w:top w:val="nil"/>
              <w:left w:val="nil"/>
              <w:bottom w:val="nil"/>
              <w:right w:val="nil"/>
            </w:tcBorders>
            <w:shd w:val="clear" w:color="auto" w:fill="auto"/>
            <w:noWrap/>
            <w:vAlign w:val="center"/>
            <w:hideMark/>
          </w:tcPr>
          <w:p w14:paraId="46E4C913" w14:textId="77777777" w:rsidR="0066779C" w:rsidRPr="001840F7" w:rsidRDefault="0066779C" w:rsidP="004218DC">
            <w:pPr>
              <w:jc w:val="center"/>
              <w:rPr>
                <w:rFonts w:eastAsia="Times New Roman"/>
                <w:color w:val="000000"/>
              </w:rPr>
            </w:pPr>
            <w:r w:rsidRPr="001840F7">
              <w:rPr>
                <w:rFonts w:eastAsia="Times New Roman"/>
                <w:color w:val="000000"/>
              </w:rPr>
              <w:t>0</w:t>
            </w:r>
          </w:p>
        </w:tc>
        <w:tc>
          <w:tcPr>
            <w:tcW w:w="1660" w:type="dxa"/>
            <w:tcBorders>
              <w:top w:val="nil"/>
              <w:left w:val="nil"/>
              <w:bottom w:val="nil"/>
              <w:right w:val="nil"/>
            </w:tcBorders>
            <w:shd w:val="clear" w:color="auto" w:fill="auto"/>
            <w:noWrap/>
            <w:vAlign w:val="center"/>
            <w:hideMark/>
          </w:tcPr>
          <w:p w14:paraId="5202BB69" w14:textId="77777777" w:rsidR="0066779C" w:rsidRPr="001840F7" w:rsidRDefault="0066779C" w:rsidP="004218DC">
            <w:pPr>
              <w:jc w:val="center"/>
              <w:rPr>
                <w:rFonts w:eastAsia="Times New Roman"/>
                <w:color w:val="000000"/>
              </w:rPr>
            </w:pPr>
            <w:r w:rsidRPr="001840F7">
              <w:rPr>
                <w:rFonts w:eastAsia="Times New Roman"/>
                <w:color w:val="000000"/>
              </w:rPr>
              <w:t>0</w:t>
            </w:r>
          </w:p>
        </w:tc>
        <w:tc>
          <w:tcPr>
            <w:tcW w:w="1620" w:type="dxa"/>
            <w:tcBorders>
              <w:top w:val="nil"/>
              <w:left w:val="nil"/>
              <w:bottom w:val="nil"/>
              <w:right w:val="nil"/>
            </w:tcBorders>
            <w:shd w:val="clear" w:color="auto" w:fill="auto"/>
            <w:noWrap/>
            <w:vAlign w:val="center"/>
            <w:hideMark/>
          </w:tcPr>
          <w:p w14:paraId="4DDC9F5C" w14:textId="77777777" w:rsidR="0066779C" w:rsidRPr="001840F7" w:rsidRDefault="0066779C" w:rsidP="004218DC">
            <w:pPr>
              <w:jc w:val="center"/>
              <w:rPr>
                <w:rFonts w:eastAsia="Times New Roman"/>
                <w:color w:val="000000"/>
              </w:rPr>
            </w:pPr>
            <w:r w:rsidRPr="001840F7">
              <w:rPr>
                <w:rFonts w:eastAsia="Times New Roman"/>
                <w:color w:val="000000"/>
              </w:rPr>
              <w:t>0</w:t>
            </w:r>
          </w:p>
        </w:tc>
        <w:tc>
          <w:tcPr>
            <w:tcW w:w="2030" w:type="dxa"/>
            <w:tcBorders>
              <w:top w:val="nil"/>
              <w:left w:val="nil"/>
              <w:bottom w:val="nil"/>
              <w:right w:val="nil"/>
            </w:tcBorders>
            <w:shd w:val="clear" w:color="auto" w:fill="auto"/>
            <w:noWrap/>
            <w:vAlign w:val="center"/>
            <w:hideMark/>
          </w:tcPr>
          <w:p w14:paraId="23DA5BB3" w14:textId="77777777" w:rsidR="0066779C" w:rsidRPr="001840F7" w:rsidRDefault="0066779C" w:rsidP="004218DC">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0AFC9C40" w14:textId="77777777" w:rsidR="0066779C" w:rsidRPr="001840F7" w:rsidRDefault="0066779C" w:rsidP="004218DC">
            <w:pPr>
              <w:jc w:val="center"/>
              <w:rPr>
                <w:rFonts w:eastAsia="Times New Roman"/>
                <w:color w:val="000000"/>
              </w:rPr>
            </w:pPr>
            <w:r w:rsidRPr="001840F7">
              <w:rPr>
                <w:rFonts w:eastAsia="Times New Roman"/>
                <w:color w:val="000000"/>
              </w:rPr>
              <w:t>0.13</w:t>
            </w:r>
          </w:p>
        </w:tc>
      </w:tr>
      <w:tr w:rsidR="0066779C" w:rsidRPr="001840F7" w14:paraId="65C8CF86" w14:textId="77777777" w:rsidTr="004218DC">
        <w:trPr>
          <w:trHeight w:val="600"/>
        </w:trPr>
        <w:tc>
          <w:tcPr>
            <w:tcW w:w="2535" w:type="dxa"/>
            <w:tcBorders>
              <w:top w:val="nil"/>
              <w:left w:val="nil"/>
              <w:bottom w:val="nil"/>
              <w:right w:val="nil"/>
            </w:tcBorders>
            <w:shd w:val="clear" w:color="auto" w:fill="auto"/>
            <w:vAlign w:val="center"/>
            <w:hideMark/>
          </w:tcPr>
          <w:p w14:paraId="45866652" w14:textId="77777777" w:rsidR="0066779C" w:rsidRPr="001840F7" w:rsidRDefault="0066779C" w:rsidP="004218DC">
            <w:pPr>
              <w:rPr>
                <w:rFonts w:eastAsia="Times New Roman"/>
                <w:color w:val="333333"/>
              </w:rPr>
            </w:pPr>
            <w:r w:rsidRPr="001840F7">
              <w:rPr>
                <w:rFonts w:eastAsia="Times New Roman"/>
                <w:color w:val="333333"/>
              </w:rPr>
              <w:t>Microalgae</w:t>
            </w:r>
          </w:p>
        </w:tc>
        <w:tc>
          <w:tcPr>
            <w:tcW w:w="2160" w:type="dxa"/>
            <w:tcBorders>
              <w:top w:val="nil"/>
              <w:left w:val="nil"/>
              <w:bottom w:val="nil"/>
              <w:right w:val="nil"/>
            </w:tcBorders>
            <w:shd w:val="clear" w:color="auto" w:fill="auto"/>
            <w:vAlign w:val="center"/>
            <w:hideMark/>
          </w:tcPr>
          <w:p w14:paraId="5010215E" w14:textId="77777777" w:rsidR="0066779C" w:rsidRPr="001840F7" w:rsidRDefault="0066779C" w:rsidP="004218DC">
            <w:pPr>
              <w:rPr>
                <w:rFonts w:eastAsia="Times New Roman"/>
                <w:i/>
                <w:iCs/>
                <w:color w:val="333333"/>
              </w:rPr>
            </w:pPr>
            <w:r w:rsidRPr="001840F7">
              <w:rPr>
                <w:rFonts w:eastAsia="Times New Roman"/>
                <w:i/>
                <w:iCs/>
                <w:color w:val="333333"/>
              </w:rPr>
              <w:t>Spirulina sp, Hematococcus sp</w:t>
            </w:r>
          </w:p>
        </w:tc>
        <w:tc>
          <w:tcPr>
            <w:tcW w:w="1620" w:type="dxa"/>
            <w:tcBorders>
              <w:top w:val="nil"/>
              <w:left w:val="nil"/>
              <w:bottom w:val="nil"/>
              <w:right w:val="nil"/>
            </w:tcBorders>
            <w:shd w:val="clear" w:color="auto" w:fill="auto"/>
            <w:noWrap/>
            <w:vAlign w:val="center"/>
            <w:hideMark/>
          </w:tcPr>
          <w:p w14:paraId="15DCFB3A" w14:textId="77777777" w:rsidR="0066779C" w:rsidRPr="001840F7" w:rsidRDefault="0066779C" w:rsidP="004218DC">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599E9F02" w14:textId="77777777" w:rsidR="0066779C" w:rsidRPr="001840F7" w:rsidRDefault="0066779C" w:rsidP="004218DC">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3546FFBF" w14:textId="77777777" w:rsidR="0066779C" w:rsidRPr="001840F7" w:rsidRDefault="0066779C" w:rsidP="004218DC">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7FCE0B10" w14:textId="77777777" w:rsidR="0066779C" w:rsidRPr="001840F7" w:rsidRDefault="0066779C" w:rsidP="004218DC">
            <w:pPr>
              <w:jc w:val="center"/>
              <w:rPr>
                <w:rFonts w:eastAsia="Times New Roman"/>
                <w:color w:val="000000"/>
              </w:rPr>
            </w:pPr>
            <w:r w:rsidRPr="001840F7">
              <w:rPr>
                <w:rFonts w:eastAsia="Times New Roman"/>
                <w:color w:val="000000"/>
              </w:rPr>
              <w:t>1</w:t>
            </w:r>
          </w:p>
        </w:tc>
        <w:tc>
          <w:tcPr>
            <w:tcW w:w="1631" w:type="dxa"/>
            <w:tcBorders>
              <w:top w:val="nil"/>
              <w:left w:val="nil"/>
              <w:bottom w:val="nil"/>
              <w:right w:val="nil"/>
            </w:tcBorders>
            <w:shd w:val="clear" w:color="auto" w:fill="auto"/>
            <w:noWrap/>
            <w:vAlign w:val="center"/>
            <w:hideMark/>
          </w:tcPr>
          <w:p w14:paraId="1E8B6C5C" w14:textId="77777777" w:rsidR="0066779C" w:rsidRPr="001840F7" w:rsidRDefault="0066779C" w:rsidP="004218DC">
            <w:pPr>
              <w:jc w:val="center"/>
              <w:rPr>
                <w:rFonts w:eastAsia="Times New Roman"/>
                <w:color w:val="000000"/>
              </w:rPr>
            </w:pPr>
            <w:r w:rsidRPr="001840F7">
              <w:rPr>
                <w:rFonts w:eastAsia="Times New Roman"/>
                <w:color w:val="000000"/>
              </w:rPr>
              <w:t>1.00</w:t>
            </w:r>
          </w:p>
        </w:tc>
      </w:tr>
      <w:tr w:rsidR="0066779C" w:rsidRPr="001840F7" w14:paraId="16A79669" w14:textId="77777777" w:rsidTr="004218DC">
        <w:trPr>
          <w:trHeight w:val="300"/>
        </w:trPr>
        <w:tc>
          <w:tcPr>
            <w:tcW w:w="2535" w:type="dxa"/>
            <w:tcBorders>
              <w:top w:val="nil"/>
              <w:left w:val="nil"/>
              <w:bottom w:val="nil"/>
              <w:right w:val="nil"/>
            </w:tcBorders>
            <w:shd w:val="clear" w:color="auto" w:fill="auto"/>
            <w:vAlign w:val="center"/>
            <w:hideMark/>
          </w:tcPr>
          <w:p w14:paraId="63CE3A2B" w14:textId="77777777" w:rsidR="0066779C" w:rsidRPr="001840F7" w:rsidRDefault="0066779C" w:rsidP="004218DC">
            <w:pPr>
              <w:rPr>
                <w:rFonts w:eastAsia="Times New Roman"/>
                <w:color w:val="333333"/>
              </w:rPr>
            </w:pPr>
            <w:r w:rsidRPr="001840F7">
              <w:rPr>
                <w:rFonts w:eastAsia="Times New Roman"/>
                <w:color w:val="333333"/>
              </w:rPr>
              <w:t>Seaweed</w:t>
            </w:r>
            <w:r>
              <w:rPr>
                <w:rFonts w:eastAsia="Times New Roman"/>
                <w:color w:val="333333"/>
              </w:rPr>
              <w:t>/Limu</w:t>
            </w:r>
          </w:p>
        </w:tc>
        <w:tc>
          <w:tcPr>
            <w:tcW w:w="2160" w:type="dxa"/>
            <w:tcBorders>
              <w:top w:val="nil"/>
              <w:left w:val="nil"/>
              <w:bottom w:val="nil"/>
              <w:right w:val="nil"/>
            </w:tcBorders>
            <w:shd w:val="clear" w:color="auto" w:fill="auto"/>
            <w:vAlign w:val="center"/>
            <w:hideMark/>
          </w:tcPr>
          <w:p w14:paraId="799A7270" w14:textId="77777777" w:rsidR="0066779C" w:rsidRPr="001840F7" w:rsidRDefault="0066779C" w:rsidP="004218DC">
            <w:pPr>
              <w:rPr>
                <w:rFonts w:eastAsia="Times New Roman"/>
                <w:i/>
                <w:iCs/>
                <w:color w:val="333333"/>
              </w:rPr>
            </w:pPr>
            <w:r w:rsidRPr="001840F7">
              <w:rPr>
                <w:rFonts w:eastAsia="Times New Roman"/>
                <w:i/>
                <w:iCs/>
                <w:color w:val="333333"/>
              </w:rPr>
              <w:t>Gracilaria sp</w:t>
            </w:r>
          </w:p>
        </w:tc>
        <w:tc>
          <w:tcPr>
            <w:tcW w:w="1620" w:type="dxa"/>
            <w:tcBorders>
              <w:top w:val="nil"/>
              <w:left w:val="nil"/>
              <w:bottom w:val="nil"/>
              <w:right w:val="nil"/>
            </w:tcBorders>
            <w:shd w:val="clear" w:color="auto" w:fill="auto"/>
            <w:noWrap/>
            <w:vAlign w:val="center"/>
            <w:hideMark/>
          </w:tcPr>
          <w:p w14:paraId="35252554" w14:textId="77777777" w:rsidR="0066779C" w:rsidRPr="001840F7" w:rsidRDefault="0066779C" w:rsidP="004218DC">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6D15DE0E" w14:textId="77777777" w:rsidR="0066779C" w:rsidRPr="001840F7" w:rsidRDefault="0066779C" w:rsidP="004218DC">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7AF4B76B" w14:textId="77777777" w:rsidR="0066779C" w:rsidRPr="001840F7" w:rsidRDefault="0066779C" w:rsidP="004218DC">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192D7949" w14:textId="77777777" w:rsidR="0066779C" w:rsidRPr="001840F7" w:rsidRDefault="0066779C" w:rsidP="004218DC">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0092B147" w14:textId="77777777" w:rsidR="0066779C" w:rsidRPr="001840F7" w:rsidRDefault="0066779C" w:rsidP="004218DC">
            <w:pPr>
              <w:jc w:val="center"/>
              <w:rPr>
                <w:rFonts w:eastAsia="Times New Roman"/>
                <w:color w:val="000000"/>
              </w:rPr>
            </w:pPr>
            <w:r w:rsidRPr="001840F7">
              <w:rPr>
                <w:rFonts w:eastAsia="Times New Roman"/>
                <w:color w:val="000000"/>
              </w:rPr>
              <w:t>0.88</w:t>
            </w:r>
          </w:p>
        </w:tc>
      </w:tr>
      <w:tr w:rsidR="0066779C" w:rsidRPr="001840F7" w14:paraId="4BB1DB4C" w14:textId="77777777" w:rsidTr="004218DC">
        <w:trPr>
          <w:trHeight w:val="300"/>
        </w:trPr>
        <w:tc>
          <w:tcPr>
            <w:tcW w:w="2535" w:type="dxa"/>
            <w:tcBorders>
              <w:top w:val="nil"/>
              <w:left w:val="nil"/>
              <w:bottom w:val="nil"/>
              <w:right w:val="nil"/>
            </w:tcBorders>
            <w:shd w:val="clear" w:color="auto" w:fill="auto"/>
            <w:vAlign w:val="center"/>
            <w:hideMark/>
          </w:tcPr>
          <w:p w14:paraId="3641F4AA" w14:textId="77777777" w:rsidR="0066779C" w:rsidRPr="001840F7" w:rsidRDefault="0066779C" w:rsidP="004218DC">
            <w:pPr>
              <w:rPr>
                <w:rFonts w:eastAsia="Times New Roman"/>
                <w:color w:val="333333"/>
              </w:rPr>
            </w:pPr>
            <w:r w:rsidRPr="001840F7">
              <w:rPr>
                <w:rFonts w:eastAsia="Times New Roman"/>
                <w:color w:val="333333"/>
              </w:rPr>
              <w:t>Seed clams</w:t>
            </w:r>
          </w:p>
        </w:tc>
        <w:tc>
          <w:tcPr>
            <w:tcW w:w="2160" w:type="dxa"/>
            <w:tcBorders>
              <w:top w:val="nil"/>
              <w:left w:val="nil"/>
              <w:bottom w:val="nil"/>
              <w:right w:val="nil"/>
            </w:tcBorders>
            <w:shd w:val="clear" w:color="auto" w:fill="auto"/>
            <w:vAlign w:val="center"/>
            <w:hideMark/>
          </w:tcPr>
          <w:p w14:paraId="1B53FDC8" w14:textId="77777777" w:rsidR="0066779C" w:rsidRPr="001840F7" w:rsidRDefault="0066779C" w:rsidP="004218DC">
            <w:pPr>
              <w:rPr>
                <w:rFonts w:eastAsia="Times New Roman"/>
                <w:i/>
                <w:iCs/>
                <w:color w:val="333333"/>
              </w:rPr>
            </w:pPr>
            <w:r w:rsidRPr="001840F7">
              <w:rPr>
                <w:rFonts w:eastAsia="Times New Roman"/>
                <w:i/>
                <w:iCs/>
                <w:color w:val="333333"/>
              </w:rPr>
              <w:t>Mercenaria mercenaria</w:t>
            </w:r>
          </w:p>
        </w:tc>
        <w:tc>
          <w:tcPr>
            <w:tcW w:w="1620" w:type="dxa"/>
            <w:tcBorders>
              <w:top w:val="nil"/>
              <w:left w:val="nil"/>
              <w:bottom w:val="nil"/>
              <w:right w:val="nil"/>
            </w:tcBorders>
            <w:shd w:val="clear" w:color="auto" w:fill="auto"/>
            <w:noWrap/>
            <w:vAlign w:val="center"/>
            <w:hideMark/>
          </w:tcPr>
          <w:p w14:paraId="003B9F8D" w14:textId="77777777" w:rsidR="0066779C" w:rsidRPr="001840F7" w:rsidRDefault="0066779C" w:rsidP="004218DC">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0A64990D" w14:textId="77777777" w:rsidR="0066779C" w:rsidRPr="001840F7" w:rsidRDefault="0066779C" w:rsidP="004218DC">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50503D5F" w14:textId="77777777" w:rsidR="0066779C" w:rsidRPr="001840F7" w:rsidRDefault="0066779C" w:rsidP="004218DC">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314F4FD4" w14:textId="77777777" w:rsidR="0066779C" w:rsidRPr="001840F7" w:rsidRDefault="0066779C" w:rsidP="004218DC">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4AB638E7" w14:textId="77777777" w:rsidR="0066779C" w:rsidRPr="001840F7" w:rsidRDefault="0066779C" w:rsidP="004218DC">
            <w:pPr>
              <w:jc w:val="center"/>
              <w:rPr>
                <w:rFonts w:eastAsia="Times New Roman"/>
                <w:color w:val="000000"/>
              </w:rPr>
            </w:pPr>
            <w:r w:rsidRPr="001840F7">
              <w:rPr>
                <w:rFonts w:eastAsia="Times New Roman"/>
                <w:color w:val="000000"/>
              </w:rPr>
              <w:t>0.88</w:t>
            </w:r>
          </w:p>
        </w:tc>
      </w:tr>
      <w:tr w:rsidR="0066779C" w:rsidRPr="001840F7" w14:paraId="2112B263" w14:textId="77777777" w:rsidTr="004218DC">
        <w:trPr>
          <w:trHeight w:val="900"/>
        </w:trPr>
        <w:tc>
          <w:tcPr>
            <w:tcW w:w="2535" w:type="dxa"/>
            <w:tcBorders>
              <w:top w:val="nil"/>
              <w:left w:val="nil"/>
              <w:bottom w:val="nil"/>
              <w:right w:val="nil"/>
            </w:tcBorders>
            <w:shd w:val="clear" w:color="auto" w:fill="auto"/>
            <w:vAlign w:val="center"/>
            <w:hideMark/>
          </w:tcPr>
          <w:p w14:paraId="0136C33D" w14:textId="77777777" w:rsidR="0066779C" w:rsidRPr="001840F7" w:rsidRDefault="0066779C" w:rsidP="004218DC">
            <w:pPr>
              <w:rPr>
                <w:rFonts w:eastAsia="Times New Roman"/>
                <w:color w:val="333333"/>
              </w:rPr>
            </w:pPr>
            <w:r w:rsidRPr="001840F7">
              <w:rPr>
                <w:rFonts w:eastAsia="Times New Roman"/>
                <w:color w:val="333333"/>
              </w:rPr>
              <w:t>Seed oysters and clams</w:t>
            </w:r>
          </w:p>
        </w:tc>
        <w:tc>
          <w:tcPr>
            <w:tcW w:w="2160" w:type="dxa"/>
            <w:tcBorders>
              <w:top w:val="nil"/>
              <w:left w:val="nil"/>
              <w:bottom w:val="nil"/>
              <w:right w:val="nil"/>
            </w:tcBorders>
            <w:shd w:val="clear" w:color="auto" w:fill="auto"/>
            <w:vAlign w:val="center"/>
            <w:hideMark/>
          </w:tcPr>
          <w:p w14:paraId="2CEC995C" w14:textId="77777777" w:rsidR="0066779C" w:rsidRPr="001840F7" w:rsidRDefault="0066779C" w:rsidP="004218DC">
            <w:pPr>
              <w:rPr>
                <w:rFonts w:eastAsia="Times New Roman"/>
                <w:i/>
                <w:iCs/>
                <w:color w:val="333333"/>
              </w:rPr>
            </w:pPr>
            <w:r w:rsidRPr="001840F7">
              <w:rPr>
                <w:rFonts w:eastAsia="Times New Roman"/>
                <w:i/>
                <w:iCs/>
                <w:color w:val="333333"/>
              </w:rPr>
              <w:t>Crassostrea gigas, Venerupis Philippinarum, Crassostrea Sikamea</w:t>
            </w:r>
          </w:p>
        </w:tc>
        <w:tc>
          <w:tcPr>
            <w:tcW w:w="1620" w:type="dxa"/>
            <w:tcBorders>
              <w:top w:val="nil"/>
              <w:left w:val="nil"/>
              <w:bottom w:val="nil"/>
              <w:right w:val="nil"/>
            </w:tcBorders>
            <w:shd w:val="clear" w:color="auto" w:fill="auto"/>
            <w:noWrap/>
            <w:vAlign w:val="center"/>
            <w:hideMark/>
          </w:tcPr>
          <w:p w14:paraId="0BC4199F" w14:textId="77777777" w:rsidR="0066779C" w:rsidRPr="001840F7" w:rsidRDefault="0066779C" w:rsidP="004218DC">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7D179467" w14:textId="77777777" w:rsidR="0066779C" w:rsidRPr="001840F7" w:rsidRDefault="0066779C" w:rsidP="004218DC">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0CA53F5A" w14:textId="77777777" w:rsidR="0066779C" w:rsidRPr="001840F7" w:rsidRDefault="0066779C" w:rsidP="004218DC">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3A7C083B" w14:textId="77777777" w:rsidR="0066779C" w:rsidRPr="001840F7" w:rsidRDefault="0066779C" w:rsidP="004218DC">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4354A38A" w14:textId="77777777" w:rsidR="0066779C" w:rsidRPr="001840F7" w:rsidRDefault="0066779C" w:rsidP="004218DC">
            <w:pPr>
              <w:jc w:val="center"/>
              <w:rPr>
                <w:rFonts w:eastAsia="Times New Roman"/>
                <w:color w:val="000000"/>
              </w:rPr>
            </w:pPr>
            <w:r w:rsidRPr="001840F7">
              <w:rPr>
                <w:rFonts w:eastAsia="Times New Roman"/>
                <w:color w:val="000000"/>
              </w:rPr>
              <w:t>0.88</w:t>
            </w:r>
          </w:p>
        </w:tc>
      </w:tr>
      <w:tr w:rsidR="0066779C" w:rsidRPr="001840F7" w14:paraId="1A9128FD" w14:textId="77777777" w:rsidTr="004218DC">
        <w:trPr>
          <w:trHeight w:val="300"/>
        </w:trPr>
        <w:tc>
          <w:tcPr>
            <w:tcW w:w="2535" w:type="dxa"/>
            <w:tcBorders>
              <w:top w:val="nil"/>
              <w:left w:val="nil"/>
              <w:bottom w:val="single" w:sz="4" w:space="0" w:color="auto"/>
              <w:right w:val="nil"/>
            </w:tcBorders>
            <w:shd w:val="clear" w:color="auto" w:fill="auto"/>
            <w:vAlign w:val="center"/>
            <w:hideMark/>
          </w:tcPr>
          <w:p w14:paraId="65523DDB" w14:textId="77777777" w:rsidR="0066779C" w:rsidRPr="001840F7" w:rsidRDefault="0066779C" w:rsidP="004218DC">
            <w:pPr>
              <w:rPr>
                <w:rFonts w:eastAsia="Times New Roman"/>
                <w:color w:val="333333"/>
              </w:rPr>
            </w:pPr>
            <w:r w:rsidRPr="001840F7">
              <w:rPr>
                <w:rFonts w:eastAsia="Times New Roman"/>
                <w:color w:val="333333"/>
              </w:rPr>
              <w:t>Tilapia</w:t>
            </w:r>
          </w:p>
        </w:tc>
        <w:tc>
          <w:tcPr>
            <w:tcW w:w="2160" w:type="dxa"/>
            <w:tcBorders>
              <w:top w:val="nil"/>
              <w:left w:val="nil"/>
              <w:bottom w:val="single" w:sz="4" w:space="0" w:color="auto"/>
              <w:right w:val="nil"/>
            </w:tcBorders>
            <w:shd w:val="clear" w:color="auto" w:fill="auto"/>
            <w:noWrap/>
            <w:vAlign w:val="bottom"/>
            <w:hideMark/>
          </w:tcPr>
          <w:p w14:paraId="1F1BD5C0" w14:textId="77777777" w:rsidR="0066779C" w:rsidRPr="001840F7" w:rsidRDefault="0066779C" w:rsidP="004218DC">
            <w:pPr>
              <w:rPr>
                <w:rFonts w:eastAsia="Times New Roman"/>
                <w:i/>
                <w:iCs/>
              </w:rPr>
            </w:pPr>
            <w:r w:rsidRPr="001840F7">
              <w:rPr>
                <w:rFonts w:eastAsia="Times New Roman"/>
                <w:i/>
                <w:iCs/>
              </w:rPr>
              <w:t>Oreochromis</w:t>
            </w:r>
            <w:r w:rsidRPr="001840F7">
              <w:rPr>
                <w:rFonts w:eastAsia="Times New Roman"/>
              </w:rPr>
              <w:t> sp</w:t>
            </w:r>
          </w:p>
        </w:tc>
        <w:tc>
          <w:tcPr>
            <w:tcW w:w="1620" w:type="dxa"/>
            <w:tcBorders>
              <w:top w:val="nil"/>
              <w:left w:val="nil"/>
              <w:bottom w:val="single" w:sz="4" w:space="0" w:color="auto"/>
              <w:right w:val="nil"/>
            </w:tcBorders>
            <w:shd w:val="clear" w:color="auto" w:fill="auto"/>
            <w:noWrap/>
            <w:vAlign w:val="center"/>
            <w:hideMark/>
          </w:tcPr>
          <w:p w14:paraId="09E3DC67" w14:textId="77777777" w:rsidR="0066779C" w:rsidRPr="001840F7" w:rsidRDefault="0066779C" w:rsidP="004218DC">
            <w:pPr>
              <w:jc w:val="center"/>
              <w:rPr>
                <w:rFonts w:eastAsia="Times New Roman"/>
                <w:color w:val="000000"/>
              </w:rPr>
            </w:pPr>
            <w:r w:rsidRPr="001840F7">
              <w:rPr>
                <w:rFonts w:eastAsia="Times New Roman"/>
                <w:color w:val="000000"/>
              </w:rPr>
              <w:t>0</w:t>
            </w:r>
          </w:p>
        </w:tc>
        <w:tc>
          <w:tcPr>
            <w:tcW w:w="1660" w:type="dxa"/>
            <w:tcBorders>
              <w:top w:val="nil"/>
              <w:left w:val="nil"/>
              <w:bottom w:val="single" w:sz="4" w:space="0" w:color="auto"/>
              <w:right w:val="nil"/>
            </w:tcBorders>
            <w:shd w:val="clear" w:color="auto" w:fill="auto"/>
            <w:noWrap/>
            <w:vAlign w:val="center"/>
            <w:hideMark/>
          </w:tcPr>
          <w:p w14:paraId="058B10FF" w14:textId="77777777" w:rsidR="0066779C" w:rsidRPr="001840F7" w:rsidRDefault="0066779C" w:rsidP="004218DC">
            <w:pPr>
              <w:jc w:val="center"/>
              <w:rPr>
                <w:rFonts w:eastAsia="Times New Roman"/>
                <w:color w:val="000000"/>
              </w:rPr>
            </w:pPr>
            <w:r w:rsidRPr="001840F7">
              <w:rPr>
                <w:rFonts w:eastAsia="Times New Roman"/>
                <w:color w:val="000000"/>
              </w:rPr>
              <w:t>0</w:t>
            </w:r>
          </w:p>
        </w:tc>
        <w:tc>
          <w:tcPr>
            <w:tcW w:w="1620" w:type="dxa"/>
            <w:tcBorders>
              <w:top w:val="nil"/>
              <w:left w:val="nil"/>
              <w:bottom w:val="single" w:sz="4" w:space="0" w:color="auto"/>
              <w:right w:val="nil"/>
            </w:tcBorders>
            <w:shd w:val="clear" w:color="auto" w:fill="auto"/>
            <w:noWrap/>
            <w:vAlign w:val="center"/>
            <w:hideMark/>
          </w:tcPr>
          <w:p w14:paraId="4317B53E" w14:textId="77777777" w:rsidR="0066779C" w:rsidRPr="001840F7" w:rsidRDefault="0066779C" w:rsidP="004218DC">
            <w:pPr>
              <w:jc w:val="center"/>
              <w:rPr>
                <w:rFonts w:eastAsia="Times New Roman"/>
                <w:color w:val="000000"/>
              </w:rPr>
            </w:pPr>
            <w:r w:rsidRPr="001840F7">
              <w:rPr>
                <w:rFonts w:eastAsia="Times New Roman"/>
                <w:color w:val="000000"/>
              </w:rPr>
              <w:t>0</w:t>
            </w:r>
          </w:p>
        </w:tc>
        <w:tc>
          <w:tcPr>
            <w:tcW w:w="2030" w:type="dxa"/>
            <w:tcBorders>
              <w:top w:val="nil"/>
              <w:left w:val="nil"/>
              <w:bottom w:val="single" w:sz="4" w:space="0" w:color="auto"/>
              <w:right w:val="nil"/>
            </w:tcBorders>
            <w:shd w:val="clear" w:color="auto" w:fill="auto"/>
            <w:noWrap/>
            <w:vAlign w:val="center"/>
            <w:hideMark/>
          </w:tcPr>
          <w:p w14:paraId="7F90E49C" w14:textId="77777777" w:rsidR="0066779C" w:rsidRPr="001840F7" w:rsidRDefault="0066779C" w:rsidP="004218DC">
            <w:pPr>
              <w:jc w:val="center"/>
              <w:rPr>
                <w:rFonts w:eastAsia="Times New Roman"/>
                <w:color w:val="000000"/>
              </w:rPr>
            </w:pPr>
            <w:r w:rsidRPr="001840F7">
              <w:rPr>
                <w:rFonts w:eastAsia="Times New Roman"/>
                <w:color w:val="000000"/>
              </w:rPr>
              <w:t>0</w:t>
            </w:r>
          </w:p>
        </w:tc>
        <w:tc>
          <w:tcPr>
            <w:tcW w:w="1631" w:type="dxa"/>
            <w:tcBorders>
              <w:top w:val="nil"/>
              <w:left w:val="nil"/>
              <w:bottom w:val="single" w:sz="4" w:space="0" w:color="auto"/>
              <w:right w:val="nil"/>
            </w:tcBorders>
            <w:shd w:val="clear" w:color="auto" w:fill="auto"/>
            <w:noWrap/>
            <w:vAlign w:val="center"/>
            <w:hideMark/>
          </w:tcPr>
          <w:p w14:paraId="749F33BF" w14:textId="77777777" w:rsidR="0066779C" w:rsidRPr="001840F7" w:rsidRDefault="0066779C" w:rsidP="004218DC">
            <w:pPr>
              <w:jc w:val="center"/>
              <w:rPr>
                <w:rFonts w:eastAsia="Times New Roman"/>
                <w:color w:val="000000"/>
              </w:rPr>
            </w:pPr>
            <w:r w:rsidRPr="001840F7">
              <w:rPr>
                <w:rFonts w:eastAsia="Times New Roman"/>
                <w:color w:val="000000"/>
              </w:rPr>
              <w:t>0.00</w:t>
            </w:r>
          </w:p>
        </w:tc>
      </w:tr>
    </w:tbl>
    <w:p w14:paraId="4DDE3C77" w14:textId="77777777" w:rsidR="0066779C" w:rsidRPr="001840F7" w:rsidRDefault="0066779C" w:rsidP="0066779C">
      <w:pPr>
        <w:rPr>
          <w:rFonts w:eastAsia="Times New Roman"/>
          <w:color w:val="000000"/>
        </w:rPr>
        <w:sectPr w:rsidR="0066779C" w:rsidRPr="001840F7" w:rsidSect="00081219">
          <w:pgSz w:w="15840" w:h="12240" w:orient="landscape"/>
          <w:pgMar w:top="1440" w:right="1440" w:bottom="1440" w:left="1440" w:header="720" w:footer="720" w:gutter="0"/>
          <w:cols w:space="720"/>
          <w:docGrid w:linePitch="360"/>
        </w:sectPr>
      </w:pPr>
    </w:p>
    <w:p w14:paraId="61C270CD" w14:textId="77777777" w:rsidR="0066779C" w:rsidRPr="001840F7" w:rsidRDefault="0066779C" w:rsidP="0066779C">
      <w:pPr>
        <w:rPr>
          <w:color w:val="4472C4" w:themeColor="accent1"/>
        </w:rPr>
      </w:pPr>
    </w:p>
    <w:p w14:paraId="7B6E64ED" w14:textId="77777777" w:rsidR="0066779C" w:rsidRPr="001840F7" w:rsidRDefault="0066779C" w:rsidP="0066779C">
      <w:pPr>
        <w:rPr>
          <w:b/>
          <w:color w:val="4472C4" w:themeColor="accent1"/>
        </w:rPr>
      </w:pPr>
      <w:r w:rsidRPr="001840F7">
        <w:rPr>
          <w:b/>
          <w:color w:val="4472C4" w:themeColor="accent1"/>
        </w:rPr>
        <w:t>Artisanal Fishing Opportunities</w:t>
      </w:r>
    </w:p>
    <w:p w14:paraId="5522CCFC" w14:textId="77777777" w:rsidR="0066779C" w:rsidRPr="001840F7" w:rsidRDefault="0066779C" w:rsidP="0066779C">
      <w:pPr>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AO</m:t>
              </m:r>
            </m:sub>
          </m:sSub>
          <m:r>
            <m:rPr>
              <m:sty m:val="bi"/>
            </m:rPr>
            <w:rPr>
              <w:rFonts w:ascii="Cambria Math" w:hAnsi="Cambria Math"/>
            </w:rPr>
            <m:t xml:space="preserve">=(1-Du)*resource   </m:t>
          </m:r>
        </m:oMath>
      </m:oMathPara>
    </w:p>
    <w:p w14:paraId="331EC72C" w14:textId="77777777" w:rsidR="0066779C" w:rsidRPr="001840F7" w:rsidRDefault="0066779C" w:rsidP="0066779C">
      <w:pPr>
        <w:rPr>
          <w:rFonts w:eastAsiaTheme="minorEastAsia"/>
          <w:b/>
        </w:rPr>
      </w:pPr>
      <m:oMathPara>
        <m:oMath>
          <m:r>
            <m:rPr>
              <m:sty m:val="bi"/>
            </m:rPr>
            <w:rPr>
              <w:rFonts w:ascii="Cambria Math" w:hAnsi="Cambria Math"/>
            </w:rPr>
            <m:t>Du=</m:t>
          </m:r>
          <m:d>
            <m:dPr>
              <m:ctrlPr>
                <w:rPr>
                  <w:rFonts w:ascii="Cambria Math" w:hAnsi="Cambria Math"/>
                  <w:b/>
                  <w:i/>
                </w:rPr>
              </m:ctrlPr>
            </m:dPr>
            <m:e>
              <m:r>
                <m:rPr>
                  <m:sty m:val="bi"/>
                </m:rPr>
                <w:rPr>
                  <w:rFonts w:ascii="Cambria Math" w:hAnsi="Cambria Math"/>
                </w:rPr>
                <m:t>1-need</m:t>
              </m:r>
            </m:e>
          </m:d>
          <m:r>
            <m:rPr>
              <m:sty m:val="bi"/>
            </m:rPr>
            <w:rPr>
              <w:rFonts w:ascii="Cambria Math" w:hAnsi="Cambria Math"/>
            </w:rPr>
            <m:t>*(1-access)</m:t>
          </m:r>
        </m:oMath>
      </m:oMathPara>
    </w:p>
    <w:p w14:paraId="3ECBC4D7" w14:textId="77777777" w:rsidR="0066779C" w:rsidRPr="001840F7" w:rsidRDefault="0066779C" w:rsidP="0066779C">
      <w:pPr>
        <w:rPr>
          <w:b/>
        </w:rPr>
      </w:pPr>
    </w:p>
    <w:p w14:paraId="2A4B4E7D" w14:textId="77777777" w:rsidR="0066779C" w:rsidRPr="001840F7" w:rsidRDefault="0066779C" w:rsidP="0066779C">
      <w:r w:rsidRPr="001840F7">
        <w:t xml:space="preserve">Three components were identified by stakeholders as key components for measuring artisanal fishing opportunities. These components are access to the resource, the availability of the resource, and number of subsistence/artisanal fishers. </w:t>
      </w:r>
    </w:p>
    <w:p w14:paraId="260ED7D8" w14:textId="77777777" w:rsidR="0066779C" w:rsidRPr="001840F7" w:rsidRDefault="0066779C" w:rsidP="0066779C">
      <w:r w:rsidRPr="001840F7">
        <w:t>Access was determined as an issue for artisanal fishing opportunities. Access was defined as the number of beach or coastal access points per kilometer of coastline. With development of coastal areas, including hotels, the access and parking for artisanal fishers can be reduced. Beach access is under county jurisdiction. The data for beach access has not been provided by the County of Kauai, we therefore used an average per coastline estimate for the draft of the index for Kauai Island. Shoreline access has been identified as a priority in the State Ocean Resource Management Plan (ORMP). There is an average of 5 shoreline access points that are added statewide per year or an estimated 0.7% increase in statewide shoreline access.</w:t>
      </w:r>
    </w:p>
    <w:p w14:paraId="227B496B" w14:textId="77777777" w:rsidR="0066779C" w:rsidRPr="001840F7" w:rsidRDefault="0066779C" w:rsidP="0066779C">
      <w:r w:rsidRPr="001840F7">
        <w:t>Resource was measured as the current biomass of coastal fish to the pristine biomass of coastal resource fish. The scores come from the NOAA Coral Reef Report Card developed by the Coral Reef Monitoring Program. The reference fish biomass (</w:t>
      </w:r>
      <w:r w:rsidRPr="001840F7">
        <w:rPr>
          <w:i/>
        </w:rPr>
        <w:t>R</w:t>
      </w:r>
      <w:r w:rsidRPr="001840F7">
        <w:rPr>
          <w:i/>
          <w:vertAlign w:val="subscript"/>
        </w:rPr>
        <w:t>r</w:t>
      </w:r>
      <w:r w:rsidRPr="001840F7">
        <w:t>) is the modeled pristine reef fish biomass in the absence of humans (Williams et al 2015).</w:t>
      </w:r>
    </w:p>
    <w:p w14:paraId="6EBC6071" w14:textId="77777777" w:rsidR="0066779C" w:rsidRPr="001840F7" w:rsidRDefault="0066779C" w:rsidP="0066779C">
      <w:r w:rsidRPr="001840F7">
        <w:t>Ideally need would be assessed based on number of subsistence fishers; however the number of subsistence fishers is unknown. Need was assessed the percent of households that fish.  Data comes from the National Atmospheric and Oceanic Administration Hawaiʻi Marine Recreational Fishing Survey (</w:t>
      </w:r>
      <w:hyperlink r:id="rId11" w:history="1">
        <w:r w:rsidRPr="001840F7">
          <w:rPr>
            <w:rStyle w:val="Hyperlink"/>
          </w:rPr>
          <w:t>http://www.fpir.noaa.gov/SFD/SFD_rcf_hmrfs.html</w:t>
        </w:r>
      </w:hyperlink>
      <w:r w:rsidRPr="001840F7">
        <w:t>) contracted through the State of Hawaiʻi Department of Land and Natural Resources Division of Aquatic Resources.  The percent of households that fish was multiplied by the number of residents per region to obtain an estimate of fishers per region. This number is a proxy for the number of fishers, but it does allow for a comparison of need across regions. The reference need was the combined total fishers in Hawaii (</w:t>
      </w:r>
      <w:r w:rsidRPr="001840F7">
        <w:rPr>
          <w:i/>
        </w:rPr>
        <w:t>N</w:t>
      </w:r>
      <w:r w:rsidRPr="001840F7">
        <w:rPr>
          <w:i/>
          <w:vertAlign w:val="subscript"/>
        </w:rPr>
        <w:t>r</w:t>
      </w:r>
      <w:r w:rsidRPr="001840F7">
        <w:rPr>
          <w:i/>
        </w:rPr>
        <w:t>)</w:t>
      </w:r>
      <w:r w:rsidRPr="001840F7">
        <w:t>.</w:t>
      </w:r>
    </w:p>
    <w:p w14:paraId="4BCCAF55" w14:textId="77777777" w:rsidR="0066779C" w:rsidRPr="001840F7" w:rsidRDefault="0066779C" w:rsidP="0066779C">
      <w:r w:rsidRPr="001840F7">
        <w:t xml:space="preserve">The poverty level in Hawaii is 10.6% in 2015 (DEBET </w:t>
      </w:r>
      <w:hyperlink r:id="rId12" w:history="1">
        <w:r w:rsidRPr="001840F7">
          <w:rPr>
            <w:rStyle w:val="Hyperlink"/>
          </w:rPr>
          <w:t>http://dbedt.hawaii.gov/economic/ranks/</w:t>
        </w:r>
      </w:hyperlink>
      <w:r w:rsidRPr="001840F7">
        <w:t>). The poverty level was used as the need.</w:t>
      </w:r>
    </w:p>
    <w:p w14:paraId="066F3975" w14:textId="77777777" w:rsidR="0066779C" w:rsidRPr="001840F7" w:rsidRDefault="0066779C" w:rsidP="0066779C">
      <w:r w:rsidRPr="001840F7">
        <w:t xml:space="preserve">The trend was calculated as the combined change in the resource and coastal access over the past 5 years 2010-2015. The data for the change in shoreline access points comes from the Office of Planning. </w:t>
      </w:r>
    </w:p>
    <w:p w14:paraId="73FBEE5B" w14:textId="77777777" w:rsidR="0066779C" w:rsidRDefault="0066779C" w:rsidP="0066779C">
      <w:pPr>
        <w:rPr>
          <w:i/>
        </w:rPr>
      </w:pPr>
      <w:r>
        <w:rPr>
          <w:i/>
        </w:rPr>
        <w:t>Data L</w:t>
      </w:r>
      <w:r w:rsidRPr="008677C5">
        <w:rPr>
          <w:i/>
        </w:rPr>
        <w:t>ayers</w:t>
      </w:r>
      <w:r>
        <w:rPr>
          <w:i/>
        </w:rPr>
        <w:t xml:space="preserve"> &amp; References</w:t>
      </w:r>
    </w:p>
    <w:p w14:paraId="22F40362" w14:textId="77777777" w:rsidR="0066779C" w:rsidRPr="001840F7" w:rsidRDefault="0066779C" w:rsidP="0066779C">
      <w:pPr>
        <w:rPr>
          <w:b/>
        </w:rPr>
      </w:pPr>
    </w:p>
    <w:p w14:paraId="063296DB" w14:textId="77777777" w:rsidR="0066779C" w:rsidRPr="00E139F2" w:rsidRDefault="0066779C" w:rsidP="0066779C">
      <w:pPr>
        <w:rPr>
          <w:i/>
        </w:rPr>
      </w:pPr>
      <w:r>
        <w:rPr>
          <w:i/>
        </w:rPr>
        <w:t>Data Gaps</w:t>
      </w:r>
    </w:p>
    <w:p w14:paraId="5DD1F146" w14:textId="77777777" w:rsidR="0066779C" w:rsidRPr="00E139F2" w:rsidRDefault="0066779C" w:rsidP="0066779C">
      <w:pPr>
        <w:pStyle w:val="ListParagraph"/>
        <w:numPr>
          <w:ilvl w:val="0"/>
          <w:numId w:val="8"/>
        </w:numPr>
      </w:pPr>
      <w:r w:rsidRPr="00E139F2">
        <w:t>Biomass of harvest fish from open access areas (with biomass from MPAs not included in the assessment).</w:t>
      </w:r>
    </w:p>
    <w:p w14:paraId="5A220097" w14:textId="77777777" w:rsidR="0066779C" w:rsidRPr="00E139F2" w:rsidRDefault="0066779C" w:rsidP="0066779C">
      <w:pPr>
        <w:pStyle w:val="ListParagraph"/>
        <w:numPr>
          <w:ilvl w:val="0"/>
          <w:numId w:val="8"/>
        </w:numPr>
      </w:pPr>
      <w:r w:rsidRPr="00E139F2">
        <w:t>Number of fishers</w:t>
      </w:r>
    </w:p>
    <w:p w14:paraId="657D8BDA" w14:textId="77777777" w:rsidR="0066779C" w:rsidRPr="00E139F2" w:rsidRDefault="0066779C" w:rsidP="0066779C">
      <w:pPr>
        <w:pStyle w:val="ListParagraph"/>
        <w:numPr>
          <w:ilvl w:val="0"/>
          <w:numId w:val="8"/>
        </w:numPr>
      </w:pPr>
      <w:r w:rsidRPr="00E139F2">
        <w:t>Fish flow</w:t>
      </w:r>
    </w:p>
    <w:p w14:paraId="1C6B12B9" w14:textId="77777777" w:rsidR="0066779C" w:rsidRPr="00E139F2" w:rsidRDefault="0066779C" w:rsidP="0066779C">
      <w:pPr>
        <w:pStyle w:val="ListParagraph"/>
        <w:numPr>
          <w:ilvl w:val="0"/>
          <w:numId w:val="8"/>
        </w:numPr>
      </w:pPr>
      <w:r w:rsidRPr="00E139F2">
        <w:t>Catch and effort data</w:t>
      </w:r>
    </w:p>
    <w:p w14:paraId="52BA0598" w14:textId="77777777" w:rsidR="0066779C" w:rsidRPr="00E139F2" w:rsidRDefault="0066779C" w:rsidP="0066779C">
      <w:pPr>
        <w:pStyle w:val="ListParagraph"/>
        <w:numPr>
          <w:ilvl w:val="0"/>
          <w:numId w:val="8"/>
        </w:numPr>
      </w:pPr>
      <w:r w:rsidRPr="00E139F2">
        <w:t>Beach access locations are managed by counties and it is unknown how often the data are updated.</w:t>
      </w:r>
    </w:p>
    <w:p w14:paraId="45756F83" w14:textId="77777777" w:rsidR="0066779C" w:rsidRPr="001840F7" w:rsidRDefault="0066779C" w:rsidP="0066779C">
      <w:pPr>
        <w:rPr>
          <w:b/>
        </w:rPr>
      </w:pPr>
    </w:p>
    <w:p w14:paraId="4543BF85" w14:textId="77777777" w:rsidR="0066779C" w:rsidRPr="001840F7" w:rsidRDefault="0066779C" w:rsidP="0066779C">
      <w:pPr>
        <w:rPr>
          <w:b/>
          <w:color w:val="4472C4" w:themeColor="accent1"/>
        </w:rPr>
      </w:pPr>
      <w:r w:rsidRPr="001840F7">
        <w:rPr>
          <w:b/>
          <w:color w:val="4472C4" w:themeColor="accent1"/>
        </w:rPr>
        <w:t>Sustainable Tourism</w:t>
      </w:r>
    </w:p>
    <w:p w14:paraId="53171D5E" w14:textId="77777777" w:rsidR="0066779C" w:rsidRDefault="0066779C" w:rsidP="0066779C">
      <w:r w:rsidRPr="00204C6E">
        <w:t>This goal strives to measure the balance between economic growth through tourism with management and preservation of natural resources and Hawaiian culture. This is measured through tracking ocean and coastal management areas to preserve the environment and provide visitor ecotourism opportunities and the sen</w:t>
      </w:r>
      <w:r>
        <w:t>timent of residents of tourism.</w:t>
      </w:r>
    </w:p>
    <w:p w14:paraId="38CE8700" w14:textId="77777777" w:rsidR="0066779C" w:rsidRPr="001840F7" w:rsidRDefault="0066779C" w:rsidP="0066779C">
      <w:pPr>
        <w:rPr>
          <w:i/>
        </w:rPr>
      </w:pPr>
      <w:r w:rsidRPr="001840F7">
        <w:t>Sustainable tourism was scored based on the benefit of visitors to economic growth (</w:t>
      </w:r>
      <w:r w:rsidRPr="001840F7">
        <w:rPr>
          <w:i/>
        </w:rPr>
        <w:t xml:space="preserve">economic) </w:t>
      </w:r>
      <w:r w:rsidRPr="001840F7">
        <w:t>while taking into account the</w:t>
      </w:r>
      <w:r w:rsidRPr="001840F7">
        <w:rPr>
          <w:i/>
        </w:rPr>
        <w:t xml:space="preserve"> </w:t>
      </w:r>
      <w:r w:rsidRPr="001840F7">
        <w:t>preservation of social and cultural values of residents</w:t>
      </w:r>
      <w:r w:rsidRPr="001840F7">
        <w:rPr>
          <w:i/>
        </w:rPr>
        <w:t xml:space="preserve"> (sentiment) </w:t>
      </w:r>
      <w:r w:rsidRPr="001840F7">
        <w:t>and the natural environment (</w:t>
      </w:r>
      <w:r w:rsidRPr="001840F7">
        <w:rPr>
          <w:i/>
        </w:rPr>
        <w:t xml:space="preserve">environment). </w:t>
      </w:r>
    </w:p>
    <w:p w14:paraId="661DDB65" w14:textId="77777777" w:rsidR="0066779C" w:rsidRPr="001840F7" w:rsidRDefault="0066779C" w:rsidP="0066779C">
      <w:pPr>
        <w:rPr>
          <w:i/>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c</m:t>
                      </m:r>
                    </m:sub>
                  </m:sSub>
                </m:num>
                <m:den>
                  <m:sSub>
                    <m:sSubPr>
                      <m:ctrlPr>
                        <w:rPr>
                          <w:rFonts w:ascii="Cambria Math" w:hAnsi="Cambria Math"/>
                          <w:i/>
                        </w:rPr>
                      </m:ctrlPr>
                    </m:sSubPr>
                    <m:e>
                      <m:r>
                        <w:rPr>
                          <w:rFonts w:ascii="Cambria Math" w:hAnsi="Cambria Math"/>
                        </w:rPr>
                        <m:t>e</m:t>
                      </m:r>
                    </m:e>
                    <m:sub>
                      <m:r>
                        <w:rPr>
                          <w:rFonts w:ascii="Cambria Math" w:hAnsi="Cambria Math"/>
                        </w:rPr>
                        <m:t>r</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m:t>
                      </m:r>
                    </m:sub>
                  </m:sSub>
                </m:num>
                <m:den>
                  <m:sSub>
                    <m:sSubPr>
                      <m:ctrlPr>
                        <w:rPr>
                          <w:rFonts w:ascii="Cambria Math" w:hAnsi="Cambria Math"/>
                          <w:i/>
                        </w:rPr>
                      </m:ctrlPr>
                    </m:sSubPr>
                    <m:e>
                      <m:r>
                        <w:rPr>
                          <w:rFonts w:ascii="Cambria Math" w:hAnsi="Cambria Math"/>
                        </w:rPr>
                        <m:t>s</m:t>
                      </m:r>
                    </m:e>
                    <m:sub>
                      <m:r>
                        <w:rPr>
                          <w:rFonts w:ascii="Cambria Math" w:hAnsi="Cambria Math"/>
                        </w:rPr>
                        <m:t>r</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30</m:t>
                      </m:r>
                    </m:sub>
                  </m:sSub>
                </m:den>
              </m:f>
            </m:num>
            <m:den>
              <m:r>
                <w:rPr>
                  <w:rFonts w:ascii="Cambria Math" w:hAnsi="Cambria Math"/>
                </w:rPr>
                <m:t>3</m:t>
              </m:r>
            </m:den>
          </m:f>
        </m:oMath>
      </m:oMathPara>
    </w:p>
    <w:p w14:paraId="2276AE13" w14:textId="77777777" w:rsidR="0066779C" w:rsidRPr="000E1589" w:rsidRDefault="0066779C" w:rsidP="0066779C">
      <w:pPr>
        <w:rPr>
          <w:i/>
          <w:vertAlign w:val="subscript"/>
        </w:rPr>
      </w:pPr>
      <w:r>
        <w:rPr>
          <w:i/>
        </w:rPr>
        <w:t>e</w:t>
      </w:r>
      <w:r w:rsidRPr="000E1589">
        <w:rPr>
          <w:i/>
          <w:vertAlign w:val="subscript"/>
        </w:rPr>
        <w:t>c</w:t>
      </w:r>
      <w:r>
        <w:rPr>
          <w:i/>
        </w:rPr>
        <w:t>=</w:t>
      </w:r>
      <w:r w:rsidRPr="00863D15">
        <w:t>current annual growth in visitor generated GDP</w:t>
      </w:r>
    </w:p>
    <w:p w14:paraId="3E00D676" w14:textId="77777777" w:rsidR="0066779C" w:rsidRPr="001840F7" w:rsidRDefault="0066779C" w:rsidP="0066779C">
      <w:pPr>
        <w:rPr>
          <w:i/>
        </w:rPr>
      </w:pPr>
      <w:r>
        <w:rPr>
          <w:i/>
        </w:rPr>
        <w:t>e</w:t>
      </w:r>
      <w:r>
        <w:rPr>
          <w:i/>
          <w:vertAlign w:val="subscript"/>
        </w:rPr>
        <w:t>r</w:t>
      </w:r>
      <w:r>
        <w:rPr>
          <w:i/>
        </w:rPr>
        <w:t>=</w:t>
      </w:r>
      <w:r w:rsidRPr="000E1589">
        <w:rPr>
          <w:i/>
        </w:rPr>
        <w:t xml:space="preserve"> </w:t>
      </w:r>
      <w:r w:rsidRPr="00863D15">
        <w:t>reference annual growth rate in visitor generated GDP=2.5%</w:t>
      </w:r>
    </w:p>
    <w:p w14:paraId="41303240" w14:textId="77777777" w:rsidR="0066779C" w:rsidRPr="001840F7" w:rsidRDefault="0066779C" w:rsidP="0066779C">
      <w:pPr>
        <w:rPr>
          <w:i/>
        </w:rPr>
      </w:pPr>
      <w:r w:rsidRPr="001840F7">
        <w:rPr>
          <w:i/>
        </w:rPr>
        <w:t>r ≥</w:t>
      </w:r>
      <w:r w:rsidRPr="00863D15">
        <w:t>2.5% = 1</w:t>
      </w:r>
    </w:p>
    <w:p w14:paraId="7104A2BB" w14:textId="77777777" w:rsidR="0066779C" w:rsidRDefault="0066779C" w:rsidP="0066779C">
      <w:pPr>
        <w:rPr>
          <w:i/>
        </w:rPr>
      </w:pPr>
      <w:r>
        <w:rPr>
          <w:i/>
        </w:rPr>
        <w:t>r&gt;</w:t>
      </w:r>
      <w:r w:rsidRPr="00863D15">
        <w:t>1.5% and</w:t>
      </w:r>
      <w:r>
        <w:rPr>
          <w:i/>
        </w:rPr>
        <w:t xml:space="preserve"> r</w:t>
      </w:r>
      <w:r w:rsidRPr="00863D15">
        <w:t>&gt;2.5% =</w:t>
      </w:r>
      <w:r>
        <w:rPr>
          <w:i/>
        </w:rPr>
        <w:t>r</w:t>
      </w:r>
    </w:p>
    <w:p w14:paraId="59E3C5D6" w14:textId="77777777" w:rsidR="0066779C" w:rsidRPr="001840F7" w:rsidRDefault="0066779C" w:rsidP="0066779C">
      <w:pPr>
        <w:rPr>
          <w:i/>
        </w:rPr>
      </w:pPr>
      <w:r>
        <w:rPr>
          <w:i/>
        </w:rPr>
        <w:t>r≤</w:t>
      </w:r>
      <w:r w:rsidRPr="00863D15">
        <w:t>1.5% and</w:t>
      </w:r>
      <w:r>
        <w:rPr>
          <w:i/>
        </w:rPr>
        <w:t xml:space="preserve"> r ≥ = </w:t>
      </w:r>
      <w:r w:rsidRPr="00863D15">
        <w:t xml:space="preserve">-0.3% </w:t>
      </w:r>
      <w:r w:rsidRPr="001840F7">
        <w:rPr>
          <w:i/>
        </w:rPr>
        <w:t>=</w:t>
      </w:r>
      <w:r w:rsidRPr="00863D15">
        <w:t>0.5</w:t>
      </w:r>
    </w:p>
    <w:p w14:paraId="12297DC8" w14:textId="77777777" w:rsidR="0066779C" w:rsidRPr="00863D15" w:rsidRDefault="0066779C" w:rsidP="0066779C">
      <w:r>
        <w:rPr>
          <w:i/>
        </w:rPr>
        <w:t>s</w:t>
      </w:r>
      <w:r w:rsidRPr="0034153C">
        <w:rPr>
          <w:i/>
          <w:vertAlign w:val="subscript"/>
        </w:rPr>
        <w:t>c</w:t>
      </w:r>
      <w:r>
        <w:rPr>
          <w:i/>
        </w:rPr>
        <w:t>=</w:t>
      </w:r>
      <w:r w:rsidRPr="00863D15">
        <w:t xml:space="preserve"> current</w:t>
      </w:r>
      <w:r>
        <w:t xml:space="preserve"> </w:t>
      </w:r>
      <w:r w:rsidRPr="00863D15">
        <w:t>sentiment</w:t>
      </w:r>
    </w:p>
    <w:p w14:paraId="5CCB2FBB" w14:textId="77777777" w:rsidR="0066779C" w:rsidRPr="00863D15" w:rsidRDefault="0066779C" w:rsidP="0066779C">
      <w:r>
        <w:rPr>
          <w:i/>
        </w:rPr>
        <w:t>s</w:t>
      </w:r>
      <w:r>
        <w:rPr>
          <w:i/>
          <w:vertAlign w:val="subscript"/>
        </w:rPr>
        <w:t>r</w:t>
      </w:r>
      <w:r>
        <w:rPr>
          <w:i/>
        </w:rPr>
        <w:t>=</w:t>
      </w:r>
      <w:r w:rsidRPr="00863D15">
        <w:t>r</w:t>
      </w:r>
      <w:r>
        <w:t>eference sentiment target of 80%</w:t>
      </w:r>
      <w:r w:rsidRPr="00863D15">
        <w:t xml:space="preserve"> </w:t>
      </w:r>
    </w:p>
    <w:p w14:paraId="79F2FD1C" w14:textId="77777777" w:rsidR="0066779C" w:rsidRPr="00863D15" w:rsidRDefault="0066779C" w:rsidP="0066779C">
      <w:r>
        <w:rPr>
          <w:i/>
        </w:rPr>
        <w:t>n</w:t>
      </w:r>
      <w:r>
        <w:rPr>
          <w:i/>
          <w:vertAlign w:val="subscript"/>
        </w:rPr>
        <w:t>c</w:t>
      </w:r>
      <w:r>
        <w:rPr>
          <w:i/>
        </w:rPr>
        <w:t xml:space="preserve"> =</w:t>
      </w:r>
      <w:r w:rsidRPr="00863D15">
        <w:t xml:space="preserve">current percent of nearshore waters </w:t>
      </w:r>
      <w:r>
        <w:t xml:space="preserve">and priority watersheds </w:t>
      </w:r>
      <w:r w:rsidRPr="00863D15">
        <w:t>protected</w:t>
      </w:r>
    </w:p>
    <w:p w14:paraId="79E515C0" w14:textId="77777777" w:rsidR="0066779C" w:rsidRPr="00863D15" w:rsidRDefault="0066779C" w:rsidP="0066779C">
      <w:r>
        <w:rPr>
          <w:i/>
        </w:rPr>
        <w:t>n</w:t>
      </w:r>
      <w:r w:rsidRPr="00B6622A">
        <w:rPr>
          <w:i/>
          <w:vertAlign w:val="subscript"/>
        </w:rPr>
        <w:t>30</w:t>
      </w:r>
      <w:r>
        <w:rPr>
          <w:i/>
        </w:rPr>
        <w:t xml:space="preserve"> =</w:t>
      </w:r>
      <w:r w:rsidRPr="00863D15">
        <w:t xml:space="preserve">30% percent of nearshore waters </w:t>
      </w:r>
      <w:r>
        <w:t xml:space="preserve">and priority watersheds </w:t>
      </w:r>
      <w:r w:rsidRPr="00863D15">
        <w:t>protected</w:t>
      </w:r>
    </w:p>
    <w:p w14:paraId="64806D3F" w14:textId="77777777" w:rsidR="0066779C" w:rsidRPr="00863D15" w:rsidRDefault="0066779C" w:rsidP="0066779C"/>
    <w:p w14:paraId="2DEBE587" w14:textId="77777777" w:rsidR="0066779C" w:rsidRPr="001840F7" w:rsidRDefault="0066779C" w:rsidP="0066779C">
      <w:pPr>
        <w:rPr>
          <w:i/>
        </w:rPr>
      </w:pPr>
      <w:r w:rsidRPr="001840F7">
        <w:t xml:space="preserve">The mean of </w:t>
      </w:r>
      <w:r w:rsidRPr="001840F7">
        <w:rPr>
          <w:i/>
        </w:rPr>
        <w:t xml:space="preserve">economic </w:t>
      </w:r>
      <w:r w:rsidRPr="001840F7">
        <w:t xml:space="preserve">(visitor </w:t>
      </w:r>
      <w:r>
        <w:t>generated</w:t>
      </w:r>
      <w:r w:rsidRPr="001840F7">
        <w:t xml:space="preserve"> GDP), </w:t>
      </w:r>
      <w:r w:rsidRPr="001840F7">
        <w:rPr>
          <w:i/>
        </w:rPr>
        <w:t xml:space="preserve">sentiment </w:t>
      </w:r>
      <w:r w:rsidRPr="001840F7">
        <w:t xml:space="preserve">(preservation of social and cultural values), and </w:t>
      </w:r>
      <w:r w:rsidRPr="001840F7">
        <w:rPr>
          <w:i/>
        </w:rPr>
        <w:t>environment</w:t>
      </w:r>
      <w:r w:rsidRPr="001840F7">
        <w:t xml:space="preserve"> (protection of key habitats) were used to generate regional scores for sustainable tourism.</w:t>
      </w:r>
    </w:p>
    <w:p w14:paraId="4DD12523" w14:textId="77777777" w:rsidR="0066779C" w:rsidRPr="001840F7" w:rsidRDefault="0066779C" w:rsidP="0066779C">
      <w:r w:rsidRPr="001840F7">
        <w:rPr>
          <w:i/>
        </w:rPr>
        <w:t xml:space="preserve">Economic </w:t>
      </w:r>
      <w:r w:rsidRPr="001840F7">
        <w:t xml:space="preserve">was scored based on county estimated visitor </w:t>
      </w:r>
      <w:r>
        <w:t>generated</w:t>
      </w:r>
      <w:r w:rsidRPr="001840F7">
        <w:t xml:space="preserve">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w:t>
      </w:r>
      <w:r>
        <w:t>(DBEDT 2016</w:t>
      </w:r>
      <w:r w:rsidRPr="001840F7">
        <w:t>)</w:t>
      </w:r>
      <w:r>
        <w:t>)</w:t>
      </w:r>
      <w:r w:rsidRPr="001840F7">
        <w:t xml:space="preserve">. </w:t>
      </w:r>
    </w:p>
    <w:p w14:paraId="6B8A9949" w14:textId="77777777" w:rsidR="0066779C" w:rsidRPr="001840F7" w:rsidRDefault="0066779C" w:rsidP="0066779C">
      <w:r w:rsidRPr="001840F7">
        <w:rPr>
          <w:i/>
        </w:rPr>
        <w:t>Sentiment</w:t>
      </w:r>
      <w:r w:rsidRPr="001840F7">
        <w:t xml:space="preserve"> scores the preservation of social and cultural values estimated though HTA visitor sentiment surveys. Three questions have been asked consistently and thus </w:t>
      </w:r>
      <w:r>
        <w:t>have time-series information. Responses to these questions</w:t>
      </w:r>
      <w:r w:rsidRPr="001840F7">
        <w:t xml:space="preserve"> were used to score the sentiment of residents on the benefits and impact of tourism in Hawaiʻi. The three questions were to rate the level of impact and agreement on: 1. Rate the overall impact of tourism on your family, 2. Tourism has brought more benefits than problems, and 3. The island is being run for the tourists at the expense of the local people. The thr</w:t>
      </w:r>
      <w:r>
        <w:t>ee questions were normalized to a score from</w:t>
      </w:r>
      <w:r w:rsidRPr="001840F7">
        <w:t xml:space="preserve"> 0 to 100 with 100 being positive or agreement on positive impacts of tourism for residence of Hawaii. Questions were averaged and sc</w:t>
      </w:r>
      <w:r>
        <w:t>ored to a reference value of 80</w:t>
      </w:r>
      <w:r w:rsidRPr="001840F7">
        <w:t xml:space="preserve"> as set by the Hawaiʻi Tourism Authority as their target acceptance rate (HTA 2016 Annual Report).</w:t>
      </w:r>
    </w:p>
    <w:p w14:paraId="3F27831A" w14:textId="77777777" w:rsidR="0066779C" w:rsidRPr="001840F7" w:rsidRDefault="0066779C" w:rsidP="0066779C">
      <w:r w:rsidRPr="001840F7">
        <w:rPr>
          <w:i/>
        </w:rPr>
        <w:t xml:space="preserve">Environment </w:t>
      </w:r>
      <w:r w:rsidRPr="001840F7">
        <w:t xml:space="preserve">scores the protection of the natural environment including ocean areas (Marine Protected Areas, </w:t>
      </w:r>
      <w:r>
        <w:t xml:space="preserve">Fishery Replenishment Areas, and </w:t>
      </w:r>
      <w:r w:rsidRPr="001840F7">
        <w:t>Comm</w:t>
      </w:r>
      <w:r>
        <w:t>unity Subsistence Fishing Areas</w:t>
      </w:r>
      <w:r w:rsidRPr="001840F7">
        <w:t>)</w:t>
      </w:r>
      <w:r>
        <w:t xml:space="preserve"> and priority watersheds (watersheds that provide essential freshwater and protect key biodiversity)</w:t>
      </w:r>
      <w:r w:rsidRPr="001840F7">
        <w:t>. Environmental protection data comes from the Aloha+ dashboard on marine managed areas</w:t>
      </w:r>
      <w:r>
        <w:t xml:space="preserve"> (DLNR Division of Aquatic Resources) and DLNR Division of Forestry and Wildlife.</w:t>
      </w:r>
      <w:r w:rsidRPr="001840F7">
        <w:t xml:space="preserve"> </w:t>
      </w:r>
      <w:r>
        <w:t>A</w:t>
      </w:r>
      <w:r w:rsidRPr="001840F7">
        <w:t xml:space="preserve"> reference rate of 30% nearshore areas effectively managed </w:t>
      </w:r>
      <w:r>
        <w:t xml:space="preserve">and priority watersheds protected </w:t>
      </w:r>
      <w:r w:rsidRPr="001840F7">
        <w:t>by 2030</w:t>
      </w:r>
      <w:r>
        <w:t xml:space="preserve"> is based on the Govener’s Sustainable Hawai’i Initiatives (</w:t>
      </w:r>
      <w:r w:rsidRPr="00746746">
        <w:t>https://governor.hawaii.gov/sustainable-hawaii-initiative/</w:t>
      </w:r>
      <w:r>
        <w:t>)</w:t>
      </w:r>
      <w:r w:rsidRPr="001840F7">
        <w:t xml:space="preserve">. </w:t>
      </w:r>
    </w:p>
    <w:p w14:paraId="69DD4067" w14:textId="77777777" w:rsidR="0066779C" w:rsidRPr="001840F7" w:rsidRDefault="0066779C" w:rsidP="0066779C">
      <w:r w:rsidRPr="001840F7">
        <w:t xml:space="preserve">Scores ranged from </w:t>
      </w:r>
      <w:r>
        <w:t>#</w:t>
      </w:r>
      <w:r w:rsidRPr="001840F7">
        <w:t xml:space="preserve"> to </w:t>
      </w:r>
      <w:r>
        <w:t>#</w:t>
      </w:r>
      <w:r w:rsidRPr="001840F7">
        <w:t xml:space="preserve"> by region. Scores are low considering that Hawaiʻi’s economy’s main contributor is the tourism industry. The low scores reflect the need to balance the economic gains with the preservation of Hawaiʻi’s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14:paraId="67FCA5F4" w14:textId="77777777" w:rsidR="0066779C" w:rsidRPr="001840F7" w:rsidRDefault="0066779C" w:rsidP="0066779C"/>
    <w:p w14:paraId="6277691D" w14:textId="77777777" w:rsidR="0066779C" w:rsidRDefault="0066779C" w:rsidP="0066779C">
      <w:pPr>
        <w:rPr>
          <w:color w:val="000000" w:themeColor="text1"/>
        </w:rPr>
      </w:pPr>
      <w:r>
        <w:rPr>
          <w:i/>
        </w:rPr>
        <w:t>Data L</w:t>
      </w:r>
      <w:r w:rsidRPr="008677C5">
        <w:rPr>
          <w:i/>
        </w:rPr>
        <w:t>ayers</w:t>
      </w:r>
      <w:r>
        <w:rPr>
          <w:i/>
        </w:rPr>
        <w:t xml:space="preserve"> &amp; References</w:t>
      </w:r>
    </w:p>
    <w:p w14:paraId="1A0877D2" w14:textId="77777777" w:rsidR="0066779C" w:rsidRDefault="0066779C" w:rsidP="0066779C">
      <w:pPr>
        <w:pStyle w:val="ListParagraph"/>
        <w:numPr>
          <w:ilvl w:val="0"/>
          <w:numId w:val="15"/>
        </w:numPr>
        <w:rPr>
          <w:color w:val="000000" w:themeColor="text1"/>
        </w:rPr>
      </w:pPr>
      <w:r>
        <w:rPr>
          <w:color w:val="000000" w:themeColor="text1"/>
        </w:rPr>
        <w:t xml:space="preserve">Economic: Hawaiʻi Tourism Authority. 2016 Annual Report to the Hawaiʻi State Legislature. Available: </w:t>
      </w:r>
      <w:hyperlink r:id="rId13" w:history="1">
        <w:r w:rsidRPr="002455C3">
          <w:rPr>
            <w:rStyle w:val="Hyperlink"/>
          </w:rPr>
          <w:t>http://www.hawaiitourismauthority.org/default/assets/File/HTA%20Annual%20Report%202016%20FINAL.pdf</w:t>
        </w:r>
      </w:hyperlink>
      <w:r>
        <w:rPr>
          <w:color w:val="000000" w:themeColor="text1"/>
        </w:rPr>
        <w:t xml:space="preserve">. </w:t>
      </w:r>
    </w:p>
    <w:p w14:paraId="51E9778C" w14:textId="77777777" w:rsidR="0066779C" w:rsidRDefault="0066779C" w:rsidP="0066779C">
      <w:pPr>
        <w:pStyle w:val="ListParagraph"/>
        <w:numPr>
          <w:ilvl w:val="0"/>
          <w:numId w:val="15"/>
        </w:numPr>
        <w:rPr>
          <w:color w:val="000000" w:themeColor="text1"/>
        </w:rPr>
      </w:pPr>
      <w:r>
        <w:rPr>
          <w:color w:val="000000" w:themeColor="text1"/>
        </w:rPr>
        <w:t xml:space="preserve">Sentiment: Hawaiʻi Tourism Authority Visitor Satisfaction and Activity Reports 2011-2015. Available: </w:t>
      </w:r>
      <w:hyperlink r:id="rId14" w:history="1">
        <w:r w:rsidRPr="002455C3">
          <w:rPr>
            <w:rStyle w:val="Hyperlink"/>
          </w:rPr>
          <w:t>http://www.hawaiitourismauthority.org/research/reports/visitor-satisfaction/</w:t>
        </w:r>
      </w:hyperlink>
      <w:r>
        <w:rPr>
          <w:color w:val="000000" w:themeColor="text1"/>
        </w:rPr>
        <w:t xml:space="preserve">. </w:t>
      </w:r>
    </w:p>
    <w:p w14:paraId="049C21E9" w14:textId="77777777" w:rsidR="0066779C" w:rsidRDefault="0066779C" w:rsidP="0066779C">
      <w:pPr>
        <w:pStyle w:val="ListParagraph"/>
        <w:numPr>
          <w:ilvl w:val="0"/>
          <w:numId w:val="15"/>
        </w:numPr>
        <w:rPr>
          <w:color w:val="000000" w:themeColor="text1"/>
        </w:rPr>
      </w:pPr>
      <w:r>
        <w:rPr>
          <w:color w:val="000000" w:themeColor="text1"/>
        </w:rPr>
        <w:t xml:space="preserve">Environment: Marine Managed Areas (DAR). Hawaiʻi State Office of Planning. Hawaiʻi Statewide GIS Program Geospatial Data Portal. Available: </w:t>
      </w:r>
      <w:hyperlink r:id="rId15" w:history="1">
        <w:r w:rsidRPr="002455C3">
          <w:rPr>
            <w:rStyle w:val="Hyperlink"/>
          </w:rPr>
          <w:t>http://geoportal.hawaii.gov/datasets/marine-managed-areas-dar?geometry=-165.4%2C19.079%2C-149.745%2C22.671</w:t>
        </w:r>
      </w:hyperlink>
      <w:r>
        <w:rPr>
          <w:color w:val="000000" w:themeColor="text1"/>
        </w:rPr>
        <w:t>.</w:t>
      </w:r>
    </w:p>
    <w:p w14:paraId="74CD9845" w14:textId="77777777" w:rsidR="0066779C" w:rsidRPr="00B1621A" w:rsidRDefault="0066779C" w:rsidP="0066779C">
      <w:pPr>
        <w:pStyle w:val="ListParagraph"/>
        <w:numPr>
          <w:ilvl w:val="0"/>
          <w:numId w:val="15"/>
        </w:numPr>
        <w:rPr>
          <w:color w:val="000000" w:themeColor="text1"/>
        </w:rPr>
      </w:pPr>
      <w:r>
        <w:rPr>
          <w:color w:val="000000" w:themeColor="text1"/>
        </w:rPr>
        <w:t xml:space="preserve">Average number of overnight visitors per day: </w:t>
      </w:r>
      <w:r>
        <w:rPr>
          <w:rFonts w:ascii="Times" w:hAnsi="Times"/>
          <w:color w:val="000000" w:themeColor="text1"/>
        </w:rPr>
        <w:t>State of Hawaiʻi</w:t>
      </w:r>
      <w:r w:rsidRPr="00DC1406">
        <w:rPr>
          <w:color w:val="000000" w:themeColor="text1"/>
        </w:rPr>
        <w:t xml:space="preserve"> Department of Business, Economic Development and Tourism</w:t>
      </w:r>
      <w:r>
        <w:rPr>
          <w:color w:val="000000" w:themeColor="text1"/>
        </w:rPr>
        <w:t xml:space="preserve">. Data Books from 2011-2015. Recreation and Travel. Available: </w:t>
      </w:r>
      <w:hyperlink r:id="rId16" w:history="1">
        <w:r w:rsidRPr="002455C3">
          <w:rPr>
            <w:rStyle w:val="Hyperlink"/>
          </w:rPr>
          <w:t>http://dbedt.hawaii.gov/economic/databook/</w:t>
        </w:r>
      </w:hyperlink>
      <w:r>
        <w:rPr>
          <w:color w:val="000000" w:themeColor="text1"/>
        </w:rPr>
        <w:t xml:space="preserve">. </w:t>
      </w:r>
    </w:p>
    <w:p w14:paraId="0E578ADA" w14:textId="77777777" w:rsidR="0066779C" w:rsidRPr="00E139F2" w:rsidRDefault="0066779C" w:rsidP="0066779C">
      <w:pPr>
        <w:rPr>
          <w:i/>
          <w:color w:val="000000" w:themeColor="text1"/>
        </w:rPr>
      </w:pPr>
      <w:r w:rsidRPr="00E139F2">
        <w:rPr>
          <w:i/>
          <w:color w:val="000000" w:themeColor="text1"/>
        </w:rPr>
        <w:t>Data Gaps</w:t>
      </w:r>
    </w:p>
    <w:p w14:paraId="4F76835E" w14:textId="77777777" w:rsidR="0066779C" w:rsidRPr="00E139F2" w:rsidRDefault="0066779C" w:rsidP="0066779C">
      <w:pPr>
        <w:pStyle w:val="ListParagraph"/>
        <w:numPr>
          <w:ilvl w:val="0"/>
          <w:numId w:val="7"/>
        </w:numPr>
        <w:rPr>
          <w:color w:val="000000" w:themeColor="text1"/>
        </w:rPr>
      </w:pPr>
      <w:r w:rsidRPr="00E139F2">
        <w:rPr>
          <w:color w:val="000000" w:themeColor="text1"/>
        </w:rPr>
        <w:t>Data on park signage and education programs not comprehensive or available state wide.</w:t>
      </w:r>
    </w:p>
    <w:p w14:paraId="109A9381" w14:textId="77777777" w:rsidR="0066779C" w:rsidRPr="00E139F2" w:rsidRDefault="0066779C" w:rsidP="0066779C">
      <w:pPr>
        <w:pStyle w:val="ListParagraph"/>
        <w:numPr>
          <w:ilvl w:val="0"/>
          <w:numId w:val="7"/>
        </w:numPr>
        <w:rPr>
          <w:color w:val="000000" w:themeColor="text1"/>
        </w:rPr>
      </w:pPr>
      <w:r w:rsidRPr="00E139F2">
        <w:rPr>
          <w:color w:val="000000" w:themeColor="text1"/>
        </w:rPr>
        <w:t>An agreed upon plan for sustainable tourism, economic growth, and ecotourism has not been established.</w:t>
      </w:r>
    </w:p>
    <w:p w14:paraId="151973FD" w14:textId="77777777" w:rsidR="0066779C" w:rsidRPr="00E139F2" w:rsidRDefault="0066779C" w:rsidP="0066779C">
      <w:pPr>
        <w:pStyle w:val="ListParagraph"/>
        <w:numPr>
          <w:ilvl w:val="0"/>
          <w:numId w:val="7"/>
        </w:numPr>
        <w:rPr>
          <w:color w:val="000000" w:themeColor="text1"/>
        </w:rPr>
      </w:pPr>
      <w:r w:rsidRPr="00E139F2">
        <w:rPr>
          <w:color w:val="000000" w:themeColor="text1"/>
        </w:rPr>
        <w:t>It is unknown how much of the Tourism Accommodation Tax (TAT) goes back to environmental protection and restoration.</w:t>
      </w:r>
    </w:p>
    <w:p w14:paraId="0C836643" w14:textId="77777777" w:rsidR="0066779C" w:rsidRDefault="0066779C" w:rsidP="0066779C">
      <w:pPr>
        <w:rPr>
          <w:b/>
          <w:color w:val="4472C4" w:themeColor="accent1"/>
        </w:rPr>
      </w:pPr>
    </w:p>
    <w:p w14:paraId="27F6D868" w14:textId="77777777" w:rsidR="0066779C" w:rsidRDefault="0066779C" w:rsidP="0066779C">
      <w:pPr>
        <w:rPr>
          <w:b/>
          <w:color w:val="4472C4" w:themeColor="accent1"/>
        </w:rPr>
      </w:pPr>
    </w:p>
    <w:p w14:paraId="43D8CCDF" w14:textId="77777777" w:rsidR="0066779C" w:rsidRPr="001840F7" w:rsidRDefault="0066779C" w:rsidP="0066779C">
      <w:pPr>
        <w:rPr>
          <w:b/>
          <w:color w:val="4472C4" w:themeColor="accent1"/>
        </w:rPr>
        <w:sectPr w:rsidR="0066779C" w:rsidRPr="001840F7" w:rsidSect="00977CB3">
          <w:pgSz w:w="12240" w:h="15840"/>
          <w:pgMar w:top="1440" w:right="1440" w:bottom="1440" w:left="1440" w:header="720" w:footer="720" w:gutter="0"/>
          <w:cols w:space="720"/>
          <w:docGrid w:linePitch="360"/>
        </w:sectPr>
      </w:pPr>
    </w:p>
    <w:p w14:paraId="6F385E9A" w14:textId="77777777" w:rsidR="0066779C" w:rsidRPr="001840F7" w:rsidRDefault="0066779C" w:rsidP="0066779C">
      <w:pPr>
        <w:rPr>
          <w:color w:val="4472C4" w:themeColor="accent1"/>
        </w:rPr>
      </w:pPr>
    </w:p>
    <w:p w14:paraId="609220BF" w14:textId="77777777" w:rsidR="0066779C" w:rsidRPr="001840F7" w:rsidRDefault="0066779C" w:rsidP="0066779C">
      <w:pPr>
        <w:rPr>
          <w:b/>
          <w:color w:val="4472C4" w:themeColor="accent1"/>
        </w:rPr>
      </w:pPr>
      <w:r w:rsidRPr="001840F7">
        <w:rPr>
          <w:b/>
          <w:color w:val="4472C4" w:themeColor="accent1"/>
        </w:rPr>
        <w:t>Livelihoods &amp; Economies</w:t>
      </w:r>
    </w:p>
    <w:p w14:paraId="60FF2151" w14:textId="77777777" w:rsidR="0066779C" w:rsidRPr="001840F7" w:rsidRDefault="0066779C" w:rsidP="0066779C">
      <w:r w:rsidRPr="001840F7">
        <w:t>Oceans jobs and revenue directly provide 18% to the economy of Hawaii. However</w:t>
      </w:r>
      <w:r>
        <w:t>,</w:t>
      </w:r>
      <w:r w:rsidRPr="001840F7">
        <w:t xml:space="preserve"> there are many indirect economy benefits and markets. One could argue that the entire economy of Hawaii is based on the ocean. The attraction of visitors and tourism rel</w:t>
      </w:r>
      <w:r>
        <w:t>ies in part on a healthy ocean, along with 60% of local seafood consumed (</w:t>
      </w:r>
      <w:r>
        <w:rPr>
          <w:i/>
        </w:rPr>
        <w:t>Te</w:t>
      </w:r>
      <w:r w:rsidRPr="00DA4A5D">
        <w:rPr>
          <w:i/>
        </w:rPr>
        <w:t>neva et al. in review</w:t>
      </w:r>
      <w:r>
        <w:t xml:space="preserve">), recreation, and cultural activities. </w:t>
      </w:r>
    </w:p>
    <w:p w14:paraId="36AE09C7" w14:textId="77777777" w:rsidR="0066779C" w:rsidRPr="001840F7" w:rsidRDefault="0066779C" w:rsidP="0066779C">
      <w:r w:rsidRPr="001840F7">
        <w:t>Data</w:t>
      </w:r>
      <w:r>
        <w:t xml:space="preserve"> on ocean livelihoods and economies comes</w:t>
      </w:r>
      <w:r w:rsidRPr="001840F7">
        <w:t xml:space="preserve"> from </w:t>
      </w:r>
      <w:r>
        <w:t>the NOAA ENOW for employment (jobs), wages, and r</w:t>
      </w:r>
      <w:r w:rsidRPr="001840F7">
        <w:t>evenue by ocean sector. Sectors include: Marine Construction, Living Resources, Ship and Boat Building, Tourism and Recreation, and Marine Transportation.  Self-employed and state employed data sets were aggregated and summarized by county. However, when aggregated to county some of the information was undisclosed therefore this data represents a conserva</w:t>
      </w:r>
      <w:r>
        <w:t>tive estimate of ocean livelihoods and economies</w:t>
      </w:r>
      <w:r w:rsidRPr="001840F7">
        <w:t xml:space="preserve">. </w:t>
      </w:r>
    </w:p>
    <w:p w14:paraId="4DB9D99B" w14:textId="77777777" w:rsidR="0066779C" w:rsidRPr="001840F7" w:rsidRDefault="0066779C" w:rsidP="0066779C">
      <m:oMathPara>
        <m:oMath>
          <m:sSub>
            <m:sSubPr>
              <m:ctrlPr>
                <w:rPr>
                  <w:rFonts w:ascii="Cambria Math" w:hAnsi="Cambria Math"/>
                  <w:i/>
                </w:rPr>
              </m:ctrlPr>
            </m:sSubPr>
            <m:e>
              <m:r>
                <w:rPr>
                  <w:rFonts w:ascii="Cambria Math" w:hAnsi="Cambria Math"/>
                </w:rPr>
                <m:t>X</m:t>
              </m:r>
            </m:e>
            <m:sub>
              <m:r>
                <w:rPr>
                  <w:rFonts w:ascii="Cambria Math" w:hAnsi="Cambria Math"/>
                </w:rPr>
                <m:t>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LIV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ECO</m:t>
                  </m:r>
                </m:sub>
              </m:sSub>
            </m:num>
            <m:den>
              <m:r>
                <w:rPr>
                  <w:rFonts w:ascii="Cambria Math" w:hAnsi="Cambria Math"/>
                </w:rPr>
                <m:t>2</m:t>
              </m:r>
            </m:den>
          </m:f>
        </m:oMath>
      </m:oMathPara>
    </w:p>
    <w:p w14:paraId="6DDDDFA1" w14:textId="77777777" w:rsidR="0066779C" w:rsidRDefault="0066779C" w:rsidP="0066779C">
      <w:pPr>
        <w:rPr>
          <w:b/>
          <w:color w:val="4472C4" w:themeColor="accent1"/>
        </w:rPr>
      </w:pPr>
    </w:p>
    <w:p w14:paraId="73D918E6" w14:textId="77777777" w:rsidR="0066779C" w:rsidRPr="00A474C6" w:rsidRDefault="0066779C" w:rsidP="0066779C">
      <w:pPr>
        <w:rPr>
          <w:b/>
          <w:color w:val="4472C4" w:themeColor="accent1"/>
        </w:rPr>
      </w:pPr>
      <w:r w:rsidRPr="00A474C6">
        <w:rPr>
          <w:b/>
          <w:color w:val="4472C4" w:themeColor="accent1"/>
        </w:rPr>
        <w:t xml:space="preserve">Livelihoods </w:t>
      </w:r>
    </w:p>
    <w:p w14:paraId="6A9D21AB" w14:textId="77777777" w:rsidR="0066779C" w:rsidRPr="001840F7" w:rsidRDefault="0066779C" w:rsidP="0066779C">
      <m:oMathPara>
        <m:oMath>
          <m:sSub>
            <m:sSubPr>
              <m:ctrlPr>
                <w:rPr>
                  <w:rFonts w:ascii="Cambria Math" w:hAnsi="Cambria Math"/>
                  <w:i/>
                </w:rPr>
              </m:ctrlPr>
            </m:sSubPr>
            <m:e>
              <m:r>
                <w:rPr>
                  <w:rFonts w:ascii="Cambria Math" w:hAnsi="Cambria Math"/>
                </w:rPr>
                <m:t>X</m:t>
              </m:r>
            </m:e>
            <m:sub>
              <m:r>
                <w:rPr>
                  <w:rFonts w:ascii="Cambria Math" w:hAnsi="Cambria Math"/>
                </w:rPr>
                <m:t>LIV</m:t>
              </m:r>
            </m:sub>
          </m:sSub>
          <m:r>
            <w:rPr>
              <w:rFonts w:ascii="Cambria Math" w:hAnsi="Cambria Math"/>
            </w:rPr>
            <m:t>=</m:t>
          </m:r>
          <m:f>
            <m:fPr>
              <m:ctrlPr>
                <w:rPr>
                  <w:rFonts w:ascii="Cambria Math" w:hAnsi="Cambria Math"/>
                  <w:i/>
                </w:rPr>
              </m:ctrlPr>
            </m:fPr>
            <m:num>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j</m:t>
                          </m:r>
                        </m:e>
                        <m:sub>
                          <m:r>
                            <w:rPr>
                              <w:rFonts w:ascii="Cambria Math" w:hAnsi="Cambria Math"/>
                            </w:rPr>
                            <m:t>c,k</m:t>
                          </m:r>
                        </m:sub>
                      </m:sSub>
                    </m:e>
                  </m:nary>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j</m:t>
                          </m:r>
                        </m:e>
                        <m:sub>
                          <m:r>
                            <w:rPr>
                              <w:rFonts w:ascii="Cambria Math" w:hAnsi="Cambria Math"/>
                            </w:rPr>
                            <m:t>r,k</m:t>
                          </m:r>
                        </m:sub>
                      </m:sSub>
                    </m:e>
                  </m:nary>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c,k</m:t>
                          </m:r>
                        </m:sub>
                      </m:sSub>
                    </m:num>
                    <m:den>
                      <m:sSub>
                        <m:sSubPr>
                          <m:ctrlPr>
                            <w:rPr>
                              <w:rFonts w:ascii="Cambria Math" w:hAnsi="Cambria Math"/>
                              <w:i/>
                            </w:rPr>
                          </m:ctrlPr>
                        </m:sSubPr>
                        <m:e>
                          <m:r>
                            <w:rPr>
                              <w:rFonts w:ascii="Cambria Math" w:hAnsi="Cambria Math"/>
                            </w:rPr>
                            <m:t>g</m:t>
                          </m:r>
                        </m:e>
                        <m:sub>
                          <m:r>
                            <w:rPr>
                              <w:rFonts w:ascii="Cambria Math" w:hAnsi="Cambria Math"/>
                            </w:rPr>
                            <m:t>r</m:t>
                          </m:r>
                        </m:sub>
                      </m:sSub>
                    </m:den>
                  </m:f>
                  <m:r>
                    <w:rPr>
                      <w:rFonts w:ascii="Cambria Math" w:hAnsi="Cambria Math"/>
                    </w:rPr>
                    <m:t>*w</m:t>
                  </m:r>
                </m:e>
              </m:nary>
            </m:num>
            <m:den>
              <m:r>
                <w:rPr>
                  <w:rFonts w:ascii="Cambria Math" w:hAnsi="Cambria Math"/>
                </w:rPr>
                <m:t>2</m:t>
              </m:r>
            </m:den>
          </m:f>
        </m:oMath>
      </m:oMathPara>
    </w:p>
    <w:p w14:paraId="29218F8A" w14:textId="77777777" w:rsidR="0066779C" w:rsidRDefault="0066779C" w:rsidP="0066779C">
      <w:r w:rsidRPr="00681662">
        <w:t>This sub-goal, Livelihood</w:t>
      </w:r>
      <w:r>
        <w:t>s</w:t>
      </w:r>
      <w:r w:rsidRPr="00681662">
        <w:t>, describes job quantity and quality for people living on the coast. Livelihoods includes two equally important sub-components, the number of jobs, which is a proxy for livelihood quantity, and the per capita average annual wages, which is a proxy for job quality.</w:t>
      </w:r>
      <w:r>
        <w:t xml:space="preserve"> </w:t>
      </w:r>
      <w:r w:rsidRPr="001840F7">
        <w:t xml:space="preserve">Livelihoods was measured as </w:t>
      </w:r>
      <w:r>
        <w:t>the mean of ocean jobs and wages measured as t</w:t>
      </w:r>
      <w:r w:rsidRPr="001840F7">
        <w:t>he current number of jobs</w:t>
      </w:r>
      <w:r>
        <w:t xml:space="preserve"> (</w:t>
      </w:r>
      <w:r>
        <w:rPr>
          <w:i/>
        </w:rPr>
        <w:t>j</w:t>
      </w:r>
      <w:r w:rsidRPr="006E505F">
        <w:rPr>
          <w:i/>
          <w:vertAlign w:val="subscript"/>
        </w:rPr>
        <w:t>c</w:t>
      </w:r>
      <w:r>
        <w:t>)</w:t>
      </w:r>
      <w:r w:rsidRPr="001840F7">
        <w:t xml:space="preserve"> per marine and ocean sector (</w:t>
      </w:r>
      <w:r>
        <w:rPr>
          <w:i/>
        </w:rPr>
        <w:t>k</w:t>
      </w:r>
      <w:r w:rsidRPr="001840F7">
        <w:t xml:space="preserve">) in relation to a reference year </w:t>
      </w:r>
      <w:r>
        <w:t>(</w:t>
      </w:r>
      <w:r>
        <w:rPr>
          <w:i/>
        </w:rPr>
        <w:t>j</w:t>
      </w:r>
      <w:r w:rsidRPr="006E505F">
        <w:rPr>
          <w:i/>
          <w:vertAlign w:val="subscript"/>
        </w:rPr>
        <w:t>r</w:t>
      </w:r>
      <w:r>
        <w:rPr>
          <w:i/>
        </w:rPr>
        <w:t xml:space="preserve">; </w:t>
      </w:r>
      <w:r>
        <w:t>5 years prior</w:t>
      </w:r>
      <w:r w:rsidRPr="001840F7">
        <w:t>) and</w:t>
      </w:r>
      <w:r>
        <w:t xml:space="preserve"> the sector average wage referenced to the self-sufficiency standard (</w:t>
      </w:r>
      <w:hyperlink r:id="rId17" w:history="1">
        <w:r w:rsidRPr="002455C3">
          <w:rPr>
            <w:rStyle w:val="Hyperlink"/>
          </w:rPr>
          <w:t>http://files.hawaii.gov/dbedt/economic/reports/self-sufficiency/self-sufficiency_2014.pdf)</w:t>
        </w:r>
      </w:hyperlink>
      <w:r>
        <w:rPr>
          <w:rStyle w:val="Hyperlink"/>
        </w:rPr>
        <w:t>,</w:t>
      </w:r>
      <w:r>
        <w:t xml:space="preserve"> and weighted by the proportion of jobs per sector (</w:t>
      </w:r>
      <w:r>
        <w:rPr>
          <w:i/>
        </w:rPr>
        <w:t>w</w:t>
      </w:r>
      <w:r>
        <w:t xml:space="preserve">). </w:t>
      </w:r>
      <w:r w:rsidRPr="001840F7">
        <w:t>Current year (</w:t>
      </w:r>
      <w:r w:rsidRPr="001840F7">
        <w:rPr>
          <w:i/>
        </w:rPr>
        <w:t xml:space="preserve">c) </w:t>
      </w:r>
      <w:r w:rsidRPr="001840F7">
        <w:t xml:space="preserve">is the most recent year with available data (2013). Data on ocean sector employment and wage comes from NOAA </w:t>
      </w:r>
      <w:r>
        <w:t xml:space="preserve">ENOW </w:t>
      </w:r>
      <w:r w:rsidRPr="001840F7">
        <w:t>(</w:t>
      </w:r>
      <w:hyperlink r:id="rId18" w:history="1">
        <w:r w:rsidRPr="001840F7">
          <w:rPr>
            <w:rStyle w:val="Hyperlink"/>
          </w:rPr>
          <w:t>https://coast.noaa.gov/digitalcoast/tools/enow.html</w:t>
        </w:r>
      </w:hyperlink>
      <w:r w:rsidRPr="001840F7">
        <w:t>) and was adjusted by state unemployment rate (DBEDT).</w:t>
      </w:r>
    </w:p>
    <w:p w14:paraId="078C62A0" w14:textId="77777777" w:rsidR="0066779C" w:rsidRDefault="0066779C" w:rsidP="0066779C"/>
    <w:p w14:paraId="2FB03E29" w14:textId="77777777" w:rsidR="0066779C" w:rsidRPr="001840F7" w:rsidRDefault="0066779C" w:rsidP="0066779C">
      <w:r>
        <w:t>Table 3: DBEDT self-sufficiency standard (</w:t>
      </w:r>
      <w:hyperlink r:id="rId19" w:history="1">
        <w:r w:rsidRPr="002455C3">
          <w:rPr>
            <w:rStyle w:val="Hyperlink"/>
          </w:rPr>
          <w:t>http://files.hawaii.gov/dbedt/economic/reports/self-sufficiency/self-sufficiency_2014.pdf</w:t>
        </w:r>
      </w:hyperlink>
      <w:r>
        <w:t xml:space="preserve">). </w:t>
      </w:r>
    </w:p>
    <w:tbl>
      <w:tblPr>
        <w:tblStyle w:val="GridTable1Light-Accent1"/>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85"/>
      </w:tblGrid>
      <w:tr w:rsidR="0066779C" w14:paraId="18ED7810" w14:textId="77777777" w:rsidTr="00421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174D80EA" w14:textId="77777777" w:rsidR="0066779C" w:rsidRPr="0087212D" w:rsidRDefault="0066779C" w:rsidP="004218DC">
            <w:pPr>
              <w:rPr>
                <w:b w:val="0"/>
              </w:rPr>
            </w:pPr>
            <w:r w:rsidRPr="0087212D">
              <w:rPr>
                <w:b w:val="0"/>
              </w:rPr>
              <w:t>County</w:t>
            </w:r>
          </w:p>
        </w:tc>
        <w:tc>
          <w:tcPr>
            <w:tcW w:w="4788" w:type="dxa"/>
            <w:tcBorders>
              <w:top w:val="single" w:sz="4" w:space="0" w:color="auto"/>
              <w:bottom w:val="single" w:sz="4" w:space="0" w:color="auto"/>
            </w:tcBorders>
          </w:tcPr>
          <w:p w14:paraId="13575891" w14:textId="77777777" w:rsidR="0066779C" w:rsidRPr="0087212D" w:rsidRDefault="0066779C" w:rsidP="004218DC">
            <w:pPr>
              <w:cnfStyle w:val="100000000000" w:firstRow="1" w:lastRow="0" w:firstColumn="0" w:lastColumn="0" w:oddVBand="0" w:evenVBand="0" w:oddHBand="0" w:evenHBand="0" w:firstRowFirstColumn="0" w:firstRowLastColumn="0" w:lastRowFirstColumn="0" w:lastRowLastColumn="0"/>
              <w:rPr>
                <w:b w:val="0"/>
              </w:rPr>
            </w:pPr>
            <w:r w:rsidRPr="0087212D">
              <w:rPr>
                <w:b w:val="0"/>
              </w:rPr>
              <w:t>Self Sufficiency Standard</w:t>
            </w:r>
          </w:p>
        </w:tc>
      </w:tr>
      <w:tr w:rsidR="0066779C" w14:paraId="650292D2" w14:textId="77777777" w:rsidTr="004218DC">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6923B8EE" w14:textId="77777777" w:rsidR="0066779C" w:rsidRPr="0087212D" w:rsidRDefault="0066779C" w:rsidP="004218DC">
            <w:pPr>
              <w:rPr>
                <w:b w:val="0"/>
              </w:rPr>
            </w:pPr>
            <w:r w:rsidRPr="0087212D">
              <w:rPr>
                <w:b w:val="0"/>
              </w:rPr>
              <w:t>Hawaii</w:t>
            </w:r>
          </w:p>
        </w:tc>
        <w:tc>
          <w:tcPr>
            <w:tcW w:w="4788" w:type="dxa"/>
            <w:tcBorders>
              <w:top w:val="single" w:sz="4" w:space="0" w:color="auto"/>
            </w:tcBorders>
          </w:tcPr>
          <w:p w14:paraId="1A7A685E" w14:textId="77777777" w:rsidR="0066779C" w:rsidRPr="0087212D" w:rsidRDefault="0066779C" w:rsidP="004218DC">
            <w:pPr>
              <w:cnfStyle w:val="000000000000" w:firstRow="0" w:lastRow="0" w:firstColumn="0" w:lastColumn="0" w:oddVBand="0" w:evenVBand="0" w:oddHBand="0" w:evenHBand="0" w:firstRowFirstColumn="0" w:firstRowLastColumn="0" w:lastRowFirstColumn="0" w:lastRowLastColumn="0"/>
            </w:pPr>
            <w:r w:rsidRPr="0087212D">
              <w:t>$24,435</w:t>
            </w:r>
          </w:p>
        </w:tc>
      </w:tr>
      <w:tr w:rsidR="0066779C" w14:paraId="0CA416F9" w14:textId="77777777" w:rsidTr="004218DC">
        <w:tc>
          <w:tcPr>
            <w:cnfStyle w:val="001000000000" w:firstRow="0" w:lastRow="0" w:firstColumn="1" w:lastColumn="0" w:oddVBand="0" w:evenVBand="0" w:oddHBand="0" w:evenHBand="0" w:firstRowFirstColumn="0" w:firstRowLastColumn="0" w:lastRowFirstColumn="0" w:lastRowLastColumn="0"/>
            <w:tcW w:w="4788" w:type="dxa"/>
          </w:tcPr>
          <w:p w14:paraId="2EC776BB" w14:textId="77777777" w:rsidR="0066779C" w:rsidRPr="0087212D" w:rsidRDefault="0066779C" w:rsidP="004218DC">
            <w:pPr>
              <w:rPr>
                <w:b w:val="0"/>
              </w:rPr>
            </w:pPr>
            <w:r w:rsidRPr="0087212D">
              <w:rPr>
                <w:b w:val="0"/>
              </w:rPr>
              <w:t>Maui Nui</w:t>
            </w:r>
          </w:p>
        </w:tc>
        <w:tc>
          <w:tcPr>
            <w:tcW w:w="4788" w:type="dxa"/>
          </w:tcPr>
          <w:p w14:paraId="3522A1C0" w14:textId="77777777" w:rsidR="0066779C" w:rsidRPr="0087212D" w:rsidRDefault="0066779C" w:rsidP="004218DC">
            <w:pPr>
              <w:cnfStyle w:val="000000000000" w:firstRow="0" w:lastRow="0" w:firstColumn="0" w:lastColumn="0" w:oddVBand="0" w:evenVBand="0" w:oddHBand="0" w:evenHBand="0" w:firstRowFirstColumn="0" w:firstRowLastColumn="0" w:lastRowFirstColumn="0" w:lastRowLastColumn="0"/>
            </w:pPr>
            <w:r w:rsidRPr="0087212D">
              <w:t>$31,435</w:t>
            </w:r>
          </w:p>
        </w:tc>
      </w:tr>
      <w:tr w:rsidR="0066779C" w14:paraId="78D14357" w14:textId="77777777" w:rsidTr="004218DC">
        <w:tc>
          <w:tcPr>
            <w:cnfStyle w:val="001000000000" w:firstRow="0" w:lastRow="0" w:firstColumn="1" w:lastColumn="0" w:oddVBand="0" w:evenVBand="0" w:oddHBand="0" w:evenHBand="0" w:firstRowFirstColumn="0" w:firstRowLastColumn="0" w:lastRowFirstColumn="0" w:lastRowLastColumn="0"/>
            <w:tcW w:w="4788" w:type="dxa"/>
          </w:tcPr>
          <w:p w14:paraId="0E12083B" w14:textId="77777777" w:rsidR="0066779C" w:rsidRPr="0087212D" w:rsidRDefault="0066779C" w:rsidP="004218DC">
            <w:pPr>
              <w:rPr>
                <w:b w:val="0"/>
              </w:rPr>
            </w:pPr>
            <w:r w:rsidRPr="0087212D">
              <w:rPr>
                <w:b w:val="0"/>
              </w:rPr>
              <w:t>Oahu</w:t>
            </w:r>
          </w:p>
        </w:tc>
        <w:tc>
          <w:tcPr>
            <w:tcW w:w="4788" w:type="dxa"/>
          </w:tcPr>
          <w:p w14:paraId="64D274A1" w14:textId="77777777" w:rsidR="0066779C" w:rsidRPr="0087212D" w:rsidRDefault="0066779C" w:rsidP="004218DC">
            <w:pPr>
              <w:cnfStyle w:val="000000000000" w:firstRow="0" w:lastRow="0" w:firstColumn="0" w:lastColumn="0" w:oddVBand="0" w:evenVBand="0" w:oddHBand="0" w:evenHBand="0" w:firstRowFirstColumn="0" w:firstRowLastColumn="0" w:lastRowFirstColumn="0" w:lastRowLastColumn="0"/>
            </w:pPr>
            <w:r w:rsidRPr="0087212D">
              <w:t>$31,675</w:t>
            </w:r>
          </w:p>
        </w:tc>
      </w:tr>
      <w:tr w:rsidR="0066779C" w14:paraId="5E733768" w14:textId="77777777" w:rsidTr="004218DC">
        <w:tc>
          <w:tcPr>
            <w:cnfStyle w:val="001000000000" w:firstRow="0" w:lastRow="0" w:firstColumn="1" w:lastColumn="0" w:oddVBand="0" w:evenVBand="0" w:oddHBand="0" w:evenHBand="0" w:firstRowFirstColumn="0" w:firstRowLastColumn="0" w:lastRowFirstColumn="0" w:lastRowLastColumn="0"/>
            <w:tcW w:w="4788" w:type="dxa"/>
          </w:tcPr>
          <w:p w14:paraId="0F114E4E" w14:textId="77777777" w:rsidR="0066779C" w:rsidRPr="0087212D" w:rsidRDefault="0066779C" w:rsidP="004218DC">
            <w:pPr>
              <w:rPr>
                <w:b w:val="0"/>
              </w:rPr>
            </w:pPr>
            <w:r w:rsidRPr="0087212D">
              <w:rPr>
                <w:b w:val="0"/>
              </w:rPr>
              <w:t>Kauai</w:t>
            </w:r>
          </w:p>
        </w:tc>
        <w:tc>
          <w:tcPr>
            <w:tcW w:w="4788" w:type="dxa"/>
          </w:tcPr>
          <w:p w14:paraId="25F5B6D1" w14:textId="77777777" w:rsidR="0066779C" w:rsidRPr="0087212D" w:rsidRDefault="0066779C" w:rsidP="004218DC">
            <w:pPr>
              <w:cnfStyle w:val="000000000000" w:firstRow="0" w:lastRow="0" w:firstColumn="0" w:lastColumn="0" w:oddVBand="0" w:evenVBand="0" w:oddHBand="0" w:evenHBand="0" w:firstRowFirstColumn="0" w:firstRowLastColumn="0" w:lastRowFirstColumn="0" w:lastRowLastColumn="0"/>
            </w:pPr>
            <w:r w:rsidRPr="0087212D">
              <w:t>$38,472</w:t>
            </w:r>
          </w:p>
        </w:tc>
      </w:tr>
    </w:tbl>
    <w:p w14:paraId="05217590" w14:textId="77777777" w:rsidR="0066779C" w:rsidRDefault="0066779C" w:rsidP="0066779C"/>
    <w:p w14:paraId="6FA7D48D" w14:textId="77777777" w:rsidR="0066779C" w:rsidRDefault="0066779C" w:rsidP="0066779C">
      <w:pPr>
        <w:rPr>
          <w:color w:val="000000" w:themeColor="text1"/>
        </w:rPr>
      </w:pPr>
      <w:r>
        <w:rPr>
          <w:i/>
        </w:rPr>
        <w:t>Data L</w:t>
      </w:r>
      <w:r w:rsidRPr="008677C5">
        <w:rPr>
          <w:i/>
        </w:rPr>
        <w:t>ayers</w:t>
      </w:r>
      <w:r>
        <w:rPr>
          <w:i/>
        </w:rPr>
        <w:t xml:space="preserve"> &amp; References</w:t>
      </w:r>
    </w:p>
    <w:p w14:paraId="14920AC1" w14:textId="77777777" w:rsidR="0066779C" w:rsidRDefault="0066779C" w:rsidP="0066779C">
      <w:pPr>
        <w:pStyle w:val="ListParagraph"/>
        <w:numPr>
          <w:ilvl w:val="0"/>
          <w:numId w:val="17"/>
        </w:numPr>
        <w:rPr>
          <w:rFonts w:ascii="Times" w:eastAsia="Times New Roman" w:hAnsi="Times"/>
          <w:color w:val="000000"/>
        </w:rPr>
      </w:pPr>
      <w:r w:rsidRPr="00A74C75">
        <w:rPr>
          <w:rFonts w:ascii="Times" w:hAnsi="Times"/>
        </w:rPr>
        <w:t xml:space="preserve">Resident population: </w:t>
      </w:r>
      <w:r>
        <w:rPr>
          <w:rFonts w:ascii="Times" w:hAnsi="Times"/>
          <w:color w:val="000000" w:themeColor="text1"/>
        </w:rPr>
        <w:t>State of Hawaiʻi</w:t>
      </w:r>
      <w:r w:rsidRPr="00A74C75">
        <w:rPr>
          <w:rFonts w:ascii="Times" w:hAnsi="Times"/>
          <w:color w:val="000000" w:themeColor="text1"/>
        </w:rPr>
        <w:t xml:space="preserve"> Department of Business, Economic Development and Tourism</w:t>
      </w:r>
      <w:r>
        <w:rPr>
          <w:rFonts w:ascii="Times" w:hAnsi="Times"/>
          <w:color w:val="000000" w:themeColor="text1"/>
        </w:rPr>
        <w:t xml:space="preserve"> 2015 </w:t>
      </w:r>
      <w:r w:rsidRPr="00A74C75">
        <w:rPr>
          <w:rFonts w:ascii="Times" w:hAnsi="Times"/>
          <w:color w:val="000000" w:themeColor="text1"/>
        </w:rPr>
        <w:t>Data</w:t>
      </w:r>
      <w:r>
        <w:rPr>
          <w:rFonts w:ascii="Times" w:hAnsi="Times"/>
          <w:color w:val="000000" w:themeColor="text1"/>
        </w:rPr>
        <w:t xml:space="preserve"> Book</w:t>
      </w:r>
      <w:r w:rsidRPr="00A74C75">
        <w:rPr>
          <w:rFonts w:ascii="Times" w:hAnsi="Times"/>
          <w:color w:val="000000" w:themeColor="text1"/>
        </w:rPr>
        <w:t>.</w:t>
      </w:r>
      <w:r>
        <w:rPr>
          <w:rFonts w:ascii="Times" w:hAnsi="Times"/>
          <w:color w:val="000000" w:themeColor="text1"/>
        </w:rPr>
        <w:t xml:space="preserve"> Section 1.</w:t>
      </w:r>
      <w:r w:rsidRPr="00A74C75">
        <w:rPr>
          <w:rFonts w:ascii="Times" w:hAnsi="Times"/>
          <w:color w:val="000000" w:themeColor="text1"/>
        </w:rPr>
        <w:t xml:space="preserve"> </w:t>
      </w:r>
      <w:r>
        <w:rPr>
          <w:rFonts w:ascii="Times" w:hAnsi="Times"/>
          <w:color w:val="000000" w:themeColor="text1"/>
        </w:rPr>
        <w:t>Population</w:t>
      </w:r>
      <w:r w:rsidRPr="00A74C75">
        <w:rPr>
          <w:rFonts w:ascii="Times" w:hAnsi="Times"/>
          <w:color w:val="000000" w:themeColor="text1"/>
        </w:rPr>
        <w:t xml:space="preserve">. Available: </w:t>
      </w:r>
      <w:hyperlink r:id="rId20" w:history="1">
        <w:r w:rsidRPr="00A74C75">
          <w:rPr>
            <w:rStyle w:val="Hyperlink"/>
            <w:rFonts w:ascii="Times" w:eastAsia="Times New Roman" w:hAnsi="Times"/>
          </w:rPr>
          <w:t>http://dbedt.hawaii.gov/economic/databook/db2015/</w:t>
        </w:r>
      </w:hyperlink>
      <w:r w:rsidRPr="00A74C75">
        <w:rPr>
          <w:rFonts w:ascii="Times" w:eastAsia="Times New Roman" w:hAnsi="Times"/>
          <w:color w:val="000000"/>
        </w:rPr>
        <w:t xml:space="preserve">. </w:t>
      </w:r>
    </w:p>
    <w:p w14:paraId="41B34662" w14:textId="77777777" w:rsidR="0066779C" w:rsidRPr="00A74C75" w:rsidRDefault="0066779C" w:rsidP="0066779C">
      <w:pPr>
        <w:pStyle w:val="ListParagraph"/>
        <w:numPr>
          <w:ilvl w:val="0"/>
          <w:numId w:val="17"/>
        </w:numPr>
        <w:rPr>
          <w:rFonts w:ascii="Times" w:eastAsia="Times New Roman" w:hAnsi="Times"/>
          <w:color w:val="000000"/>
        </w:rPr>
      </w:pPr>
      <w:r>
        <w:rPr>
          <w:rFonts w:ascii="Times" w:hAnsi="Times"/>
        </w:rPr>
        <w:t>Workforce (total number of jobs by county)</w:t>
      </w:r>
      <w:r w:rsidRPr="00900888">
        <w:rPr>
          <w:rFonts w:ascii="Times" w:eastAsia="Times New Roman" w:hAnsi="Times"/>
          <w:color w:val="000000"/>
        </w:rPr>
        <w:t>:</w:t>
      </w:r>
      <w:r>
        <w:rPr>
          <w:rFonts w:ascii="Times" w:eastAsia="Times New Roman" w:hAnsi="Times"/>
          <w:color w:val="000000"/>
        </w:rPr>
        <w:t xml:space="preserve"> </w:t>
      </w:r>
      <w:r>
        <w:rPr>
          <w:rFonts w:ascii="Times" w:hAnsi="Times"/>
          <w:color w:val="000000" w:themeColor="text1"/>
        </w:rPr>
        <w:t>State of Hawaiʻi</w:t>
      </w:r>
      <w:r w:rsidRPr="00A74C75">
        <w:rPr>
          <w:rFonts w:ascii="Times" w:hAnsi="Times"/>
          <w:color w:val="000000" w:themeColor="text1"/>
        </w:rPr>
        <w:t xml:space="preserve"> Department of Business, Economic Development and Tourism  </w:t>
      </w:r>
      <w:r>
        <w:rPr>
          <w:rFonts w:ascii="Times" w:hAnsi="Times"/>
          <w:color w:val="000000" w:themeColor="text1"/>
        </w:rPr>
        <w:t xml:space="preserve">2015 </w:t>
      </w:r>
      <w:r w:rsidRPr="00A74C75">
        <w:rPr>
          <w:rFonts w:ascii="Times" w:hAnsi="Times"/>
          <w:color w:val="000000" w:themeColor="text1"/>
        </w:rPr>
        <w:t>Data</w:t>
      </w:r>
      <w:r>
        <w:rPr>
          <w:rFonts w:ascii="Times" w:hAnsi="Times"/>
          <w:color w:val="000000" w:themeColor="text1"/>
        </w:rPr>
        <w:t xml:space="preserve"> Book</w:t>
      </w:r>
      <w:r w:rsidRPr="00A74C75">
        <w:rPr>
          <w:rFonts w:ascii="Times" w:hAnsi="Times"/>
          <w:color w:val="000000" w:themeColor="text1"/>
        </w:rPr>
        <w:t>.</w:t>
      </w:r>
      <w:r>
        <w:rPr>
          <w:rFonts w:ascii="Times" w:hAnsi="Times"/>
          <w:color w:val="000000" w:themeColor="text1"/>
        </w:rPr>
        <w:t xml:space="preserve"> Section 12.</w:t>
      </w:r>
      <w:r w:rsidRPr="00A74C75">
        <w:rPr>
          <w:rFonts w:ascii="Times" w:hAnsi="Times"/>
          <w:color w:val="000000" w:themeColor="text1"/>
        </w:rPr>
        <w:t xml:space="preserve"> </w:t>
      </w:r>
      <w:r>
        <w:rPr>
          <w:rFonts w:ascii="Times" w:hAnsi="Times"/>
          <w:color w:val="000000" w:themeColor="text1"/>
        </w:rPr>
        <w:t>Labor Force, Employment, and Earnings</w:t>
      </w:r>
      <w:r w:rsidRPr="00A74C75">
        <w:rPr>
          <w:rFonts w:ascii="Times" w:hAnsi="Times"/>
          <w:color w:val="000000" w:themeColor="text1"/>
        </w:rPr>
        <w:t xml:space="preserve">. Available: </w:t>
      </w:r>
      <w:hyperlink r:id="rId21" w:history="1">
        <w:r w:rsidRPr="00A74C75">
          <w:rPr>
            <w:rStyle w:val="Hyperlink"/>
            <w:rFonts w:ascii="Times" w:eastAsia="Times New Roman" w:hAnsi="Times"/>
          </w:rPr>
          <w:t>http://dbedt.hawaii.gov/economic/databook/db2015/</w:t>
        </w:r>
      </w:hyperlink>
      <w:r w:rsidRPr="00A74C75">
        <w:rPr>
          <w:rFonts w:ascii="Times" w:eastAsia="Times New Roman" w:hAnsi="Times"/>
          <w:color w:val="000000"/>
        </w:rPr>
        <w:t>.</w:t>
      </w:r>
    </w:p>
    <w:p w14:paraId="15A00741" w14:textId="77777777" w:rsidR="0066779C" w:rsidRDefault="0066779C" w:rsidP="0066779C">
      <w:pPr>
        <w:pStyle w:val="ListParagraph"/>
        <w:numPr>
          <w:ilvl w:val="0"/>
          <w:numId w:val="17"/>
        </w:numPr>
        <w:rPr>
          <w:rFonts w:ascii="Times" w:eastAsia="Times New Roman" w:hAnsi="Times"/>
          <w:color w:val="000000"/>
        </w:rPr>
      </w:pPr>
      <w:r>
        <w:rPr>
          <w:rFonts w:ascii="Times" w:hAnsi="Times"/>
        </w:rPr>
        <w:t>Unemployment rate:</w:t>
      </w:r>
      <w:r>
        <w:rPr>
          <w:rFonts w:ascii="Times" w:eastAsia="Times New Roman" w:hAnsi="Times"/>
          <w:color w:val="000000"/>
        </w:rPr>
        <w:t xml:space="preserve"> </w:t>
      </w:r>
      <w:r>
        <w:rPr>
          <w:rFonts w:ascii="Times" w:hAnsi="Times"/>
          <w:color w:val="000000" w:themeColor="text1"/>
        </w:rPr>
        <w:t>State of Hawaiʻi</w:t>
      </w:r>
      <w:r w:rsidRPr="00A74C75">
        <w:rPr>
          <w:rFonts w:ascii="Times" w:hAnsi="Times"/>
          <w:color w:val="000000" w:themeColor="text1"/>
        </w:rPr>
        <w:t xml:space="preserve"> Department of Business, Economic Development and Tourism  </w:t>
      </w:r>
      <w:r>
        <w:rPr>
          <w:rFonts w:ascii="Times" w:hAnsi="Times"/>
          <w:color w:val="000000" w:themeColor="text1"/>
        </w:rPr>
        <w:t xml:space="preserve">2015 </w:t>
      </w:r>
      <w:r w:rsidRPr="00A74C75">
        <w:rPr>
          <w:rFonts w:ascii="Times" w:hAnsi="Times"/>
          <w:color w:val="000000" w:themeColor="text1"/>
        </w:rPr>
        <w:t>Data</w:t>
      </w:r>
      <w:r>
        <w:rPr>
          <w:rFonts w:ascii="Times" w:hAnsi="Times"/>
          <w:color w:val="000000" w:themeColor="text1"/>
        </w:rPr>
        <w:t xml:space="preserve"> Book</w:t>
      </w:r>
      <w:r w:rsidRPr="00A74C75">
        <w:rPr>
          <w:rFonts w:ascii="Times" w:hAnsi="Times"/>
          <w:color w:val="000000" w:themeColor="text1"/>
        </w:rPr>
        <w:t>.</w:t>
      </w:r>
      <w:r>
        <w:rPr>
          <w:rFonts w:ascii="Times" w:hAnsi="Times"/>
          <w:color w:val="000000" w:themeColor="text1"/>
        </w:rPr>
        <w:t xml:space="preserve"> Section 12.</w:t>
      </w:r>
      <w:r w:rsidRPr="00A74C75">
        <w:rPr>
          <w:rFonts w:ascii="Times" w:hAnsi="Times"/>
          <w:color w:val="000000" w:themeColor="text1"/>
        </w:rPr>
        <w:t xml:space="preserve"> </w:t>
      </w:r>
      <w:r>
        <w:rPr>
          <w:rFonts w:ascii="Times" w:hAnsi="Times"/>
          <w:color w:val="000000" w:themeColor="text1"/>
        </w:rPr>
        <w:t>Labor Force, Employment, and Earnings</w:t>
      </w:r>
      <w:r w:rsidRPr="00A74C75">
        <w:rPr>
          <w:rFonts w:ascii="Times" w:hAnsi="Times"/>
          <w:color w:val="000000" w:themeColor="text1"/>
        </w:rPr>
        <w:t xml:space="preserve">. Available: </w:t>
      </w:r>
      <w:hyperlink r:id="rId22" w:history="1">
        <w:r w:rsidRPr="00A74C75">
          <w:rPr>
            <w:rStyle w:val="Hyperlink"/>
            <w:rFonts w:ascii="Times" w:eastAsia="Times New Roman" w:hAnsi="Times"/>
          </w:rPr>
          <w:t>http://dbedt.hawaii.gov/economic/databook/db2015/</w:t>
        </w:r>
      </w:hyperlink>
      <w:r w:rsidRPr="00A74C75">
        <w:rPr>
          <w:rFonts w:ascii="Times" w:eastAsia="Times New Roman" w:hAnsi="Times"/>
          <w:color w:val="000000"/>
        </w:rPr>
        <w:t>.</w:t>
      </w:r>
    </w:p>
    <w:p w14:paraId="37430070" w14:textId="77777777" w:rsidR="0066779C" w:rsidRPr="00C83933" w:rsidRDefault="0066779C" w:rsidP="0066779C">
      <w:pPr>
        <w:pStyle w:val="ListParagraph"/>
        <w:numPr>
          <w:ilvl w:val="0"/>
          <w:numId w:val="17"/>
        </w:numPr>
        <w:rPr>
          <w:rFonts w:eastAsia="Times New Roman"/>
          <w:color w:val="000000"/>
        </w:rPr>
      </w:pPr>
      <w:r w:rsidRPr="00C83933">
        <w:t xml:space="preserve">Jobs: </w:t>
      </w:r>
      <w:r w:rsidRPr="00C83933">
        <w:rPr>
          <w:rFonts w:eastAsia="Times New Roman"/>
          <w:color w:val="000000"/>
        </w:rPr>
        <w:t>Department of Commerce (DOC), National Oceanic and Atmospheric Administration (NOAA), National Ocean Service (NOS), Office for Coastal Management (OCM). 2017. Time-Series Data on the Ocean and Great Lakes Economy for Counties, States, and the Nation between 2005 and 2014 (Sector Level)</w:t>
      </w:r>
      <w:r w:rsidRPr="00C83933">
        <w:t xml:space="preserve">, Charleston, SC, Available: </w:t>
      </w:r>
      <w:hyperlink r:id="rId23" w:history="1">
        <w:r w:rsidRPr="00C83933">
          <w:rPr>
            <w:rStyle w:val="Hyperlink"/>
            <w:rFonts w:eastAsia="Times New Roman"/>
          </w:rPr>
          <w:t>https://coast.noaa.gov/digitalcoast/tools/enow.html</w:t>
        </w:r>
      </w:hyperlink>
      <w:r w:rsidRPr="00C83933">
        <w:rPr>
          <w:rFonts w:eastAsia="Times New Roman"/>
          <w:color w:val="000000"/>
        </w:rPr>
        <w:t xml:space="preserve">. </w:t>
      </w:r>
    </w:p>
    <w:p w14:paraId="20748887" w14:textId="77777777" w:rsidR="0066779C" w:rsidRPr="00DC734E" w:rsidRDefault="0066779C" w:rsidP="0066779C">
      <w:pPr>
        <w:pStyle w:val="ListParagraph"/>
      </w:pPr>
    </w:p>
    <w:p w14:paraId="31A67398" w14:textId="77777777" w:rsidR="0066779C" w:rsidRPr="00E139F2" w:rsidRDefault="0066779C" w:rsidP="0066779C">
      <w:pPr>
        <w:rPr>
          <w:i/>
        </w:rPr>
      </w:pPr>
      <w:r w:rsidRPr="00E139F2">
        <w:rPr>
          <w:i/>
        </w:rPr>
        <w:t>Data Gaps</w:t>
      </w:r>
    </w:p>
    <w:p w14:paraId="59AD4BCF" w14:textId="77777777" w:rsidR="0066779C" w:rsidRDefault="0066779C" w:rsidP="0066779C">
      <w:pPr>
        <w:pStyle w:val="ListParagraph"/>
        <w:numPr>
          <w:ilvl w:val="0"/>
          <w:numId w:val="6"/>
        </w:numPr>
      </w:pPr>
      <w:r>
        <w:t>Some</w:t>
      </w:r>
      <w:r w:rsidRPr="00E139F2">
        <w:t xml:space="preserve"> sector</w:t>
      </w:r>
      <w:r>
        <w:t xml:space="preserve">s are not well represented in Livelihoods and Economies, </w:t>
      </w:r>
      <w:r w:rsidRPr="00E139F2">
        <w:t>such as pro</w:t>
      </w:r>
      <w:r>
        <w:t>-surfers and marine and ocean scientists.</w:t>
      </w:r>
    </w:p>
    <w:p w14:paraId="684229E0" w14:textId="77777777" w:rsidR="0066779C" w:rsidRPr="00E139F2" w:rsidRDefault="0066779C" w:rsidP="0066779C">
      <w:pPr>
        <w:pStyle w:val="ListParagraph"/>
        <w:numPr>
          <w:ilvl w:val="0"/>
          <w:numId w:val="6"/>
        </w:numPr>
      </w:pPr>
      <w:r>
        <w:t>The reference for wages is the bare minimum salary to live on without needing governmental aid. A livable wage is another possible reference point but is difficult to measure. Another alternative reference point could be annual per capita average consumption expenditures by county.</w:t>
      </w:r>
    </w:p>
    <w:p w14:paraId="4D4D62DF" w14:textId="77777777" w:rsidR="0066779C" w:rsidRDefault="0066779C" w:rsidP="0066779C">
      <w:pPr>
        <w:rPr>
          <w:b/>
          <w:color w:val="4472C4" w:themeColor="accent1"/>
        </w:rPr>
      </w:pPr>
    </w:p>
    <w:p w14:paraId="2CD6DF74" w14:textId="77777777" w:rsidR="0066779C" w:rsidRPr="00A474C6" w:rsidRDefault="0066779C" w:rsidP="0066779C">
      <w:pPr>
        <w:rPr>
          <w:b/>
          <w:color w:val="4472C4" w:themeColor="accent1"/>
        </w:rPr>
      </w:pPr>
      <w:r w:rsidRPr="00A474C6">
        <w:rPr>
          <w:b/>
          <w:color w:val="4472C4" w:themeColor="accent1"/>
        </w:rPr>
        <w:t>Economies</w:t>
      </w:r>
    </w:p>
    <w:p w14:paraId="4A4721D5" w14:textId="77777777" w:rsidR="0066779C" w:rsidRPr="001840F7" w:rsidRDefault="0066779C" w:rsidP="0066779C">
      <m:oMathPara>
        <m:oMath>
          <m:sSub>
            <m:sSubPr>
              <m:ctrlPr>
                <w:rPr>
                  <w:rFonts w:ascii="Cambria Math" w:hAnsi="Cambria Math"/>
                  <w:i/>
                </w:rPr>
              </m:ctrlPr>
            </m:sSubPr>
            <m:e>
              <m:r>
                <w:rPr>
                  <w:rFonts w:ascii="Cambria Math" w:hAnsi="Cambria Math"/>
                </w:rPr>
                <m:t>X</m:t>
              </m:r>
            </m:e>
            <m:sub>
              <m:r>
                <w:rPr>
                  <w:rFonts w:ascii="Cambria Math" w:hAnsi="Cambria Math"/>
                </w:rPr>
                <m:t>eco</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c,k</m:t>
                      </m:r>
                    </m:sub>
                  </m:sSub>
                </m:e>
              </m:nary>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r,k</m:t>
                      </m:r>
                    </m:sub>
                  </m:sSub>
                </m:e>
              </m:nary>
            </m:den>
          </m:f>
        </m:oMath>
      </m:oMathPara>
    </w:p>
    <w:p w14:paraId="25E9C72A" w14:textId="77777777" w:rsidR="0066779C" w:rsidRPr="001840F7" w:rsidRDefault="0066779C" w:rsidP="0066779C"/>
    <w:p w14:paraId="148A677C" w14:textId="77777777" w:rsidR="0066779C" w:rsidRPr="001840F7" w:rsidRDefault="0066779C" w:rsidP="0066779C">
      <w:r w:rsidRPr="002E4E08">
        <w:t>Economies captures the economic value associated with marine industries using revenue from marine sectors. It is composed</w:t>
      </w:r>
      <w:r>
        <w:t xml:space="preserve"> of a single component, revenue, w</w:t>
      </w:r>
      <w:r w:rsidRPr="001840F7">
        <w:t xml:space="preserve">here e is the total adjusted revenue generated </w:t>
      </w:r>
      <w:r>
        <w:t xml:space="preserve">directly and indirectly </w:t>
      </w:r>
      <w:r w:rsidRPr="001840F7">
        <w:t>from each marine and ocean sector (</w:t>
      </w:r>
      <w:r>
        <w:rPr>
          <w:i/>
        </w:rPr>
        <w:t>k</w:t>
      </w:r>
      <w:r w:rsidRPr="001840F7">
        <w:t>)</w:t>
      </w:r>
      <w:r>
        <w:t>, at current (c), and reference (r), time points</w:t>
      </w:r>
      <w:r w:rsidRPr="001840F7">
        <w:t>.</w:t>
      </w:r>
      <w:r>
        <w:t xml:space="preserve"> </w:t>
      </w:r>
      <w:r w:rsidRPr="001840F7">
        <w:t xml:space="preserve">Data on ocean </w:t>
      </w:r>
      <w:r>
        <w:t>revenue</w:t>
      </w:r>
      <w:r w:rsidRPr="001840F7">
        <w:t xml:space="preserve"> comes from NOAA </w:t>
      </w:r>
      <w:r>
        <w:t xml:space="preserve">ENOW </w:t>
      </w:r>
      <w:r w:rsidRPr="001840F7">
        <w:t>(</w:t>
      </w:r>
      <w:hyperlink r:id="rId24" w:history="1">
        <w:r w:rsidRPr="001840F7">
          <w:rPr>
            <w:rStyle w:val="Hyperlink"/>
          </w:rPr>
          <w:t>https://coast.noaa.gov/digitalcoast/tools/enow.html</w:t>
        </w:r>
      </w:hyperlink>
      <w:r w:rsidRPr="001840F7">
        <w:t>)</w:t>
      </w:r>
      <w:r>
        <w:t>.</w:t>
      </w:r>
    </w:p>
    <w:p w14:paraId="1CB0AFA1" w14:textId="77777777" w:rsidR="0066779C" w:rsidRDefault="0066779C" w:rsidP="0066779C"/>
    <w:p w14:paraId="414E7414" w14:textId="77777777" w:rsidR="0066779C" w:rsidRPr="001840F7" w:rsidRDefault="0066779C" w:rsidP="0066779C">
      <w:r>
        <w:t xml:space="preserve">Table #. </w:t>
      </w:r>
      <w:r w:rsidRPr="001840F7">
        <w:t xml:space="preserve">Industry </w:t>
      </w:r>
      <w:r>
        <w:t xml:space="preserve">multipliers for indirect jobs and revenue (DBEDT 2007, </w:t>
      </w:r>
      <w:r w:rsidRPr="002310CC">
        <w:t>http://files.hawaii.gov/dbedt/economic/rep</w:t>
      </w:r>
      <w:r>
        <w:t>orts/IO/2007_state_io_study.pdf). Sectors were assigned a value of 1.00 if industry multipliers were not available for the sector.</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6"/>
        <w:gridCol w:w="3106"/>
        <w:gridCol w:w="3118"/>
      </w:tblGrid>
      <w:tr w:rsidR="0066779C" w14:paraId="0716F8EE" w14:textId="77777777" w:rsidTr="00421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bottom w:val="single" w:sz="4" w:space="0" w:color="auto"/>
            </w:tcBorders>
          </w:tcPr>
          <w:p w14:paraId="79C7ECC4" w14:textId="77777777" w:rsidR="0066779C" w:rsidRPr="0087212D" w:rsidRDefault="0066779C" w:rsidP="004218DC">
            <w:pPr>
              <w:rPr>
                <w:b w:val="0"/>
              </w:rPr>
            </w:pPr>
            <w:r w:rsidRPr="0087212D">
              <w:rPr>
                <w:b w:val="0"/>
              </w:rPr>
              <w:t>Ocean Sector</w:t>
            </w:r>
          </w:p>
        </w:tc>
        <w:tc>
          <w:tcPr>
            <w:tcW w:w="3192" w:type="dxa"/>
            <w:tcBorders>
              <w:top w:val="single" w:sz="4" w:space="0" w:color="auto"/>
              <w:bottom w:val="single" w:sz="4" w:space="0" w:color="auto"/>
            </w:tcBorders>
          </w:tcPr>
          <w:p w14:paraId="05D322AD" w14:textId="77777777" w:rsidR="0066779C" w:rsidRPr="0087212D" w:rsidRDefault="0066779C" w:rsidP="004218DC">
            <w:pPr>
              <w:cnfStyle w:val="100000000000" w:firstRow="1" w:lastRow="0" w:firstColumn="0" w:lastColumn="0" w:oddVBand="0" w:evenVBand="0" w:oddHBand="0" w:evenHBand="0" w:firstRowFirstColumn="0" w:firstRowLastColumn="0" w:lastRowFirstColumn="0" w:lastRowLastColumn="0"/>
              <w:rPr>
                <w:b w:val="0"/>
              </w:rPr>
            </w:pPr>
            <w:r w:rsidRPr="0087212D">
              <w:rPr>
                <w:b w:val="0"/>
              </w:rPr>
              <w:t>Jobs</w:t>
            </w:r>
          </w:p>
        </w:tc>
        <w:tc>
          <w:tcPr>
            <w:tcW w:w="3192" w:type="dxa"/>
            <w:tcBorders>
              <w:top w:val="single" w:sz="4" w:space="0" w:color="auto"/>
              <w:bottom w:val="single" w:sz="4" w:space="0" w:color="auto"/>
            </w:tcBorders>
          </w:tcPr>
          <w:p w14:paraId="0FE609E9" w14:textId="77777777" w:rsidR="0066779C" w:rsidRPr="0087212D" w:rsidRDefault="0066779C" w:rsidP="004218DC">
            <w:pPr>
              <w:cnfStyle w:val="100000000000" w:firstRow="1" w:lastRow="0" w:firstColumn="0" w:lastColumn="0" w:oddVBand="0" w:evenVBand="0" w:oddHBand="0" w:evenHBand="0" w:firstRowFirstColumn="0" w:firstRowLastColumn="0" w:lastRowFirstColumn="0" w:lastRowLastColumn="0"/>
              <w:rPr>
                <w:b w:val="0"/>
              </w:rPr>
            </w:pPr>
            <w:r w:rsidRPr="0087212D">
              <w:rPr>
                <w:b w:val="0"/>
              </w:rPr>
              <w:t>Revenue</w:t>
            </w:r>
          </w:p>
        </w:tc>
      </w:tr>
      <w:tr w:rsidR="0066779C" w14:paraId="039A0463" w14:textId="77777777" w:rsidTr="004218DC">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tcBorders>
          </w:tcPr>
          <w:p w14:paraId="1758684D" w14:textId="77777777" w:rsidR="0066779C" w:rsidRPr="0087212D" w:rsidRDefault="0066779C" w:rsidP="004218DC">
            <w:pPr>
              <w:rPr>
                <w:b w:val="0"/>
              </w:rPr>
            </w:pPr>
            <w:r w:rsidRPr="0087212D">
              <w:rPr>
                <w:b w:val="0"/>
              </w:rPr>
              <w:t>Tourism &amp; Recreation</w:t>
            </w:r>
          </w:p>
        </w:tc>
        <w:tc>
          <w:tcPr>
            <w:tcW w:w="3192" w:type="dxa"/>
            <w:tcBorders>
              <w:top w:val="single" w:sz="4" w:space="0" w:color="auto"/>
            </w:tcBorders>
          </w:tcPr>
          <w:p w14:paraId="35A62166" w14:textId="77777777" w:rsidR="0066779C" w:rsidRPr="0087212D" w:rsidRDefault="0066779C" w:rsidP="004218DC">
            <w:pPr>
              <w:cnfStyle w:val="000000000000" w:firstRow="0" w:lastRow="0" w:firstColumn="0" w:lastColumn="0" w:oddVBand="0" w:evenVBand="0" w:oddHBand="0" w:evenHBand="0" w:firstRowFirstColumn="0" w:firstRowLastColumn="0" w:lastRowFirstColumn="0" w:lastRowLastColumn="0"/>
            </w:pPr>
            <w:r w:rsidRPr="0087212D">
              <w:t>1.27</w:t>
            </w:r>
          </w:p>
        </w:tc>
        <w:tc>
          <w:tcPr>
            <w:tcW w:w="3192" w:type="dxa"/>
            <w:tcBorders>
              <w:top w:val="single" w:sz="4" w:space="0" w:color="auto"/>
            </w:tcBorders>
          </w:tcPr>
          <w:p w14:paraId="415C0E36" w14:textId="77777777" w:rsidR="0066779C" w:rsidRPr="0087212D" w:rsidRDefault="0066779C" w:rsidP="004218DC">
            <w:pPr>
              <w:cnfStyle w:val="000000000000" w:firstRow="0" w:lastRow="0" w:firstColumn="0" w:lastColumn="0" w:oddVBand="0" w:evenVBand="0" w:oddHBand="0" w:evenHBand="0" w:firstRowFirstColumn="0" w:firstRowLastColumn="0" w:lastRowFirstColumn="0" w:lastRowLastColumn="0"/>
            </w:pPr>
            <w:r w:rsidRPr="0087212D">
              <w:t>1.32</w:t>
            </w:r>
          </w:p>
        </w:tc>
      </w:tr>
      <w:tr w:rsidR="0066779C" w14:paraId="1B71FA17" w14:textId="77777777" w:rsidTr="004218DC">
        <w:tc>
          <w:tcPr>
            <w:cnfStyle w:val="001000000000" w:firstRow="0" w:lastRow="0" w:firstColumn="1" w:lastColumn="0" w:oddVBand="0" w:evenVBand="0" w:oddHBand="0" w:evenHBand="0" w:firstRowFirstColumn="0" w:firstRowLastColumn="0" w:lastRowFirstColumn="0" w:lastRowLastColumn="0"/>
            <w:tcW w:w="3192" w:type="dxa"/>
          </w:tcPr>
          <w:p w14:paraId="46A70A7A" w14:textId="77777777" w:rsidR="0066779C" w:rsidRPr="0087212D" w:rsidRDefault="0066779C" w:rsidP="004218DC">
            <w:pPr>
              <w:rPr>
                <w:b w:val="0"/>
              </w:rPr>
            </w:pPr>
            <w:r w:rsidRPr="0087212D">
              <w:rPr>
                <w:b w:val="0"/>
              </w:rPr>
              <w:t>Living Resources</w:t>
            </w:r>
          </w:p>
        </w:tc>
        <w:tc>
          <w:tcPr>
            <w:tcW w:w="3192" w:type="dxa"/>
          </w:tcPr>
          <w:p w14:paraId="1149D339" w14:textId="77777777" w:rsidR="0066779C" w:rsidRPr="0087212D" w:rsidRDefault="0066779C" w:rsidP="004218DC">
            <w:pPr>
              <w:cnfStyle w:val="000000000000" w:firstRow="0" w:lastRow="0" w:firstColumn="0" w:lastColumn="0" w:oddVBand="0" w:evenVBand="0" w:oddHBand="0" w:evenHBand="0" w:firstRowFirstColumn="0" w:firstRowLastColumn="0" w:lastRowFirstColumn="0" w:lastRowLastColumn="0"/>
            </w:pPr>
            <w:r w:rsidRPr="0087212D">
              <w:t>1.76</w:t>
            </w:r>
          </w:p>
        </w:tc>
        <w:tc>
          <w:tcPr>
            <w:tcW w:w="3192" w:type="dxa"/>
          </w:tcPr>
          <w:p w14:paraId="5838F092" w14:textId="77777777" w:rsidR="0066779C" w:rsidRPr="0087212D" w:rsidRDefault="0066779C" w:rsidP="004218DC">
            <w:pPr>
              <w:cnfStyle w:val="000000000000" w:firstRow="0" w:lastRow="0" w:firstColumn="0" w:lastColumn="0" w:oddVBand="0" w:evenVBand="0" w:oddHBand="0" w:evenHBand="0" w:firstRowFirstColumn="0" w:firstRowLastColumn="0" w:lastRowFirstColumn="0" w:lastRowLastColumn="0"/>
            </w:pPr>
            <w:r w:rsidRPr="0087212D">
              <w:t>1.58</w:t>
            </w:r>
          </w:p>
        </w:tc>
      </w:tr>
      <w:tr w:rsidR="0066779C" w14:paraId="04005F4D" w14:textId="77777777" w:rsidTr="004218DC">
        <w:tc>
          <w:tcPr>
            <w:cnfStyle w:val="001000000000" w:firstRow="0" w:lastRow="0" w:firstColumn="1" w:lastColumn="0" w:oddVBand="0" w:evenVBand="0" w:oddHBand="0" w:evenHBand="0" w:firstRowFirstColumn="0" w:firstRowLastColumn="0" w:lastRowFirstColumn="0" w:lastRowLastColumn="0"/>
            <w:tcW w:w="3192" w:type="dxa"/>
          </w:tcPr>
          <w:p w14:paraId="7E941127" w14:textId="77777777" w:rsidR="0066779C" w:rsidRPr="0087212D" w:rsidRDefault="0066779C" w:rsidP="004218DC">
            <w:pPr>
              <w:rPr>
                <w:b w:val="0"/>
              </w:rPr>
            </w:pPr>
            <w:r w:rsidRPr="0087212D">
              <w:rPr>
                <w:b w:val="0"/>
              </w:rPr>
              <w:t>Marine Construction</w:t>
            </w:r>
          </w:p>
        </w:tc>
        <w:tc>
          <w:tcPr>
            <w:tcW w:w="3192" w:type="dxa"/>
          </w:tcPr>
          <w:p w14:paraId="11630C57" w14:textId="77777777" w:rsidR="0066779C" w:rsidRPr="0087212D" w:rsidRDefault="0066779C" w:rsidP="004218DC">
            <w:pPr>
              <w:cnfStyle w:val="000000000000" w:firstRow="0" w:lastRow="0" w:firstColumn="0" w:lastColumn="0" w:oddVBand="0" w:evenVBand="0" w:oddHBand="0" w:evenHBand="0" w:firstRowFirstColumn="0" w:firstRowLastColumn="0" w:lastRowFirstColumn="0" w:lastRowLastColumn="0"/>
            </w:pPr>
            <w:r w:rsidRPr="0087212D">
              <w:t>1.00</w:t>
            </w:r>
          </w:p>
        </w:tc>
        <w:tc>
          <w:tcPr>
            <w:tcW w:w="3192" w:type="dxa"/>
          </w:tcPr>
          <w:p w14:paraId="1FDD3329" w14:textId="77777777" w:rsidR="0066779C" w:rsidRPr="0087212D" w:rsidRDefault="0066779C" w:rsidP="004218DC">
            <w:pPr>
              <w:cnfStyle w:val="000000000000" w:firstRow="0" w:lastRow="0" w:firstColumn="0" w:lastColumn="0" w:oddVBand="0" w:evenVBand="0" w:oddHBand="0" w:evenHBand="0" w:firstRowFirstColumn="0" w:firstRowLastColumn="0" w:lastRowFirstColumn="0" w:lastRowLastColumn="0"/>
            </w:pPr>
            <w:r w:rsidRPr="0087212D">
              <w:t>1.00</w:t>
            </w:r>
          </w:p>
        </w:tc>
      </w:tr>
      <w:tr w:rsidR="0066779C" w14:paraId="07C08CE4" w14:textId="77777777" w:rsidTr="004218DC">
        <w:tc>
          <w:tcPr>
            <w:cnfStyle w:val="001000000000" w:firstRow="0" w:lastRow="0" w:firstColumn="1" w:lastColumn="0" w:oddVBand="0" w:evenVBand="0" w:oddHBand="0" w:evenHBand="0" w:firstRowFirstColumn="0" w:firstRowLastColumn="0" w:lastRowFirstColumn="0" w:lastRowLastColumn="0"/>
            <w:tcW w:w="3192" w:type="dxa"/>
          </w:tcPr>
          <w:p w14:paraId="1D54B151" w14:textId="77777777" w:rsidR="0066779C" w:rsidRPr="0087212D" w:rsidRDefault="0066779C" w:rsidP="004218DC">
            <w:pPr>
              <w:rPr>
                <w:b w:val="0"/>
              </w:rPr>
            </w:pPr>
            <w:r w:rsidRPr="0087212D">
              <w:rPr>
                <w:b w:val="0"/>
              </w:rPr>
              <w:t>Ship &amp; Boat Building</w:t>
            </w:r>
          </w:p>
        </w:tc>
        <w:tc>
          <w:tcPr>
            <w:tcW w:w="3192" w:type="dxa"/>
          </w:tcPr>
          <w:p w14:paraId="55232792" w14:textId="77777777" w:rsidR="0066779C" w:rsidRPr="0087212D" w:rsidRDefault="0066779C" w:rsidP="004218DC">
            <w:pPr>
              <w:cnfStyle w:val="000000000000" w:firstRow="0" w:lastRow="0" w:firstColumn="0" w:lastColumn="0" w:oddVBand="0" w:evenVBand="0" w:oddHBand="0" w:evenHBand="0" w:firstRowFirstColumn="0" w:firstRowLastColumn="0" w:lastRowFirstColumn="0" w:lastRowLastColumn="0"/>
            </w:pPr>
            <w:r w:rsidRPr="0087212D">
              <w:t>1.00</w:t>
            </w:r>
          </w:p>
        </w:tc>
        <w:tc>
          <w:tcPr>
            <w:tcW w:w="3192" w:type="dxa"/>
          </w:tcPr>
          <w:p w14:paraId="40B20041" w14:textId="77777777" w:rsidR="0066779C" w:rsidRPr="0087212D" w:rsidRDefault="0066779C" w:rsidP="004218DC">
            <w:pPr>
              <w:cnfStyle w:val="000000000000" w:firstRow="0" w:lastRow="0" w:firstColumn="0" w:lastColumn="0" w:oddVBand="0" w:evenVBand="0" w:oddHBand="0" w:evenHBand="0" w:firstRowFirstColumn="0" w:firstRowLastColumn="0" w:lastRowFirstColumn="0" w:lastRowLastColumn="0"/>
            </w:pPr>
            <w:r w:rsidRPr="0087212D">
              <w:t>1.00</w:t>
            </w:r>
          </w:p>
        </w:tc>
      </w:tr>
      <w:tr w:rsidR="0066779C" w14:paraId="53690CE0" w14:textId="77777777" w:rsidTr="004218DC">
        <w:tc>
          <w:tcPr>
            <w:cnfStyle w:val="001000000000" w:firstRow="0" w:lastRow="0" w:firstColumn="1" w:lastColumn="0" w:oddVBand="0" w:evenVBand="0" w:oddHBand="0" w:evenHBand="0" w:firstRowFirstColumn="0" w:firstRowLastColumn="0" w:lastRowFirstColumn="0" w:lastRowLastColumn="0"/>
            <w:tcW w:w="3192" w:type="dxa"/>
            <w:tcBorders>
              <w:bottom w:val="single" w:sz="4" w:space="0" w:color="auto"/>
            </w:tcBorders>
          </w:tcPr>
          <w:p w14:paraId="00E9C10D" w14:textId="77777777" w:rsidR="0066779C" w:rsidRPr="0087212D" w:rsidRDefault="0066779C" w:rsidP="004218DC">
            <w:pPr>
              <w:rPr>
                <w:b w:val="0"/>
              </w:rPr>
            </w:pPr>
            <w:r w:rsidRPr="0087212D">
              <w:rPr>
                <w:b w:val="0"/>
              </w:rPr>
              <w:t>Marine Transportation</w:t>
            </w:r>
          </w:p>
        </w:tc>
        <w:tc>
          <w:tcPr>
            <w:tcW w:w="3192" w:type="dxa"/>
            <w:tcBorders>
              <w:bottom w:val="single" w:sz="4" w:space="0" w:color="auto"/>
            </w:tcBorders>
          </w:tcPr>
          <w:p w14:paraId="229FC85F" w14:textId="77777777" w:rsidR="0066779C" w:rsidRPr="0087212D" w:rsidRDefault="0066779C" w:rsidP="004218DC">
            <w:pPr>
              <w:cnfStyle w:val="000000000000" w:firstRow="0" w:lastRow="0" w:firstColumn="0" w:lastColumn="0" w:oddVBand="0" w:evenVBand="0" w:oddHBand="0" w:evenHBand="0" w:firstRowFirstColumn="0" w:firstRowLastColumn="0" w:lastRowFirstColumn="0" w:lastRowLastColumn="0"/>
            </w:pPr>
            <w:r w:rsidRPr="0087212D">
              <w:t>1.69</w:t>
            </w:r>
          </w:p>
        </w:tc>
        <w:tc>
          <w:tcPr>
            <w:tcW w:w="3192" w:type="dxa"/>
            <w:tcBorders>
              <w:bottom w:val="single" w:sz="4" w:space="0" w:color="auto"/>
            </w:tcBorders>
          </w:tcPr>
          <w:p w14:paraId="66D6A446" w14:textId="77777777" w:rsidR="0066779C" w:rsidRPr="0087212D" w:rsidRDefault="0066779C" w:rsidP="004218DC">
            <w:pPr>
              <w:cnfStyle w:val="000000000000" w:firstRow="0" w:lastRow="0" w:firstColumn="0" w:lastColumn="0" w:oddVBand="0" w:evenVBand="0" w:oddHBand="0" w:evenHBand="0" w:firstRowFirstColumn="0" w:firstRowLastColumn="0" w:lastRowFirstColumn="0" w:lastRowLastColumn="0"/>
            </w:pPr>
            <w:r w:rsidRPr="0087212D">
              <w:t>1.63</w:t>
            </w:r>
          </w:p>
        </w:tc>
      </w:tr>
    </w:tbl>
    <w:p w14:paraId="001FBDB4" w14:textId="77777777" w:rsidR="0066779C" w:rsidRDefault="0066779C" w:rsidP="0066779C"/>
    <w:p w14:paraId="5CBD4B13" w14:textId="77777777" w:rsidR="0066779C" w:rsidRDefault="0066779C" w:rsidP="0066779C">
      <w:pPr>
        <w:rPr>
          <w:color w:val="000000" w:themeColor="text1"/>
        </w:rPr>
      </w:pPr>
      <w:r>
        <w:rPr>
          <w:i/>
        </w:rPr>
        <w:t>Data L</w:t>
      </w:r>
      <w:r w:rsidRPr="008677C5">
        <w:rPr>
          <w:i/>
        </w:rPr>
        <w:t>ayers</w:t>
      </w:r>
      <w:r>
        <w:rPr>
          <w:i/>
        </w:rPr>
        <w:t xml:space="preserve"> &amp; References</w:t>
      </w:r>
    </w:p>
    <w:p w14:paraId="64F609F1" w14:textId="77777777" w:rsidR="0066779C" w:rsidRDefault="0066779C" w:rsidP="0066779C">
      <w:pPr>
        <w:pStyle w:val="ListParagraph"/>
        <w:numPr>
          <w:ilvl w:val="0"/>
          <w:numId w:val="17"/>
        </w:numPr>
        <w:rPr>
          <w:rFonts w:eastAsia="Times New Roman"/>
          <w:color w:val="000000"/>
        </w:rPr>
      </w:pPr>
      <w:r>
        <w:t>Revenue</w:t>
      </w:r>
      <w:r w:rsidRPr="00C83933">
        <w:t xml:space="preserve">: </w:t>
      </w:r>
      <w:r w:rsidRPr="00C83933">
        <w:rPr>
          <w:rFonts w:eastAsia="Times New Roman"/>
          <w:color w:val="000000"/>
        </w:rPr>
        <w:t>Department of Commerce (DOC), National Oceanic and Atmospheric Administration (NOAA), National Ocean Service (NOS), Office for Coastal Management (OCM). 2017. Time-Series Data on the Ocean and Great Lakes Economy for Counties, States, and the Nation between 2005 and 2014 (Sector Level)</w:t>
      </w:r>
      <w:r w:rsidRPr="00C83933">
        <w:t xml:space="preserve">, Charleston, SC, Available: </w:t>
      </w:r>
      <w:hyperlink r:id="rId25" w:history="1">
        <w:r w:rsidRPr="00C83933">
          <w:rPr>
            <w:rStyle w:val="Hyperlink"/>
            <w:rFonts w:eastAsia="Times New Roman"/>
          </w:rPr>
          <w:t>https://coast.noaa.gov/digitalcoast/tools/enow.html</w:t>
        </w:r>
      </w:hyperlink>
      <w:r w:rsidRPr="00C83933">
        <w:rPr>
          <w:rFonts w:eastAsia="Times New Roman"/>
          <w:color w:val="000000"/>
        </w:rPr>
        <w:t xml:space="preserve">. </w:t>
      </w:r>
    </w:p>
    <w:p w14:paraId="4DE85C4F" w14:textId="77777777" w:rsidR="0066779C" w:rsidRPr="00C83933" w:rsidRDefault="0066779C" w:rsidP="0066779C">
      <w:pPr>
        <w:pStyle w:val="ListParagraph"/>
        <w:numPr>
          <w:ilvl w:val="0"/>
          <w:numId w:val="17"/>
        </w:numPr>
        <w:rPr>
          <w:rFonts w:eastAsia="Times New Roman"/>
          <w:color w:val="000000"/>
        </w:rPr>
      </w:pPr>
      <w:r>
        <w:rPr>
          <w:color w:val="000000" w:themeColor="text1"/>
        </w:rPr>
        <w:t xml:space="preserve">Research and Economic Analysis Division, </w:t>
      </w:r>
      <w:r w:rsidRPr="00DC1406">
        <w:rPr>
          <w:color w:val="000000" w:themeColor="text1"/>
        </w:rPr>
        <w:t>Department of Business, Economic Development and Tourism</w:t>
      </w:r>
      <w:r>
        <w:rPr>
          <w:color w:val="000000" w:themeColor="text1"/>
        </w:rPr>
        <w:t>. State of Hawaiʻi. 201. The Hawaiʻi State Input-Output Study: 2007 Benchmark Report.</w:t>
      </w:r>
    </w:p>
    <w:p w14:paraId="662A22E8" w14:textId="77777777" w:rsidR="0066779C" w:rsidRDefault="0066779C" w:rsidP="0066779C"/>
    <w:p w14:paraId="798A00CF" w14:textId="77777777" w:rsidR="0066779C" w:rsidRPr="00E139F2" w:rsidRDefault="0066779C" w:rsidP="0066779C">
      <w:pPr>
        <w:rPr>
          <w:i/>
        </w:rPr>
      </w:pPr>
      <w:r w:rsidRPr="00E139F2">
        <w:rPr>
          <w:i/>
        </w:rPr>
        <w:t>Data Gaps</w:t>
      </w:r>
    </w:p>
    <w:p w14:paraId="3E4DFFEF" w14:textId="77777777" w:rsidR="0066779C" w:rsidRPr="00E139F2" w:rsidRDefault="0066779C" w:rsidP="0066779C">
      <w:pPr>
        <w:pStyle w:val="ListParagraph"/>
        <w:numPr>
          <w:ilvl w:val="0"/>
          <w:numId w:val="6"/>
        </w:numPr>
      </w:pPr>
      <w:r>
        <w:t>Some</w:t>
      </w:r>
      <w:r w:rsidRPr="00E139F2">
        <w:t xml:space="preserve"> sector</w:t>
      </w:r>
      <w:r>
        <w:t xml:space="preserve">s are not well represented in Livelihoods and Economies, </w:t>
      </w:r>
      <w:r w:rsidRPr="00E139F2">
        <w:t>such as pro</w:t>
      </w:r>
      <w:r>
        <w:t>-surfers and marine and ocean scientists.</w:t>
      </w:r>
    </w:p>
    <w:p w14:paraId="51603BAE" w14:textId="77777777" w:rsidR="0066779C" w:rsidRPr="00F12D05" w:rsidRDefault="0066779C" w:rsidP="0066779C">
      <w:pPr>
        <w:pStyle w:val="ListParagraph"/>
        <w:numPr>
          <w:ilvl w:val="0"/>
          <w:numId w:val="6"/>
        </w:numPr>
      </w:pPr>
      <w:r w:rsidRPr="00E139F2">
        <w:t>Sector evenness</w:t>
      </w:r>
      <w:r>
        <w:t xml:space="preserve"> is not taken into account in the model.</w:t>
      </w:r>
    </w:p>
    <w:p w14:paraId="73DE6377" w14:textId="77777777" w:rsidR="0066779C" w:rsidRDefault="0066779C" w:rsidP="0066779C"/>
    <w:p w14:paraId="359AC398" w14:textId="77777777" w:rsidR="0066779C" w:rsidRPr="001840F7" w:rsidRDefault="0066779C" w:rsidP="0066779C">
      <w:pPr>
        <w:rPr>
          <w:b/>
          <w:color w:val="4472C4" w:themeColor="accent1"/>
        </w:rPr>
      </w:pPr>
      <w:r w:rsidRPr="001840F7">
        <w:rPr>
          <w:b/>
          <w:color w:val="4472C4" w:themeColor="accent1"/>
        </w:rPr>
        <w:t>Sense of Place</w:t>
      </w:r>
    </w:p>
    <w:p w14:paraId="0D4E5F56" w14:textId="77777777" w:rsidR="0066779C" w:rsidRPr="001840F7" w:rsidRDefault="0066779C" w:rsidP="0066779C">
      <w:r w:rsidRPr="001840F7">
        <w:t xml:space="preserve">Cultural values are expressed in the development of this goal and several of the other goals and we recognize local and culture values as important to all aspects of ocean health. This goal stresses the importance of past, present, and future for the connection of people to places (āina) and relationships or networks of people with each other. Together these define community. </w:t>
      </w:r>
      <w:r w:rsidRPr="00E172F0">
        <w:rPr>
          <w:rFonts w:eastAsia="Times New Roman"/>
          <w:color w:val="000000"/>
        </w:rPr>
        <w:t>This goal is composed of two subgoals: Lasting Special Places and Connection to Place. Lasting special places tracks the protect</w:t>
      </w:r>
      <w:r>
        <w:rPr>
          <w:rFonts w:eastAsia="Times New Roman"/>
          <w:color w:val="000000"/>
        </w:rPr>
        <w:t>ion of marine and coastal areas</w:t>
      </w:r>
      <w:r w:rsidRPr="00E172F0">
        <w:rPr>
          <w:rFonts w:eastAsia="Times New Roman"/>
          <w:color w:val="000000"/>
        </w:rPr>
        <w:t>. Connection to place is the connection that people have to coastal and marine environments</w:t>
      </w:r>
      <w:r>
        <w:rPr>
          <w:rFonts w:eastAsia="Times New Roman"/>
          <w:color w:val="000000"/>
        </w:rPr>
        <w:t xml:space="preserve">. </w:t>
      </w:r>
    </w:p>
    <w:p w14:paraId="12AC13CD" w14:textId="77777777" w:rsidR="0066779C" w:rsidRPr="001840F7" w:rsidRDefault="0066779C" w:rsidP="0066779C">
      <w:pPr>
        <w:jc w:val="center"/>
      </w:pPr>
    </w:p>
    <w:p w14:paraId="6E8063BB" w14:textId="77777777" w:rsidR="0066779C" w:rsidRPr="001840F7" w:rsidRDefault="0066779C" w:rsidP="0066779C">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sp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lsp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con</m:t>
                  </m:r>
                </m:sub>
              </m:sSub>
            </m:num>
            <m:den>
              <m:r>
                <w:rPr>
                  <w:rFonts w:ascii="Cambria Math" w:hAnsi="Cambria Math"/>
                </w:rPr>
                <m:t>2</m:t>
              </m:r>
            </m:den>
          </m:f>
        </m:oMath>
      </m:oMathPara>
    </w:p>
    <w:p w14:paraId="4E7EE8FB" w14:textId="77777777" w:rsidR="0066779C" w:rsidRPr="001840F7" w:rsidRDefault="0066779C" w:rsidP="0066779C">
      <w:pPr>
        <w:rPr>
          <w:b/>
          <w:color w:val="4472C4" w:themeColor="accent1"/>
        </w:rPr>
      </w:pPr>
    </w:p>
    <w:p w14:paraId="75BCBC52" w14:textId="77777777" w:rsidR="0066779C" w:rsidRPr="001840F7" w:rsidRDefault="0066779C" w:rsidP="0066779C">
      <w:pPr>
        <w:rPr>
          <w:b/>
          <w:color w:val="4472C4" w:themeColor="accent1"/>
        </w:rPr>
      </w:pPr>
      <w:r w:rsidRPr="001840F7">
        <w:rPr>
          <w:b/>
          <w:color w:val="4472C4" w:themeColor="accent1"/>
        </w:rPr>
        <w:t>Lasting Special Places</w:t>
      </w:r>
    </w:p>
    <w:p w14:paraId="64919F81" w14:textId="77777777" w:rsidR="0066779C" w:rsidRPr="001840F7" w:rsidRDefault="0066779C" w:rsidP="0066779C">
      <w:r w:rsidRPr="00E172F0">
        <w:rPr>
          <w:rFonts w:eastAsia="Times New Roman"/>
          <w:color w:val="000000"/>
        </w:rPr>
        <w:t>Lasting special places tracks the protect</w:t>
      </w:r>
      <w:r>
        <w:rPr>
          <w:rFonts w:eastAsia="Times New Roman"/>
          <w:color w:val="000000"/>
        </w:rPr>
        <w:t xml:space="preserve">ion of marine and terrestrial coastal areas with the emphasis on protecting cultural and sacred sites. </w:t>
      </w:r>
      <w:r w:rsidRPr="001840F7">
        <w:t xml:space="preserve">Clipped NOAA MPA inventory layer to 3nm offshore. MPAs classified by no take, no access, zoned with no take, and zoned with multiple use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p>
    <w:p w14:paraId="41A112AC" w14:textId="77777777" w:rsidR="0066779C" w:rsidRPr="001840F7" w:rsidRDefault="0066779C" w:rsidP="0066779C"/>
    <w:p w14:paraId="5B561F28" w14:textId="77777777" w:rsidR="0066779C" w:rsidRPr="001840F7" w:rsidRDefault="0066779C" w:rsidP="0066779C">
      <m:oMathPara>
        <m:oMathParaPr>
          <m:jc m:val="centerGroup"/>
        </m:oMathParaPr>
        <m:oMath>
          <m:sSub>
            <m:sSubPr>
              <m:ctrlPr>
                <w:rPr>
                  <w:rFonts w:ascii="Cambria Math" w:hAnsi="Cambria Math"/>
                  <w:i/>
                  <w:iCs/>
                </w:rPr>
              </m:ctrlPr>
            </m:sSubPr>
            <m:e>
              <m:r>
                <w:rPr>
                  <w:rFonts w:ascii="Cambria Math" w:hAnsi="Cambria Math"/>
                </w:rPr>
                <m:t>X</m:t>
              </m:r>
            </m:e>
            <m:sub>
              <m:r>
                <w:rPr>
                  <w:rFonts w:ascii="Cambria Math" w:hAnsi="Cambria Math"/>
                </w:rPr>
                <m:t>lsp</m:t>
              </m:r>
            </m:sub>
          </m:sSub>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MPA</m:t>
                      </m:r>
                    </m:e>
                    <m:sub>
                      <m:r>
                        <w:rPr>
                          <w:rFonts w:ascii="Cambria Math" w:hAnsi="Cambria Math"/>
                        </w:rPr>
                        <m:t>3nm</m:t>
                      </m:r>
                    </m:sub>
                  </m:sSub>
                </m:num>
                <m:den>
                  <m:r>
                    <w:rPr>
                      <w:rFonts w:ascii="Cambria Math" w:hAnsi="Cambria Math"/>
                    </w:rPr>
                    <m:t>0.3*</m:t>
                  </m:r>
                  <m:sSub>
                    <m:sSubPr>
                      <m:ctrlPr>
                        <w:rPr>
                          <w:rFonts w:ascii="Cambria Math" w:hAnsi="Cambria Math"/>
                          <w:i/>
                          <w:iCs/>
                        </w:rPr>
                      </m:ctrlPr>
                    </m:sSubPr>
                    <m:e>
                      <m:r>
                        <w:rPr>
                          <w:rFonts w:ascii="Cambria Math" w:hAnsi="Cambria Math"/>
                        </w:rPr>
                        <m:t>A</m:t>
                      </m:r>
                    </m:e>
                    <m:sub>
                      <m:r>
                        <w:rPr>
                          <w:rFonts w:ascii="Cambria Math" w:hAnsi="Cambria Math"/>
                        </w:rPr>
                        <m:t>3nm</m:t>
                      </m:r>
                    </m:sub>
                  </m:sSub>
                </m:den>
              </m:f>
              <m:r>
                <w:rPr>
                  <w:rFonts w:ascii="Cambria Math" w:hAnsi="Cambria Math"/>
                </w:rPr>
                <m:t>+</m:t>
              </m:r>
              <m:f>
                <m:fPr>
                  <m:ctrlPr>
                    <w:rPr>
                      <w:rFonts w:ascii="Cambria Math" w:hAnsi="Cambria Math"/>
                      <w:i/>
                      <w:iCs/>
                    </w:rPr>
                  </m:ctrlPr>
                </m:fPr>
                <m:num>
                  <m:r>
                    <w:rPr>
                      <w:rFonts w:ascii="Cambria Math" w:hAnsi="Cambria Math"/>
                    </w:rPr>
                    <m:t>TA*PA</m:t>
                  </m:r>
                </m:num>
                <m:den>
                  <m:r>
                    <w:rPr>
                      <w:rFonts w:ascii="Cambria Math" w:hAnsi="Cambria Math"/>
                    </w:rPr>
                    <m:t>0.3*TA</m:t>
                  </m:r>
                </m:den>
              </m:f>
            </m:num>
            <m:den>
              <m:r>
                <w:rPr>
                  <w:rFonts w:ascii="Cambria Math" w:hAnsi="Cambria Math"/>
                </w:rPr>
                <m:t>2</m:t>
              </m:r>
            </m:den>
          </m:f>
        </m:oMath>
      </m:oMathPara>
    </w:p>
    <w:p w14:paraId="11F63719" w14:textId="77777777" w:rsidR="0066779C" w:rsidRDefault="0066779C" w:rsidP="0066779C"/>
    <w:p w14:paraId="2DAC6D56" w14:textId="77777777" w:rsidR="0066779C" w:rsidRDefault="0066779C" w:rsidP="0066779C">
      <w:r>
        <w:t xml:space="preserve">Table #. There are five types of conservation districts. Terrestrial conservation areas were weighted by their protective ability. </w:t>
      </w:r>
    </w:p>
    <w:tbl>
      <w:tblPr>
        <w:tblStyle w:val="GridTable1Light"/>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688"/>
        <w:gridCol w:w="4672"/>
      </w:tblGrid>
      <w:tr w:rsidR="0066779C" w14:paraId="671B26C8" w14:textId="77777777" w:rsidTr="00421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4AEB3902" w14:textId="77777777" w:rsidR="0066779C" w:rsidRPr="000A5E32" w:rsidRDefault="0066779C" w:rsidP="004218DC">
            <w:pPr>
              <w:rPr>
                <w:b w:val="0"/>
              </w:rPr>
            </w:pPr>
            <w:r w:rsidRPr="000A5E32">
              <w:rPr>
                <w:b w:val="0"/>
              </w:rPr>
              <w:t>Conservation District Type</w:t>
            </w:r>
          </w:p>
        </w:tc>
        <w:tc>
          <w:tcPr>
            <w:tcW w:w="4788" w:type="dxa"/>
            <w:tcBorders>
              <w:top w:val="single" w:sz="4" w:space="0" w:color="auto"/>
              <w:bottom w:val="single" w:sz="4" w:space="0" w:color="auto"/>
            </w:tcBorders>
          </w:tcPr>
          <w:p w14:paraId="3CF6E77B" w14:textId="77777777" w:rsidR="0066779C" w:rsidRPr="000A5E32" w:rsidRDefault="0066779C" w:rsidP="004218DC">
            <w:pPr>
              <w:cnfStyle w:val="100000000000" w:firstRow="1" w:lastRow="0" w:firstColumn="0" w:lastColumn="0" w:oddVBand="0" w:evenVBand="0" w:oddHBand="0" w:evenHBand="0" w:firstRowFirstColumn="0" w:firstRowLastColumn="0" w:lastRowFirstColumn="0" w:lastRowLastColumn="0"/>
              <w:rPr>
                <w:b w:val="0"/>
              </w:rPr>
            </w:pPr>
            <w:r w:rsidRPr="000A5E32">
              <w:rPr>
                <w:b w:val="0"/>
              </w:rPr>
              <w:t>Weight</w:t>
            </w:r>
          </w:p>
        </w:tc>
      </w:tr>
      <w:tr w:rsidR="0066779C" w14:paraId="28BAAAC0" w14:textId="77777777" w:rsidTr="004218DC">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17ABC357" w14:textId="77777777" w:rsidR="0066779C" w:rsidRPr="000A5E32" w:rsidRDefault="0066779C" w:rsidP="004218DC">
            <w:pPr>
              <w:rPr>
                <w:b w:val="0"/>
              </w:rPr>
            </w:pPr>
            <w:r w:rsidRPr="000A5E32">
              <w:rPr>
                <w:b w:val="0"/>
              </w:rPr>
              <w:t>Protective</w:t>
            </w:r>
          </w:p>
        </w:tc>
        <w:tc>
          <w:tcPr>
            <w:tcW w:w="4788" w:type="dxa"/>
            <w:tcBorders>
              <w:top w:val="single" w:sz="4" w:space="0" w:color="auto"/>
            </w:tcBorders>
          </w:tcPr>
          <w:p w14:paraId="33719DAC" w14:textId="77777777" w:rsidR="0066779C" w:rsidRPr="000A5E32" w:rsidRDefault="0066779C" w:rsidP="004218DC">
            <w:pPr>
              <w:cnfStyle w:val="000000000000" w:firstRow="0" w:lastRow="0" w:firstColumn="0" w:lastColumn="0" w:oddVBand="0" w:evenVBand="0" w:oddHBand="0" w:evenHBand="0" w:firstRowFirstColumn="0" w:firstRowLastColumn="0" w:lastRowFirstColumn="0" w:lastRowLastColumn="0"/>
            </w:pPr>
            <w:r w:rsidRPr="000A5E32">
              <w:t>1.0</w:t>
            </w:r>
          </w:p>
        </w:tc>
      </w:tr>
      <w:tr w:rsidR="0066779C" w14:paraId="282E5613" w14:textId="77777777" w:rsidTr="004218DC">
        <w:tc>
          <w:tcPr>
            <w:cnfStyle w:val="001000000000" w:firstRow="0" w:lastRow="0" w:firstColumn="1" w:lastColumn="0" w:oddVBand="0" w:evenVBand="0" w:oddHBand="0" w:evenHBand="0" w:firstRowFirstColumn="0" w:firstRowLastColumn="0" w:lastRowFirstColumn="0" w:lastRowLastColumn="0"/>
            <w:tcW w:w="4788" w:type="dxa"/>
          </w:tcPr>
          <w:p w14:paraId="1C35445F" w14:textId="77777777" w:rsidR="0066779C" w:rsidRPr="000A5E32" w:rsidRDefault="0066779C" w:rsidP="004218DC">
            <w:pPr>
              <w:rPr>
                <w:b w:val="0"/>
              </w:rPr>
            </w:pPr>
            <w:r w:rsidRPr="000A5E32">
              <w:rPr>
                <w:b w:val="0"/>
              </w:rPr>
              <w:t>Limited</w:t>
            </w:r>
          </w:p>
        </w:tc>
        <w:tc>
          <w:tcPr>
            <w:tcW w:w="4788" w:type="dxa"/>
          </w:tcPr>
          <w:p w14:paraId="428CA1F7" w14:textId="77777777" w:rsidR="0066779C" w:rsidRPr="000A5E32" w:rsidRDefault="0066779C" w:rsidP="004218DC">
            <w:pPr>
              <w:cnfStyle w:val="000000000000" w:firstRow="0" w:lastRow="0" w:firstColumn="0" w:lastColumn="0" w:oddVBand="0" w:evenVBand="0" w:oddHBand="0" w:evenHBand="0" w:firstRowFirstColumn="0" w:firstRowLastColumn="0" w:lastRowFirstColumn="0" w:lastRowLastColumn="0"/>
            </w:pPr>
            <w:r w:rsidRPr="000A5E32">
              <w:t>0.9</w:t>
            </w:r>
          </w:p>
        </w:tc>
      </w:tr>
      <w:tr w:rsidR="0066779C" w14:paraId="0E4A444A" w14:textId="77777777" w:rsidTr="004218DC">
        <w:tc>
          <w:tcPr>
            <w:cnfStyle w:val="001000000000" w:firstRow="0" w:lastRow="0" w:firstColumn="1" w:lastColumn="0" w:oddVBand="0" w:evenVBand="0" w:oddHBand="0" w:evenHBand="0" w:firstRowFirstColumn="0" w:firstRowLastColumn="0" w:lastRowFirstColumn="0" w:lastRowLastColumn="0"/>
            <w:tcW w:w="4788" w:type="dxa"/>
          </w:tcPr>
          <w:p w14:paraId="14A8EC79" w14:textId="77777777" w:rsidR="0066779C" w:rsidRPr="000A5E32" w:rsidRDefault="0066779C" w:rsidP="004218DC">
            <w:pPr>
              <w:rPr>
                <w:b w:val="0"/>
              </w:rPr>
            </w:pPr>
            <w:r w:rsidRPr="000A5E32">
              <w:rPr>
                <w:b w:val="0"/>
              </w:rPr>
              <w:t>Resource</w:t>
            </w:r>
          </w:p>
        </w:tc>
        <w:tc>
          <w:tcPr>
            <w:tcW w:w="4788" w:type="dxa"/>
          </w:tcPr>
          <w:p w14:paraId="2F84A211" w14:textId="77777777" w:rsidR="0066779C" w:rsidRPr="000A5E32" w:rsidRDefault="0066779C" w:rsidP="004218DC">
            <w:pPr>
              <w:cnfStyle w:val="000000000000" w:firstRow="0" w:lastRow="0" w:firstColumn="0" w:lastColumn="0" w:oddVBand="0" w:evenVBand="0" w:oddHBand="0" w:evenHBand="0" w:firstRowFirstColumn="0" w:firstRowLastColumn="0" w:lastRowFirstColumn="0" w:lastRowLastColumn="0"/>
            </w:pPr>
            <w:r w:rsidRPr="000A5E32">
              <w:t>0.8</w:t>
            </w:r>
          </w:p>
        </w:tc>
      </w:tr>
      <w:tr w:rsidR="0066779C" w14:paraId="4EED773C" w14:textId="77777777" w:rsidTr="004218DC">
        <w:tc>
          <w:tcPr>
            <w:cnfStyle w:val="001000000000" w:firstRow="0" w:lastRow="0" w:firstColumn="1" w:lastColumn="0" w:oddVBand="0" w:evenVBand="0" w:oddHBand="0" w:evenHBand="0" w:firstRowFirstColumn="0" w:firstRowLastColumn="0" w:lastRowFirstColumn="0" w:lastRowLastColumn="0"/>
            <w:tcW w:w="4788" w:type="dxa"/>
          </w:tcPr>
          <w:p w14:paraId="522A83C1" w14:textId="77777777" w:rsidR="0066779C" w:rsidRPr="000A5E32" w:rsidRDefault="0066779C" w:rsidP="004218DC">
            <w:pPr>
              <w:rPr>
                <w:b w:val="0"/>
              </w:rPr>
            </w:pPr>
            <w:r w:rsidRPr="000A5E32">
              <w:rPr>
                <w:b w:val="0"/>
              </w:rPr>
              <w:t>General</w:t>
            </w:r>
          </w:p>
        </w:tc>
        <w:tc>
          <w:tcPr>
            <w:tcW w:w="4788" w:type="dxa"/>
          </w:tcPr>
          <w:p w14:paraId="440D57C8" w14:textId="77777777" w:rsidR="0066779C" w:rsidRPr="000A5E32" w:rsidRDefault="0066779C" w:rsidP="004218DC">
            <w:pPr>
              <w:cnfStyle w:val="000000000000" w:firstRow="0" w:lastRow="0" w:firstColumn="0" w:lastColumn="0" w:oddVBand="0" w:evenVBand="0" w:oddHBand="0" w:evenHBand="0" w:firstRowFirstColumn="0" w:firstRowLastColumn="0" w:lastRowFirstColumn="0" w:lastRowLastColumn="0"/>
            </w:pPr>
            <w:r w:rsidRPr="000A5E32">
              <w:t>0.7</w:t>
            </w:r>
          </w:p>
        </w:tc>
      </w:tr>
      <w:tr w:rsidR="0066779C" w14:paraId="3EC95171" w14:textId="77777777" w:rsidTr="004218DC">
        <w:tc>
          <w:tcPr>
            <w:cnfStyle w:val="001000000000" w:firstRow="0" w:lastRow="0" w:firstColumn="1" w:lastColumn="0" w:oddVBand="0" w:evenVBand="0" w:oddHBand="0" w:evenHBand="0" w:firstRowFirstColumn="0" w:firstRowLastColumn="0" w:lastRowFirstColumn="0" w:lastRowLastColumn="0"/>
            <w:tcW w:w="4788" w:type="dxa"/>
          </w:tcPr>
          <w:p w14:paraId="07042200" w14:textId="77777777" w:rsidR="0066779C" w:rsidRPr="000A5E32" w:rsidRDefault="0066779C" w:rsidP="004218DC">
            <w:pPr>
              <w:rPr>
                <w:b w:val="0"/>
              </w:rPr>
            </w:pPr>
            <w:r w:rsidRPr="000A5E32">
              <w:rPr>
                <w:b w:val="0"/>
              </w:rPr>
              <w:t xml:space="preserve">Special </w:t>
            </w:r>
          </w:p>
        </w:tc>
        <w:tc>
          <w:tcPr>
            <w:tcW w:w="4788" w:type="dxa"/>
          </w:tcPr>
          <w:p w14:paraId="44990E60" w14:textId="77777777" w:rsidR="0066779C" w:rsidRPr="000A5E32" w:rsidRDefault="0066779C" w:rsidP="004218DC">
            <w:pPr>
              <w:cnfStyle w:val="000000000000" w:firstRow="0" w:lastRow="0" w:firstColumn="0" w:lastColumn="0" w:oddVBand="0" w:evenVBand="0" w:oddHBand="0" w:evenHBand="0" w:firstRowFirstColumn="0" w:firstRowLastColumn="0" w:lastRowFirstColumn="0" w:lastRowLastColumn="0"/>
            </w:pPr>
            <w:r w:rsidRPr="000A5E32">
              <w:t>0.6</w:t>
            </w:r>
          </w:p>
        </w:tc>
      </w:tr>
    </w:tbl>
    <w:p w14:paraId="4C462A5A" w14:textId="77777777" w:rsidR="0066779C" w:rsidRDefault="0066779C" w:rsidP="0066779C"/>
    <w:p w14:paraId="3AD3916B" w14:textId="77777777" w:rsidR="0066779C" w:rsidRDefault="0066779C" w:rsidP="0066779C">
      <w:pPr>
        <w:rPr>
          <w:color w:val="000000" w:themeColor="text1"/>
        </w:rPr>
      </w:pPr>
      <w:r>
        <w:rPr>
          <w:i/>
        </w:rPr>
        <w:t>Data L</w:t>
      </w:r>
      <w:r w:rsidRPr="008677C5">
        <w:rPr>
          <w:i/>
        </w:rPr>
        <w:t>ayers</w:t>
      </w:r>
      <w:r>
        <w:rPr>
          <w:i/>
        </w:rPr>
        <w:t xml:space="preserve"> &amp; References</w:t>
      </w:r>
    </w:p>
    <w:p w14:paraId="617E7DBA" w14:textId="77777777" w:rsidR="0066779C" w:rsidRDefault="0066779C" w:rsidP="0066779C">
      <w:pPr>
        <w:pStyle w:val="ListParagraph"/>
        <w:numPr>
          <w:ilvl w:val="0"/>
          <w:numId w:val="18"/>
        </w:numPr>
      </w:pPr>
    </w:p>
    <w:p w14:paraId="4CAA29D4" w14:textId="77777777" w:rsidR="0066779C" w:rsidRPr="00E139F2" w:rsidRDefault="0066779C" w:rsidP="0066779C">
      <w:pPr>
        <w:rPr>
          <w:i/>
        </w:rPr>
      </w:pPr>
      <w:r w:rsidRPr="00E139F2">
        <w:rPr>
          <w:i/>
        </w:rPr>
        <w:t>Data Gaps</w:t>
      </w:r>
    </w:p>
    <w:p w14:paraId="37137B04" w14:textId="77777777" w:rsidR="0066779C" w:rsidRPr="00873C96" w:rsidRDefault="0066779C" w:rsidP="0066779C">
      <w:pPr>
        <w:pStyle w:val="ListParagraph"/>
        <w:numPr>
          <w:ilvl w:val="0"/>
          <w:numId w:val="18"/>
        </w:numPr>
      </w:pPr>
      <w:r w:rsidRPr="00873C96">
        <w:t xml:space="preserve">Sacred and protected cultural and historical places </w:t>
      </w:r>
      <w:r>
        <w:t>(wahi pana</w:t>
      </w:r>
      <w:r w:rsidRPr="00873C96">
        <w:t xml:space="preserve">) were suggested for inclusion in Lasting Special Places however we were not able to include them because we lacked a historical reference point. While there is data on the number protected, it is hard to know how many wahi pana have been lost </w:t>
      </w:r>
      <w:r>
        <w:t>over the years without an adequate</w:t>
      </w:r>
      <w:r w:rsidRPr="00873C96">
        <w:t xml:space="preserve"> reference. </w:t>
      </w:r>
    </w:p>
    <w:p w14:paraId="0163097F" w14:textId="77777777" w:rsidR="0066779C" w:rsidRPr="001840F7" w:rsidRDefault="0066779C" w:rsidP="0066779C"/>
    <w:p w14:paraId="4F6FF3B9" w14:textId="77777777" w:rsidR="0066779C" w:rsidRPr="001840F7" w:rsidRDefault="0066779C" w:rsidP="0066779C">
      <w:pPr>
        <w:rPr>
          <w:b/>
          <w:color w:val="4472C4" w:themeColor="accent1"/>
        </w:rPr>
      </w:pPr>
      <w:r w:rsidRPr="001840F7">
        <w:rPr>
          <w:b/>
          <w:color w:val="4472C4" w:themeColor="accent1"/>
        </w:rPr>
        <w:t>Connection to Place</w:t>
      </w:r>
    </w:p>
    <w:p w14:paraId="14E5EEF5" w14:textId="77777777" w:rsidR="0066779C" w:rsidRDefault="0066779C" w:rsidP="0066779C"/>
    <w:p w14:paraId="540CD76A" w14:textId="77777777" w:rsidR="0066779C" w:rsidRDefault="0066779C" w:rsidP="0066779C">
      <w:r w:rsidRPr="001840F7">
        <w:t xml:space="preserve">Connection to place is the relationship </w:t>
      </w:r>
      <w:r>
        <w:t>that people have with the ocean and coastal areas</w:t>
      </w:r>
      <w:r w:rsidRPr="001840F7">
        <w:t xml:space="preserve">. </w:t>
      </w:r>
      <w:r>
        <w:t xml:space="preserve">How we use </w:t>
      </w:r>
      <w:r w:rsidRPr="001840F7">
        <w:t>ocean areas can i</w:t>
      </w:r>
      <w:r>
        <w:t>n part define our connection and values towards them</w:t>
      </w:r>
      <w:r w:rsidRPr="001840F7">
        <w:t xml:space="preserve">. There were many very valuable suggestions on how to measure Connection to Place including the use and knowledge of </w:t>
      </w:r>
      <w:r w:rsidRPr="006F49DC">
        <w:t xml:space="preserve">Hawaiian place names. Hawaiian names often reflect the activities, history, and the environment of the place. Unfortunately, there was no available and consistent way to measure the use of Hawaiian place names. This is a data gap and need that was identified during the development process for this goal. Therefore, Connection to Place was </w:t>
      </w:r>
      <w:r w:rsidRPr="006F49DC">
        <w:rPr>
          <w:rFonts w:eastAsia="Times New Roman"/>
          <w:color w:val="000000"/>
        </w:rPr>
        <w:t>measured through activities that take place in each place</w:t>
      </w:r>
      <w:r w:rsidRPr="006F49DC">
        <w:t xml:space="preserve">, assessed as the participation rate in ocean and coastal activities. </w:t>
      </w:r>
    </w:p>
    <w:p w14:paraId="0BB0D002" w14:textId="77777777" w:rsidR="0066779C" w:rsidRPr="001840F7" w:rsidRDefault="0066779C" w:rsidP="0066779C">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con</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c,i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r,i</m:t>
                      </m:r>
                    </m:sub>
                  </m:sSub>
                </m:e>
              </m:nary>
            </m:den>
          </m:f>
        </m:oMath>
      </m:oMathPara>
    </w:p>
    <w:p w14:paraId="19288FAE" w14:textId="77777777" w:rsidR="0066779C" w:rsidRPr="004C7A46" w:rsidRDefault="0066779C" w:rsidP="0066779C">
      <w:pPr>
        <w:rPr>
          <w:i/>
        </w:rPr>
      </w:pPr>
      <w:r>
        <w:t xml:space="preserve">Where </w:t>
      </w:r>
      <w:r>
        <w:rPr>
          <w:i/>
        </w:rPr>
        <w:t>a</w:t>
      </w:r>
      <w:r w:rsidRPr="004C7A46">
        <w:rPr>
          <w:i/>
          <w:vertAlign w:val="subscript"/>
        </w:rPr>
        <w:t>c</w:t>
      </w:r>
      <w:r>
        <w:rPr>
          <w:i/>
        </w:rPr>
        <w:t xml:space="preserve"> </w:t>
      </w:r>
      <w:r>
        <w:t xml:space="preserve">is the current participation rates for each ocean activity </w:t>
      </w:r>
      <w:r>
        <w:rPr>
          <w:i/>
        </w:rPr>
        <w:t xml:space="preserve">i </w:t>
      </w:r>
      <w:r>
        <w:t xml:space="preserve">and </w:t>
      </w:r>
      <w:r>
        <w:rPr>
          <w:i/>
        </w:rPr>
        <w:t>a</w:t>
      </w:r>
      <w:r w:rsidRPr="004C7A46">
        <w:rPr>
          <w:i/>
          <w:vertAlign w:val="subscript"/>
        </w:rPr>
        <w:t>r</w:t>
      </w:r>
      <w:r>
        <w:rPr>
          <w:i/>
        </w:rPr>
        <w:t xml:space="preserve"> </w:t>
      </w:r>
      <w:r>
        <w:t xml:space="preserve">is the temporal reference participation rate for each activity </w:t>
      </w:r>
      <w:r>
        <w:rPr>
          <w:i/>
        </w:rPr>
        <w:t>i.</w:t>
      </w:r>
    </w:p>
    <w:p w14:paraId="441CCD78" w14:textId="77777777" w:rsidR="0066779C" w:rsidRDefault="0066779C" w:rsidP="0066779C"/>
    <w:p w14:paraId="20034478" w14:textId="77777777" w:rsidR="0066779C" w:rsidRDefault="0066779C" w:rsidP="0066779C">
      <w:r w:rsidRPr="006F49DC">
        <w:t>This information was collected across the state by the NOAA Coral Reef Conservation Program 2014</w:t>
      </w:r>
      <w:r w:rsidRPr="001840F7">
        <w:t xml:space="preserve"> socioeconomic surveys of human use, knowledge, attitudes, and perceptions in Hawaii (NOAA 2014). </w:t>
      </w:r>
      <w:r>
        <w:t>Unfortunately, 2014 was the first year of this assessment so there is not a baseline or reference to measure against. NOAA Socio-economic division began surveys to track the frequency of recreational activities in Hawai’i in 2014 and these surveys are planned to be repeated every 3-4 years. This goal will be updated with future survey data.</w:t>
      </w:r>
    </w:p>
    <w:p w14:paraId="38667B32" w14:textId="77777777" w:rsidR="0066779C" w:rsidRDefault="0066779C" w:rsidP="0066779C"/>
    <w:p w14:paraId="4E911191" w14:textId="77777777" w:rsidR="0066779C" w:rsidRPr="001840F7" w:rsidRDefault="0066779C" w:rsidP="0066779C">
      <w:r>
        <w:t xml:space="preserve">To find opportunities to connect to place and give back please see </w:t>
      </w:r>
      <w:r w:rsidRPr="001840F7">
        <w:t>H</w:t>
      </w:r>
      <w:r>
        <w:t xml:space="preserve">awaiʻi </w:t>
      </w:r>
      <w:r w:rsidRPr="001840F7">
        <w:t>C</w:t>
      </w:r>
      <w:r>
        <w:t xml:space="preserve">onservation </w:t>
      </w:r>
      <w:r w:rsidRPr="001840F7">
        <w:t>A</w:t>
      </w:r>
      <w:r>
        <w:t>lliance’s</w:t>
      </w:r>
      <w:r w:rsidRPr="001840F7">
        <w:t xml:space="preserve"> Conservation</w:t>
      </w:r>
      <w:r>
        <w:t xml:space="preserve"> Connections</w:t>
      </w:r>
      <w:r w:rsidRPr="001840F7">
        <w:t xml:space="preserve"> </w:t>
      </w:r>
      <w:hyperlink r:id="rId26" w:history="1">
        <w:r w:rsidRPr="002455C3">
          <w:rPr>
            <w:rStyle w:val="Hyperlink"/>
          </w:rPr>
          <w:t>http://www.conservationconnections.org/</w:t>
        </w:r>
      </w:hyperlink>
      <w:r>
        <w:t xml:space="preserve">. </w:t>
      </w:r>
    </w:p>
    <w:p w14:paraId="2E5BD0CD" w14:textId="77777777" w:rsidR="0066779C" w:rsidRDefault="0066779C" w:rsidP="0066779C">
      <w:pPr>
        <w:rPr>
          <w:i/>
        </w:rPr>
      </w:pPr>
    </w:p>
    <w:p w14:paraId="13661C3F" w14:textId="77777777" w:rsidR="0066779C" w:rsidRDefault="0066779C" w:rsidP="0066779C">
      <w:pPr>
        <w:rPr>
          <w:color w:val="000000" w:themeColor="text1"/>
        </w:rPr>
      </w:pPr>
      <w:r>
        <w:rPr>
          <w:i/>
        </w:rPr>
        <w:t>Data L</w:t>
      </w:r>
      <w:r w:rsidRPr="008677C5">
        <w:rPr>
          <w:i/>
        </w:rPr>
        <w:t>ayers</w:t>
      </w:r>
      <w:r>
        <w:rPr>
          <w:i/>
        </w:rPr>
        <w:t xml:space="preserve"> &amp; References</w:t>
      </w:r>
    </w:p>
    <w:p w14:paraId="4F565336" w14:textId="77777777" w:rsidR="0066779C" w:rsidRPr="00030724" w:rsidRDefault="0066779C" w:rsidP="0066779C">
      <w:pPr>
        <w:pStyle w:val="ListParagraph"/>
        <w:numPr>
          <w:ilvl w:val="0"/>
          <w:numId w:val="18"/>
        </w:numPr>
      </w:pPr>
      <w:r w:rsidRPr="00030724">
        <w:t>NOAA (2014) National Coral Reef Monitoring Program: Socioeconomic surveys of human use, knowledge, attitudes, and perceptions in Hawaii from 2014-11-11 to 2014-11-26.</w:t>
      </w:r>
    </w:p>
    <w:p w14:paraId="3DC30C8B" w14:textId="77777777" w:rsidR="0066779C" w:rsidRDefault="0066779C" w:rsidP="0066779C">
      <w:pPr>
        <w:rPr>
          <w:i/>
        </w:rPr>
      </w:pPr>
      <w:r w:rsidRPr="00E139F2">
        <w:rPr>
          <w:i/>
        </w:rPr>
        <w:t>Data Gaps</w:t>
      </w:r>
    </w:p>
    <w:p w14:paraId="7EC506BC" w14:textId="77777777" w:rsidR="0066779C" w:rsidRPr="00030724" w:rsidRDefault="0066779C" w:rsidP="0066779C">
      <w:pPr>
        <w:pStyle w:val="ListParagraph"/>
        <w:numPr>
          <w:ilvl w:val="0"/>
          <w:numId w:val="18"/>
        </w:numPr>
        <w:rPr>
          <w:i/>
        </w:rPr>
      </w:pPr>
      <w:r>
        <w:t>Knowledge and records of Hawaiian place names including information on c</w:t>
      </w:r>
      <w:r w:rsidRPr="00030724">
        <w:t>ultural practices and uses</w:t>
      </w:r>
      <w:r>
        <w:t xml:space="preserve"> of place.</w:t>
      </w:r>
      <w:r w:rsidRPr="00030724">
        <w:t xml:space="preserve"> </w:t>
      </w:r>
    </w:p>
    <w:p w14:paraId="67A05D1F" w14:textId="77777777" w:rsidR="0066779C" w:rsidRDefault="0066779C" w:rsidP="0066779C">
      <w:pPr>
        <w:rPr>
          <w:i/>
        </w:rPr>
      </w:pPr>
    </w:p>
    <w:p w14:paraId="0E214DCC" w14:textId="77777777" w:rsidR="0066779C" w:rsidRPr="001840F7" w:rsidRDefault="0066779C" w:rsidP="0066779C"/>
    <w:p w14:paraId="2EB2554A" w14:textId="77777777" w:rsidR="0066779C" w:rsidRDefault="0066779C" w:rsidP="0066779C">
      <w:pPr>
        <w:sectPr w:rsidR="0066779C" w:rsidSect="00E51386">
          <w:pgSz w:w="12240" w:h="15840"/>
          <w:pgMar w:top="1440" w:right="1440" w:bottom="1440" w:left="1440" w:header="720" w:footer="720" w:gutter="0"/>
          <w:cols w:space="720"/>
          <w:docGrid w:linePitch="360"/>
        </w:sectPr>
      </w:pPr>
    </w:p>
    <w:p w14:paraId="0A7ECAFB" w14:textId="77777777" w:rsidR="0066779C" w:rsidRPr="001840F7" w:rsidRDefault="0066779C" w:rsidP="0066779C">
      <w:r w:rsidRPr="001840F7">
        <w:t>Table #  Human use survey on the frequency</w:t>
      </w:r>
      <w:r>
        <w:t xml:space="preserve"> (per year or per month? How did you calculate this?)</w:t>
      </w:r>
      <w:r w:rsidRPr="001840F7">
        <w:t xml:space="preserve"> of ocean uses of Hawaiian residents. Data from Edwards et al. 2014.</w:t>
      </w:r>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66779C" w:rsidRPr="001840F7" w14:paraId="5E15F7B0" w14:textId="77777777" w:rsidTr="004218DC">
        <w:trPr>
          <w:trHeight w:val="600"/>
        </w:trPr>
        <w:tc>
          <w:tcPr>
            <w:tcW w:w="1061" w:type="dxa"/>
            <w:tcBorders>
              <w:top w:val="single" w:sz="4" w:space="0" w:color="auto"/>
              <w:left w:val="nil"/>
              <w:bottom w:val="single" w:sz="4" w:space="0" w:color="auto"/>
              <w:right w:val="nil"/>
            </w:tcBorders>
            <w:shd w:val="clear" w:color="auto" w:fill="auto"/>
            <w:vAlign w:val="bottom"/>
            <w:hideMark/>
          </w:tcPr>
          <w:p w14:paraId="3D3DC385" w14:textId="77777777" w:rsidR="0066779C" w:rsidRPr="001840F7" w:rsidRDefault="0066779C" w:rsidP="004218DC">
            <w:pPr>
              <w:rPr>
                <w:rFonts w:eastAsia="Times New Roman"/>
                <w:color w:val="000000"/>
              </w:rPr>
            </w:pPr>
            <w:r w:rsidRPr="001840F7">
              <w:rPr>
                <w:rFonts w:eastAsia="Times New Roman"/>
                <w:color w:val="000000"/>
              </w:rPr>
              <w:t>Region</w:t>
            </w:r>
          </w:p>
        </w:tc>
        <w:tc>
          <w:tcPr>
            <w:tcW w:w="2734" w:type="dxa"/>
            <w:tcBorders>
              <w:top w:val="single" w:sz="4" w:space="0" w:color="auto"/>
              <w:left w:val="nil"/>
              <w:bottom w:val="single" w:sz="4" w:space="0" w:color="auto"/>
              <w:right w:val="nil"/>
            </w:tcBorders>
            <w:shd w:val="clear" w:color="auto" w:fill="auto"/>
            <w:vAlign w:val="bottom"/>
            <w:hideMark/>
          </w:tcPr>
          <w:p w14:paraId="058291F9" w14:textId="77777777" w:rsidR="0066779C" w:rsidRPr="001840F7" w:rsidRDefault="0066779C" w:rsidP="004218DC">
            <w:pPr>
              <w:rPr>
                <w:rFonts w:eastAsia="Times New Roman"/>
                <w:color w:val="000000"/>
              </w:rPr>
            </w:pPr>
            <w:r w:rsidRPr="001840F7">
              <w:rPr>
                <w:rFonts w:eastAsia="Times New Roman"/>
                <w:color w:val="000000"/>
              </w:rPr>
              <w:t>Frequency</w:t>
            </w:r>
          </w:p>
        </w:tc>
        <w:tc>
          <w:tcPr>
            <w:tcW w:w="1350" w:type="dxa"/>
            <w:tcBorders>
              <w:top w:val="single" w:sz="4" w:space="0" w:color="auto"/>
              <w:left w:val="nil"/>
              <w:bottom w:val="single" w:sz="4" w:space="0" w:color="auto"/>
              <w:right w:val="nil"/>
            </w:tcBorders>
            <w:shd w:val="clear" w:color="auto" w:fill="auto"/>
            <w:vAlign w:val="bottom"/>
            <w:hideMark/>
          </w:tcPr>
          <w:p w14:paraId="7D26A9F6" w14:textId="77777777" w:rsidR="0066779C" w:rsidRPr="001840F7" w:rsidRDefault="0066779C" w:rsidP="004218DC">
            <w:pPr>
              <w:jc w:val="center"/>
              <w:rPr>
                <w:rFonts w:eastAsia="Times New Roman"/>
                <w:color w:val="000000"/>
              </w:rPr>
            </w:pPr>
            <w:r w:rsidRPr="001840F7">
              <w:rPr>
                <w:rFonts w:eastAsia="Times New Roman"/>
                <w:color w:val="000000"/>
              </w:rPr>
              <w:t>swimming/wading</w:t>
            </w:r>
          </w:p>
        </w:tc>
        <w:tc>
          <w:tcPr>
            <w:tcW w:w="1310" w:type="dxa"/>
            <w:tcBorders>
              <w:top w:val="single" w:sz="4" w:space="0" w:color="auto"/>
              <w:left w:val="nil"/>
              <w:bottom w:val="single" w:sz="4" w:space="0" w:color="auto"/>
              <w:right w:val="nil"/>
            </w:tcBorders>
            <w:shd w:val="clear" w:color="auto" w:fill="auto"/>
            <w:vAlign w:val="bottom"/>
            <w:hideMark/>
          </w:tcPr>
          <w:p w14:paraId="4F533E86" w14:textId="77777777" w:rsidR="0066779C" w:rsidRPr="001840F7" w:rsidRDefault="0066779C" w:rsidP="004218DC">
            <w:pPr>
              <w:jc w:val="center"/>
              <w:rPr>
                <w:rFonts w:eastAsia="Times New Roman"/>
                <w:color w:val="000000"/>
              </w:rPr>
            </w:pPr>
            <w:r w:rsidRPr="001840F7">
              <w:rPr>
                <w:rFonts w:eastAsia="Times New Roman"/>
                <w:color w:val="000000"/>
              </w:rPr>
              <w:t>snorkeling</w:t>
            </w:r>
          </w:p>
        </w:tc>
        <w:tc>
          <w:tcPr>
            <w:tcW w:w="1030" w:type="dxa"/>
            <w:tcBorders>
              <w:top w:val="single" w:sz="4" w:space="0" w:color="auto"/>
              <w:left w:val="nil"/>
              <w:bottom w:val="single" w:sz="4" w:space="0" w:color="auto"/>
              <w:right w:val="nil"/>
            </w:tcBorders>
            <w:shd w:val="clear" w:color="auto" w:fill="auto"/>
            <w:vAlign w:val="bottom"/>
            <w:hideMark/>
          </w:tcPr>
          <w:p w14:paraId="479273C5" w14:textId="77777777" w:rsidR="0066779C" w:rsidRPr="001840F7" w:rsidRDefault="0066779C" w:rsidP="004218DC">
            <w:pPr>
              <w:jc w:val="center"/>
              <w:rPr>
                <w:rFonts w:eastAsia="Times New Roman"/>
                <w:color w:val="000000"/>
              </w:rPr>
            </w:pPr>
            <w:r w:rsidRPr="001840F7">
              <w:rPr>
                <w:rFonts w:eastAsia="Times New Roman"/>
                <w:color w:val="000000"/>
              </w:rPr>
              <w:t>diving(scuba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58702548" w14:textId="77777777" w:rsidR="0066779C" w:rsidRPr="001840F7" w:rsidRDefault="0066779C" w:rsidP="004218DC">
            <w:pPr>
              <w:jc w:val="center"/>
              <w:rPr>
                <w:rFonts w:eastAsia="Times New Roman"/>
                <w:color w:val="000000"/>
              </w:rPr>
            </w:pPr>
            <w:r w:rsidRPr="001840F7">
              <w:rPr>
                <w:rFonts w:eastAsia="Times New Roman"/>
                <w:color w:val="000000"/>
              </w:rPr>
              <w:t>camping</w:t>
            </w:r>
          </w:p>
        </w:tc>
        <w:tc>
          <w:tcPr>
            <w:tcW w:w="1284" w:type="dxa"/>
            <w:tcBorders>
              <w:top w:val="single" w:sz="4" w:space="0" w:color="auto"/>
              <w:left w:val="nil"/>
              <w:bottom w:val="single" w:sz="4" w:space="0" w:color="auto"/>
              <w:right w:val="nil"/>
            </w:tcBorders>
            <w:shd w:val="clear" w:color="auto" w:fill="auto"/>
            <w:vAlign w:val="bottom"/>
            <w:hideMark/>
          </w:tcPr>
          <w:p w14:paraId="61531764" w14:textId="77777777" w:rsidR="0066779C" w:rsidRPr="001840F7" w:rsidRDefault="0066779C" w:rsidP="004218DC">
            <w:pPr>
              <w:jc w:val="center"/>
              <w:rPr>
                <w:rFonts w:eastAsia="Times New Roman"/>
                <w:color w:val="000000"/>
              </w:rPr>
            </w:pPr>
            <w:r w:rsidRPr="001840F7">
              <w:rPr>
                <w:rFonts w:eastAsia="Times New Roman"/>
                <w:color w:val="000000"/>
              </w:rPr>
              <w:t>beach recreation</w:t>
            </w:r>
          </w:p>
        </w:tc>
        <w:tc>
          <w:tcPr>
            <w:tcW w:w="1031" w:type="dxa"/>
            <w:tcBorders>
              <w:top w:val="single" w:sz="4" w:space="0" w:color="auto"/>
              <w:left w:val="nil"/>
              <w:bottom w:val="single" w:sz="4" w:space="0" w:color="auto"/>
              <w:right w:val="nil"/>
            </w:tcBorders>
            <w:shd w:val="clear" w:color="auto" w:fill="auto"/>
            <w:vAlign w:val="bottom"/>
            <w:hideMark/>
          </w:tcPr>
          <w:p w14:paraId="4BB5482B" w14:textId="77777777" w:rsidR="0066779C" w:rsidRPr="001840F7" w:rsidRDefault="0066779C" w:rsidP="004218DC">
            <w:pPr>
              <w:jc w:val="center"/>
              <w:rPr>
                <w:rFonts w:eastAsia="Times New Roman"/>
                <w:color w:val="000000"/>
              </w:rPr>
            </w:pPr>
            <w:r w:rsidRPr="001840F7">
              <w:rPr>
                <w:rFonts w:eastAsia="Times New Roman"/>
                <w:color w:val="000000"/>
              </w:rPr>
              <w:t>boating</w:t>
            </w:r>
          </w:p>
        </w:tc>
        <w:tc>
          <w:tcPr>
            <w:tcW w:w="1173" w:type="dxa"/>
            <w:tcBorders>
              <w:top w:val="single" w:sz="4" w:space="0" w:color="auto"/>
              <w:left w:val="nil"/>
              <w:bottom w:val="single" w:sz="4" w:space="0" w:color="auto"/>
              <w:right w:val="nil"/>
            </w:tcBorders>
            <w:shd w:val="clear" w:color="auto" w:fill="auto"/>
            <w:vAlign w:val="bottom"/>
            <w:hideMark/>
          </w:tcPr>
          <w:p w14:paraId="049E8898" w14:textId="77777777" w:rsidR="0066779C" w:rsidRPr="001840F7" w:rsidRDefault="0066779C" w:rsidP="004218DC">
            <w:pPr>
              <w:jc w:val="center"/>
              <w:rPr>
                <w:rFonts w:eastAsia="Times New Roman"/>
                <w:color w:val="000000"/>
              </w:rPr>
            </w:pPr>
            <w:r w:rsidRPr="001840F7">
              <w:rPr>
                <w:rFonts w:eastAsia="Times New Roman"/>
                <w:color w:val="000000"/>
              </w:rPr>
              <w:t>wave riding</w:t>
            </w:r>
          </w:p>
        </w:tc>
        <w:tc>
          <w:tcPr>
            <w:tcW w:w="1240" w:type="dxa"/>
            <w:tcBorders>
              <w:top w:val="single" w:sz="4" w:space="0" w:color="auto"/>
              <w:left w:val="nil"/>
              <w:bottom w:val="single" w:sz="4" w:space="0" w:color="auto"/>
              <w:right w:val="nil"/>
            </w:tcBorders>
            <w:shd w:val="clear" w:color="auto" w:fill="auto"/>
            <w:vAlign w:val="bottom"/>
            <w:hideMark/>
          </w:tcPr>
          <w:p w14:paraId="50EAE312" w14:textId="77777777" w:rsidR="0066779C" w:rsidRPr="001840F7" w:rsidRDefault="0066779C" w:rsidP="004218DC">
            <w:pPr>
              <w:jc w:val="center"/>
              <w:rPr>
                <w:rFonts w:eastAsia="Times New Roman"/>
                <w:color w:val="000000"/>
              </w:rPr>
            </w:pPr>
            <w:r w:rsidRPr="001840F7">
              <w:rPr>
                <w:rFonts w:eastAsia="Times New Roman"/>
                <w:color w:val="000000"/>
              </w:rPr>
              <w:t>canoe or kayaking</w:t>
            </w:r>
          </w:p>
        </w:tc>
      </w:tr>
      <w:tr w:rsidR="0066779C" w:rsidRPr="001840F7" w14:paraId="5A8E430F" w14:textId="77777777" w:rsidTr="004218DC">
        <w:trPr>
          <w:trHeight w:val="300"/>
        </w:trPr>
        <w:tc>
          <w:tcPr>
            <w:tcW w:w="1061" w:type="dxa"/>
            <w:vMerge w:val="restart"/>
            <w:tcBorders>
              <w:top w:val="nil"/>
              <w:left w:val="nil"/>
              <w:bottom w:val="nil"/>
              <w:right w:val="nil"/>
            </w:tcBorders>
            <w:shd w:val="clear" w:color="auto" w:fill="auto"/>
            <w:noWrap/>
            <w:hideMark/>
          </w:tcPr>
          <w:p w14:paraId="0BCC0617" w14:textId="77777777" w:rsidR="0066779C" w:rsidRPr="001840F7" w:rsidRDefault="0066779C" w:rsidP="004218DC">
            <w:pPr>
              <w:rPr>
                <w:rFonts w:eastAsia="Times New Roman"/>
                <w:color w:val="000000"/>
              </w:rPr>
            </w:pPr>
            <w:r w:rsidRPr="001840F7">
              <w:rPr>
                <w:rFonts w:eastAsia="Times New Roman"/>
                <w:color w:val="000000"/>
              </w:rPr>
              <w:t>Hawaii</w:t>
            </w:r>
          </w:p>
        </w:tc>
        <w:tc>
          <w:tcPr>
            <w:tcW w:w="2734" w:type="dxa"/>
            <w:tcBorders>
              <w:top w:val="nil"/>
              <w:left w:val="nil"/>
              <w:bottom w:val="nil"/>
              <w:right w:val="nil"/>
            </w:tcBorders>
            <w:shd w:val="clear" w:color="auto" w:fill="auto"/>
            <w:noWrap/>
            <w:vAlign w:val="bottom"/>
            <w:hideMark/>
          </w:tcPr>
          <w:p w14:paraId="2D124A18" w14:textId="77777777" w:rsidR="0066779C" w:rsidRPr="001840F7" w:rsidRDefault="0066779C" w:rsidP="004218DC">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31B134DD" w14:textId="77777777" w:rsidR="0066779C" w:rsidRPr="001840F7" w:rsidRDefault="0066779C" w:rsidP="004218DC">
            <w:pPr>
              <w:jc w:val="center"/>
              <w:rPr>
                <w:rFonts w:eastAsia="Times New Roman"/>
                <w:color w:val="000000"/>
              </w:rPr>
            </w:pPr>
            <w:r w:rsidRPr="001840F7">
              <w:rPr>
                <w:rFonts w:eastAsia="Times New Roman"/>
                <w:color w:val="000000"/>
              </w:rPr>
              <w:t>17</w:t>
            </w:r>
          </w:p>
        </w:tc>
        <w:tc>
          <w:tcPr>
            <w:tcW w:w="1310" w:type="dxa"/>
            <w:tcBorders>
              <w:top w:val="nil"/>
              <w:left w:val="nil"/>
              <w:bottom w:val="nil"/>
              <w:right w:val="nil"/>
            </w:tcBorders>
            <w:shd w:val="clear" w:color="auto" w:fill="auto"/>
            <w:noWrap/>
            <w:vAlign w:val="bottom"/>
            <w:hideMark/>
          </w:tcPr>
          <w:p w14:paraId="7645DA53" w14:textId="77777777" w:rsidR="0066779C" w:rsidRPr="001840F7" w:rsidRDefault="0066779C" w:rsidP="004218DC">
            <w:pPr>
              <w:jc w:val="center"/>
              <w:rPr>
                <w:rFonts w:eastAsia="Times New Roman"/>
                <w:color w:val="000000"/>
              </w:rPr>
            </w:pPr>
            <w:r w:rsidRPr="001840F7">
              <w:rPr>
                <w:rFonts w:eastAsia="Times New Roman"/>
                <w:color w:val="000000"/>
              </w:rPr>
              <w:t>39</w:t>
            </w:r>
          </w:p>
        </w:tc>
        <w:tc>
          <w:tcPr>
            <w:tcW w:w="1030" w:type="dxa"/>
            <w:tcBorders>
              <w:top w:val="nil"/>
              <w:left w:val="nil"/>
              <w:bottom w:val="nil"/>
              <w:right w:val="nil"/>
            </w:tcBorders>
            <w:shd w:val="clear" w:color="auto" w:fill="auto"/>
            <w:noWrap/>
            <w:vAlign w:val="bottom"/>
            <w:hideMark/>
          </w:tcPr>
          <w:p w14:paraId="70D58C66" w14:textId="77777777" w:rsidR="0066779C" w:rsidRPr="001840F7" w:rsidRDefault="0066779C" w:rsidP="004218DC">
            <w:pPr>
              <w:jc w:val="center"/>
              <w:rPr>
                <w:rFonts w:eastAsia="Times New Roman"/>
                <w:color w:val="000000"/>
              </w:rPr>
            </w:pPr>
            <w:r w:rsidRPr="001840F7">
              <w:rPr>
                <w:rFonts w:eastAsia="Times New Roman"/>
                <w:color w:val="000000"/>
              </w:rPr>
              <w:t>66</w:t>
            </w:r>
          </w:p>
        </w:tc>
        <w:tc>
          <w:tcPr>
            <w:tcW w:w="1233" w:type="dxa"/>
            <w:tcBorders>
              <w:top w:val="nil"/>
              <w:left w:val="nil"/>
              <w:bottom w:val="nil"/>
              <w:right w:val="nil"/>
            </w:tcBorders>
            <w:shd w:val="clear" w:color="auto" w:fill="auto"/>
            <w:noWrap/>
            <w:vAlign w:val="bottom"/>
            <w:hideMark/>
          </w:tcPr>
          <w:p w14:paraId="4B7814C6" w14:textId="77777777" w:rsidR="0066779C" w:rsidRPr="001840F7" w:rsidRDefault="0066779C" w:rsidP="004218DC">
            <w:pPr>
              <w:jc w:val="center"/>
              <w:rPr>
                <w:rFonts w:eastAsia="Times New Roman"/>
                <w:color w:val="000000"/>
              </w:rPr>
            </w:pPr>
            <w:r w:rsidRPr="001840F7">
              <w:rPr>
                <w:rFonts w:eastAsia="Times New Roman"/>
                <w:color w:val="000000"/>
              </w:rPr>
              <w:t>46</w:t>
            </w:r>
          </w:p>
        </w:tc>
        <w:tc>
          <w:tcPr>
            <w:tcW w:w="1284" w:type="dxa"/>
            <w:tcBorders>
              <w:top w:val="nil"/>
              <w:left w:val="nil"/>
              <w:bottom w:val="nil"/>
              <w:right w:val="nil"/>
            </w:tcBorders>
            <w:shd w:val="clear" w:color="auto" w:fill="auto"/>
            <w:noWrap/>
            <w:vAlign w:val="bottom"/>
            <w:hideMark/>
          </w:tcPr>
          <w:p w14:paraId="58C1C32D" w14:textId="77777777" w:rsidR="0066779C" w:rsidRPr="001840F7" w:rsidRDefault="0066779C" w:rsidP="004218DC">
            <w:pPr>
              <w:jc w:val="center"/>
              <w:rPr>
                <w:rFonts w:eastAsia="Times New Roman"/>
                <w:color w:val="000000"/>
              </w:rPr>
            </w:pPr>
            <w:r w:rsidRPr="001840F7">
              <w:rPr>
                <w:rFonts w:eastAsia="Times New Roman"/>
                <w:color w:val="000000"/>
              </w:rPr>
              <w:t>19</w:t>
            </w:r>
          </w:p>
        </w:tc>
        <w:tc>
          <w:tcPr>
            <w:tcW w:w="1031" w:type="dxa"/>
            <w:tcBorders>
              <w:top w:val="nil"/>
              <w:left w:val="nil"/>
              <w:bottom w:val="nil"/>
              <w:right w:val="nil"/>
            </w:tcBorders>
            <w:shd w:val="clear" w:color="auto" w:fill="auto"/>
            <w:noWrap/>
            <w:vAlign w:val="bottom"/>
            <w:hideMark/>
          </w:tcPr>
          <w:p w14:paraId="1C69679F" w14:textId="77777777" w:rsidR="0066779C" w:rsidRPr="001840F7" w:rsidRDefault="0066779C" w:rsidP="004218DC">
            <w:pPr>
              <w:jc w:val="center"/>
              <w:rPr>
                <w:rFonts w:eastAsia="Times New Roman"/>
                <w:color w:val="000000"/>
              </w:rPr>
            </w:pPr>
            <w:r w:rsidRPr="001840F7">
              <w:rPr>
                <w:rFonts w:eastAsia="Times New Roman"/>
                <w:color w:val="000000"/>
              </w:rPr>
              <w:t>67</w:t>
            </w:r>
          </w:p>
        </w:tc>
        <w:tc>
          <w:tcPr>
            <w:tcW w:w="1173" w:type="dxa"/>
            <w:tcBorders>
              <w:top w:val="nil"/>
              <w:left w:val="nil"/>
              <w:bottom w:val="nil"/>
              <w:right w:val="nil"/>
            </w:tcBorders>
            <w:shd w:val="clear" w:color="auto" w:fill="auto"/>
            <w:noWrap/>
            <w:vAlign w:val="bottom"/>
            <w:hideMark/>
          </w:tcPr>
          <w:p w14:paraId="12B9032D" w14:textId="77777777" w:rsidR="0066779C" w:rsidRPr="001840F7" w:rsidRDefault="0066779C" w:rsidP="004218DC">
            <w:pPr>
              <w:jc w:val="center"/>
              <w:rPr>
                <w:rFonts w:eastAsia="Times New Roman"/>
                <w:color w:val="000000"/>
              </w:rPr>
            </w:pPr>
            <w:r w:rsidRPr="001840F7">
              <w:rPr>
                <w:rFonts w:eastAsia="Times New Roman"/>
                <w:color w:val="000000"/>
              </w:rPr>
              <w:t>63</w:t>
            </w:r>
          </w:p>
        </w:tc>
        <w:tc>
          <w:tcPr>
            <w:tcW w:w="1240" w:type="dxa"/>
            <w:tcBorders>
              <w:top w:val="nil"/>
              <w:left w:val="nil"/>
              <w:bottom w:val="nil"/>
              <w:right w:val="nil"/>
            </w:tcBorders>
            <w:shd w:val="clear" w:color="auto" w:fill="auto"/>
            <w:noWrap/>
            <w:vAlign w:val="bottom"/>
            <w:hideMark/>
          </w:tcPr>
          <w:p w14:paraId="5EBB829A" w14:textId="77777777" w:rsidR="0066779C" w:rsidRPr="001840F7" w:rsidRDefault="0066779C" w:rsidP="004218DC">
            <w:pPr>
              <w:jc w:val="center"/>
              <w:rPr>
                <w:rFonts w:eastAsia="Times New Roman"/>
                <w:color w:val="000000"/>
              </w:rPr>
            </w:pPr>
            <w:r w:rsidRPr="001840F7">
              <w:rPr>
                <w:rFonts w:eastAsia="Times New Roman"/>
                <w:color w:val="000000"/>
              </w:rPr>
              <w:t>69</w:t>
            </w:r>
          </w:p>
        </w:tc>
      </w:tr>
      <w:tr w:rsidR="0066779C" w:rsidRPr="001840F7" w14:paraId="7990F7C6" w14:textId="77777777" w:rsidTr="004218DC">
        <w:trPr>
          <w:trHeight w:val="300"/>
        </w:trPr>
        <w:tc>
          <w:tcPr>
            <w:tcW w:w="1061" w:type="dxa"/>
            <w:vMerge/>
            <w:tcBorders>
              <w:top w:val="nil"/>
              <w:left w:val="nil"/>
              <w:bottom w:val="nil"/>
              <w:right w:val="nil"/>
            </w:tcBorders>
            <w:vAlign w:val="center"/>
            <w:hideMark/>
          </w:tcPr>
          <w:p w14:paraId="1EAF6C9E" w14:textId="77777777" w:rsidR="0066779C" w:rsidRPr="001840F7" w:rsidRDefault="0066779C" w:rsidP="004218DC">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4AE6BEE4" w14:textId="77777777" w:rsidR="0066779C" w:rsidRPr="001840F7" w:rsidRDefault="0066779C" w:rsidP="004218DC">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11361456" w14:textId="77777777" w:rsidR="0066779C" w:rsidRPr="001840F7" w:rsidRDefault="0066779C" w:rsidP="004218DC">
            <w:pPr>
              <w:jc w:val="center"/>
              <w:rPr>
                <w:rFonts w:eastAsia="Times New Roman"/>
                <w:color w:val="000000"/>
              </w:rPr>
            </w:pPr>
            <w:r w:rsidRPr="001840F7">
              <w:rPr>
                <w:rFonts w:eastAsia="Times New Roman"/>
                <w:color w:val="000000"/>
              </w:rPr>
              <w:t>31</w:t>
            </w:r>
          </w:p>
        </w:tc>
        <w:tc>
          <w:tcPr>
            <w:tcW w:w="1310" w:type="dxa"/>
            <w:tcBorders>
              <w:top w:val="nil"/>
              <w:left w:val="nil"/>
              <w:bottom w:val="nil"/>
              <w:right w:val="nil"/>
            </w:tcBorders>
            <w:shd w:val="clear" w:color="auto" w:fill="auto"/>
            <w:noWrap/>
            <w:vAlign w:val="bottom"/>
            <w:hideMark/>
          </w:tcPr>
          <w:p w14:paraId="62B6E31C" w14:textId="77777777" w:rsidR="0066779C" w:rsidRPr="001840F7" w:rsidRDefault="0066779C" w:rsidP="004218DC">
            <w:pPr>
              <w:jc w:val="center"/>
              <w:rPr>
                <w:rFonts w:eastAsia="Times New Roman"/>
                <w:color w:val="000000"/>
              </w:rPr>
            </w:pPr>
            <w:r w:rsidRPr="001840F7">
              <w:rPr>
                <w:rFonts w:eastAsia="Times New Roman"/>
                <w:color w:val="000000"/>
              </w:rPr>
              <w:t>35</w:t>
            </w:r>
          </w:p>
        </w:tc>
        <w:tc>
          <w:tcPr>
            <w:tcW w:w="1030" w:type="dxa"/>
            <w:tcBorders>
              <w:top w:val="nil"/>
              <w:left w:val="nil"/>
              <w:bottom w:val="nil"/>
              <w:right w:val="nil"/>
            </w:tcBorders>
            <w:shd w:val="clear" w:color="auto" w:fill="auto"/>
            <w:noWrap/>
            <w:vAlign w:val="bottom"/>
            <w:hideMark/>
          </w:tcPr>
          <w:p w14:paraId="1D338809" w14:textId="77777777" w:rsidR="0066779C" w:rsidRPr="001840F7" w:rsidRDefault="0066779C" w:rsidP="004218DC">
            <w:pPr>
              <w:jc w:val="center"/>
              <w:rPr>
                <w:rFonts w:eastAsia="Times New Roman"/>
                <w:color w:val="000000"/>
              </w:rPr>
            </w:pPr>
            <w:r w:rsidRPr="001840F7">
              <w:rPr>
                <w:rFonts w:eastAsia="Times New Roman"/>
                <w:color w:val="000000"/>
              </w:rPr>
              <w:t>19</w:t>
            </w:r>
          </w:p>
        </w:tc>
        <w:tc>
          <w:tcPr>
            <w:tcW w:w="1233" w:type="dxa"/>
            <w:tcBorders>
              <w:top w:val="nil"/>
              <w:left w:val="nil"/>
              <w:bottom w:val="nil"/>
              <w:right w:val="nil"/>
            </w:tcBorders>
            <w:shd w:val="clear" w:color="auto" w:fill="auto"/>
            <w:noWrap/>
            <w:vAlign w:val="bottom"/>
            <w:hideMark/>
          </w:tcPr>
          <w:p w14:paraId="5CF67318" w14:textId="77777777" w:rsidR="0066779C" w:rsidRPr="001840F7" w:rsidRDefault="0066779C" w:rsidP="004218DC">
            <w:pPr>
              <w:jc w:val="center"/>
              <w:rPr>
                <w:rFonts w:eastAsia="Times New Roman"/>
                <w:color w:val="000000"/>
              </w:rPr>
            </w:pPr>
            <w:r w:rsidRPr="001840F7">
              <w:rPr>
                <w:rFonts w:eastAsia="Times New Roman"/>
                <w:color w:val="000000"/>
              </w:rPr>
              <w:t>39</w:t>
            </w:r>
          </w:p>
        </w:tc>
        <w:tc>
          <w:tcPr>
            <w:tcW w:w="1284" w:type="dxa"/>
            <w:tcBorders>
              <w:top w:val="nil"/>
              <w:left w:val="nil"/>
              <w:bottom w:val="nil"/>
              <w:right w:val="nil"/>
            </w:tcBorders>
            <w:shd w:val="clear" w:color="auto" w:fill="auto"/>
            <w:noWrap/>
            <w:vAlign w:val="bottom"/>
            <w:hideMark/>
          </w:tcPr>
          <w:p w14:paraId="75AA57E7" w14:textId="77777777" w:rsidR="0066779C" w:rsidRPr="001840F7" w:rsidRDefault="0066779C" w:rsidP="004218DC">
            <w:pPr>
              <w:jc w:val="center"/>
              <w:rPr>
                <w:rFonts w:eastAsia="Times New Roman"/>
                <w:color w:val="000000"/>
              </w:rPr>
            </w:pPr>
            <w:r w:rsidRPr="001840F7">
              <w:rPr>
                <w:rFonts w:eastAsia="Times New Roman"/>
                <w:color w:val="000000"/>
              </w:rPr>
              <w:t>41</w:t>
            </w:r>
          </w:p>
        </w:tc>
        <w:tc>
          <w:tcPr>
            <w:tcW w:w="1031" w:type="dxa"/>
            <w:tcBorders>
              <w:top w:val="nil"/>
              <w:left w:val="nil"/>
              <w:bottom w:val="nil"/>
              <w:right w:val="nil"/>
            </w:tcBorders>
            <w:shd w:val="clear" w:color="auto" w:fill="auto"/>
            <w:noWrap/>
            <w:vAlign w:val="bottom"/>
            <w:hideMark/>
          </w:tcPr>
          <w:p w14:paraId="22FB203F" w14:textId="77777777" w:rsidR="0066779C" w:rsidRPr="001840F7" w:rsidRDefault="0066779C" w:rsidP="004218DC">
            <w:pPr>
              <w:jc w:val="center"/>
              <w:rPr>
                <w:rFonts w:eastAsia="Times New Roman"/>
                <w:color w:val="000000"/>
              </w:rPr>
            </w:pPr>
            <w:r w:rsidRPr="001840F7">
              <w:rPr>
                <w:rFonts w:eastAsia="Times New Roman"/>
                <w:color w:val="000000"/>
              </w:rPr>
              <w:t>22</w:t>
            </w:r>
          </w:p>
        </w:tc>
        <w:tc>
          <w:tcPr>
            <w:tcW w:w="1173" w:type="dxa"/>
            <w:tcBorders>
              <w:top w:val="nil"/>
              <w:left w:val="nil"/>
              <w:bottom w:val="nil"/>
              <w:right w:val="nil"/>
            </w:tcBorders>
            <w:shd w:val="clear" w:color="auto" w:fill="auto"/>
            <w:noWrap/>
            <w:vAlign w:val="bottom"/>
            <w:hideMark/>
          </w:tcPr>
          <w:p w14:paraId="1710D6F3" w14:textId="77777777" w:rsidR="0066779C" w:rsidRPr="001840F7" w:rsidRDefault="0066779C" w:rsidP="004218DC">
            <w:pPr>
              <w:jc w:val="center"/>
              <w:rPr>
                <w:rFonts w:eastAsia="Times New Roman"/>
                <w:color w:val="000000"/>
              </w:rPr>
            </w:pPr>
            <w:r w:rsidRPr="001840F7">
              <w:rPr>
                <w:rFonts w:eastAsia="Times New Roman"/>
                <w:color w:val="000000"/>
              </w:rPr>
              <w:t>17</w:t>
            </w:r>
          </w:p>
        </w:tc>
        <w:tc>
          <w:tcPr>
            <w:tcW w:w="1240" w:type="dxa"/>
            <w:tcBorders>
              <w:top w:val="nil"/>
              <w:left w:val="nil"/>
              <w:bottom w:val="nil"/>
              <w:right w:val="nil"/>
            </w:tcBorders>
            <w:shd w:val="clear" w:color="auto" w:fill="auto"/>
            <w:noWrap/>
            <w:vAlign w:val="bottom"/>
            <w:hideMark/>
          </w:tcPr>
          <w:p w14:paraId="7C12D561" w14:textId="77777777" w:rsidR="0066779C" w:rsidRPr="001840F7" w:rsidRDefault="0066779C" w:rsidP="004218DC">
            <w:pPr>
              <w:jc w:val="center"/>
              <w:rPr>
                <w:rFonts w:eastAsia="Times New Roman"/>
                <w:color w:val="000000"/>
              </w:rPr>
            </w:pPr>
            <w:r w:rsidRPr="001840F7">
              <w:rPr>
                <w:rFonts w:eastAsia="Times New Roman"/>
                <w:color w:val="000000"/>
              </w:rPr>
              <w:t>20</w:t>
            </w:r>
          </w:p>
        </w:tc>
      </w:tr>
      <w:tr w:rsidR="0066779C" w:rsidRPr="001840F7" w14:paraId="29DC38B7" w14:textId="77777777" w:rsidTr="004218DC">
        <w:trPr>
          <w:trHeight w:val="300"/>
        </w:trPr>
        <w:tc>
          <w:tcPr>
            <w:tcW w:w="1061" w:type="dxa"/>
            <w:vMerge/>
            <w:tcBorders>
              <w:top w:val="nil"/>
              <w:left w:val="nil"/>
              <w:bottom w:val="nil"/>
              <w:right w:val="nil"/>
            </w:tcBorders>
            <w:vAlign w:val="center"/>
            <w:hideMark/>
          </w:tcPr>
          <w:p w14:paraId="497E6BC7" w14:textId="77777777" w:rsidR="0066779C" w:rsidRPr="001840F7" w:rsidRDefault="0066779C" w:rsidP="004218DC">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11F98D15" w14:textId="77777777" w:rsidR="0066779C" w:rsidRPr="001840F7" w:rsidRDefault="0066779C" w:rsidP="004218DC">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2DA625AA" w14:textId="77777777" w:rsidR="0066779C" w:rsidRPr="001840F7" w:rsidRDefault="0066779C" w:rsidP="004218DC">
            <w:pPr>
              <w:jc w:val="center"/>
              <w:rPr>
                <w:rFonts w:eastAsia="Times New Roman"/>
                <w:color w:val="000000"/>
              </w:rPr>
            </w:pPr>
            <w:r w:rsidRPr="001840F7">
              <w:rPr>
                <w:rFonts w:eastAsia="Times New Roman"/>
                <w:color w:val="000000"/>
              </w:rPr>
              <w:t>17</w:t>
            </w:r>
          </w:p>
        </w:tc>
        <w:tc>
          <w:tcPr>
            <w:tcW w:w="1310" w:type="dxa"/>
            <w:tcBorders>
              <w:top w:val="nil"/>
              <w:left w:val="nil"/>
              <w:bottom w:val="nil"/>
              <w:right w:val="nil"/>
            </w:tcBorders>
            <w:shd w:val="clear" w:color="auto" w:fill="auto"/>
            <w:noWrap/>
            <w:vAlign w:val="bottom"/>
            <w:hideMark/>
          </w:tcPr>
          <w:p w14:paraId="59FFA5BA" w14:textId="77777777" w:rsidR="0066779C" w:rsidRPr="001840F7" w:rsidRDefault="0066779C" w:rsidP="004218DC">
            <w:pPr>
              <w:jc w:val="center"/>
              <w:rPr>
                <w:rFonts w:eastAsia="Times New Roman"/>
                <w:color w:val="000000"/>
              </w:rPr>
            </w:pPr>
            <w:r w:rsidRPr="001840F7">
              <w:rPr>
                <w:rFonts w:eastAsia="Times New Roman"/>
                <w:color w:val="000000"/>
              </w:rPr>
              <w:t>8</w:t>
            </w:r>
          </w:p>
        </w:tc>
        <w:tc>
          <w:tcPr>
            <w:tcW w:w="1030" w:type="dxa"/>
            <w:tcBorders>
              <w:top w:val="nil"/>
              <w:left w:val="nil"/>
              <w:bottom w:val="nil"/>
              <w:right w:val="nil"/>
            </w:tcBorders>
            <w:shd w:val="clear" w:color="auto" w:fill="auto"/>
            <w:noWrap/>
            <w:vAlign w:val="bottom"/>
            <w:hideMark/>
          </w:tcPr>
          <w:p w14:paraId="3F85A889" w14:textId="77777777" w:rsidR="0066779C" w:rsidRPr="001840F7" w:rsidRDefault="0066779C" w:rsidP="004218DC">
            <w:pPr>
              <w:jc w:val="center"/>
              <w:rPr>
                <w:rFonts w:eastAsia="Times New Roman"/>
                <w:color w:val="000000"/>
              </w:rPr>
            </w:pPr>
            <w:r w:rsidRPr="001840F7">
              <w:rPr>
                <w:rFonts w:eastAsia="Times New Roman"/>
                <w:color w:val="000000"/>
              </w:rPr>
              <w:t>6</w:t>
            </w:r>
          </w:p>
        </w:tc>
        <w:tc>
          <w:tcPr>
            <w:tcW w:w="1233" w:type="dxa"/>
            <w:tcBorders>
              <w:top w:val="nil"/>
              <w:left w:val="nil"/>
              <w:bottom w:val="nil"/>
              <w:right w:val="nil"/>
            </w:tcBorders>
            <w:shd w:val="clear" w:color="auto" w:fill="auto"/>
            <w:noWrap/>
            <w:vAlign w:val="bottom"/>
            <w:hideMark/>
          </w:tcPr>
          <w:p w14:paraId="059F730E" w14:textId="77777777" w:rsidR="0066779C" w:rsidRPr="001840F7" w:rsidRDefault="0066779C" w:rsidP="004218DC">
            <w:pPr>
              <w:jc w:val="center"/>
              <w:rPr>
                <w:rFonts w:eastAsia="Times New Roman"/>
                <w:color w:val="000000"/>
              </w:rPr>
            </w:pPr>
            <w:r w:rsidRPr="001840F7">
              <w:rPr>
                <w:rFonts w:eastAsia="Times New Roman"/>
                <w:color w:val="000000"/>
              </w:rPr>
              <w:t>7</w:t>
            </w:r>
          </w:p>
        </w:tc>
        <w:tc>
          <w:tcPr>
            <w:tcW w:w="1284" w:type="dxa"/>
            <w:tcBorders>
              <w:top w:val="nil"/>
              <w:left w:val="nil"/>
              <w:bottom w:val="nil"/>
              <w:right w:val="nil"/>
            </w:tcBorders>
            <w:shd w:val="clear" w:color="auto" w:fill="auto"/>
            <w:noWrap/>
            <w:vAlign w:val="bottom"/>
            <w:hideMark/>
          </w:tcPr>
          <w:p w14:paraId="510D870C" w14:textId="77777777" w:rsidR="0066779C" w:rsidRPr="001840F7" w:rsidRDefault="0066779C" w:rsidP="004218DC">
            <w:pPr>
              <w:jc w:val="center"/>
              <w:rPr>
                <w:rFonts w:eastAsia="Times New Roman"/>
                <w:color w:val="000000"/>
              </w:rPr>
            </w:pPr>
            <w:r w:rsidRPr="001840F7">
              <w:rPr>
                <w:rFonts w:eastAsia="Times New Roman"/>
                <w:color w:val="000000"/>
              </w:rPr>
              <w:t>17</w:t>
            </w:r>
          </w:p>
        </w:tc>
        <w:tc>
          <w:tcPr>
            <w:tcW w:w="1031" w:type="dxa"/>
            <w:tcBorders>
              <w:top w:val="nil"/>
              <w:left w:val="nil"/>
              <w:bottom w:val="nil"/>
              <w:right w:val="nil"/>
            </w:tcBorders>
            <w:shd w:val="clear" w:color="auto" w:fill="auto"/>
            <w:noWrap/>
            <w:vAlign w:val="bottom"/>
            <w:hideMark/>
          </w:tcPr>
          <w:p w14:paraId="0F02C296" w14:textId="77777777" w:rsidR="0066779C" w:rsidRPr="001840F7" w:rsidRDefault="0066779C" w:rsidP="004218DC">
            <w:pPr>
              <w:jc w:val="center"/>
              <w:rPr>
                <w:rFonts w:eastAsia="Times New Roman"/>
                <w:color w:val="000000"/>
              </w:rPr>
            </w:pPr>
            <w:r w:rsidRPr="001840F7">
              <w:rPr>
                <w:rFonts w:eastAsia="Times New Roman"/>
                <w:color w:val="000000"/>
              </w:rPr>
              <w:t>5</w:t>
            </w:r>
          </w:p>
        </w:tc>
        <w:tc>
          <w:tcPr>
            <w:tcW w:w="1173" w:type="dxa"/>
            <w:tcBorders>
              <w:top w:val="nil"/>
              <w:left w:val="nil"/>
              <w:bottom w:val="nil"/>
              <w:right w:val="nil"/>
            </w:tcBorders>
            <w:shd w:val="clear" w:color="auto" w:fill="auto"/>
            <w:noWrap/>
            <w:vAlign w:val="bottom"/>
            <w:hideMark/>
          </w:tcPr>
          <w:p w14:paraId="77EFA531" w14:textId="77777777" w:rsidR="0066779C" w:rsidRPr="001840F7" w:rsidRDefault="0066779C" w:rsidP="004218DC">
            <w:pPr>
              <w:jc w:val="center"/>
              <w:rPr>
                <w:rFonts w:eastAsia="Times New Roman"/>
                <w:color w:val="000000"/>
              </w:rPr>
            </w:pPr>
            <w:r w:rsidRPr="001840F7">
              <w:rPr>
                <w:rFonts w:eastAsia="Times New Roman"/>
                <w:color w:val="000000"/>
              </w:rPr>
              <w:t>6</w:t>
            </w:r>
          </w:p>
        </w:tc>
        <w:tc>
          <w:tcPr>
            <w:tcW w:w="1240" w:type="dxa"/>
            <w:tcBorders>
              <w:top w:val="nil"/>
              <w:left w:val="nil"/>
              <w:bottom w:val="nil"/>
              <w:right w:val="nil"/>
            </w:tcBorders>
            <w:shd w:val="clear" w:color="auto" w:fill="auto"/>
            <w:noWrap/>
            <w:vAlign w:val="bottom"/>
            <w:hideMark/>
          </w:tcPr>
          <w:p w14:paraId="3FA14B8D" w14:textId="77777777" w:rsidR="0066779C" w:rsidRPr="001840F7" w:rsidRDefault="0066779C" w:rsidP="004218DC">
            <w:pPr>
              <w:jc w:val="center"/>
              <w:rPr>
                <w:rFonts w:eastAsia="Times New Roman"/>
                <w:color w:val="000000"/>
              </w:rPr>
            </w:pPr>
            <w:r w:rsidRPr="001840F7">
              <w:rPr>
                <w:rFonts w:eastAsia="Times New Roman"/>
                <w:color w:val="000000"/>
              </w:rPr>
              <w:t>4</w:t>
            </w:r>
          </w:p>
        </w:tc>
      </w:tr>
      <w:tr w:rsidR="0066779C" w:rsidRPr="001840F7" w14:paraId="763C3E31" w14:textId="77777777" w:rsidTr="004218DC">
        <w:trPr>
          <w:trHeight w:val="300"/>
        </w:trPr>
        <w:tc>
          <w:tcPr>
            <w:tcW w:w="1061" w:type="dxa"/>
            <w:vMerge/>
            <w:tcBorders>
              <w:top w:val="nil"/>
              <w:left w:val="nil"/>
              <w:bottom w:val="nil"/>
              <w:right w:val="nil"/>
            </w:tcBorders>
            <w:vAlign w:val="center"/>
            <w:hideMark/>
          </w:tcPr>
          <w:p w14:paraId="00788BD1" w14:textId="77777777" w:rsidR="0066779C" w:rsidRPr="001840F7" w:rsidRDefault="0066779C" w:rsidP="004218DC">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2B988168" w14:textId="77777777" w:rsidR="0066779C" w:rsidRPr="001840F7" w:rsidRDefault="0066779C" w:rsidP="004218DC">
            <w:pPr>
              <w:rPr>
                <w:rFonts w:eastAsia="Times New Roman"/>
                <w:color w:val="000000"/>
              </w:rPr>
            </w:pPr>
            <w:r w:rsidRPr="001840F7">
              <w:rPr>
                <w:rFonts w:eastAsia="Times New Roman"/>
                <w:color w:val="000000"/>
              </w:rPr>
              <w:t>4 times a month or more</w:t>
            </w:r>
          </w:p>
        </w:tc>
        <w:tc>
          <w:tcPr>
            <w:tcW w:w="1350" w:type="dxa"/>
            <w:tcBorders>
              <w:top w:val="nil"/>
              <w:left w:val="nil"/>
              <w:bottom w:val="nil"/>
              <w:right w:val="nil"/>
            </w:tcBorders>
            <w:shd w:val="clear" w:color="auto" w:fill="auto"/>
            <w:noWrap/>
            <w:vAlign w:val="bottom"/>
            <w:hideMark/>
          </w:tcPr>
          <w:p w14:paraId="14A93A44" w14:textId="77777777" w:rsidR="0066779C" w:rsidRPr="001840F7" w:rsidRDefault="0066779C" w:rsidP="004218DC">
            <w:pPr>
              <w:jc w:val="center"/>
              <w:rPr>
                <w:rFonts w:eastAsia="Times New Roman"/>
                <w:color w:val="000000"/>
              </w:rPr>
            </w:pPr>
            <w:r w:rsidRPr="001840F7">
              <w:rPr>
                <w:rFonts w:eastAsia="Times New Roman"/>
                <w:color w:val="000000"/>
              </w:rPr>
              <w:t>35</w:t>
            </w:r>
          </w:p>
        </w:tc>
        <w:tc>
          <w:tcPr>
            <w:tcW w:w="1310" w:type="dxa"/>
            <w:tcBorders>
              <w:top w:val="nil"/>
              <w:left w:val="nil"/>
              <w:bottom w:val="nil"/>
              <w:right w:val="nil"/>
            </w:tcBorders>
            <w:shd w:val="clear" w:color="auto" w:fill="auto"/>
            <w:noWrap/>
            <w:vAlign w:val="bottom"/>
            <w:hideMark/>
          </w:tcPr>
          <w:p w14:paraId="3B2D0C9F" w14:textId="77777777" w:rsidR="0066779C" w:rsidRPr="001840F7" w:rsidRDefault="0066779C" w:rsidP="004218DC">
            <w:pPr>
              <w:jc w:val="center"/>
              <w:rPr>
                <w:rFonts w:eastAsia="Times New Roman"/>
                <w:color w:val="000000"/>
              </w:rPr>
            </w:pPr>
            <w:r w:rsidRPr="001840F7">
              <w:rPr>
                <w:rFonts w:eastAsia="Times New Roman"/>
                <w:color w:val="000000"/>
              </w:rPr>
              <w:t>17</w:t>
            </w:r>
          </w:p>
        </w:tc>
        <w:tc>
          <w:tcPr>
            <w:tcW w:w="1030" w:type="dxa"/>
            <w:tcBorders>
              <w:top w:val="nil"/>
              <w:left w:val="nil"/>
              <w:bottom w:val="nil"/>
              <w:right w:val="nil"/>
            </w:tcBorders>
            <w:shd w:val="clear" w:color="auto" w:fill="auto"/>
            <w:noWrap/>
            <w:vAlign w:val="bottom"/>
            <w:hideMark/>
          </w:tcPr>
          <w:p w14:paraId="4A49FDA6" w14:textId="77777777" w:rsidR="0066779C" w:rsidRPr="001840F7" w:rsidRDefault="0066779C" w:rsidP="004218DC">
            <w:pPr>
              <w:jc w:val="center"/>
              <w:rPr>
                <w:rFonts w:eastAsia="Times New Roman"/>
                <w:color w:val="000000"/>
              </w:rPr>
            </w:pPr>
            <w:r w:rsidRPr="001840F7">
              <w:rPr>
                <w:rFonts w:eastAsia="Times New Roman"/>
                <w:color w:val="000000"/>
              </w:rPr>
              <w:t>9</w:t>
            </w:r>
          </w:p>
        </w:tc>
        <w:tc>
          <w:tcPr>
            <w:tcW w:w="1233" w:type="dxa"/>
            <w:tcBorders>
              <w:top w:val="nil"/>
              <w:left w:val="nil"/>
              <w:bottom w:val="nil"/>
              <w:right w:val="nil"/>
            </w:tcBorders>
            <w:shd w:val="clear" w:color="auto" w:fill="auto"/>
            <w:noWrap/>
            <w:vAlign w:val="bottom"/>
            <w:hideMark/>
          </w:tcPr>
          <w:p w14:paraId="1394AF36" w14:textId="77777777" w:rsidR="0066779C" w:rsidRPr="001840F7" w:rsidRDefault="0066779C" w:rsidP="004218DC">
            <w:pPr>
              <w:jc w:val="center"/>
              <w:rPr>
                <w:rFonts w:eastAsia="Times New Roman"/>
                <w:color w:val="000000"/>
              </w:rPr>
            </w:pPr>
            <w:r w:rsidRPr="001840F7">
              <w:rPr>
                <w:rFonts w:eastAsia="Times New Roman"/>
                <w:color w:val="000000"/>
              </w:rPr>
              <w:t>8</w:t>
            </w:r>
          </w:p>
        </w:tc>
        <w:tc>
          <w:tcPr>
            <w:tcW w:w="1284" w:type="dxa"/>
            <w:tcBorders>
              <w:top w:val="nil"/>
              <w:left w:val="nil"/>
              <w:bottom w:val="nil"/>
              <w:right w:val="nil"/>
            </w:tcBorders>
            <w:shd w:val="clear" w:color="auto" w:fill="auto"/>
            <w:noWrap/>
            <w:vAlign w:val="bottom"/>
            <w:hideMark/>
          </w:tcPr>
          <w:p w14:paraId="4A125F4B" w14:textId="77777777" w:rsidR="0066779C" w:rsidRPr="001840F7" w:rsidRDefault="0066779C" w:rsidP="004218DC">
            <w:pPr>
              <w:jc w:val="center"/>
              <w:rPr>
                <w:rFonts w:eastAsia="Times New Roman"/>
                <w:color w:val="000000"/>
              </w:rPr>
            </w:pPr>
            <w:r w:rsidRPr="001840F7">
              <w:rPr>
                <w:rFonts w:eastAsia="Times New Roman"/>
                <w:color w:val="000000"/>
              </w:rPr>
              <w:t>23</w:t>
            </w:r>
          </w:p>
        </w:tc>
        <w:tc>
          <w:tcPr>
            <w:tcW w:w="1031" w:type="dxa"/>
            <w:tcBorders>
              <w:top w:val="nil"/>
              <w:left w:val="nil"/>
              <w:bottom w:val="nil"/>
              <w:right w:val="nil"/>
            </w:tcBorders>
            <w:shd w:val="clear" w:color="auto" w:fill="auto"/>
            <w:noWrap/>
            <w:vAlign w:val="bottom"/>
            <w:hideMark/>
          </w:tcPr>
          <w:p w14:paraId="3DDE8E52" w14:textId="77777777" w:rsidR="0066779C" w:rsidRPr="001840F7" w:rsidRDefault="0066779C" w:rsidP="004218DC">
            <w:pPr>
              <w:jc w:val="center"/>
              <w:rPr>
                <w:rFonts w:eastAsia="Times New Roman"/>
                <w:color w:val="000000"/>
              </w:rPr>
            </w:pPr>
            <w:r w:rsidRPr="001840F7">
              <w:rPr>
                <w:rFonts w:eastAsia="Times New Roman"/>
                <w:color w:val="000000"/>
              </w:rPr>
              <w:t>7</w:t>
            </w:r>
          </w:p>
        </w:tc>
        <w:tc>
          <w:tcPr>
            <w:tcW w:w="1173" w:type="dxa"/>
            <w:tcBorders>
              <w:top w:val="nil"/>
              <w:left w:val="nil"/>
              <w:bottom w:val="nil"/>
              <w:right w:val="nil"/>
            </w:tcBorders>
            <w:shd w:val="clear" w:color="auto" w:fill="auto"/>
            <w:noWrap/>
            <w:vAlign w:val="bottom"/>
            <w:hideMark/>
          </w:tcPr>
          <w:p w14:paraId="1E06C3F8" w14:textId="77777777" w:rsidR="0066779C" w:rsidRPr="001840F7" w:rsidRDefault="0066779C" w:rsidP="004218DC">
            <w:pPr>
              <w:jc w:val="center"/>
              <w:rPr>
                <w:rFonts w:eastAsia="Times New Roman"/>
                <w:color w:val="000000"/>
              </w:rPr>
            </w:pPr>
            <w:r w:rsidRPr="001840F7">
              <w:rPr>
                <w:rFonts w:eastAsia="Times New Roman"/>
                <w:color w:val="000000"/>
              </w:rPr>
              <w:t>14</w:t>
            </w:r>
          </w:p>
        </w:tc>
        <w:tc>
          <w:tcPr>
            <w:tcW w:w="1240" w:type="dxa"/>
            <w:tcBorders>
              <w:top w:val="nil"/>
              <w:left w:val="nil"/>
              <w:bottom w:val="nil"/>
              <w:right w:val="nil"/>
            </w:tcBorders>
            <w:shd w:val="clear" w:color="auto" w:fill="auto"/>
            <w:noWrap/>
            <w:vAlign w:val="bottom"/>
            <w:hideMark/>
          </w:tcPr>
          <w:p w14:paraId="0498D551" w14:textId="77777777" w:rsidR="0066779C" w:rsidRPr="001840F7" w:rsidRDefault="0066779C" w:rsidP="004218DC">
            <w:pPr>
              <w:jc w:val="center"/>
              <w:rPr>
                <w:rFonts w:eastAsia="Times New Roman"/>
                <w:color w:val="000000"/>
              </w:rPr>
            </w:pPr>
            <w:r w:rsidRPr="001840F7">
              <w:rPr>
                <w:rFonts w:eastAsia="Times New Roman"/>
                <w:color w:val="000000"/>
              </w:rPr>
              <w:t>7</w:t>
            </w:r>
          </w:p>
        </w:tc>
      </w:tr>
      <w:tr w:rsidR="0066779C" w:rsidRPr="001840F7" w14:paraId="757F7771" w14:textId="77777777" w:rsidTr="004218DC">
        <w:trPr>
          <w:trHeight w:val="300"/>
        </w:trPr>
        <w:tc>
          <w:tcPr>
            <w:tcW w:w="1061" w:type="dxa"/>
            <w:vMerge w:val="restart"/>
            <w:tcBorders>
              <w:top w:val="nil"/>
              <w:left w:val="nil"/>
              <w:bottom w:val="nil"/>
              <w:right w:val="nil"/>
            </w:tcBorders>
            <w:shd w:val="clear" w:color="auto" w:fill="auto"/>
            <w:noWrap/>
            <w:hideMark/>
          </w:tcPr>
          <w:p w14:paraId="002ADFBB" w14:textId="77777777" w:rsidR="0066779C" w:rsidRPr="001840F7" w:rsidRDefault="0066779C" w:rsidP="004218DC">
            <w:pPr>
              <w:rPr>
                <w:rFonts w:eastAsia="Times New Roman"/>
                <w:color w:val="000000"/>
              </w:rPr>
            </w:pPr>
            <w:r w:rsidRPr="001840F7">
              <w:rPr>
                <w:rFonts w:eastAsia="Times New Roman"/>
                <w:color w:val="000000"/>
              </w:rPr>
              <w:t>Oahu</w:t>
            </w:r>
          </w:p>
        </w:tc>
        <w:tc>
          <w:tcPr>
            <w:tcW w:w="2734" w:type="dxa"/>
            <w:tcBorders>
              <w:top w:val="nil"/>
              <w:left w:val="nil"/>
              <w:bottom w:val="nil"/>
              <w:right w:val="nil"/>
            </w:tcBorders>
            <w:shd w:val="clear" w:color="auto" w:fill="auto"/>
            <w:noWrap/>
            <w:vAlign w:val="bottom"/>
            <w:hideMark/>
          </w:tcPr>
          <w:p w14:paraId="07D5BB37" w14:textId="77777777" w:rsidR="0066779C" w:rsidRPr="001840F7" w:rsidRDefault="0066779C" w:rsidP="004218DC">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2D7BDBE3" w14:textId="77777777" w:rsidR="0066779C" w:rsidRPr="001840F7" w:rsidRDefault="0066779C" w:rsidP="004218DC">
            <w:pPr>
              <w:jc w:val="center"/>
              <w:rPr>
                <w:rFonts w:eastAsia="Times New Roman"/>
                <w:color w:val="000000"/>
              </w:rPr>
            </w:pPr>
            <w:r w:rsidRPr="001840F7">
              <w:rPr>
                <w:rFonts w:eastAsia="Times New Roman"/>
                <w:color w:val="000000"/>
              </w:rPr>
              <w:t>22</w:t>
            </w:r>
          </w:p>
        </w:tc>
        <w:tc>
          <w:tcPr>
            <w:tcW w:w="1310" w:type="dxa"/>
            <w:tcBorders>
              <w:top w:val="nil"/>
              <w:left w:val="nil"/>
              <w:bottom w:val="nil"/>
              <w:right w:val="nil"/>
            </w:tcBorders>
            <w:shd w:val="clear" w:color="auto" w:fill="auto"/>
            <w:noWrap/>
            <w:vAlign w:val="bottom"/>
            <w:hideMark/>
          </w:tcPr>
          <w:p w14:paraId="03AF7072" w14:textId="77777777" w:rsidR="0066779C" w:rsidRPr="001840F7" w:rsidRDefault="0066779C" w:rsidP="004218DC">
            <w:pPr>
              <w:jc w:val="center"/>
              <w:rPr>
                <w:rFonts w:eastAsia="Times New Roman"/>
                <w:color w:val="000000"/>
              </w:rPr>
            </w:pPr>
            <w:r w:rsidRPr="001840F7">
              <w:rPr>
                <w:rFonts w:eastAsia="Times New Roman"/>
                <w:color w:val="000000"/>
              </w:rPr>
              <w:t>53</w:t>
            </w:r>
          </w:p>
        </w:tc>
        <w:tc>
          <w:tcPr>
            <w:tcW w:w="1030" w:type="dxa"/>
            <w:tcBorders>
              <w:top w:val="nil"/>
              <w:left w:val="nil"/>
              <w:bottom w:val="nil"/>
              <w:right w:val="nil"/>
            </w:tcBorders>
            <w:shd w:val="clear" w:color="auto" w:fill="auto"/>
            <w:noWrap/>
            <w:vAlign w:val="bottom"/>
            <w:hideMark/>
          </w:tcPr>
          <w:p w14:paraId="7C797999" w14:textId="77777777" w:rsidR="0066779C" w:rsidRPr="001840F7" w:rsidRDefault="0066779C" w:rsidP="004218DC">
            <w:pPr>
              <w:jc w:val="center"/>
              <w:rPr>
                <w:rFonts w:eastAsia="Times New Roman"/>
                <w:color w:val="000000"/>
              </w:rPr>
            </w:pPr>
            <w:r w:rsidRPr="001840F7">
              <w:rPr>
                <w:rFonts w:eastAsia="Times New Roman"/>
                <w:color w:val="000000"/>
              </w:rPr>
              <w:t>75</w:t>
            </w:r>
          </w:p>
        </w:tc>
        <w:tc>
          <w:tcPr>
            <w:tcW w:w="1233" w:type="dxa"/>
            <w:tcBorders>
              <w:top w:val="nil"/>
              <w:left w:val="nil"/>
              <w:bottom w:val="nil"/>
              <w:right w:val="nil"/>
            </w:tcBorders>
            <w:shd w:val="clear" w:color="auto" w:fill="auto"/>
            <w:noWrap/>
            <w:vAlign w:val="bottom"/>
            <w:hideMark/>
          </w:tcPr>
          <w:p w14:paraId="5B3AE345" w14:textId="77777777" w:rsidR="0066779C" w:rsidRPr="001840F7" w:rsidRDefault="0066779C" w:rsidP="004218DC">
            <w:pPr>
              <w:jc w:val="center"/>
              <w:rPr>
                <w:rFonts w:eastAsia="Times New Roman"/>
                <w:color w:val="000000"/>
              </w:rPr>
            </w:pPr>
            <w:r w:rsidRPr="001840F7">
              <w:rPr>
                <w:rFonts w:eastAsia="Times New Roman"/>
                <w:color w:val="000000"/>
              </w:rPr>
              <w:t>54</w:t>
            </w:r>
          </w:p>
        </w:tc>
        <w:tc>
          <w:tcPr>
            <w:tcW w:w="1284" w:type="dxa"/>
            <w:tcBorders>
              <w:top w:val="nil"/>
              <w:left w:val="nil"/>
              <w:bottom w:val="nil"/>
              <w:right w:val="nil"/>
            </w:tcBorders>
            <w:shd w:val="clear" w:color="auto" w:fill="auto"/>
            <w:noWrap/>
            <w:vAlign w:val="bottom"/>
            <w:hideMark/>
          </w:tcPr>
          <w:p w14:paraId="7D2DB9E3" w14:textId="77777777" w:rsidR="0066779C" w:rsidRPr="001840F7" w:rsidRDefault="0066779C" w:rsidP="004218DC">
            <w:pPr>
              <w:jc w:val="center"/>
              <w:rPr>
                <w:rFonts w:eastAsia="Times New Roman"/>
                <w:color w:val="000000"/>
              </w:rPr>
            </w:pPr>
            <w:r w:rsidRPr="001840F7">
              <w:rPr>
                <w:rFonts w:eastAsia="Times New Roman"/>
                <w:color w:val="000000"/>
              </w:rPr>
              <w:t>24</w:t>
            </w:r>
          </w:p>
        </w:tc>
        <w:tc>
          <w:tcPr>
            <w:tcW w:w="1031" w:type="dxa"/>
            <w:tcBorders>
              <w:top w:val="nil"/>
              <w:left w:val="nil"/>
              <w:bottom w:val="nil"/>
              <w:right w:val="nil"/>
            </w:tcBorders>
            <w:shd w:val="clear" w:color="auto" w:fill="auto"/>
            <w:noWrap/>
            <w:vAlign w:val="bottom"/>
            <w:hideMark/>
          </w:tcPr>
          <w:p w14:paraId="5E4121EA" w14:textId="77777777" w:rsidR="0066779C" w:rsidRPr="001840F7" w:rsidRDefault="0066779C" w:rsidP="004218DC">
            <w:pPr>
              <w:jc w:val="center"/>
              <w:rPr>
                <w:rFonts w:eastAsia="Times New Roman"/>
                <w:color w:val="000000"/>
              </w:rPr>
            </w:pPr>
            <w:r w:rsidRPr="001840F7">
              <w:rPr>
                <w:rFonts w:eastAsia="Times New Roman"/>
                <w:color w:val="000000"/>
              </w:rPr>
              <w:t>73</w:t>
            </w:r>
          </w:p>
        </w:tc>
        <w:tc>
          <w:tcPr>
            <w:tcW w:w="1173" w:type="dxa"/>
            <w:tcBorders>
              <w:top w:val="nil"/>
              <w:left w:val="nil"/>
              <w:bottom w:val="nil"/>
              <w:right w:val="nil"/>
            </w:tcBorders>
            <w:shd w:val="clear" w:color="auto" w:fill="auto"/>
            <w:noWrap/>
            <w:vAlign w:val="bottom"/>
            <w:hideMark/>
          </w:tcPr>
          <w:p w14:paraId="03BEEFF1" w14:textId="77777777" w:rsidR="0066779C" w:rsidRPr="001840F7" w:rsidRDefault="0066779C" w:rsidP="004218DC">
            <w:pPr>
              <w:jc w:val="center"/>
              <w:rPr>
                <w:rFonts w:eastAsia="Times New Roman"/>
                <w:color w:val="000000"/>
              </w:rPr>
            </w:pPr>
            <w:r w:rsidRPr="001840F7">
              <w:rPr>
                <w:rFonts w:eastAsia="Times New Roman"/>
                <w:color w:val="000000"/>
              </w:rPr>
              <w:t>59</w:t>
            </w:r>
          </w:p>
        </w:tc>
        <w:tc>
          <w:tcPr>
            <w:tcW w:w="1240" w:type="dxa"/>
            <w:tcBorders>
              <w:top w:val="nil"/>
              <w:left w:val="nil"/>
              <w:bottom w:val="nil"/>
              <w:right w:val="nil"/>
            </w:tcBorders>
            <w:shd w:val="clear" w:color="auto" w:fill="auto"/>
            <w:noWrap/>
            <w:vAlign w:val="bottom"/>
            <w:hideMark/>
          </w:tcPr>
          <w:p w14:paraId="4F07B389" w14:textId="77777777" w:rsidR="0066779C" w:rsidRPr="001840F7" w:rsidRDefault="0066779C" w:rsidP="004218DC">
            <w:pPr>
              <w:jc w:val="center"/>
              <w:rPr>
                <w:rFonts w:eastAsia="Times New Roman"/>
                <w:color w:val="000000"/>
              </w:rPr>
            </w:pPr>
            <w:r w:rsidRPr="001840F7">
              <w:rPr>
                <w:rFonts w:eastAsia="Times New Roman"/>
                <w:color w:val="000000"/>
              </w:rPr>
              <w:t>73</w:t>
            </w:r>
          </w:p>
        </w:tc>
      </w:tr>
      <w:tr w:rsidR="0066779C" w:rsidRPr="001840F7" w14:paraId="30F52AB8" w14:textId="77777777" w:rsidTr="004218DC">
        <w:trPr>
          <w:trHeight w:val="300"/>
        </w:trPr>
        <w:tc>
          <w:tcPr>
            <w:tcW w:w="1061" w:type="dxa"/>
            <w:vMerge/>
            <w:tcBorders>
              <w:top w:val="nil"/>
              <w:left w:val="nil"/>
              <w:bottom w:val="nil"/>
              <w:right w:val="nil"/>
            </w:tcBorders>
            <w:vAlign w:val="center"/>
            <w:hideMark/>
          </w:tcPr>
          <w:p w14:paraId="361620BD" w14:textId="77777777" w:rsidR="0066779C" w:rsidRPr="001840F7" w:rsidRDefault="0066779C" w:rsidP="004218DC">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09F2C1B7" w14:textId="77777777" w:rsidR="0066779C" w:rsidRPr="001840F7" w:rsidRDefault="0066779C" w:rsidP="004218DC">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40FE2ECC" w14:textId="77777777" w:rsidR="0066779C" w:rsidRPr="001840F7" w:rsidRDefault="0066779C" w:rsidP="004218DC">
            <w:pPr>
              <w:jc w:val="center"/>
              <w:rPr>
                <w:rFonts w:eastAsia="Times New Roman"/>
                <w:color w:val="000000"/>
              </w:rPr>
            </w:pPr>
            <w:r w:rsidRPr="001840F7">
              <w:rPr>
                <w:rFonts w:eastAsia="Times New Roman"/>
                <w:color w:val="000000"/>
              </w:rPr>
              <w:t>33</w:t>
            </w:r>
          </w:p>
        </w:tc>
        <w:tc>
          <w:tcPr>
            <w:tcW w:w="1310" w:type="dxa"/>
            <w:tcBorders>
              <w:top w:val="nil"/>
              <w:left w:val="nil"/>
              <w:bottom w:val="nil"/>
              <w:right w:val="nil"/>
            </w:tcBorders>
            <w:shd w:val="clear" w:color="auto" w:fill="auto"/>
            <w:noWrap/>
            <w:vAlign w:val="bottom"/>
            <w:hideMark/>
          </w:tcPr>
          <w:p w14:paraId="72560D1E" w14:textId="77777777" w:rsidR="0066779C" w:rsidRPr="001840F7" w:rsidRDefault="0066779C" w:rsidP="004218DC">
            <w:pPr>
              <w:jc w:val="center"/>
              <w:rPr>
                <w:rFonts w:eastAsia="Times New Roman"/>
                <w:color w:val="000000"/>
              </w:rPr>
            </w:pPr>
            <w:r w:rsidRPr="001840F7">
              <w:rPr>
                <w:rFonts w:eastAsia="Times New Roman"/>
                <w:color w:val="000000"/>
              </w:rPr>
              <w:t>28</w:t>
            </w:r>
          </w:p>
        </w:tc>
        <w:tc>
          <w:tcPr>
            <w:tcW w:w="1030" w:type="dxa"/>
            <w:tcBorders>
              <w:top w:val="nil"/>
              <w:left w:val="nil"/>
              <w:bottom w:val="nil"/>
              <w:right w:val="nil"/>
            </w:tcBorders>
            <w:shd w:val="clear" w:color="auto" w:fill="auto"/>
            <w:noWrap/>
            <w:vAlign w:val="bottom"/>
            <w:hideMark/>
          </w:tcPr>
          <w:p w14:paraId="6A421CE6" w14:textId="77777777" w:rsidR="0066779C" w:rsidRPr="001840F7" w:rsidRDefault="0066779C" w:rsidP="004218DC">
            <w:pPr>
              <w:jc w:val="center"/>
              <w:rPr>
                <w:rFonts w:eastAsia="Times New Roman"/>
                <w:color w:val="000000"/>
              </w:rPr>
            </w:pPr>
            <w:r w:rsidRPr="001840F7">
              <w:rPr>
                <w:rFonts w:eastAsia="Times New Roman"/>
                <w:color w:val="000000"/>
              </w:rPr>
              <w:t>14</w:t>
            </w:r>
          </w:p>
        </w:tc>
        <w:tc>
          <w:tcPr>
            <w:tcW w:w="1233" w:type="dxa"/>
            <w:tcBorders>
              <w:top w:val="nil"/>
              <w:left w:val="nil"/>
              <w:bottom w:val="nil"/>
              <w:right w:val="nil"/>
            </w:tcBorders>
            <w:shd w:val="clear" w:color="auto" w:fill="auto"/>
            <w:noWrap/>
            <w:vAlign w:val="bottom"/>
            <w:hideMark/>
          </w:tcPr>
          <w:p w14:paraId="055B9E11" w14:textId="77777777" w:rsidR="0066779C" w:rsidRPr="001840F7" w:rsidRDefault="0066779C" w:rsidP="004218DC">
            <w:pPr>
              <w:jc w:val="center"/>
              <w:rPr>
                <w:rFonts w:eastAsia="Times New Roman"/>
                <w:color w:val="000000"/>
              </w:rPr>
            </w:pPr>
            <w:r w:rsidRPr="001840F7">
              <w:rPr>
                <w:rFonts w:eastAsia="Times New Roman"/>
                <w:color w:val="000000"/>
              </w:rPr>
              <w:t>37</w:t>
            </w:r>
          </w:p>
        </w:tc>
        <w:tc>
          <w:tcPr>
            <w:tcW w:w="1284" w:type="dxa"/>
            <w:tcBorders>
              <w:top w:val="nil"/>
              <w:left w:val="nil"/>
              <w:bottom w:val="nil"/>
              <w:right w:val="nil"/>
            </w:tcBorders>
            <w:shd w:val="clear" w:color="auto" w:fill="auto"/>
            <w:noWrap/>
            <w:vAlign w:val="bottom"/>
            <w:hideMark/>
          </w:tcPr>
          <w:p w14:paraId="26CBA4FB" w14:textId="77777777" w:rsidR="0066779C" w:rsidRPr="001840F7" w:rsidRDefault="0066779C" w:rsidP="004218DC">
            <w:pPr>
              <w:jc w:val="center"/>
              <w:rPr>
                <w:rFonts w:eastAsia="Times New Roman"/>
                <w:color w:val="000000"/>
              </w:rPr>
            </w:pPr>
            <w:r w:rsidRPr="001840F7">
              <w:rPr>
                <w:rFonts w:eastAsia="Times New Roman"/>
                <w:color w:val="000000"/>
              </w:rPr>
              <w:t>40</w:t>
            </w:r>
          </w:p>
        </w:tc>
        <w:tc>
          <w:tcPr>
            <w:tcW w:w="1031" w:type="dxa"/>
            <w:tcBorders>
              <w:top w:val="nil"/>
              <w:left w:val="nil"/>
              <w:bottom w:val="nil"/>
              <w:right w:val="nil"/>
            </w:tcBorders>
            <w:shd w:val="clear" w:color="auto" w:fill="auto"/>
            <w:noWrap/>
            <w:vAlign w:val="bottom"/>
            <w:hideMark/>
          </w:tcPr>
          <w:p w14:paraId="6D84EA80" w14:textId="77777777" w:rsidR="0066779C" w:rsidRPr="001840F7" w:rsidRDefault="0066779C" w:rsidP="004218DC">
            <w:pPr>
              <w:jc w:val="center"/>
              <w:rPr>
                <w:rFonts w:eastAsia="Times New Roman"/>
                <w:color w:val="000000"/>
              </w:rPr>
            </w:pPr>
            <w:r w:rsidRPr="001840F7">
              <w:rPr>
                <w:rFonts w:eastAsia="Times New Roman"/>
                <w:color w:val="000000"/>
              </w:rPr>
              <w:t>18</w:t>
            </w:r>
          </w:p>
        </w:tc>
        <w:tc>
          <w:tcPr>
            <w:tcW w:w="1173" w:type="dxa"/>
            <w:tcBorders>
              <w:top w:val="nil"/>
              <w:left w:val="nil"/>
              <w:bottom w:val="nil"/>
              <w:right w:val="nil"/>
            </w:tcBorders>
            <w:shd w:val="clear" w:color="auto" w:fill="auto"/>
            <w:noWrap/>
            <w:vAlign w:val="bottom"/>
            <w:hideMark/>
          </w:tcPr>
          <w:p w14:paraId="1F252EFB" w14:textId="77777777" w:rsidR="0066779C" w:rsidRPr="001840F7" w:rsidRDefault="0066779C" w:rsidP="004218DC">
            <w:pPr>
              <w:jc w:val="center"/>
              <w:rPr>
                <w:rFonts w:eastAsia="Times New Roman"/>
                <w:color w:val="000000"/>
              </w:rPr>
            </w:pPr>
            <w:r w:rsidRPr="001840F7">
              <w:rPr>
                <w:rFonts w:eastAsia="Times New Roman"/>
                <w:color w:val="000000"/>
              </w:rPr>
              <w:t>20</w:t>
            </w:r>
          </w:p>
        </w:tc>
        <w:tc>
          <w:tcPr>
            <w:tcW w:w="1240" w:type="dxa"/>
            <w:tcBorders>
              <w:top w:val="nil"/>
              <w:left w:val="nil"/>
              <w:bottom w:val="nil"/>
              <w:right w:val="nil"/>
            </w:tcBorders>
            <w:shd w:val="clear" w:color="auto" w:fill="auto"/>
            <w:noWrap/>
            <w:vAlign w:val="bottom"/>
            <w:hideMark/>
          </w:tcPr>
          <w:p w14:paraId="70881E09" w14:textId="77777777" w:rsidR="0066779C" w:rsidRPr="001840F7" w:rsidRDefault="0066779C" w:rsidP="004218DC">
            <w:pPr>
              <w:jc w:val="center"/>
              <w:rPr>
                <w:rFonts w:eastAsia="Times New Roman"/>
                <w:color w:val="000000"/>
              </w:rPr>
            </w:pPr>
            <w:r w:rsidRPr="001840F7">
              <w:rPr>
                <w:rFonts w:eastAsia="Times New Roman"/>
                <w:color w:val="000000"/>
              </w:rPr>
              <w:t>17</w:t>
            </w:r>
          </w:p>
        </w:tc>
      </w:tr>
      <w:tr w:rsidR="0066779C" w:rsidRPr="001840F7" w14:paraId="058B293E" w14:textId="77777777" w:rsidTr="004218DC">
        <w:trPr>
          <w:trHeight w:val="300"/>
        </w:trPr>
        <w:tc>
          <w:tcPr>
            <w:tcW w:w="1061" w:type="dxa"/>
            <w:vMerge/>
            <w:tcBorders>
              <w:top w:val="nil"/>
              <w:left w:val="nil"/>
              <w:bottom w:val="nil"/>
              <w:right w:val="nil"/>
            </w:tcBorders>
            <w:vAlign w:val="center"/>
            <w:hideMark/>
          </w:tcPr>
          <w:p w14:paraId="48749A9A" w14:textId="77777777" w:rsidR="0066779C" w:rsidRPr="001840F7" w:rsidRDefault="0066779C" w:rsidP="004218DC">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3C5BE3E8" w14:textId="77777777" w:rsidR="0066779C" w:rsidRPr="001840F7" w:rsidRDefault="0066779C" w:rsidP="004218DC">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2C430C94" w14:textId="77777777" w:rsidR="0066779C" w:rsidRPr="001840F7" w:rsidRDefault="0066779C" w:rsidP="004218DC">
            <w:pPr>
              <w:jc w:val="center"/>
              <w:rPr>
                <w:rFonts w:eastAsia="Times New Roman"/>
                <w:color w:val="000000"/>
              </w:rPr>
            </w:pPr>
            <w:r w:rsidRPr="001840F7">
              <w:rPr>
                <w:rFonts w:eastAsia="Times New Roman"/>
                <w:color w:val="000000"/>
              </w:rPr>
              <w:t>13</w:t>
            </w:r>
          </w:p>
        </w:tc>
        <w:tc>
          <w:tcPr>
            <w:tcW w:w="1310" w:type="dxa"/>
            <w:tcBorders>
              <w:top w:val="nil"/>
              <w:left w:val="nil"/>
              <w:bottom w:val="nil"/>
              <w:right w:val="nil"/>
            </w:tcBorders>
            <w:shd w:val="clear" w:color="auto" w:fill="auto"/>
            <w:noWrap/>
            <w:vAlign w:val="bottom"/>
            <w:hideMark/>
          </w:tcPr>
          <w:p w14:paraId="234666AE" w14:textId="77777777" w:rsidR="0066779C" w:rsidRPr="001840F7" w:rsidRDefault="0066779C" w:rsidP="004218DC">
            <w:pPr>
              <w:jc w:val="center"/>
              <w:rPr>
                <w:rFonts w:eastAsia="Times New Roman"/>
                <w:color w:val="000000"/>
              </w:rPr>
            </w:pPr>
            <w:r w:rsidRPr="001840F7">
              <w:rPr>
                <w:rFonts w:eastAsia="Times New Roman"/>
                <w:color w:val="000000"/>
              </w:rPr>
              <w:t>7</w:t>
            </w:r>
          </w:p>
        </w:tc>
        <w:tc>
          <w:tcPr>
            <w:tcW w:w="1030" w:type="dxa"/>
            <w:tcBorders>
              <w:top w:val="nil"/>
              <w:left w:val="nil"/>
              <w:bottom w:val="nil"/>
              <w:right w:val="nil"/>
            </w:tcBorders>
            <w:shd w:val="clear" w:color="auto" w:fill="auto"/>
            <w:noWrap/>
            <w:vAlign w:val="bottom"/>
            <w:hideMark/>
          </w:tcPr>
          <w:p w14:paraId="5EDDDDAD" w14:textId="77777777" w:rsidR="0066779C" w:rsidRPr="001840F7" w:rsidRDefault="0066779C" w:rsidP="004218DC">
            <w:pPr>
              <w:jc w:val="center"/>
              <w:rPr>
                <w:rFonts w:eastAsia="Times New Roman"/>
                <w:color w:val="000000"/>
              </w:rPr>
            </w:pPr>
            <w:r w:rsidRPr="001840F7">
              <w:rPr>
                <w:rFonts w:eastAsia="Times New Roman"/>
                <w:color w:val="000000"/>
              </w:rPr>
              <w:t>5</w:t>
            </w:r>
          </w:p>
        </w:tc>
        <w:tc>
          <w:tcPr>
            <w:tcW w:w="1233" w:type="dxa"/>
            <w:tcBorders>
              <w:top w:val="nil"/>
              <w:left w:val="nil"/>
              <w:bottom w:val="nil"/>
              <w:right w:val="nil"/>
            </w:tcBorders>
            <w:shd w:val="clear" w:color="auto" w:fill="auto"/>
            <w:noWrap/>
            <w:vAlign w:val="bottom"/>
            <w:hideMark/>
          </w:tcPr>
          <w:p w14:paraId="008E2618" w14:textId="77777777" w:rsidR="0066779C" w:rsidRPr="001840F7" w:rsidRDefault="0066779C" w:rsidP="004218DC">
            <w:pPr>
              <w:jc w:val="center"/>
              <w:rPr>
                <w:rFonts w:eastAsia="Times New Roman"/>
                <w:color w:val="000000"/>
              </w:rPr>
            </w:pPr>
            <w:r w:rsidRPr="001840F7">
              <w:rPr>
                <w:rFonts w:eastAsia="Times New Roman"/>
                <w:color w:val="000000"/>
              </w:rPr>
              <w:t>4</w:t>
            </w:r>
          </w:p>
        </w:tc>
        <w:tc>
          <w:tcPr>
            <w:tcW w:w="1284" w:type="dxa"/>
            <w:tcBorders>
              <w:top w:val="nil"/>
              <w:left w:val="nil"/>
              <w:bottom w:val="nil"/>
              <w:right w:val="nil"/>
            </w:tcBorders>
            <w:shd w:val="clear" w:color="auto" w:fill="auto"/>
            <w:noWrap/>
            <w:vAlign w:val="bottom"/>
            <w:hideMark/>
          </w:tcPr>
          <w:p w14:paraId="68581DF0" w14:textId="77777777" w:rsidR="0066779C" w:rsidRPr="001840F7" w:rsidRDefault="0066779C" w:rsidP="004218DC">
            <w:pPr>
              <w:jc w:val="center"/>
              <w:rPr>
                <w:rFonts w:eastAsia="Times New Roman"/>
                <w:color w:val="000000"/>
              </w:rPr>
            </w:pPr>
            <w:r w:rsidRPr="001840F7">
              <w:rPr>
                <w:rFonts w:eastAsia="Times New Roman"/>
                <w:color w:val="000000"/>
              </w:rPr>
              <w:t>19</w:t>
            </w:r>
          </w:p>
        </w:tc>
        <w:tc>
          <w:tcPr>
            <w:tcW w:w="1031" w:type="dxa"/>
            <w:tcBorders>
              <w:top w:val="nil"/>
              <w:left w:val="nil"/>
              <w:bottom w:val="nil"/>
              <w:right w:val="nil"/>
            </w:tcBorders>
            <w:shd w:val="clear" w:color="auto" w:fill="auto"/>
            <w:noWrap/>
            <w:vAlign w:val="bottom"/>
            <w:hideMark/>
          </w:tcPr>
          <w:p w14:paraId="17817B60" w14:textId="77777777" w:rsidR="0066779C" w:rsidRPr="001840F7" w:rsidRDefault="0066779C" w:rsidP="004218DC">
            <w:pPr>
              <w:jc w:val="center"/>
              <w:rPr>
                <w:rFonts w:eastAsia="Times New Roman"/>
                <w:color w:val="000000"/>
              </w:rPr>
            </w:pPr>
            <w:r w:rsidRPr="001840F7">
              <w:rPr>
                <w:rFonts w:eastAsia="Times New Roman"/>
                <w:color w:val="000000"/>
              </w:rPr>
              <w:t>4</w:t>
            </w:r>
          </w:p>
        </w:tc>
        <w:tc>
          <w:tcPr>
            <w:tcW w:w="1173" w:type="dxa"/>
            <w:tcBorders>
              <w:top w:val="nil"/>
              <w:left w:val="nil"/>
              <w:bottom w:val="nil"/>
              <w:right w:val="nil"/>
            </w:tcBorders>
            <w:shd w:val="clear" w:color="auto" w:fill="auto"/>
            <w:noWrap/>
            <w:vAlign w:val="bottom"/>
            <w:hideMark/>
          </w:tcPr>
          <w:p w14:paraId="5D66C221" w14:textId="77777777" w:rsidR="0066779C" w:rsidRPr="001840F7" w:rsidRDefault="0066779C" w:rsidP="004218DC">
            <w:pPr>
              <w:jc w:val="center"/>
              <w:rPr>
                <w:rFonts w:eastAsia="Times New Roman"/>
                <w:color w:val="000000"/>
              </w:rPr>
            </w:pPr>
            <w:r w:rsidRPr="001840F7">
              <w:rPr>
                <w:rFonts w:eastAsia="Times New Roman"/>
                <w:color w:val="000000"/>
              </w:rPr>
              <w:t>8</w:t>
            </w:r>
          </w:p>
        </w:tc>
        <w:tc>
          <w:tcPr>
            <w:tcW w:w="1240" w:type="dxa"/>
            <w:tcBorders>
              <w:top w:val="nil"/>
              <w:left w:val="nil"/>
              <w:bottom w:val="nil"/>
              <w:right w:val="nil"/>
            </w:tcBorders>
            <w:shd w:val="clear" w:color="auto" w:fill="auto"/>
            <w:noWrap/>
            <w:vAlign w:val="bottom"/>
            <w:hideMark/>
          </w:tcPr>
          <w:p w14:paraId="4A3244EE" w14:textId="77777777" w:rsidR="0066779C" w:rsidRPr="001840F7" w:rsidRDefault="0066779C" w:rsidP="004218DC">
            <w:pPr>
              <w:jc w:val="center"/>
              <w:rPr>
                <w:rFonts w:eastAsia="Times New Roman"/>
                <w:color w:val="000000"/>
              </w:rPr>
            </w:pPr>
            <w:r w:rsidRPr="001840F7">
              <w:rPr>
                <w:rFonts w:eastAsia="Times New Roman"/>
                <w:color w:val="000000"/>
              </w:rPr>
              <w:t>3</w:t>
            </w:r>
          </w:p>
        </w:tc>
      </w:tr>
      <w:tr w:rsidR="0066779C" w:rsidRPr="001840F7" w14:paraId="57D5C4B5" w14:textId="77777777" w:rsidTr="004218DC">
        <w:trPr>
          <w:trHeight w:val="300"/>
        </w:trPr>
        <w:tc>
          <w:tcPr>
            <w:tcW w:w="1061" w:type="dxa"/>
            <w:vMerge/>
            <w:tcBorders>
              <w:top w:val="nil"/>
              <w:left w:val="nil"/>
              <w:bottom w:val="nil"/>
              <w:right w:val="nil"/>
            </w:tcBorders>
            <w:vAlign w:val="center"/>
            <w:hideMark/>
          </w:tcPr>
          <w:p w14:paraId="46B9EDA4" w14:textId="77777777" w:rsidR="0066779C" w:rsidRPr="001840F7" w:rsidRDefault="0066779C" w:rsidP="004218DC">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65DE764E" w14:textId="77777777" w:rsidR="0066779C" w:rsidRPr="001840F7" w:rsidRDefault="0066779C" w:rsidP="004218DC">
            <w:pPr>
              <w:rPr>
                <w:rFonts w:eastAsia="Times New Roman"/>
                <w:color w:val="000000"/>
              </w:rPr>
            </w:pPr>
            <w:r w:rsidRPr="001840F7">
              <w:rPr>
                <w:rFonts w:eastAsia="Times New Roman"/>
                <w:color w:val="000000"/>
              </w:rPr>
              <w:t>4 times a month or more</w:t>
            </w:r>
          </w:p>
        </w:tc>
        <w:tc>
          <w:tcPr>
            <w:tcW w:w="1350" w:type="dxa"/>
            <w:tcBorders>
              <w:top w:val="nil"/>
              <w:left w:val="nil"/>
              <w:bottom w:val="nil"/>
              <w:right w:val="nil"/>
            </w:tcBorders>
            <w:shd w:val="clear" w:color="auto" w:fill="auto"/>
            <w:noWrap/>
            <w:vAlign w:val="bottom"/>
            <w:hideMark/>
          </w:tcPr>
          <w:p w14:paraId="226D845A" w14:textId="77777777" w:rsidR="0066779C" w:rsidRPr="001840F7" w:rsidRDefault="0066779C" w:rsidP="004218DC">
            <w:pPr>
              <w:jc w:val="center"/>
              <w:rPr>
                <w:rFonts w:eastAsia="Times New Roman"/>
                <w:color w:val="000000"/>
              </w:rPr>
            </w:pPr>
            <w:r w:rsidRPr="001840F7">
              <w:rPr>
                <w:rFonts w:eastAsia="Times New Roman"/>
                <w:color w:val="000000"/>
              </w:rPr>
              <w:t>32</w:t>
            </w:r>
          </w:p>
        </w:tc>
        <w:tc>
          <w:tcPr>
            <w:tcW w:w="1310" w:type="dxa"/>
            <w:tcBorders>
              <w:top w:val="nil"/>
              <w:left w:val="nil"/>
              <w:bottom w:val="nil"/>
              <w:right w:val="nil"/>
            </w:tcBorders>
            <w:shd w:val="clear" w:color="auto" w:fill="auto"/>
            <w:noWrap/>
            <w:vAlign w:val="bottom"/>
            <w:hideMark/>
          </w:tcPr>
          <w:p w14:paraId="5E7B2764" w14:textId="77777777" w:rsidR="0066779C" w:rsidRPr="001840F7" w:rsidRDefault="0066779C" w:rsidP="004218DC">
            <w:pPr>
              <w:jc w:val="center"/>
              <w:rPr>
                <w:rFonts w:eastAsia="Times New Roman"/>
                <w:color w:val="000000"/>
              </w:rPr>
            </w:pPr>
            <w:r w:rsidRPr="001840F7">
              <w:rPr>
                <w:rFonts w:eastAsia="Times New Roman"/>
                <w:color w:val="000000"/>
              </w:rPr>
              <w:t>11</w:t>
            </w:r>
          </w:p>
        </w:tc>
        <w:tc>
          <w:tcPr>
            <w:tcW w:w="1030" w:type="dxa"/>
            <w:tcBorders>
              <w:top w:val="nil"/>
              <w:left w:val="nil"/>
              <w:bottom w:val="nil"/>
              <w:right w:val="nil"/>
            </w:tcBorders>
            <w:shd w:val="clear" w:color="auto" w:fill="auto"/>
            <w:noWrap/>
            <w:vAlign w:val="bottom"/>
            <w:hideMark/>
          </w:tcPr>
          <w:p w14:paraId="35A31819" w14:textId="77777777" w:rsidR="0066779C" w:rsidRPr="001840F7" w:rsidRDefault="0066779C" w:rsidP="004218DC">
            <w:pPr>
              <w:jc w:val="center"/>
              <w:rPr>
                <w:rFonts w:eastAsia="Times New Roman"/>
                <w:color w:val="000000"/>
              </w:rPr>
            </w:pPr>
            <w:r w:rsidRPr="001840F7">
              <w:rPr>
                <w:rFonts w:eastAsia="Times New Roman"/>
                <w:color w:val="000000"/>
              </w:rPr>
              <w:t>7</w:t>
            </w:r>
          </w:p>
        </w:tc>
        <w:tc>
          <w:tcPr>
            <w:tcW w:w="1233" w:type="dxa"/>
            <w:tcBorders>
              <w:top w:val="nil"/>
              <w:left w:val="nil"/>
              <w:bottom w:val="nil"/>
              <w:right w:val="nil"/>
            </w:tcBorders>
            <w:shd w:val="clear" w:color="auto" w:fill="auto"/>
            <w:noWrap/>
            <w:vAlign w:val="bottom"/>
            <w:hideMark/>
          </w:tcPr>
          <w:p w14:paraId="4CE038B8" w14:textId="77777777" w:rsidR="0066779C" w:rsidRPr="001840F7" w:rsidRDefault="0066779C" w:rsidP="004218DC">
            <w:pPr>
              <w:jc w:val="center"/>
              <w:rPr>
                <w:rFonts w:eastAsia="Times New Roman"/>
                <w:color w:val="000000"/>
              </w:rPr>
            </w:pPr>
            <w:r w:rsidRPr="001840F7">
              <w:rPr>
                <w:rFonts w:eastAsia="Times New Roman"/>
                <w:color w:val="000000"/>
              </w:rPr>
              <w:t>5</w:t>
            </w:r>
          </w:p>
        </w:tc>
        <w:tc>
          <w:tcPr>
            <w:tcW w:w="1284" w:type="dxa"/>
            <w:tcBorders>
              <w:top w:val="nil"/>
              <w:left w:val="nil"/>
              <w:bottom w:val="nil"/>
              <w:right w:val="nil"/>
            </w:tcBorders>
            <w:shd w:val="clear" w:color="auto" w:fill="auto"/>
            <w:noWrap/>
            <w:vAlign w:val="bottom"/>
            <w:hideMark/>
          </w:tcPr>
          <w:p w14:paraId="50ECC92E" w14:textId="77777777" w:rsidR="0066779C" w:rsidRPr="001840F7" w:rsidRDefault="0066779C" w:rsidP="004218DC">
            <w:pPr>
              <w:jc w:val="center"/>
              <w:rPr>
                <w:rFonts w:eastAsia="Times New Roman"/>
                <w:color w:val="000000"/>
              </w:rPr>
            </w:pPr>
            <w:r w:rsidRPr="001840F7">
              <w:rPr>
                <w:rFonts w:eastAsia="Times New Roman"/>
                <w:color w:val="000000"/>
              </w:rPr>
              <w:t>17</w:t>
            </w:r>
          </w:p>
        </w:tc>
        <w:tc>
          <w:tcPr>
            <w:tcW w:w="1031" w:type="dxa"/>
            <w:tcBorders>
              <w:top w:val="nil"/>
              <w:left w:val="nil"/>
              <w:bottom w:val="nil"/>
              <w:right w:val="nil"/>
            </w:tcBorders>
            <w:shd w:val="clear" w:color="auto" w:fill="auto"/>
            <w:noWrap/>
            <w:vAlign w:val="bottom"/>
            <w:hideMark/>
          </w:tcPr>
          <w:p w14:paraId="26EEB77D" w14:textId="77777777" w:rsidR="0066779C" w:rsidRPr="001840F7" w:rsidRDefault="0066779C" w:rsidP="004218DC">
            <w:pPr>
              <w:jc w:val="center"/>
              <w:rPr>
                <w:rFonts w:eastAsia="Times New Roman"/>
                <w:color w:val="000000"/>
              </w:rPr>
            </w:pPr>
            <w:r w:rsidRPr="001840F7">
              <w:rPr>
                <w:rFonts w:eastAsia="Times New Roman"/>
                <w:color w:val="000000"/>
              </w:rPr>
              <w:t>6</w:t>
            </w:r>
          </w:p>
        </w:tc>
        <w:tc>
          <w:tcPr>
            <w:tcW w:w="1173" w:type="dxa"/>
            <w:tcBorders>
              <w:top w:val="nil"/>
              <w:left w:val="nil"/>
              <w:bottom w:val="nil"/>
              <w:right w:val="nil"/>
            </w:tcBorders>
            <w:shd w:val="clear" w:color="auto" w:fill="auto"/>
            <w:noWrap/>
            <w:vAlign w:val="bottom"/>
            <w:hideMark/>
          </w:tcPr>
          <w:p w14:paraId="2F01FEB8" w14:textId="77777777" w:rsidR="0066779C" w:rsidRPr="001840F7" w:rsidRDefault="0066779C" w:rsidP="004218DC">
            <w:pPr>
              <w:jc w:val="center"/>
              <w:rPr>
                <w:rFonts w:eastAsia="Times New Roman"/>
                <w:color w:val="000000"/>
              </w:rPr>
            </w:pPr>
            <w:r w:rsidRPr="001840F7">
              <w:rPr>
                <w:rFonts w:eastAsia="Times New Roman"/>
                <w:color w:val="000000"/>
              </w:rPr>
              <w:t>14</w:t>
            </w:r>
          </w:p>
        </w:tc>
        <w:tc>
          <w:tcPr>
            <w:tcW w:w="1240" w:type="dxa"/>
            <w:tcBorders>
              <w:top w:val="nil"/>
              <w:left w:val="nil"/>
              <w:bottom w:val="nil"/>
              <w:right w:val="nil"/>
            </w:tcBorders>
            <w:shd w:val="clear" w:color="auto" w:fill="auto"/>
            <w:noWrap/>
            <w:vAlign w:val="bottom"/>
            <w:hideMark/>
          </w:tcPr>
          <w:p w14:paraId="7A95972E" w14:textId="77777777" w:rsidR="0066779C" w:rsidRPr="001840F7" w:rsidRDefault="0066779C" w:rsidP="004218DC">
            <w:pPr>
              <w:jc w:val="center"/>
              <w:rPr>
                <w:rFonts w:eastAsia="Times New Roman"/>
                <w:color w:val="000000"/>
              </w:rPr>
            </w:pPr>
            <w:r w:rsidRPr="001840F7">
              <w:rPr>
                <w:rFonts w:eastAsia="Times New Roman"/>
                <w:color w:val="000000"/>
              </w:rPr>
              <w:t>7</w:t>
            </w:r>
          </w:p>
        </w:tc>
      </w:tr>
      <w:tr w:rsidR="0066779C" w:rsidRPr="001840F7" w14:paraId="0412486F" w14:textId="77777777" w:rsidTr="004218DC">
        <w:trPr>
          <w:trHeight w:val="300"/>
        </w:trPr>
        <w:tc>
          <w:tcPr>
            <w:tcW w:w="1061" w:type="dxa"/>
            <w:vMerge w:val="restart"/>
            <w:tcBorders>
              <w:top w:val="nil"/>
              <w:left w:val="nil"/>
              <w:bottom w:val="nil"/>
              <w:right w:val="nil"/>
            </w:tcBorders>
            <w:shd w:val="clear" w:color="auto" w:fill="auto"/>
            <w:noWrap/>
            <w:hideMark/>
          </w:tcPr>
          <w:p w14:paraId="3EE83D7A" w14:textId="77777777" w:rsidR="0066779C" w:rsidRPr="001840F7" w:rsidRDefault="0066779C" w:rsidP="004218DC">
            <w:pPr>
              <w:rPr>
                <w:rFonts w:eastAsia="Times New Roman"/>
                <w:color w:val="000000"/>
              </w:rPr>
            </w:pPr>
            <w:r w:rsidRPr="001840F7">
              <w:rPr>
                <w:rFonts w:eastAsia="Times New Roman"/>
                <w:color w:val="000000"/>
              </w:rPr>
              <w:t>Maui Nui</w:t>
            </w:r>
          </w:p>
        </w:tc>
        <w:tc>
          <w:tcPr>
            <w:tcW w:w="2734" w:type="dxa"/>
            <w:tcBorders>
              <w:top w:val="nil"/>
              <w:left w:val="nil"/>
              <w:bottom w:val="nil"/>
              <w:right w:val="nil"/>
            </w:tcBorders>
            <w:shd w:val="clear" w:color="auto" w:fill="auto"/>
            <w:noWrap/>
            <w:vAlign w:val="bottom"/>
            <w:hideMark/>
          </w:tcPr>
          <w:p w14:paraId="6E8B5679" w14:textId="77777777" w:rsidR="0066779C" w:rsidRPr="001840F7" w:rsidRDefault="0066779C" w:rsidP="004218DC">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72814209" w14:textId="77777777" w:rsidR="0066779C" w:rsidRPr="001840F7" w:rsidRDefault="0066779C" w:rsidP="004218DC">
            <w:pPr>
              <w:jc w:val="center"/>
              <w:rPr>
                <w:rFonts w:eastAsia="Times New Roman"/>
                <w:color w:val="000000"/>
              </w:rPr>
            </w:pPr>
            <w:r w:rsidRPr="001840F7">
              <w:rPr>
                <w:rFonts w:eastAsia="Times New Roman"/>
                <w:color w:val="000000"/>
              </w:rPr>
              <w:t>18</w:t>
            </w:r>
          </w:p>
        </w:tc>
        <w:tc>
          <w:tcPr>
            <w:tcW w:w="1310" w:type="dxa"/>
            <w:tcBorders>
              <w:top w:val="nil"/>
              <w:left w:val="nil"/>
              <w:bottom w:val="nil"/>
              <w:right w:val="nil"/>
            </w:tcBorders>
            <w:shd w:val="clear" w:color="auto" w:fill="auto"/>
            <w:noWrap/>
            <w:vAlign w:val="bottom"/>
            <w:hideMark/>
          </w:tcPr>
          <w:p w14:paraId="63CF4AA1" w14:textId="77777777" w:rsidR="0066779C" w:rsidRPr="001840F7" w:rsidRDefault="0066779C" w:rsidP="004218DC">
            <w:pPr>
              <w:jc w:val="center"/>
              <w:rPr>
                <w:rFonts w:eastAsia="Times New Roman"/>
                <w:color w:val="000000"/>
              </w:rPr>
            </w:pPr>
            <w:r w:rsidRPr="001840F7">
              <w:rPr>
                <w:rFonts w:eastAsia="Times New Roman"/>
                <w:color w:val="000000"/>
              </w:rPr>
              <w:t>40</w:t>
            </w:r>
          </w:p>
        </w:tc>
        <w:tc>
          <w:tcPr>
            <w:tcW w:w="1030" w:type="dxa"/>
            <w:tcBorders>
              <w:top w:val="nil"/>
              <w:left w:val="nil"/>
              <w:bottom w:val="nil"/>
              <w:right w:val="nil"/>
            </w:tcBorders>
            <w:shd w:val="clear" w:color="auto" w:fill="auto"/>
            <w:noWrap/>
            <w:vAlign w:val="bottom"/>
            <w:hideMark/>
          </w:tcPr>
          <w:p w14:paraId="226EE9F7" w14:textId="77777777" w:rsidR="0066779C" w:rsidRPr="001840F7" w:rsidRDefault="0066779C" w:rsidP="004218DC">
            <w:pPr>
              <w:jc w:val="center"/>
              <w:rPr>
                <w:rFonts w:eastAsia="Times New Roman"/>
                <w:color w:val="000000"/>
              </w:rPr>
            </w:pPr>
            <w:r w:rsidRPr="001840F7">
              <w:rPr>
                <w:rFonts w:eastAsia="Times New Roman"/>
                <w:color w:val="000000"/>
              </w:rPr>
              <w:t>63</w:t>
            </w:r>
          </w:p>
        </w:tc>
        <w:tc>
          <w:tcPr>
            <w:tcW w:w="1233" w:type="dxa"/>
            <w:tcBorders>
              <w:top w:val="nil"/>
              <w:left w:val="nil"/>
              <w:bottom w:val="nil"/>
              <w:right w:val="nil"/>
            </w:tcBorders>
            <w:shd w:val="clear" w:color="auto" w:fill="auto"/>
            <w:noWrap/>
            <w:vAlign w:val="bottom"/>
            <w:hideMark/>
          </w:tcPr>
          <w:p w14:paraId="14127CA7" w14:textId="77777777" w:rsidR="0066779C" w:rsidRPr="001840F7" w:rsidRDefault="0066779C" w:rsidP="004218DC">
            <w:pPr>
              <w:jc w:val="center"/>
              <w:rPr>
                <w:rFonts w:eastAsia="Times New Roman"/>
                <w:color w:val="000000"/>
              </w:rPr>
            </w:pPr>
            <w:r w:rsidRPr="001840F7">
              <w:rPr>
                <w:rFonts w:eastAsia="Times New Roman"/>
                <w:color w:val="000000"/>
              </w:rPr>
              <w:t>49</w:t>
            </w:r>
          </w:p>
        </w:tc>
        <w:tc>
          <w:tcPr>
            <w:tcW w:w="1284" w:type="dxa"/>
            <w:tcBorders>
              <w:top w:val="nil"/>
              <w:left w:val="nil"/>
              <w:bottom w:val="nil"/>
              <w:right w:val="nil"/>
            </w:tcBorders>
            <w:shd w:val="clear" w:color="auto" w:fill="auto"/>
            <w:noWrap/>
            <w:vAlign w:val="bottom"/>
            <w:hideMark/>
          </w:tcPr>
          <w:p w14:paraId="2444D6EE" w14:textId="77777777" w:rsidR="0066779C" w:rsidRPr="001840F7" w:rsidRDefault="0066779C" w:rsidP="004218DC">
            <w:pPr>
              <w:jc w:val="center"/>
              <w:rPr>
                <w:rFonts w:eastAsia="Times New Roman"/>
                <w:color w:val="000000"/>
              </w:rPr>
            </w:pPr>
            <w:r w:rsidRPr="001840F7">
              <w:rPr>
                <w:rFonts w:eastAsia="Times New Roman"/>
                <w:color w:val="000000"/>
              </w:rPr>
              <w:t>20</w:t>
            </w:r>
          </w:p>
        </w:tc>
        <w:tc>
          <w:tcPr>
            <w:tcW w:w="1031" w:type="dxa"/>
            <w:tcBorders>
              <w:top w:val="nil"/>
              <w:left w:val="nil"/>
              <w:bottom w:val="nil"/>
              <w:right w:val="nil"/>
            </w:tcBorders>
            <w:shd w:val="clear" w:color="auto" w:fill="auto"/>
            <w:noWrap/>
            <w:vAlign w:val="bottom"/>
            <w:hideMark/>
          </w:tcPr>
          <w:p w14:paraId="7FF62E24" w14:textId="77777777" w:rsidR="0066779C" w:rsidRPr="001840F7" w:rsidRDefault="0066779C" w:rsidP="004218DC">
            <w:pPr>
              <w:jc w:val="center"/>
              <w:rPr>
                <w:rFonts w:eastAsia="Times New Roman"/>
                <w:color w:val="000000"/>
              </w:rPr>
            </w:pPr>
            <w:r w:rsidRPr="001840F7">
              <w:rPr>
                <w:rFonts w:eastAsia="Times New Roman"/>
                <w:color w:val="000000"/>
              </w:rPr>
              <w:t>61</w:t>
            </w:r>
          </w:p>
        </w:tc>
        <w:tc>
          <w:tcPr>
            <w:tcW w:w="1173" w:type="dxa"/>
            <w:tcBorders>
              <w:top w:val="nil"/>
              <w:left w:val="nil"/>
              <w:bottom w:val="nil"/>
              <w:right w:val="nil"/>
            </w:tcBorders>
            <w:shd w:val="clear" w:color="auto" w:fill="auto"/>
            <w:noWrap/>
            <w:vAlign w:val="bottom"/>
            <w:hideMark/>
          </w:tcPr>
          <w:p w14:paraId="2255186F" w14:textId="77777777" w:rsidR="0066779C" w:rsidRPr="001840F7" w:rsidRDefault="0066779C" w:rsidP="004218DC">
            <w:pPr>
              <w:jc w:val="center"/>
              <w:rPr>
                <w:rFonts w:eastAsia="Times New Roman"/>
                <w:color w:val="000000"/>
              </w:rPr>
            </w:pPr>
            <w:r w:rsidRPr="001840F7">
              <w:rPr>
                <w:rFonts w:eastAsia="Times New Roman"/>
                <w:color w:val="000000"/>
              </w:rPr>
              <w:t>53</w:t>
            </w:r>
          </w:p>
        </w:tc>
        <w:tc>
          <w:tcPr>
            <w:tcW w:w="1240" w:type="dxa"/>
            <w:tcBorders>
              <w:top w:val="nil"/>
              <w:left w:val="nil"/>
              <w:bottom w:val="nil"/>
              <w:right w:val="nil"/>
            </w:tcBorders>
            <w:shd w:val="clear" w:color="auto" w:fill="auto"/>
            <w:noWrap/>
            <w:vAlign w:val="bottom"/>
            <w:hideMark/>
          </w:tcPr>
          <w:p w14:paraId="35972FD2" w14:textId="77777777" w:rsidR="0066779C" w:rsidRPr="001840F7" w:rsidRDefault="0066779C" w:rsidP="004218DC">
            <w:pPr>
              <w:jc w:val="center"/>
              <w:rPr>
                <w:rFonts w:eastAsia="Times New Roman"/>
                <w:color w:val="000000"/>
              </w:rPr>
            </w:pPr>
            <w:r w:rsidRPr="001840F7">
              <w:rPr>
                <w:rFonts w:eastAsia="Times New Roman"/>
                <w:color w:val="000000"/>
              </w:rPr>
              <w:t>65</w:t>
            </w:r>
          </w:p>
        </w:tc>
      </w:tr>
      <w:tr w:rsidR="0066779C" w:rsidRPr="001840F7" w14:paraId="620A1A58" w14:textId="77777777" w:rsidTr="004218DC">
        <w:trPr>
          <w:trHeight w:val="300"/>
        </w:trPr>
        <w:tc>
          <w:tcPr>
            <w:tcW w:w="1061" w:type="dxa"/>
            <w:vMerge/>
            <w:tcBorders>
              <w:top w:val="nil"/>
              <w:left w:val="nil"/>
              <w:bottom w:val="nil"/>
              <w:right w:val="nil"/>
            </w:tcBorders>
            <w:vAlign w:val="center"/>
            <w:hideMark/>
          </w:tcPr>
          <w:p w14:paraId="4C718631" w14:textId="77777777" w:rsidR="0066779C" w:rsidRPr="001840F7" w:rsidRDefault="0066779C" w:rsidP="004218DC">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3A35E4A9" w14:textId="77777777" w:rsidR="0066779C" w:rsidRPr="001840F7" w:rsidRDefault="0066779C" w:rsidP="004218DC">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4091FF96" w14:textId="77777777" w:rsidR="0066779C" w:rsidRPr="001840F7" w:rsidRDefault="0066779C" w:rsidP="004218DC">
            <w:pPr>
              <w:jc w:val="center"/>
              <w:rPr>
                <w:rFonts w:eastAsia="Times New Roman"/>
                <w:color w:val="000000"/>
              </w:rPr>
            </w:pPr>
            <w:r w:rsidRPr="001840F7">
              <w:rPr>
                <w:rFonts w:eastAsia="Times New Roman"/>
                <w:color w:val="000000"/>
              </w:rPr>
              <w:t>23</w:t>
            </w:r>
          </w:p>
        </w:tc>
        <w:tc>
          <w:tcPr>
            <w:tcW w:w="1310" w:type="dxa"/>
            <w:tcBorders>
              <w:top w:val="nil"/>
              <w:left w:val="nil"/>
              <w:bottom w:val="nil"/>
              <w:right w:val="nil"/>
            </w:tcBorders>
            <w:shd w:val="clear" w:color="auto" w:fill="auto"/>
            <w:noWrap/>
            <w:vAlign w:val="bottom"/>
            <w:hideMark/>
          </w:tcPr>
          <w:p w14:paraId="3C06EF50" w14:textId="77777777" w:rsidR="0066779C" w:rsidRPr="001840F7" w:rsidRDefault="0066779C" w:rsidP="004218DC">
            <w:pPr>
              <w:jc w:val="center"/>
              <w:rPr>
                <w:rFonts w:eastAsia="Times New Roman"/>
                <w:color w:val="000000"/>
              </w:rPr>
            </w:pPr>
            <w:r w:rsidRPr="001840F7">
              <w:rPr>
                <w:rFonts w:eastAsia="Times New Roman"/>
                <w:color w:val="000000"/>
              </w:rPr>
              <w:t>31</w:t>
            </w:r>
          </w:p>
        </w:tc>
        <w:tc>
          <w:tcPr>
            <w:tcW w:w="1030" w:type="dxa"/>
            <w:tcBorders>
              <w:top w:val="nil"/>
              <w:left w:val="nil"/>
              <w:bottom w:val="nil"/>
              <w:right w:val="nil"/>
            </w:tcBorders>
            <w:shd w:val="clear" w:color="auto" w:fill="auto"/>
            <w:noWrap/>
            <w:vAlign w:val="bottom"/>
            <w:hideMark/>
          </w:tcPr>
          <w:p w14:paraId="7117B763" w14:textId="77777777" w:rsidR="0066779C" w:rsidRPr="001840F7" w:rsidRDefault="0066779C" w:rsidP="004218DC">
            <w:pPr>
              <w:jc w:val="center"/>
              <w:rPr>
                <w:rFonts w:eastAsia="Times New Roman"/>
                <w:color w:val="000000"/>
              </w:rPr>
            </w:pPr>
            <w:r w:rsidRPr="001840F7">
              <w:rPr>
                <w:rFonts w:eastAsia="Times New Roman"/>
                <w:color w:val="000000"/>
              </w:rPr>
              <w:t>19</w:t>
            </w:r>
          </w:p>
        </w:tc>
        <w:tc>
          <w:tcPr>
            <w:tcW w:w="1233" w:type="dxa"/>
            <w:tcBorders>
              <w:top w:val="nil"/>
              <w:left w:val="nil"/>
              <w:bottom w:val="nil"/>
              <w:right w:val="nil"/>
            </w:tcBorders>
            <w:shd w:val="clear" w:color="auto" w:fill="auto"/>
            <w:noWrap/>
            <w:vAlign w:val="bottom"/>
            <w:hideMark/>
          </w:tcPr>
          <w:p w14:paraId="35E33D50" w14:textId="77777777" w:rsidR="0066779C" w:rsidRPr="001840F7" w:rsidRDefault="0066779C" w:rsidP="004218DC">
            <w:pPr>
              <w:jc w:val="center"/>
              <w:rPr>
                <w:rFonts w:eastAsia="Times New Roman"/>
                <w:color w:val="000000"/>
              </w:rPr>
            </w:pPr>
            <w:r w:rsidRPr="001840F7">
              <w:rPr>
                <w:rFonts w:eastAsia="Times New Roman"/>
                <w:color w:val="000000"/>
              </w:rPr>
              <w:t>36</w:t>
            </w:r>
          </w:p>
        </w:tc>
        <w:tc>
          <w:tcPr>
            <w:tcW w:w="1284" w:type="dxa"/>
            <w:tcBorders>
              <w:top w:val="nil"/>
              <w:left w:val="nil"/>
              <w:bottom w:val="nil"/>
              <w:right w:val="nil"/>
            </w:tcBorders>
            <w:shd w:val="clear" w:color="auto" w:fill="auto"/>
            <w:noWrap/>
            <w:vAlign w:val="bottom"/>
            <w:hideMark/>
          </w:tcPr>
          <w:p w14:paraId="69B3F2B6" w14:textId="77777777" w:rsidR="0066779C" w:rsidRPr="001840F7" w:rsidRDefault="0066779C" w:rsidP="004218DC">
            <w:pPr>
              <w:jc w:val="center"/>
              <w:rPr>
                <w:rFonts w:eastAsia="Times New Roman"/>
                <w:color w:val="000000"/>
              </w:rPr>
            </w:pPr>
            <w:r w:rsidRPr="001840F7">
              <w:rPr>
                <w:rFonts w:eastAsia="Times New Roman"/>
                <w:color w:val="000000"/>
              </w:rPr>
              <w:t>34</w:t>
            </w:r>
          </w:p>
        </w:tc>
        <w:tc>
          <w:tcPr>
            <w:tcW w:w="1031" w:type="dxa"/>
            <w:tcBorders>
              <w:top w:val="nil"/>
              <w:left w:val="nil"/>
              <w:bottom w:val="nil"/>
              <w:right w:val="nil"/>
            </w:tcBorders>
            <w:shd w:val="clear" w:color="auto" w:fill="auto"/>
            <w:noWrap/>
            <w:vAlign w:val="bottom"/>
            <w:hideMark/>
          </w:tcPr>
          <w:p w14:paraId="3773295A" w14:textId="77777777" w:rsidR="0066779C" w:rsidRPr="001840F7" w:rsidRDefault="0066779C" w:rsidP="004218DC">
            <w:pPr>
              <w:jc w:val="center"/>
              <w:rPr>
                <w:rFonts w:eastAsia="Times New Roman"/>
                <w:color w:val="000000"/>
              </w:rPr>
            </w:pPr>
            <w:r w:rsidRPr="001840F7">
              <w:rPr>
                <w:rFonts w:eastAsia="Times New Roman"/>
                <w:color w:val="000000"/>
              </w:rPr>
              <w:t>27</w:t>
            </w:r>
          </w:p>
        </w:tc>
        <w:tc>
          <w:tcPr>
            <w:tcW w:w="1173" w:type="dxa"/>
            <w:tcBorders>
              <w:top w:val="nil"/>
              <w:left w:val="nil"/>
              <w:bottom w:val="nil"/>
              <w:right w:val="nil"/>
            </w:tcBorders>
            <w:shd w:val="clear" w:color="auto" w:fill="auto"/>
            <w:noWrap/>
            <w:vAlign w:val="bottom"/>
            <w:hideMark/>
          </w:tcPr>
          <w:p w14:paraId="5806377D" w14:textId="77777777" w:rsidR="0066779C" w:rsidRPr="001840F7" w:rsidRDefault="0066779C" w:rsidP="004218DC">
            <w:pPr>
              <w:jc w:val="center"/>
              <w:rPr>
                <w:rFonts w:eastAsia="Times New Roman"/>
                <w:color w:val="000000"/>
              </w:rPr>
            </w:pPr>
            <w:r w:rsidRPr="001840F7">
              <w:rPr>
                <w:rFonts w:eastAsia="Times New Roman"/>
                <w:color w:val="000000"/>
              </w:rPr>
              <w:t>18</w:t>
            </w:r>
          </w:p>
        </w:tc>
        <w:tc>
          <w:tcPr>
            <w:tcW w:w="1240" w:type="dxa"/>
            <w:tcBorders>
              <w:top w:val="nil"/>
              <w:left w:val="nil"/>
              <w:bottom w:val="nil"/>
              <w:right w:val="nil"/>
            </w:tcBorders>
            <w:shd w:val="clear" w:color="auto" w:fill="auto"/>
            <w:noWrap/>
            <w:vAlign w:val="bottom"/>
            <w:hideMark/>
          </w:tcPr>
          <w:p w14:paraId="018B8F6E" w14:textId="77777777" w:rsidR="0066779C" w:rsidRPr="001840F7" w:rsidRDefault="0066779C" w:rsidP="004218DC">
            <w:pPr>
              <w:jc w:val="center"/>
              <w:rPr>
                <w:rFonts w:eastAsia="Times New Roman"/>
                <w:color w:val="000000"/>
              </w:rPr>
            </w:pPr>
            <w:r w:rsidRPr="001840F7">
              <w:rPr>
                <w:rFonts w:eastAsia="Times New Roman"/>
                <w:color w:val="000000"/>
              </w:rPr>
              <w:t>21</w:t>
            </w:r>
          </w:p>
        </w:tc>
      </w:tr>
      <w:tr w:rsidR="0066779C" w:rsidRPr="001840F7" w14:paraId="1C1FE3E2" w14:textId="77777777" w:rsidTr="004218DC">
        <w:trPr>
          <w:trHeight w:val="300"/>
        </w:trPr>
        <w:tc>
          <w:tcPr>
            <w:tcW w:w="1061" w:type="dxa"/>
            <w:vMerge/>
            <w:tcBorders>
              <w:top w:val="nil"/>
              <w:left w:val="nil"/>
              <w:bottom w:val="nil"/>
              <w:right w:val="nil"/>
            </w:tcBorders>
            <w:vAlign w:val="center"/>
            <w:hideMark/>
          </w:tcPr>
          <w:p w14:paraId="38A18254" w14:textId="77777777" w:rsidR="0066779C" w:rsidRPr="001840F7" w:rsidRDefault="0066779C" w:rsidP="004218DC">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2711A616" w14:textId="77777777" w:rsidR="0066779C" w:rsidRPr="001840F7" w:rsidRDefault="0066779C" w:rsidP="004218DC">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6B1D5E1A" w14:textId="77777777" w:rsidR="0066779C" w:rsidRPr="001840F7" w:rsidRDefault="0066779C" w:rsidP="004218DC">
            <w:pPr>
              <w:jc w:val="center"/>
              <w:rPr>
                <w:rFonts w:eastAsia="Times New Roman"/>
                <w:color w:val="000000"/>
              </w:rPr>
            </w:pPr>
            <w:r w:rsidRPr="001840F7">
              <w:rPr>
                <w:rFonts w:eastAsia="Times New Roman"/>
                <w:color w:val="000000"/>
              </w:rPr>
              <w:t>13</w:t>
            </w:r>
          </w:p>
        </w:tc>
        <w:tc>
          <w:tcPr>
            <w:tcW w:w="1310" w:type="dxa"/>
            <w:tcBorders>
              <w:top w:val="nil"/>
              <w:left w:val="nil"/>
              <w:bottom w:val="nil"/>
              <w:right w:val="nil"/>
            </w:tcBorders>
            <w:shd w:val="clear" w:color="auto" w:fill="auto"/>
            <w:noWrap/>
            <w:vAlign w:val="bottom"/>
            <w:hideMark/>
          </w:tcPr>
          <w:p w14:paraId="60AFE98E" w14:textId="77777777" w:rsidR="0066779C" w:rsidRPr="001840F7" w:rsidRDefault="0066779C" w:rsidP="004218DC">
            <w:pPr>
              <w:jc w:val="center"/>
              <w:rPr>
                <w:rFonts w:eastAsia="Times New Roman"/>
                <w:color w:val="000000"/>
              </w:rPr>
            </w:pPr>
            <w:r w:rsidRPr="001840F7">
              <w:rPr>
                <w:rFonts w:eastAsia="Times New Roman"/>
                <w:color w:val="000000"/>
              </w:rPr>
              <w:t>9</w:t>
            </w:r>
          </w:p>
        </w:tc>
        <w:tc>
          <w:tcPr>
            <w:tcW w:w="1030" w:type="dxa"/>
            <w:tcBorders>
              <w:top w:val="nil"/>
              <w:left w:val="nil"/>
              <w:bottom w:val="nil"/>
              <w:right w:val="nil"/>
            </w:tcBorders>
            <w:shd w:val="clear" w:color="auto" w:fill="auto"/>
            <w:noWrap/>
            <w:vAlign w:val="bottom"/>
            <w:hideMark/>
          </w:tcPr>
          <w:p w14:paraId="579FCBD2" w14:textId="77777777" w:rsidR="0066779C" w:rsidRPr="001840F7" w:rsidRDefault="0066779C" w:rsidP="004218DC">
            <w:pPr>
              <w:jc w:val="center"/>
              <w:rPr>
                <w:rFonts w:eastAsia="Times New Roman"/>
                <w:color w:val="000000"/>
              </w:rPr>
            </w:pPr>
            <w:r w:rsidRPr="001840F7">
              <w:rPr>
                <w:rFonts w:eastAsia="Times New Roman"/>
                <w:color w:val="000000"/>
              </w:rPr>
              <w:t>6</w:t>
            </w:r>
          </w:p>
        </w:tc>
        <w:tc>
          <w:tcPr>
            <w:tcW w:w="1233" w:type="dxa"/>
            <w:tcBorders>
              <w:top w:val="nil"/>
              <w:left w:val="nil"/>
              <w:bottom w:val="nil"/>
              <w:right w:val="nil"/>
            </w:tcBorders>
            <w:shd w:val="clear" w:color="auto" w:fill="auto"/>
            <w:noWrap/>
            <w:vAlign w:val="bottom"/>
            <w:hideMark/>
          </w:tcPr>
          <w:p w14:paraId="285B0BF6" w14:textId="77777777" w:rsidR="0066779C" w:rsidRPr="001840F7" w:rsidRDefault="0066779C" w:rsidP="004218DC">
            <w:pPr>
              <w:jc w:val="center"/>
              <w:rPr>
                <w:rFonts w:eastAsia="Times New Roman"/>
                <w:color w:val="000000"/>
              </w:rPr>
            </w:pPr>
            <w:r w:rsidRPr="001840F7">
              <w:rPr>
                <w:rFonts w:eastAsia="Times New Roman"/>
                <w:color w:val="000000"/>
              </w:rPr>
              <w:t>8</w:t>
            </w:r>
          </w:p>
        </w:tc>
        <w:tc>
          <w:tcPr>
            <w:tcW w:w="1284" w:type="dxa"/>
            <w:tcBorders>
              <w:top w:val="nil"/>
              <w:left w:val="nil"/>
              <w:bottom w:val="nil"/>
              <w:right w:val="nil"/>
            </w:tcBorders>
            <w:shd w:val="clear" w:color="auto" w:fill="auto"/>
            <w:noWrap/>
            <w:vAlign w:val="bottom"/>
            <w:hideMark/>
          </w:tcPr>
          <w:p w14:paraId="47E69995" w14:textId="77777777" w:rsidR="0066779C" w:rsidRPr="001840F7" w:rsidRDefault="0066779C" w:rsidP="004218DC">
            <w:pPr>
              <w:jc w:val="center"/>
              <w:rPr>
                <w:rFonts w:eastAsia="Times New Roman"/>
                <w:color w:val="000000"/>
              </w:rPr>
            </w:pPr>
            <w:r w:rsidRPr="001840F7">
              <w:rPr>
                <w:rFonts w:eastAsia="Times New Roman"/>
                <w:color w:val="000000"/>
              </w:rPr>
              <w:t>18</w:t>
            </w:r>
          </w:p>
        </w:tc>
        <w:tc>
          <w:tcPr>
            <w:tcW w:w="1031" w:type="dxa"/>
            <w:tcBorders>
              <w:top w:val="nil"/>
              <w:left w:val="nil"/>
              <w:bottom w:val="nil"/>
              <w:right w:val="nil"/>
            </w:tcBorders>
            <w:shd w:val="clear" w:color="auto" w:fill="auto"/>
            <w:noWrap/>
            <w:vAlign w:val="bottom"/>
            <w:hideMark/>
          </w:tcPr>
          <w:p w14:paraId="749ED253" w14:textId="77777777" w:rsidR="0066779C" w:rsidRPr="001840F7" w:rsidRDefault="0066779C" w:rsidP="004218DC">
            <w:pPr>
              <w:jc w:val="center"/>
              <w:rPr>
                <w:rFonts w:eastAsia="Times New Roman"/>
                <w:color w:val="000000"/>
              </w:rPr>
            </w:pPr>
            <w:r w:rsidRPr="001840F7">
              <w:rPr>
                <w:rFonts w:eastAsia="Times New Roman"/>
                <w:color w:val="000000"/>
              </w:rPr>
              <w:t>5</w:t>
            </w:r>
          </w:p>
        </w:tc>
        <w:tc>
          <w:tcPr>
            <w:tcW w:w="1173" w:type="dxa"/>
            <w:tcBorders>
              <w:top w:val="nil"/>
              <w:left w:val="nil"/>
              <w:bottom w:val="nil"/>
              <w:right w:val="nil"/>
            </w:tcBorders>
            <w:shd w:val="clear" w:color="auto" w:fill="auto"/>
            <w:noWrap/>
            <w:vAlign w:val="bottom"/>
            <w:hideMark/>
          </w:tcPr>
          <w:p w14:paraId="0BF7BB42" w14:textId="77777777" w:rsidR="0066779C" w:rsidRPr="001840F7" w:rsidRDefault="0066779C" w:rsidP="004218DC">
            <w:pPr>
              <w:jc w:val="center"/>
              <w:rPr>
                <w:rFonts w:eastAsia="Times New Roman"/>
                <w:color w:val="000000"/>
              </w:rPr>
            </w:pPr>
            <w:r w:rsidRPr="001840F7">
              <w:rPr>
                <w:rFonts w:eastAsia="Times New Roman"/>
                <w:color w:val="000000"/>
              </w:rPr>
              <w:t>8</w:t>
            </w:r>
          </w:p>
        </w:tc>
        <w:tc>
          <w:tcPr>
            <w:tcW w:w="1240" w:type="dxa"/>
            <w:tcBorders>
              <w:top w:val="nil"/>
              <w:left w:val="nil"/>
              <w:bottom w:val="nil"/>
              <w:right w:val="nil"/>
            </w:tcBorders>
            <w:shd w:val="clear" w:color="auto" w:fill="auto"/>
            <w:noWrap/>
            <w:vAlign w:val="bottom"/>
            <w:hideMark/>
          </w:tcPr>
          <w:p w14:paraId="39D78541" w14:textId="77777777" w:rsidR="0066779C" w:rsidRPr="001840F7" w:rsidRDefault="0066779C" w:rsidP="004218DC">
            <w:pPr>
              <w:jc w:val="center"/>
              <w:rPr>
                <w:rFonts w:eastAsia="Times New Roman"/>
                <w:color w:val="000000"/>
              </w:rPr>
            </w:pPr>
            <w:r w:rsidRPr="001840F7">
              <w:rPr>
                <w:rFonts w:eastAsia="Times New Roman"/>
                <w:color w:val="000000"/>
              </w:rPr>
              <w:t>5</w:t>
            </w:r>
          </w:p>
        </w:tc>
      </w:tr>
      <w:tr w:rsidR="0066779C" w:rsidRPr="001840F7" w14:paraId="3F5146C9" w14:textId="77777777" w:rsidTr="004218DC">
        <w:trPr>
          <w:trHeight w:val="300"/>
        </w:trPr>
        <w:tc>
          <w:tcPr>
            <w:tcW w:w="1061" w:type="dxa"/>
            <w:vMerge/>
            <w:tcBorders>
              <w:top w:val="nil"/>
              <w:left w:val="nil"/>
              <w:bottom w:val="nil"/>
              <w:right w:val="nil"/>
            </w:tcBorders>
            <w:vAlign w:val="center"/>
            <w:hideMark/>
          </w:tcPr>
          <w:p w14:paraId="0E7623B4" w14:textId="77777777" w:rsidR="0066779C" w:rsidRPr="001840F7" w:rsidRDefault="0066779C" w:rsidP="004218DC">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6544789F" w14:textId="77777777" w:rsidR="0066779C" w:rsidRPr="001840F7" w:rsidRDefault="0066779C" w:rsidP="004218DC">
            <w:pPr>
              <w:rPr>
                <w:rFonts w:eastAsia="Times New Roman"/>
                <w:color w:val="000000"/>
              </w:rPr>
            </w:pPr>
            <w:r w:rsidRPr="001840F7">
              <w:rPr>
                <w:rFonts w:eastAsia="Times New Roman"/>
                <w:color w:val="000000"/>
              </w:rPr>
              <w:t>4 times a month or more</w:t>
            </w:r>
          </w:p>
        </w:tc>
        <w:tc>
          <w:tcPr>
            <w:tcW w:w="1350" w:type="dxa"/>
            <w:tcBorders>
              <w:top w:val="nil"/>
              <w:left w:val="nil"/>
              <w:bottom w:val="nil"/>
              <w:right w:val="nil"/>
            </w:tcBorders>
            <w:shd w:val="clear" w:color="auto" w:fill="auto"/>
            <w:noWrap/>
            <w:vAlign w:val="bottom"/>
            <w:hideMark/>
          </w:tcPr>
          <w:p w14:paraId="0ED44980" w14:textId="77777777" w:rsidR="0066779C" w:rsidRPr="001840F7" w:rsidRDefault="0066779C" w:rsidP="004218DC">
            <w:pPr>
              <w:jc w:val="center"/>
              <w:rPr>
                <w:rFonts w:eastAsia="Times New Roman"/>
                <w:color w:val="000000"/>
              </w:rPr>
            </w:pPr>
            <w:r w:rsidRPr="001840F7">
              <w:rPr>
                <w:rFonts w:eastAsia="Times New Roman"/>
                <w:color w:val="000000"/>
              </w:rPr>
              <w:t>47</w:t>
            </w:r>
          </w:p>
        </w:tc>
        <w:tc>
          <w:tcPr>
            <w:tcW w:w="1310" w:type="dxa"/>
            <w:tcBorders>
              <w:top w:val="nil"/>
              <w:left w:val="nil"/>
              <w:bottom w:val="nil"/>
              <w:right w:val="nil"/>
            </w:tcBorders>
            <w:shd w:val="clear" w:color="auto" w:fill="auto"/>
            <w:noWrap/>
            <w:vAlign w:val="bottom"/>
            <w:hideMark/>
          </w:tcPr>
          <w:p w14:paraId="01146FE5" w14:textId="77777777" w:rsidR="0066779C" w:rsidRPr="001840F7" w:rsidRDefault="0066779C" w:rsidP="004218DC">
            <w:pPr>
              <w:jc w:val="center"/>
              <w:rPr>
                <w:rFonts w:eastAsia="Times New Roman"/>
                <w:color w:val="000000"/>
              </w:rPr>
            </w:pPr>
            <w:r w:rsidRPr="001840F7">
              <w:rPr>
                <w:rFonts w:eastAsia="Times New Roman"/>
                <w:color w:val="000000"/>
              </w:rPr>
              <w:t>20</w:t>
            </w:r>
          </w:p>
        </w:tc>
        <w:tc>
          <w:tcPr>
            <w:tcW w:w="1030" w:type="dxa"/>
            <w:tcBorders>
              <w:top w:val="nil"/>
              <w:left w:val="nil"/>
              <w:bottom w:val="nil"/>
              <w:right w:val="nil"/>
            </w:tcBorders>
            <w:shd w:val="clear" w:color="auto" w:fill="auto"/>
            <w:noWrap/>
            <w:vAlign w:val="bottom"/>
            <w:hideMark/>
          </w:tcPr>
          <w:p w14:paraId="0815671B" w14:textId="77777777" w:rsidR="0066779C" w:rsidRPr="001840F7" w:rsidRDefault="0066779C" w:rsidP="004218DC">
            <w:pPr>
              <w:jc w:val="center"/>
              <w:rPr>
                <w:rFonts w:eastAsia="Times New Roman"/>
                <w:color w:val="000000"/>
              </w:rPr>
            </w:pPr>
            <w:r w:rsidRPr="001840F7">
              <w:rPr>
                <w:rFonts w:eastAsia="Times New Roman"/>
                <w:color w:val="000000"/>
              </w:rPr>
              <w:t>13</w:t>
            </w:r>
          </w:p>
        </w:tc>
        <w:tc>
          <w:tcPr>
            <w:tcW w:w="1233" w:type="dxa"/>
            <w:tcBorders>
              <w:top w:val="nil"/>
              <w:left w:val="nil"/>
              <w:bottom w:val="nil"/>
              <w:right w:val="nil"/>
            </w:tcBorders>
            <w:shd w:val="clear" w:color="auto" w:fill="auto"/>
            <w:noWrap/>
            <w:vAlign w:val="bottom"/>
            <w:hideMark/>
          </w:tcPr>
          <w:p w14:paraId="38213227" w14:textId="77777777" w:rsidR="0066779C" w:rsidRPr="001840F7" w:rsidRDefault="0066779C" w:rsidP="004218DC">
            <w:pPr>
              <w:jc w:val="center"/>
              <w:rPr>
                <w:rFonts w:eastAsia="Times New Roman"/>
                <w:color w:val="000000"/>
              </w:rPr>
            </w:pPr>
            <w:r w:rsidRPr="001840F7">
              <w:rPr>
                <w:rFonts w:eastAsia="Times New Roman"/>
                <w:color w:val="000000"/>
              </w:rPr>
              <w:t>7</w:t>
            </w:r>
          </w:p>
        </w:tc>
        <w:tc>
          <w:tcPr>
            <w:tcW w:w="1284" w:type="dxa"/>
            <w:tcBorders>
              <w:top w:val="nil"/>
              <w:left w:val="nil"/>
              <w:bottom w:val="nil"/>
              <w:right w:val="nil"/>
            </w:tcBorders>
            <w:shd w:val="clear" w:color="auto" w:fill="auto"/>
            <w:noWrap/>
            <w:vAlign w:val="bottom"/>
            <w:hideMark/>
          </w:tcPr>
          <w:p w14:paraId="6C8DE21C" w14:textId="77777777" w:rsidR="0066779C" w:rsidRPr="001840F7" w:rsidRDefault="0066779C" w:rsidP="004218DC">
            <w:pPr>
              <w:jc w:val="center"/>
              <w:rPr>
                <w:rFonts w:eastAsia="Times New Roman"/>
                <w:color w:val="000000"/>
              </w:rPr>
            </w:pPr>
            <w:r w:rsidRPr="001840F7">
              <w:rPr>
                <w:rFonts w:eastAsia="Times New Roman"/>
                <w:color w:val="000000"/>
              </w:rPr>
              <w:t>29</w:t>
            </w:r>
          </w:p>
        </w:tc>
        <w:tc>
          <w:tcPr>
            <w:tcW w:w="1031" w:type="dxa"/>
            <w:tcBorders>
              <w:top w:val="nil"/>
              <w:left w:val="nil"/>
              <w:bottom w:val="nil"/>
              <w:right w:val="nil"/>
            </w:tcBorders>
            <w:shd w:val="clear" w:color="auto" w:fill="auto"/>
            <w:noWrap/>
            <w:vAlign w:val="bottom"/>
            <w:hideMark/>
          </w:tcPr>
          <w:p w14:paraId="1A284FE6" w14:textId="77777777" w:rsidR="0066779C" w:rsidRPr="001840F7" w:rsidRDefault="0066779C" w:rsidP="004218DC">
            <w:pPr>
              <w:jc w:val="center"/>
              <w:rPr>
                <w:rFonts w:eastAsia="Times New Roman"/>
                <w:color w:val="000000"/>
              </w:rPr>
            </w:pPr>
            <w:r w:rsidRPr="001840F7">
              <w:rPr>
                <w:rFonts w:eastAsia="Times New Roman"/>
                <w:color w:val="000000"/>
              </w:rPr>
              <w:t>7</w:t>
            </w:r>
          </w:p>
        </w:tc>
        <w:tc>
          <w:tcPr>
            <w:tcW w:w="1173" w:type="dxa"/>
            <w:tcBorders>
              <w:top w:val="nil"/>
              <w:left w:val="nil"/>
              <w:bottom w:val="nil"/>
              <w:right w:val="nil"/>
            </w:tcBorders>
            <w:shd w:val="clear" w:color="auto" w:fill="auto"/>
            <w:noWrap/>
            <w:vAlign w:val="bottom"/>
            <w:hideMark/>
          </w:tcPr>
          <w:p w14:paraId="178DEA9F" w14:textId="77777777" w:rsidR="0066779C" w:rsidRPr="001840F7" w:rsidRDefault="0066779C" w:rsidP="004218DC">
            <w:pPr>
              <w:jc w:val="center"/>
              <w:rPr>
                <w:rFonts w:eastAsia="Times New Roman"/>
                <w:color w:val="000000"/>
              </w:rPr>
            </w:pPr>
            <w:r w:rsidRPr="001840F7">
              <w:rPr>
                <w:rFonts w:eastAsia="Times New Roman"/>
                <w:color w:val="000000"/>
              </w:rPr>
              <w:t>21</w:t>
            </w:r>
          </w:p>
        </w:tc>
        <w:tc>
          <w:tcPr>
            <w:tcW w:w="1240" w:type="dxa"/>
            <w:tcBorders>
              <w:top w:val="nil"/>
              <w:left w:val="nil"/>
              <w:bottom w:val="nil"/>
              <w:right w:val="nil"/>
            </w:tcBorders>
            <w:shd w:val="clear" w:color="auto" w:fill="auto"/>
            <w:noWrap/>
            <w:vAlign w:val="bottom"/>
            <w:hideMark/>
          </w:tcPr>
          <w:p w14:paraId="3A6E94DA" w14:textId="77777777" w:rsidR="0066779C" w:rsidRPr="001840F7" w:rsidRDefault="0066779C" w:rsidP="004218DC">
            <w:pPr>
              <w:jc w:val="center"/>
              <w:rPr>
                <w:rFonts w:eastAsia="Times New Roman"/>
                <w:color w:val="000000"/>
              </w:rPr>
            </w:pPr>
            <w:r w:rsidRPr="001840F7">
              <w:rPr>
                <w:rFonts w:eastAsia="Times New Roman"/>
                <w:color w:val="000000"/>
              </w:rPr>
              <w:t>8</w:t>
            </w:r>
          </w:p>
        </w:tc>
      </w:tr>
      <w:tr w:rsidR="0066779C" w:rsidRPr="001840F7" w14:paraId="16607523" w14:textId="77777777" w:rsidTr="004218DC">
        <w:trPr>
          <w:trHeight w:val="300"/>
        </w:trPr>
        <w:tc>
          <w:tcPr>
            <w:tcW w:w="1061" w:type="dxa"/>
            <w:vMerge w:val="restart"/>
            <w:tcBorders>
              <w:top w:val="nil"/>
              <w:left w:val="nil"/>
              <w:bottom w:val="single" w:sz="4" w:space="0" w:color="000000"/>
              <w:right w:val="nil"/>
            </w:tcBorders>
            <w:shd w:val="clear" w:color="auto" w:fill="auto"/>
            <w:noWrap/>
            <w:hideMark/>
          </w:tcPr>
          <w:p w14:paraId="2C1573D3" w14:textId="77777777" w:rsidR="0066779C" w:rsidRPr="001840F7" w:rsidRDefault="0066779C" w:rsidP="004218DC">
            <w:pPr>
              <w:rPr>
                <w:rFonts w:eastAsia="Times New Roman"/>
                <w:color w:val="000000"/>
              </w:rPr>
            </w:pPr>
            <w:r w:rsidRPr="001840F7">
              <w:rPr>
                <w:rFonts w:eastAsia="Times New Roman"/>
                <w:color w:val="000000"/>
              </w:rPr>
              <w:t>Kauai</w:t>
            </w:r>
          </w:p>
        </w:tc>
        <w:tc>
          <w:tcPr>
            <w:tcW w:w="2734" w:type="dxa"/>
            <w:tcBorders>
              <w:top w:val="nil"/>
              <w:left w:val="nil"/>
              <w:bottom w:val="nil"/>
              <w:right w:val="nil"/>
            </w:tcBorders>
            <w:shd w:val="clear" w:color="auto" w:fill="auto"/>
            <w:noWrap/>
            <w:vAlign w:val="bottom"/>
            <w:hideMark/>
          </w:tcPr>
          <w:p w14:paraId="4E092138" w14:textId="77777777" w:rsidR="0066779C" w:rsidRPr="001840F7" w:rsidRDefault="0066779C" w:rsidP="004218DC">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4F4C4AB1" w14:textId="77777777" w:rsidR="0066779C" w:rsidRPr="001840F7" w:rsidRDefault="0066779C" w:rsidP="004218DC">
            <w:pPr>
              <w:jc w:val="center"/>
              <w:rPr>
                <w:rFonts w:eastAsia="Times New Roman"/>
                <w:color w:val="000000"/>
              </w:rPr>
            </w:pPr>
            <w:r w:rsidRPr="001840F7">
              <w:rPr>
                <w:rFonts w:eastAsia="Times New Roman"/>
                <w:color w:val="000000"/>
              </w:rPr>
              <w:t>14</w:t>
            </w:r>
          </w:p>
        </w:tc>
        <w:tc>
          <w:tcPr>
            <w:tcW w:w="1310" w:type="dxa"/>
            <w:tcBorders>
              <w:top w:val="nil"/>
              <w:left w:val="nil"/>
              <w:bottom w:val="nil"/>
              <w:right w:val="nil"/>
            </w:tcBorders>
            <w:shd w:val="clear" w:color="auto" w:fill="auto"/>
            <w:noWrap/>
            <w:vAlign w:val="bottom"/>
            <w:hideMark/>
          </w:tcPr>
          <w:p w14:paraId="3CDA50FA" w14:textId="77777777" w:rsidR="0066779C" w:rsidRPr="001840F7" w:rsidRDefault="0066779C" w:rsidP="004218DC">
            <w:pPr>
              <w:jc w:val="center"/>
              <w:rPr>
                <w:rFonts w:eastAsia="Times New Roman"/>
                <w:color w:val="000000"/>
              </w:rPr>
            </w:pPr>
            <w:r w:rsidRPr="001840F7">
              <w:rPr>
                <w:rFonts w:eastAsia="Times New Roman"/>
                <w:color w:val="000000"/>
              </w:rPr>
              <w:t>40</w:t>
            </w:r>
          </w:p>
        </w:tc>
        <w:tc>
          <w:tcPr>
            <w:tcW w:w="1030" w:type="dxa"/>
            <w:tcBorders>
              <w:top w:val="nil"/>
              <w:left w:val="nil"/>
              <w:bottom w:val="nil"/>
              <w:right w:val="nil"/>
            </w:tcBorders>
            <w:shd w:val="clear" w:color="auto" w:fill="auto"/>
            <w:noWrap/>
            <w:vAlign w:val="bottom"/>
            <w:hideMark/>
          </w:tcPr>
          <w:p w14:paraId="1E615725" w14:textId="77777777" w:rsidR="0066779C" w:rsidRPr="001840F7" w:rsidRDefault="0066779C" w:rsidP="004218DC">
            <w:pPr>
              <w:jc w:val="center"/>
              <w:rPr>
                <w:rFonts w:eastAsia="Times New Roman"/>
                <w:color w:val="000000"/>
              </w:rPr>
            </w:pPr>
            <w:r w:rsidRPr="001840F7">
              <w:rPr>
                <w:rFonts w:eastAsia="Times New Roman"/>
                <w:color w:val="000000"/>
              </w:rPr>
              <w:t>62</w:t>
            </w:r>
          </w:p>
        </w:tc>
        <w:tc>
          <w:tcPr>
            <w:tcW w:w="1233" w:type="dxa"/>
            <w:tcBorders>
              <w:top w:val="nil"/>
              <w:left w:val="nil"/>
              <w:bottom w:val="nil"/>
              <w:right w:val="nil"/>
            </w:tcBorders>
            <w:shd w:val="clear" w:color="auto" w:fill="auto"/>
            <w:noWrap/>
            <w:vAlign w:val="bottom"/>
            <w:hideMark/>
          </w:tcPr>
          <w:p w14:paraId="1758F57E" w14:textId="77777777" w:rsidR="0066779C" w:rsidRPr="001840F7" w:rsidRDefault="0066779C" w:rsidP="004218DC">
            <w:pPr>
              <w:jc w:val="center"/>
              <w:rPr>
                <w:rFonts w:eastAsia="Times New Roman"/>
                <w:color w:val="000000"/>
              </w:rPr>
            </w:pPr>
            <w:r w:rsidRPr="001840F7">
              <w:rPr>
                <w:rFonts w:eastAsia="Times New Roman"/>
                <w:color w:val="000000"/>
              </w:rPr>
              <w:t>40</w:t>
            </w:r>
          </w:p>
        </w:tc>
        <w:tc>
          <w:tcPr>
            <w:tcW w:w="1284" w:type="dxa"/>
            <w:tcBorders>
              <w:top w:val="nil"/>
              <w:left w:val="nil"/>
              <w:bottom w:val="nil"/>
              <w:right w:val="nil"/>
            </w:tcBorders>
            <w:shd w:val="clear" w:color="auto" w:fill="auto"/>
            <w:noWrap/>
            <w:vAlign w:val="bottom"/>
            <w:hideMark/>
          </w:tcPr>
          <w:p w14:paraId="4ACEAE73" w14:textId="77777777" w:rsidR="0066779C" w:rsidRPr="001840F7" w:rsidRDefault="0066779C" w:rsidP="004218DC">
            <w:pPr>
              <w:jc w:val="center"/>
              <w:rPr>
                <w:rFonts w:eastAsia="Times New Roman"/>
                <w:color w:val="000000"/>
              </w:rPr>
            </w:pPr>
            <w:r w:rsidRPr="001840F7">
              <w:rPr>
                <w:rFonts w:eastAsia="Times New Roman"/>
                <w:color w:val="000000"/>
              </w:rPr>
              <w:t>13</w:t>
            </w:r>
          </w:p>
        </w:tc>
        <w:tc>
          <w:tcPr>
            <w:tcW w:w="1031" w:type="dxa"/>
            <w:tcBorders>
              <w:top w:val="nil"/>
              <w:left w:val="nil"/>
              <w:bottom w:val="nil"/>
              <w:right w:val="nil"/>
            </w:tcBorders>
            <w:shd w:val="clear" w:color="auto" w:fill="auto"/>
            <w:noWrap/>
            <w:vAlign w:val="bottom"/>
            <w:hideMark/>
          </w:tcPr>
          <w:p w14:paraId="76075D26" w14:textId="77777777" w:rsidR="0066779C" w:rsidRPr="001840F7" w:rsidRDefault="0066779C" w:rsidP="004218DC">
            <w:pPr>
              <w:jc w:val="center"/>
              <w:rPr>
                <w:rFonts w:eastAsia="Times New Roman"/>
                <w:color w:val="000000"/>
              </w:rPr>
            </w:pPr>
            <w:r w:rsidRPr="001840F7">
              <w:rPr>
                <w:rFonts w:eastAsia="Times New Roman"/>
                <w:color w:val="000000"/>
              </w:rPr>
              <w:t>61</w:t>
            </w:r>
          </w:p>
        </w:tc>
        <w:tc>
          <w:tcPr>
            <w:tcW w:w="1173" w:type="dxa"/>
            <w:tcBorders>
              <w:top w:val="nil"/>
              <w:left w:val="nil"/>
              <w:bottom w:val="nil"/>
              <w:right w:val="nil"/>
            </w:tcBorders>
            <w:shd w:val="clear" w:color="auto" w:fill="auto"/>
            <w:noWrap/>
            <w:vAlign w:val="bottom"/>
            <w:hideMark/>
          </w:tcPr>
          <w:p w14:paraId="138D5FD0" w14:textId="77777777" w:rsidR="0066779C" w:rsidRPr="001840F7" w:rsidRDefault="0066779C" w:rsidP="004218DC">
            <w:pPr>
              <w:jc w:val="center"/>
              <w:rPr>
                <w:rFonts w:eastAsia="Times New Roman"/>
                <w:color w:val="000000"/>
              </w:rPr>
            </w:pPr>
            <w:r w:rsidRPr="001840F7">
              <w:rPr>
                <w:rFonts w:eastAsia="Times New Roman"/>
                <w:color w:val="000000"/>
              </w:rPr>
              <w:t>51</w:t>
            </w:r>
          </w:p>
        </w:tc>
        <w:tc>
          <w:tcPr>
            <w:tcW w:w="1240" w:type="dxa"/>
            <w:tcBorders>
              <w:top w:val="nil"/>
              <w:left w:val="nil"/>
              <w:bottom w:val="nil"/>
              <w:right w:val="nil"/>
            </w:tcBorders>
            <w:shd w:val="clear" w:color="auto" w:fill="auto"/>
            <w:noWrap/>
            <w:vAlign w:val="bottom"/>
            <w:hideMark/>
          </w:tcPr>
          <w:p w14:paraId="31A15C58" w14:textId="77777777" w:rsidR="0066779C" w:rsidRPr="001840F7" w:rsidRDefault="0066779C" w:rsidP="004218DC">
            <w:pPr>
              <w:jc w:val="center"/>
              <w:rPr>
                <w:rFonts w:eastAsia="Times New Roman"/>
                <w:color w:val="000000"/>
              </w:rPr>
            </w:pPr>
            <w:r w:rsidRPr="001840F7">
              <w:rPr>
                <w:rFonts w:eastAsia="Times New Roman"/>
                <w:color w:val="000000"/>
              </w:rPr>
              <w:t>57</w:t>
            </w:r>
          </w:p>
        </w:tc>
      </w:tr>
      <w:tr w:rsidR="0066779C" w:rsidRPr="001840F7" w14:paraId="08EDAC99" w14:textId="77777777" w:rsidTr="004218DC">
        <w:trPr>
          <w:trHeight w:val="300"/>
        </w:trPr>
        <w:tc>
          <w:tcPr>
            <w:tcW w:w="1061" w:type="dxa"/>
            <w:vMerge/>
            <w:tcBorders>
              <w:top w:val="nil"/>
              <w:left w:val="nil"/>
              <w:bottom w:val="single" w:sz="4" w:space="0" w:color="000000"/>
              <w:right w:val="nil"/>
            </w:tcBorders>
            <w:vAlign w:val="center"/>
            <w:hideMark/>
          </w:tcPr>
          <w:p w14:paraId="0D7A790A" w14:textId="77777777" w:rsidR="0066779C" w:rsidRPr="001840F7" w:rsidRDefault="0066779C" w:rsidP="004218DC">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2E822663" w14:textId="77777777" w:rsidR="0066779C" w:rsidRPr="001840F7" w:rsidRDefault="0066779C" w:rsidP="004218DC">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52076ED1" w14:textId="77777777" w:rsidR="0066779C" w:rsidRPr="001840F7" w:rsidRDefault="0066779C" w:rsidP="004218DC">
            <w:pPr>
              <w:jc w:val="center"/>
              <w:rPr>
                <w:rFonts w:eastAsia="Times New Roman"/>
                <w:color w:val="000000"/>
              </w:rPr>
            </w:pPr>
            <w:r w:rsidRPr="001840F7">
              <w:rPr>
                <w:rFonts w:eastAsia="Times New Roman"/>
                <w:color w:val="000000"/>
              </w:rPr>
              <w:t>23</w:t>
            </w:r>
          </w:p>
        </w:tc>
        <w:tc>
          <w:tcPr>
            <w:tcW w:w="1310" w:type="dxa"/>
            <w:tcBorders>
              <w:top w:val="nil"/>
              <w:left w:val="nil"/>
              <w:bottom w:val="nil"/>
              <w:right w:val="nil"/>
            </w:tcBorders>
            <w:shd w:val="clear" w:color="auto" w:fill="auto"/>
            <w:noWrap/>
            <w:vAlign w:val="bottom"/>
            <w:hideMark/>
          </w:tcPr>
          <w:p w14:paraId="02333361" w14:textId="77777777" w:rsidR="0066779C" w:rsidRPr="001840F7" w:rsidRDefault="0066779C" w:rsidP="004218DC">
            <w:pPr>
              <w:jc w:val="center"/>
              <w:rPr>
                <w:rFonts w:eastAsia="Times New Roman"/>
                <w:color w:val="000000"/>
              </w:rPr>
            </w:pPr>
            <w:r w:rsidRPr="001840F7">
              <w:rPr>
                <w:rFonts w:eastAsia="Times New Roman"/>
                <w:color w:val="000000"/>
              </w:rPr>
              <w:t>33</w:t>
            </w:r>
          </w:p>
        </w:tc>
        <w:tc>
          <w:tcPr>
            <w:tcW w:w="1030" w:type="dxa"/>
            <w:tcBorders>
              <w:top w:val="nil"/>
              <w:left w:val="nil"/>
              <w:bottom w:val="nil"/>
              <w:right w:val="nil"/>
            </w:tcBorders>
            <w:shd w:val="clear" w:color="auto" w:fill="auto"/>
            <w:noWrap/>
            <w:vAlign w:val="bottom"/>
            <w:hideMark/>
          </w:tcPr>
          <w:p w14:paraId="0146AF7D" w14:textId="77777777" w:rsidR="0066779C" w:rsidRPr="001840F7" w:rsidRDefault="0066779C" w:rsidP="004218DC">
            <w:pPr>
              <w:jc w:val="center"/>
              <w:rPr>
                <w:rFonts w:eastAsia="Times New Roman"/>
                <w:color w:val="000000"/>
              </w:rPr>
            </w:pPr>
            <w:r w:rsidRPr="001840F7">
              <w:rPr>
                <w:rFonts w:eastAsia="Times New Roman"/>
                <w:color w:val="000000"/>
              </w:rPr>
              <w:t>19</w:t>
            </w:r>
          </w:p>
        </w:tc>
        <w:tc>
          <w:tcPr>
            <w:tcW w:w="1233" w:type="dxa"/>
            <w:tcBorders>
              <w:top w:val="nil"/>
              <w:left w:val="nil"/>
              <w:bottom w:val="nil"/>
              <w:right w:val="nil"/>
            </w:tcBorders>
            <w:shd w:val="clear" w:color="auto" w:fill="auto"/>
            <w:noWrap/>
            <w:vAlign w:val="bottom"/>
            <w:hideMark/>
          </w:tcPr>
          <w:p w14:paraId="0FC6F813" w14:textId="77777777" w:rsidR="0066779C" w:rsidRPr="001840F7" w:rsidRDefault="0066779C" w:rsidP="004218DC">
            <w:pPr>
              <w:jc w:val="center"/>
              <w:rPr>
                <w:rFonts w:eastAsia="Times New Roman"/>
                <w:color w:val="000000"/>
              </w:rPr>
            </w:pPr>
            <w:r w:rsidRPr="001840F7">
              <w:rPr>
                <w:rFonts w:eastAsia="Times New Roman"/>
                <w:color w:val="000000"/>
              </w:rPr>
              <w:t>42</w:t>
            </w:r>
          </w:p>
        </w:tc>
        <w:tc>
          <w:tcPr>
            <w:tcW w:w="1284" w:type="dxa"/>
            <w:tcBorders>
              <w:top w:val="nil"/>
              <w:left w:val="nil"/>
              <w:bottom w:val="nil"/>
              <w:right w:val="nil"/>
            </w:tcBorders>
            <w:shd w:val="clear" w:color="auto" w:fill="auto"/>
            <w:noWrap/>
            <w:vAlign w:val="bottom"/>
            <w:hideMark/>
          </w:tcPr>
          <w:p w14:paraId="5F27BB13" w14:textId="77777777" w:rsidR="0066779C" w:rsidRPr="001840F7" w:rsidRDefault="0066779C" w:rsidP="004218DC">
            <w:pPr>
              <w:jc w:val="center"/>
              <w:rPr>
                <w:rFonts w:eastAsia="Times New Roman"/>
                <w:color w:val="000000"/>
              </w:rPr>
            </w:pPr>
            <w:r w:rsidRPr="001840F7">
              <w:rPr>
                <w:rFonts w:eastAsia="Times New Roman"/>
                <w:color w:val="000000"/>
              </w:rPr>
              <w:t>35</w:t>
            </w:r>
          </w:p>
        </w:tc>
        <w:tc>
          <w:tcPr>
            <w:tcW w:w="1031" w:type="dxa"/>
            <w:tcBorders>
              <w:top w:val="nil"/>
              <w:left w:val="nil"/>
              <w:bottom w:val="nil"/>
              <w:right w:val="nil"/>
            </w:tcBorders>
            <w:shd w:val="clear" w:color="auto" w:fill="auto"/>
            <w:noWrap/>
            <w:vAlign w:val="bottom"/>
            <w:hideMark/>
          </w:tcPr>
          <w:p w14:paraId="1240AE3D" w14:textId="77777777" w:rsidR="0066779C" w:rsidRPr="001840F7" w:rsidRDefault="0066779C" w:rsidP="004218DC">
            <w:pPr>
              <w:jc w:val="center"/>
              <w:rPr>
                <w:rFonts w:eastAsia="Times New Roman"/>
                <w:color w:val="000000"/>
              </w:rPr>
            </w:pPr>
            <w:r w:rsidRPr="001840F7">
              <w:rPr>
                <w:rFonts w:eastAsia="Times New Roman"/>
                <w:color w:val="000000"/>
              </w:rPr>
              <w:t>27</w:t>
            </w:r>
          </w:p>
        </w:tc>
        <w:tc>
          <w:tcPr>
            <w:tcW w:w="1173" w:type="dxa"/>
            <w:tcBorders>
              <w:top w:val="nil"/>
              <w:left w:val="nil"/>
              <w:bottom w:val="nil"/>
              <w:right w:val="nil"/>
            </w:tcBorders>
            <w:shd w:val="clear" w:color="auto" w:fill="auto"/>
            <w:noWrap/>
            <w:vAlign w:val="bottom"/>
            <w:hideMark/>
          </w:tcPr>
          <w:p w14:paraId="56691A26" w14:textId="77777777" w:rsidR="0066779C" w:rsidRPr="001840F7" w:rsidRDefault="0066779C" w:rsidP="004218DC">
            <w:pPr>
              <w:jc w:val="center"/>
              <w:rPr>
                <w:rFonts w:eastAsia="Times New Roman"/>
                <w:color w:val="000000"/>
              </w:rPr>
            </w:pPr>
            <w:r w:rsidRPr="001840F7">
              <w:rPr>
                <w:rFonts w:eastAsia="Times New Roman"/>
                <w:color w:val="000000"/>
              </w:rPr>
              <w:t>21</w:t>
            </w:r>
          </w:p>
        </w:tc>
        <w:tc>
          <w:tcPr>
            <w:tcW w:w="1240" w:type="dxa"/>
            <w:tcBorders>
              <w:top w:val="nil"/>
              <w:left w:val="nil"/>
              <w:bottom w:val="nil"/>
              <w:right w:val="nil"/>
            </w:tcBorders>
            <w:shd w:val="clear" w:color="auto" w:fill="auto"/>
            <w:noWrap/>
            <w:vAlign w:val="bottom"/>
            <w:hideMark/>
          </w:tcPr>
          <w:p w14:paraId="191D024B" w14:textId="77777777" w:rsidR="0066779C" w:rsidRPr="001840F7" w:rsidRDefault="0066779C" w:rsidP="004218DC">
            <w:pPr>
              <w:jc w:val="center"/>
              <w:rPr>
                <w:rFonts w:eastAsia="Times New Roman"/>
                <w:color w:val="000000"/>
              </w:rPr>
            </w:pPr>
            <w:r w:rsidRPr="001840F7">
              <w:rPr>
                <w:rFonts w:eastAsia="Times New Roman"/>
                <w:color w:val="000000"/>
              </w:rPr>
              <w:t>30</w:t>
            </w:r>
          </w:p>
        </w:tc>
      </w:tr>
      <w:tr w:rsidR="0066779C" w:rsidRPr="001840F7" w14:paraId="0F19DC06" w14:textId="77777777" w:rsidTr="004218DC">
        <w:trPr>
          <w:trHeight w:val="300"/>
        </w:trPr>
        <w:tc>
          <w:tcPr>
            <w:tcW w:w="1061" w:type="dxa"/>
            <w:vMerge/>
            <w:tcBorders>
              <w:top w:val="nil"/>
              <w:left w:val="nil"/>
              <w:bottom w:val="single" w:sz="4" w:space="0" w:color="000000"/>
              <w:right w:val="nil"/>
            </w:tcBorders>
            <w:vAlign w:val="center"/>
            <w:hideMark/>
          </w:tcPr>
          <w:p w14:paraId="210329A6" w14:textId="77777777" w:rsidR="0066779C" w:rsidRPr="001840F7" w:rsidRDefault="0066779C" w:rsidP="004218DC">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11618466" w14:textId="77777777" w:rsidR="0066779C" w:rsidRPr="001840F7" w:rsidRDefault="0066779C" w:rsidP="004218DC">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6520EE48" w14:textId="77777777" w:rsidR="0066779C" w:rsidRPr="001840F7" w:rsidRDefault="0066779C" w:rsidP="004218DC">
            <w:pPr>
              <w:jc w:val="center"/>
              <w:rPr>
                <w:rFonts w:eastAsia="Times New Roman"/>
                <w:color w:val="000000"/>
              </w:rPr>
            </w:pPr>
            <w:r w:rsidRPr="001840F7">
              <w:rPr>
                <w:rFonts w:eastAsia="Times New Roman"/>
                <w:color w:val="000000"/>
              </w:rPr>
              <w:t>15</w:t>
            </w:r>
          </w:p>
        </w:tc>
        <w:tc>
          <w:tcPr>
            <w:tcW w:w="1310" w:type="dxa"/>
            <w:tcBorders>
              <w:top w:val="nil"/>
              <w:left w:val="nil"/>
              <w:bottom w:val="nil"/>
              <w:right w:val="nil"/>
            </w:tcBorders>
            <w:shd w:val="clear" w:color="auto" w:fill="auto"/>
            <w:noWrap/>
            <w:vAlign w:val="bottom"/>
            <w:hideMark/>
          </w:tcPr>
          <w:p w14:paraId="3B6226F5" w14:textId="77777777" w:rsidR="0066779C" w:rsidRPr="001840F7" w:rsidRDefault="0066779C" w:rsidP="004218DC">
            <w:pPr>
              <w:jc w:val="center"/>
              <w:rPr>
                <w:rFonts w:eastAsia="Times New Roman"/>
                <w:color w:val="000000"/>
              </w:rPr>
            </w:pPr>
            <w:r w:rsidRPr="001840F7">
              <w:rPr>
                <w:rFonts w:eastAsia="Times New Roman"/>
                <w:color w:val="000000"/>
              </w:rPr>
              <w:t>9</w:t>
            </w:r>
          </w:p>
        </w:tc>
        <w:tc>
          <w:tcPr>
            <w:tcW w:w="1030" w:type="dxa"/>
            <w:tcBorders>
              <w:top w:val="nil"/>
              <w:left w:val="nil"/>
              <w:bottom w:val="nil"/>
              <w:right w:val="nil"/>
            </w:tcBorders>
            <w:shd w:val="clear" w:color="auto" w:fill="auto"/>
            <w:noWrap/>
            <w:vAlign w:val="bottom"/>
            <w:hideMark/>
          </w:tcPr>
          <w:p w14:paraId="3F7D66EF" w14:textId="77777777" w:rsidR="0066779C" w:rsidRPr="001840F7" w:rsidRDefault="0066779C" w:rsidP="004218DC">
            <w:pPr>
              <w:jc w:val="center"/>
              <w:rPr>
                <w:rFonts w:eastAsia="Times New Roman"/>
                <w:color w:val="000000"/>
              </w:rPr>
            </w:pPr>
            <w:r w:rsidRPr="001840F7">
              <w:rPr>
                <w:rFonts w:eastAsia="Times New Roman"/>
                <w:color w:val="000000"/>
              </w:rPr>
              <w:t>5</w:t>
            </w:r>
          </w:p>
        </w:tc>
        <w:tc>
          <w:tcPr>
            <w:tcW w:w="1233" w:type="dxa"/>
            <w:tcBorders>
              <w:top w:val="nil"/>
              <w:left w:val="nil"/>
              <w:bottom w:val="nil"/>
              <w:right w:val="nil"/>
            </w:tcBorders>
            <w:shd w:val="clear" w:color="auto" w:fill="auto"/>
            <w:noWrap/>
            <w:vAlign w:val="bottom"/>
            <w:hideMark/>
          </w:tcPr>
          <w:p w14:paraId="48E2C82C" w14:textId="77777777" w:rsidR="0066779C" w:rsidRPr="001840F7" w:rsidRDefault="0066779C" w:rsidP="004218DC">
            <w:pPr>
              <w:jc w:val="center"/>
              <w:rPr>
                <w:rFonts w:eastAsia="Times New Roman"/>
                <w:color w:val="000000"/>
              </w:rPr>
            </w:pPr>
            <w:r w:rsidRPr="001840F7">
              <w:rPr>
                <w:rFonts w:eastAsia="Times New Roman"/>
                <w:color w:val="000000"/>
              </w:rPr>
              <w:t>9</w:t>
            </w:r>
          </w:p>
        </w:tc>
        <w:tc>
          <w:tcPr>
            <w:tcW w:w="1284" w:type="dxa"/>
            <w:tcBorders>
              <w:top w:val="nil"/>
              <w:left w:val="nil"/>
              <w:bottom w:val="nil"/>
              <w:right w:val="nil"/>
            </w:tcBorders>
            <w:shd w:val="clear" w:color="auto" w:fill="auto"/>
            <w:noWrap/>
            <w:vAlign w:val="bottom"/>
            <w:hideMark/>
          </w:tcPr>
          <w:p w14:paraId="3F2628A9" w14:textId="77777777" w:rsidR="0066779C" w:rsidRPr="001840F7" w:rsidRDefault="0066779C" w:rsidP="004218DC">
            <w:pPr>
              <w:jc w:val="center"/>
              <w:rPr>
                <w:rFonts w:eastAsia="Times New Roman"/>
                <w:color w:val="000000"/>
              </w:rPr>
            </w:pPr>
            <w:r w:rsidRPr="001840F7">
              <w:rPr>
                <w:rFonts w:eastAsia="Times New Roman"/>
                <w:color w:val="000000"/>
              </w:rPr>
              <w:t>19</w:t>
            </w:r>
          </w:p>
        </w:tc>
        <w:tc>
          <w:tcPr>
            <w:tcW w:w="1031" w:type="dxa"/>
            <w:tcBorders>
              <w:top w:val="nil"/>
              <w:left w:val="nil"/>
              <w:bottom w:val="nil"/>
              <w:right w:val="nil"/>
            </w:tcBorders>
            <w:shd w:val="clear" w:color="auto" w:fill="auto"/>
            <w:noWrap/>
            <w:vAlign w:val="bottom"/>
            <w:hideMark/>
          </w:tcPr>
          <w:p w14:paraId="35F2ABB8" w14:textId="77777777" w:rsidR="0066779C" w:rsidRPr="001840F7" w:rsidRDefault="0066779C" w:rsidP="004218DC">
            <w:pPr>
              <w:jc w:val="center"/>
              <w:rPr>
                <w:rFonts w:eastAsia="Times New Roman"/>
                <w:color w:val="000000"/>
              </w:rPr>
            </w:pPr>
            <w:r w:rsidRPr="001840F7">
              <w:rPr>
                <w:rFonts w:eastAsia="Times New Roman"/>
                <w:color w:val="000000"/>
              </w:rPr>
              <w:t>4</w:t>
            </w:r>
          </w:p>
        </w:tc>
        <w:tc>
          <w:tcPr>
            <w:tcW w:w="1173" w:type="dxa"/>
            <w:tcBorders>
              <w:top w:val="nil"/>
              <w:left w:val="nil"/>
              <w:bottom w:val="nil"/>
              <w:right w:val="nil"/>
            </w:tcBorders>
            <w:shd w:val="clear" w:color="auto" w:fill="auto"/>
            <w:noWrap/>
            <w:vAlign w:val="bottom"/>
            <w:hideMark/>
          </w:tcPr>
          <w:p w14:paraId="39B280E5" w14:textId="77777777" w:rsidR="0066779C" w:rsidRPr="001840F7" w:rsidRDefault="0066779C" w:rsidP="004218DC">
            <w:pPr>
              <w:jc w:val="center"/>
              <w:rPr>
                <w:rFonts w:eastAsia="Times New Roman"/>
                <w:color w:val="000000"/>
              </w:rPr>
            </w:pPr>
            <w:r w:rsidRPr="001840F7">
              <w:rPr>
                <w:rFonts w:eastAsia="Times New Roman"/>
                <w:color w:val="000000"/>
              </w:rPr>
              <w:t>5</w:t>
            </w:r>
          </w:p>
        </w:tc>
        <w:tc>
          <w:tcPr>
            <w:tcW w:w="1240" w:type="dxa"/>
            <w:tcBorders>
              <w:top w:val="nil"/>
              <w:left w:val="nil"/>
              <w:bottom w:val="nil"/>
              <w:right w:val="nil"/>
            </w:tcBorders>
            <w:shd w:val="clear" w:color="auto" w:fill="auto"/>
            <w:noWrap/>
            <w:vAlign w:val="bottom"/>
            <w:hideMark/>
          </w:tcPr>
          <w:p w14:paraId="10079CDF" w14:textId="77777777" w:rsidR="0066779C" w:rsidRPr="001840F7" w:rsidRDefault="0066779C" w:rsidP="004218DC">
            <w:pPr>
              <w:jc w:val="center"/>
              <w:rPr>
                <w:rFonts w:eastAsia="Times New Roman"/>
                <w:color w:val="000000"/>
              </w:rPr>
            </w:pPr>
            <w:r w:rsidRPr="001840F7">
              <w:rPr>
                <w:rFonts w:eastAsia="Times New Roman"/>
                <w:color w:val="000000"/>
              </w:rPr>
              <w:t>6</w:t>
            </w:r>
          </w:p>
        </w:tc>
      </w:tr>
      <w:tr w:rsidR="0066779C" w:rsidRPr="001840F7" w14:paraId="00F5028E" w14:textId="77777777" w:rsidTr="004218DC">
        <w:trPr>
          <w:trHeight w:val="300"/>
        </w:trPr>
        <w:tc>
          <w:tcPr>
            <w:tcW w:w="1061" w:type="dxa"/>
            <w:vMerge/>
            <w:tcBorders>
              <w:top w:val="nil"/>
              <w:left w:val="nil"/>
              <w:bottom w:val="single" w:sz="4" w:space="0" w:color="000000"/>
              <w:right w:val="nil"/>
            </w:tcBorders>
            <w:vAlign w:val="center"/>
            <w:hideMark/>
          </w:tcPr>
          <w:p w14:paraId="6E1A90D1" w14:textId="77777777" w:rsidR="0066779C" w:rsidRPr="001840F7" w:rsidRDefault="0066779C" w:rsidP="004218DC">
            <w:pPr>
              <w:rPr>
                <w:rFonts w:eastAsia="Times New Roman"/>
                <w:color w:val="000000"/>
              </w:rPr>
            </w:pPr>
          </w:p>
        </w:tc>
        <w:tc>
          <w:tcPr>
            <w:tcW w:w="2734" w:type="dxa"/>
            <w:tcBorders>
              <w:top w:val="nil"/>
              <w:left w:val="nil"/>
              <w:bottom w:val="single" w:sz="4" w:space="0" w:color="auto"/>
              <w:right w:val="nil"/>
            </w:tcBorders>
            <w:shd w:val="clear" w:color="auto" w:fill="auto"/>
            <w:noWrap/>
            <w:vAlign w:val="bottom"/>
            <w:hideMark/>
          </w:tcPr>
          <w:p w14:paraId="0C329C70" w14:textId="77777777" w:rsidR="0066779C" w:rsidRPr="001840F7" w:rsidRDefault="0066779C" w:rsidP="004218DC">
            <w:pPr>
              <w:rPr>
                <w:rFonts w:eastAsia="Times New Roman"/>
                <w:color w:val="000000"/>
              </w:rPr>
            </w:pPr>
            <w:r w:rsidRPr="001840F7">
              <w:rPr>
                <w:rFonts w:eastAsia="Times New Roman"/>
                <w:color w:val="000000"/>
              </w:rPr>
              <w:t>4 times a month or more</w:t>
            </w:r>
          </w:p>
        </w:tc>
        <w:tc>
          <w:tcPr>
            <w:tcW w:w="1350" w:type="dxa"/>
            <w:tcBorders>
              <w:top w:val="nil"/>
              <w:left w:val="nil"/>
              <w:bottom w:val="single" w:sz="4" w:space="0" w:color="auto"/>
              <w:right w:val="nil"/>
            </w:tcBorders>
            <w:shd w:val="clear" w:color="auto" w:fill="auto"/>
            <w:noWrap/>
            <w:vAlign w:val="bottom"/>
            <w:hideMark/>
          </w:tcPr>
          <w:p w14:paraId="0CA82791" w14:textId="77777777" w:rsidR="0066779C" w:rsidRPr="001840F7" w:rsidRDefault="0066779C" w:rsidP="004218DC">
            <w:pPr>
              <w:jc w:val="center"/>
              <w:rPr>
                <w:rFonts w:eastAsia="Times New Roman"/>
                <w:color w:val="000000"/>
              </w:rPr>
            </w:pPr>
            <w:r w:rsidRPr="001840F7">
              <w:rPr>
                <w:rFonts w:eastAsia="Times New Roman"/>
                <w:color w:val="000000"/>
              </w:rPr>
              <w:t>47</w:t>
            </w:r>
          </w:p>
        </w:tc>
        <w:tc>
          <w:tcPr>
            <w:tcW w:w="1310" w:type="dxa"/>
            <w:tcBorders>
              <w:top w:val="nil"/>
              <w:left w:val="nil"/>
              <w:bottom w:val="single" w:sz="4" w:space="0" w:color="auto"/>
              <w:right w:val="nil"/>
            </w:tcBorders>
            <w:shd w:val="clear" w:color="auto" w:fill="auto"/>
            <w:noWrap/>
            <w:vAlign w:val="bottom"/>
            <w:hideMark/>
          </w:tcPr>
          <w:p w14:paraId="2A02A5F7" w14:textId="77777777" w:rsidR="0066779C" w:rsidRPr="001840F7" w:rsidRDefault="0066779C" w:rsidP="004218DC">
            <w:pPr>
              <w:jc w:val="center"/>
              <w:rPr>
                <w:rFonts w:eastAsia="Times New Roman"/>
                <w:color w:val="000000"/>
              </w:rPr>
            </w:pPr>
            <w:r w:rsidRPr="001840F7">
              <w:rPr>
                <w:rFonts w:eastAsia="Times New Roman"/>
                <w:color w:val="000000"/>
              </w:rPr>
              <w:t>18</w:t>
            </w:r>
          </w:p>
        </w:tc>
        <w:tc>
          <w:tcPr>
            <w:tcW w:w="1030" w:type="dxa"/>
            <w:tcBorders>
              <w:top w:val="nil"/>
              <w:left w:val="nil"/>
              <w:bottom w:val="single" w:sz="4" w:space="0" w:color="auto"/>
              <w:right w:val="nil"/>
            </w:tcBorders>
            <w:shd w:val="clear" w:color="auto" w:fill="auto"/>
            <w:noWrap/>
            <w:vAlign w:val="bottom"/>
            <w:hideMark/>
          </w:tcPr>
          <w:p w14:paraId="42A5C8BA" w14:textId="77777777" w:rsidR="0066779C" w:rsidRPr="001840F7" w:rsidRDefault="0066779C" w:rsidP="004218DC">
            <w:pPr>
              <w:jc w:val="center"/>
              <w:rPr>
                <w:rFonts w:eastAsia="Times New Roman"/>
                <w:color w:val="000000"/>
              </w:rPr>
            </w:pPr>
            <w:r w:rsidRPr="001840F7">
              <w:rPr>
                <w:rFonts w:eastAsia="Times New Roman"/>
                <w:color w:val="000000"/>
              </w:rPr>
              <w:t>13</w:t>
            </w:r>
          </w:p>
        </w:tc>
        <w:tc>
          <w:tcPr>
            <w:tcW w:w="1233" w:type="dxa"/>
            <w:tcBorders>
              <w:top w:val="nil"/>
              <w:left w:val="nil"/>
              <w:bottom w:val="single" w:sz="4" w:space="0" w:color="auto"/>
              <w:right w:val="nil"/>
            </w:tcBorders>
            <w:shd w:val="clear" w:color="auto" w:fill="auto"/>
            <w:noWrap/>
            <w:vAlign w:val="bottom"/>
            <w:hideMark/>
          </w:tcPr>
          <w:p w14:paraId="6D1252CC" w14:textId="77777777" w:rsidR="0066779C" w:rsidRPr="001840F7" w:rsidRDefault="0066779C" w:rsidP="004218DC">
            <w:pPr>
              <w:jc w:val="center"/>
              <w:rPr>
                <w:rFonts w:eastAsia="Times New Roman"/>
                <w:color w:val="000000"/>
              </w:rPr>
            </w:pPr>
            <w:r w:rsidRPr="001840F7">
              <w:rPr>
                <w:rFonts w:eastAsia="Times New Roman"/>
                <w:color w:val="000000"/>
              </w:rPr>
              <w:t>9</w:t>
            </w:r>
          </w:p>
        </w:tc>
        <w:tc>
          <w:tcPr>
            <w:tcW w:w="1284" w:type="dxa"/>
            <w:tcBorders>
              <w:top w:val="nil"/>
              <w:left w:val="nil"/>
              <w:bottom w:val="single" w:sz="4" w:space="0" w:color="auto"/>
              <w:right w:val="nil"/>
            </w:tcBorders>
            <w:shd w:val="clear" w:color="auto" w:fill="auto"/>
            <w:noWrap/>
            <w:vAlign w:val="bottom"/>
            <w:hideMark/>
          </w:tcPr>
          <w:p w14:paraId="72FF4408" w14:textId="77777777" w:rsidR="0066779C" w:rsidRPr="001840F7" w:rsidRDefault="0066779C" w:rsidP="004218DC">
            <w:pPr>
              <w:jc w:val="center"/>
              <w:rPr>
                <w:rFonts w:eastAsia="Times New Roman"/>
                <w:color w:val="000000"/>
              </w:rPr>
            </w:pPr>
            <w:r w:rsidRPr="001840F7">
              <w:rPr>
                <w:rFonts w:eastAsia="Times New Roman"/>
                <w:color w:val="000000"/>
              </w:rPr>
              <w:t>34</w:t>
            </w:r>
          </w:p>
        </w:tc>
        <w:tc>
          <w:tcPr>
            <w:tcW w:w="1031" w:type="dxa"/>
            <w:tcBorders>
              <w:top w:val="nil"/>
              <w:left w:val="nil"/>
              <w:bottom w:val="single" w:sz="4" w:space="0" w:color="auto"/>
              <w:right w:val="nil"/>
            </w:tcBorders>
            <w:shd w:val="clear" w:color="auto" w:fill="auto"/>
            <w:noWrap/>
            <w:vAlign w:val="bottom"/>
            <w:hideMark/>
          </w:tcPr>
          <w:p w14:paraId="45E1E4B6" w14:textId="77777777" w:rsidR="0066779C" w:rsidRPr="001840F7" w:rsidRDefault="0066779C" w:rsidP="004218DC">
            <w:pPr>
              <w:jc w:val="center"/>
              <w:rPr>
                <w:rFonts w:eastAsia="Times New Roman"/>
                <w:color w:val="000000"/>
              </w:rPr>
            </w:pPr>
            <w:r w:rsidRPr="001840F7">
              <w:rPr>
                <w:rFonts w:eastAsia="Times New Roman"/>
                <w:color w:val="000000"/>
              </w:rPr>
              <w:t>8</w:t>
            </w:r>
          </w:p>
        </w:tc>
        <w:tc>
          <w:tcPr>
            <w:tcW w:w="1173" w:type="dxa"/>
            <w:tcBorders>
              <w:top w:val="nil"/>
              <w:left w:val="nil"/>
              <w:bottom w:val="single" w:sz="4" w:space="0" w:color="auto"/>
              <w:right w:val="nil"/>
            </w:tcBorders>
            <w:shd w:val="clear" w:color="auto" w:fill="auto"/>
            <w:noWrap/>
            <w:vAlign w:val="bottom"/>
            <w:hideMark/>
          </w:tcPr>
          <w:p w14:paraId="060FF310" w14:textId="77777777" w:rsidR="0066779C" w:rsidRPr="001840F7" w:rsidRDefault="0066779C" w:rsidP="004218DC">
            <w:pPr>
              <w:jc w:val="center"/>
              <w:rPr>
                <w:rFonts w:eastAsia="Times New Roman"/>
                <w:color w:val="000000"/>
              </w:rPr>
            </w:pPr>
            <w:r w:rsidRPr="001840F7">
              <w:rPr>
                <w:rFonts w:eastAsia="Times New Roman"/>
                <w:color w:val="000000"/>
              </w:rPr>
              <w:t>23</w:t>
            </w:r>
          </w:p>
        </w:tc>
        <w:tc>
          <w:tcPr>
            <w:tcW w:w="1240" w:type="dxa"/>
            <w:tcBorders>
              <w:top w:val="nil"/>
              <w:left w:val="nil"/>
              <w:bottom w:val="single" w:sz="4" w:space="0" w:color="auto"/>
              <w:right w:val="nil"/>
            </w:tcBorders>
            <w:shd w:val="clear" w:color="auto" w:fill="auto"/>
            <w:noWrap/>
            <w:vAlign w:val="bottom"/>
            <w:hideMark/>
          </w:tcPr>
          <w:p w14:paraId="2CEC513B" w14:textId="77777777" w:rsidR="0066779C" w:rsidRPr="001840F7" w:rsidRDefault="0066779C" w:rsidP="004218DC">
            <w:pPr>
              <w:jc w:val="center"/>
              <w:rPr>
                <w:rFonts w:eastAsia="Times New Roman"/>
                <w:color w:val="000000"/>
              </w:rPr>
            </w:pPr>
            <w:r w:rsidRPr="001840F7">
              <w:rPr>
                <w:rFonts w:eastAsia="Times New Roman"/>
                <w:color w:val="000000"/>
              </w:rPr>
              <w:t>7</w:t>
            </w:r>
          </w:p>
        </w:tc>
      </w:tr>
    </w:tbl>
    <w:p w14:paraId="526FA4F4" w14:textId="77777777" w:rsidR="0066779C" w:rsidRPr="001840F7" w:rsidRDefault="0066779C" w:rsidP="0066779C">
      <w:pPr>
        <w:rPr>
          <w:b/>
          <w:color w:val="4472C4" w:themeColor="accent1"/>
        </w:rPr>
        <w:sectPr w:rsidR="0066779C" w:rsidRPr="001840F7" w:rsidSect="00E51386">
          <w:pgSz w:w="15840" w:h="12240" w:orient="landscape"/>
          <w:pgMar w:top="1440" w:right="1440" w:bottom="1440" w:left="1440" w:header="720" w:footer="720" w:gutter="0"/>
          <w:cols w:space="720"/>
          <w:docGrid w:linePitch="360"/>
        </w:sectPr>
      </w:pPr>
    </w:p>
    <w:p w14:paraId="2017F44B" w14:textId="77777777" w:rsidR="0066779C" w:rsidRPr="001840F7" w:rsidRDefault="0066779C" w:rsidP="0066779C">
      <w:pPr>
        <w:rPr>
          <w:b/>
          <w:color w:val="4472C4" w:themeColor="accent1"/>
        </w:rPr>
      </w:pPr>
    </w:p>
    <w:p w14:paraId="5203A368" w14:textId="77777777" w:rsidR="0066779C" w:rsidRPr="001840F7" w:rsidRDefault="0066779C" w:rsidP="0066779C">
      <w:pPr>
        <w:rPr>
          <w:color w:val="4472C4" w:themeColor="accent1"/>
        </w:rPr>
        <w:sectPr w:rsidR="0066779C" w:rsidRPr="001840F7" w:rsidSect="00E51386">
          <w:type w:val="continuous"/>
          <w:pgSz w:w="15840" w:h="12240" w:orient="landscape"/>
          <w:pgMar w:top="1440" w:right="1440" w:bottom="1440" w:left="1440" w:header="720" w:footer="720" w:gutter="0"/>
          <w:cols w:space="720"/>
          <w:docGrid w:linePitch="360"/>
        </w:sectPr>
      </w:pPr>
    </w:p>
    <w:p w14:paraId="70A0B587" w14:textId="77777777" w:rsidR="0066779C" w:rsidRPr="001840F7" w:rsidRDefault="0066779C" w:rsidP="0066779C"/>
    <w:p w14:paraId="6060F9B2" w14:textId="77777777" w:rsidR="0066779C" w:rsidRPr="001840F7" w:rsidRDefault="0066779C" w:rsidP="0066779C">
      <w:pPr>
        <w:rPr>
          <w:ins w:id="3" w:author="Eva Schemmel" w:date="2017-08-28T14:42:00Z"/>
          <w:b/>
          <w:color w:val="4472C4" w:themeColor="accent1"/>
        </w:rPr>
      </w:pPr>
      <w:r w:rsidRPr="001840F7">
        <w:rPr>
          <w:b/>
          <w:color w:val="4472C4" w:themeColor="accent1"/>
        </w:rPr>
        <w:t>Coastal Protection</w:t>
      </w:r>
    </w:p>
    <w:p w14:paraId="03581309" w14:textId="77777777" w:rsidR="0066779C" w:rsidRPr="00344694" w:rsidRDefault="0066779C" w:rsidP="0066779C">
      <w:pPr>
        <w:rPr>
          <w:rFonts w:eastAsiaTheme="minorEastAsia"/>
        </w:rPr>
      </w:pPr>
      <w:r w:rsidRPr="00982B35">
        <w:rPr>
          <w:rFonts w:eastAsiaTheme="minorEastAsia"/>
        </w:rPr>
        <w:t xml:space="preserve">This goal aims to assess the amount of protection provided by marine and coastal habitats against flooding and erosion to coastal areas. </w:t>
      </w:r>
      <w:r w:rsidRPr="00E17300">
        <w:rPr>
          <w:rFonts w:eastAsiaTheme="minorEastAsia"/>
        </w:rPr>
        <w:t>The condition of each habitat was calculated with various methods depending on data availability, which are mostly based on coverage area. Habitats that are included and provide substantial coastal protection are: beaches, coral reefs, and wetlands.</w:t>
      </w:r>
      <w:r>
        <w:rPr>
          <w:rFonts w:eastAsiaTheme="minorEastAsia"/>
        </w:rPr>
        <w:t xml:space="preserve"> </w:t>
      </w:r>
      <w:r w:rsidRPr="00982B35">
        <w:rPr>
          <w:rFonts w:eastAsiaTheme="minorEastAsia"/>
        </w:rPr>
        <w:t>A score of 100 would indicate that these habitats are all still intact or have been restore</w:t>
      </w:r>
      <w:r>
        <w:rPr>
          <w:rFonts w:eastAsiaTheme="minorEastAsia"/>
        </w:rPr>
        <w:t>d to their reference conditions.</w:t>
      </w:r>
    </w:p>
    <w:p w14:paraId="64DEECED" w14:textId="77777777" w:rsidR="0066779C" w:rsidRPr="001840F7" w:rsidRDefault="0066779C" w:rsidP="0066779C">
      <w:pPr>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CP</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k</m:t>
              </m:r>
            </m:sup>
            <m:e>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m:t>
                      </m:r>
                    </m:sub>
                  </m:sSub>
                </m:num>
                <m:den>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r</m:t>
                      </m:r>
                    </m:sub>
                  </m:sSub>
                </m:den>
              </m:f>
              <m:r>
                <m:rPr>
                  <m:sty m:val="bi"/>
                </m:rPr>
                <w:rPr>
                  <w:rFonts w:ascii="Cambria Math" w:hAnsi="Cambria Math"/>
                </w:rPr>
                <m:t>)</m:t>
              </m:r>
            </m:e>
          </m:nary>
        </m:oMath>
      </m:oMathPara>
    </w:p>
    <w:p w14:paraId="573423D3" w14:textId="77777777" w:rsidR="0066779C" w:rsidRPr="001840F7" w:rsidRDefault="0066779C" w:rsidP="0066779C">
      <w:r w:rsidRPr="001840F7">
        <w:t xml:space="preserve">C is the current (c) </w:t>
      </w:r>
      <w:r>
        <w:t xml:space="preserve">condition </w:t>
      </w:r>
      <w:r w:rsidRPr="001840F7">
        <w:t>and reference (r)</w:t>
      </w:r>
      <w:r>
        <w:t xml:space="preserve"> condition. </w:t>
      </w:r>
    </w:p>
    <w:p w14:paraId="064F4CCB" w14:textId="77777777" w:rsidR="0066779C" w:rsidRPr="001840F7" w:rsidRDefault="0066779C" w:rsidP="0066779C">
      <w:pPr>
        <w:rPr>
          <w:i/>
        </w:rPr>
      </w:pPr>
      <w:r w:rsidRPr="001840F7">
        <w:rPr>
          <w:i/>
        </w:rPr>
        <w:t>Coral reefs</w:t>
      </w:r>
    </w:p>
    <w:p w14:paraId="2B41B3E1" w14:textId="77777777" w:rsidR="0066779C" w:rsidRPr="001840F7" w:rsidRDefault="0066779C" w:rsidP="0066779C">
      <w:r w:rsidRPr="001840F7">
        <w:t xml:space="preserve">Coral reef extent </w:t>
      </w:r>
      <w:r>
        <w:t xml:space="preserve">was assessed </w:t>
      </w:r>
      <w:r w:rsidRPr="001840F7">
        <w:t xml:space="preserve">from </w:t>
      </w:r>
      <w:r>
        <w:t xml:space="preserve">the </w:t>
      </w:r>
      <w:r w:rsidRPr="001840F7">
        <w:t xml:space="preserve">cumulative impact mapping layers that combine hard bottom and coral reef habitats to a depth of 100 meters (Lecky 2016).   </w:t>
      </w:r>
    </w:p>
    <w:p w14:paraId="129E980E" w14:textId="77777777" w:rsidR="0066779C" w:rsidRPr="001840F7" w:rsidRDefault="0066779C" w:rsidP="0066779C">
      <w:pPr>
        <w:rPr>
          <w:rFonts w:eastAsia="Times New Roman"/>
          <w:color w:val="222222"/>
        </w:rPr>
      </w:pPr>
      <w:commentRangeStart w:id="4"/>
      <w:r w:rsidRPr="001840F7">
        <w:t xml:space="preserve">Coral reef condition indicators come from the Hawaii Monitoring and Research Collaborative and combined coral reef monitoring database </w:t>
      </w:r>
      <w:r w:rsidRPr="001840F7">
        <w:rPr>
          <w:rFonts w:eastAsia="Times New Roman"/>
          <w:color w:val="222222"/>
        </w:rPr>
        <w:t xml:space="preserve">used to develop measurements of reef status and trends to support reef management decisions statewide, and; measure our progress toward the Sustainable Hawaii Initiative goal to effectively manage 30% of our nearshore ocean waters by 2030. </w:t>
      </w:r>
    </w:p>
    <w:p w14:paraId="693C1857" w14:textId="77777777" w:rsidR="0066779C" w:rsidRPr="001840F7" w:rsidRDefault="0066779C" w:rsidP="0066779C">
      <w:r w:rsidRPr="001840F7">
        <w:t>Coral reef condition is assessed as the coral reef index, a measure of coral reef health from combined indicators for % coral cover, %macroalgae, % coralline algae, and the ratio of calcifiers to non cal</w:t>
      </w:r>
      <w:r>
        <w:t>cifiers, all fish biomass,</w:t>
      </w:r>
      <w:r w:rsidRPr="001840F7">
        <w:t xml:space="preserve"> resource fish biomass, parrotfish biomass, total fish biomass no sharks and jacks. The coral reef index scores are a rank assessment among the 42 Mokus (traditional land management areas).</w:t>
      </w:r>
    </w:p>
    <w:commentRangeEnd w:id="4"/>
    <w:p w14:paraId="417EB7D8" w14:textId="77777777" w:rsidR="0066779C" w:rsidRPr="001840F7" w:rsidRDefault="0066779C" w:rsidP="0066779C">
      <w:r>
        <w:rPr>
          <w:rStyle w:val="CommentReference"/>
        </w:rPr>
        <w:commentReference w:id="4"/>
      </w:r>
      <w:r w:rsidRPr="001840F7">
        <w:t>Coral Reef trend – to be determined at later date, from HIMARC but for now used data from CREP 2016 Report on change in % coral cover from 2011-2012 to 2016 surveys from the Main Hawaiian Islands.</w:t>
      </w:r>
    </w:p>
    <w:p w14:paraId="355FA513" w14:textId="77777777" w:rsidR="0066779C" w:rsidRPr="001840F7" w:rsidRDefault="0066779C" w:rsidP="0066779C">
      <w:pPr>
        <w:rPr>
          <w:i/>
        </w:rPr>
      </w:pPr>
    </w:p>
    <w:p w14:paraId="314C87F2" w14:textId="77777777" w:rsidR="0066779C" w:rsidRPr="001840F7" w:rsidRDefault="0066779C" w:rsidP="0066779C">
      <w:pPr>
        <w:rPr>
          <w:i/>
        </w:rPr>
      </w:pPr>
      <w:r w:rsidRPr="001840F7">
        <w:rPr>
          <w:i/>
        </w:rPr>
        <w:t>Beaches</w:t>
      </w:r>
    </w:p>
    <w:p w14:paraId="600811AC" w14:textId="77777777" w:rsidR="0066779C" w:rsidRPr="001840F7" w:rsidRDefault="0066779C" w:rsidP="0066779C">
      <w:r w:rsidRPr="001840F7">
        <w:t>Beach condition and trend data comes from Fletcher et al. 2012. Beach erosion is expected to increase with sea level rise and sea level rise acts as a large pressure on this goal. Beach extent is calculated as the total length of classifications</w:t>
      </w:r>
      <w:r>
        <w:t xml:space="preserve"> </w:t>
      </w:r>
      <w:r w:rsidRPr="001840F7">
        <w:t>3, 4, and 5</w:t>
      </w:r>
      <w:r>
        <w:t xml:space="preserve"> types of beaches</w:t>
      </w:r>
      <w:r w:rsidRPr="001840F7">
        <w:t xml:space="preserve"> from the National Oceanic and Atmospheric Administration Office of Response and Restoration Environmental Sensitivity Index. Beach condition is the percent of beaches remaining stable (not eroding). The beach trend is the long term erosion rate (past century) calculated from Fletcher et al. 2012. This data may be updated as USGS plans to assess the beach erosional rate every 5-10 years (Fletcher et al. 2012).</w:t>
      </w:r>
    </w:p>
    <w:p w14:paraId="309AED9E" w14:textId="77777777" w:rsidR="0066779C" w:rsidRPr="001840F7" w:rsidRDefault="0066779C" w:rsidP="0066779C"/>
    <w:p w14:paraId="429AA316" w14:textId="77777777" w:rsidR="0066779C" w:rsidRPr="001840F7" w:rsidRDefault="0066779C" w:rsidP="0066779C">
      <w:pPr>
        <w:rPr>
          <w:i/>
        </w:rPr>
      </w:pPr>
      <w:r w:rsidRPr="001840F7">
        <w:rPr>
          <w:i/>
        </w:rPr>
        <w:t>Wetlands</w:t>
      </w:r>
    </w:p>
    <w:p w14:paraId="416F50EB" w14:textId="77777777" w:rsidR="0066779C" w:rsidRPr="001840F7" w:rsidRDefault="0066779C" w:rsidP="0066779C">
      <w:r w:rsidRPr="001840F7">
        <w:t>Wetlands are classified based on soil saturation, percent of herbaceous vegetation, trees and shrubs, locality (riverine), and salinity (</w:t>
      </w:r>
      <w:hyperlink r:id="rId27" w:anchor="_ENREF_15" w:tooltip="National Oceanic and Atmospheric Administration,  #551" w:history="1">
        <w:r w:rsidRPr="001840F7">
          <w:rPr>
            <w:rStyle w:val="Hyperlink"/>
            <w:noProof/>
            <w:color w:val="auto"/>
            <w:u w:val="none"/>
          </w:rPr>
          <w:t>National Oceanic and Atmospheric Administration</w:t>
        </w:r>
      </w:hyperlink>
      <w:r w:rsidRPr="001840F7">
        <w:t>, USGS NRC</w:t>
      </w:r>
      <w:r w:rsidRPr="001840F7">
        <w:rPr>
          <w:noProof/>
        </w:rPr>
        <w:t xml:space="preserve">). Along with providing coastal protection, wetlands are important habitats which are crtitical habitats for many endemic and endangered plants and animals. </w:t>
      </w:r>
      <w:r w:rsidRPr="001840F7">
        <w:t>Pressures to wetlands include invasive species (including mangroves), land development, and land-based sources of pollution.</w:t>
      </w:r>
    </w:p>
    <w:p w14:paraId="66801D9D" w14:textId="77777777" w:rsidR="0066779C" w:rsidRPr="001840F7" w:rsidRDefault="0066779C" w:rsidP="0066779C">
      <w:r>
        <w:t xml:space="preserve">Coastal wetland extent was </w:t>
      </w:r>
      <w:r w:rsidRPr="001840F7">
        <w:t xml:space="preserve">assessed from National Oceanic and Atmospheric Administration Coastal Change Analysis Program (NOAA C-CAP) data clipped to within 1 km inland from the coast to capture coastal wetlands extent. All estuary categories were included in this assessment that were within 1km of the coastline as these habitats within 1km of the shoreline will mitigate against flooding and wave inundation. Wetland condition information </w:t>
      </w:r>
      <w:r>
        <w:t xml:space="preserve">comes </w:t>
      </w:r>
      <w:r w:rsidRPr="001840F7">
        <w:t>from Van Rees and Reed (2</w:t>
      </w:r>
      <w:r>
        <w:t>014) and was modeled as</w:t>
      </w:r>
      <w:r w:rsidRPr="001840F7">
        <w:t xml:space="preserve"> the percent loss of historical coastal wetlands to an elevation of 304 meters. Trend in coastal wetlands was assessed as the difference in area from 2010/2011 to 1992 NOAA CCAP wetlands extent within 1 km of the coastline. </w:t>
      </w:r>
    </w:p>
    <w:p w14:paraId="5BFCEC7F" w14:textId="77777777" w:rsidR="0066779C" w:rsidRPr="001840F7" w:rsidRDefault="0066779C" w:rsidP="0066779C">
      <w:pPr>
        <w:rPr>
          <w:i/>
        </w:rPr>
      </w:pPr>
    </w:p>
    <w:p w14:paraId="1109A386" w14:textId="77777777" w:rsidR="0066779C" w:rsidRPr="001840F7" w:rsidRDefault="0066779C" w:rsidP="0066779C">
      <w:pPr>
        <w:rPr>
          <w:i/>
        </w:rPr>
      </w:pPr>
      <w:r w:rsidRPr="001840F7">
        <w:rPr>
          <w:i/>
        </w:rPr>
        <w:t xml:space="preserve">Mangroves </w:t>
      </w:r>
    </w:p>
    <w:p w14:paraId="39D307EC" w14:textId="77777777" w:rsidR="0066779C" w:rsidRPr="001840F7" w:rsidRDefault="0066779C" w:rsidP="0066779C">
      <w:r w:rsidRPr="001840F7">
        <w:t>While mangroves are considered</w:t>
      </w:r>
      <w:r>
        <w:t xml:space="preserve"> unique and integral ecosystems</w:t>
      </w:r>
      <w:r w:rsidRPr="001840F7">
        <w:t xml:space="preserve"> in their native ra</w:t>
      </w:r>
      <w:r>
        <w:t>nge they can be a huge threat to</w:t>
      </w:r>
      <w:r w:rsidRPr="001840F7">
        <w:t xml:space="preserve"> areas where they are introduced and invasive</w:t>
      </w:r>
      <w:r>
        <w:t xml:space="preserve">, such as Hawaiʻi. </w:t>
      </w:r>
      <w:r w:rsidRPr="001840F7">
        <w:t>While they do offer coastal protection, we did not include them in this assessment as they are considered to do more harm than good. Mangroves have especially large impacts to native biodiversity and traditional Hawaiian fishponds (loko iʻa). Removal efforts are underway to remove and clear mangroves and restore native estuaries and fishponds (LINK to work).</w:t>
      </w:r>
    </w:p>
    <w:p w14:paraId="6FE3C412" w14:textId="77777777" w:rsidR="0066779C" w:rsidRPr="001840F7" w:rsidRDefault="0066779C" w:rsidP="0066779C"/>
    <w:p w14:paraId="0FE5D07E" w14:textId="77777777" w:rsidR="0066779C" w:rsidRDefault="0066779C" w:rsidP="0066779C">
      <w:pPr>
        <w:rPr>
          <w:i/>
        </w:rPr>
      </w:pPr>
      <w:r>
        <w:rPr>
          <w:i/>
        </w:rPr>
        <w:t>Data Layers &amp; References</w:t>
      </w:r>
    </w:p>
    <w:p w14:paraId="7E7C1F40" w14:textId="77777777" w:rsidR="0066779C" w:rsidRPr="007408BD" w:rsidRDefault="0066779C" w:rsidP="0066779C">
      <w:pPr>
        <w:pStyle w:val="ListParagraph"/>
        <w:numPr>
          <w:ilvl w:val="0"/>
          <w:numId w:val="20"/>
        </w:numPr>
        <w:autoSpaceDE w:val="0"/>
        <w:autoSpaceDN w:val="0"/>
        <w:adjustRightInd w:val="0"/>
        <w:rPr>
          <w:color w:val="000000" w:themeColor="text1"/>
        </w:rPr>
      </w:pPr>
      <w:r w:rsidRPr="001D5407">
        <w:rPr>
          <w:color w:val="000000" w:themeColor="text1"/>
        </w:rPr>
        <w:t xml:space="preserve">Coastal wetlands condition: Van Rees, CB and Reed M. 2014. Wetland loss in Hawaii </w:t>
      </w:r>
      <w:r w:rsidRPr="007408BD">
        <w:rPr>
          <w:color w:val="000000" w:themeColor="text1"/>
        </w:rPr>
        <w:t>since human settlement. Wetlands 34:335-350</w:t>
      </w:r>
    </w:p>
    <w:p w14:paraId="7AC7E444" w14:textId="77777777" w:rsidR="0066779C" w:rsidRPr="007408BD" w:rsidRDefault="0066779C" w:rsidP="0066779C">
      <w:pPr>
        <w:pStyle w:val="ListParagraph"/>
        <w:numPr>
          <w:ilvl w:val="0"/>
          <w:numId w:val="20"/>
        </w:numPr>
        <w:autoSpaceDE w:val="0"/>
        <w:autoSpaceDN w:val="0"/>
        <w:adjustRightInd w:val="0"/>
        <w:rPr>
          <w:color w:val="000000" w:themeColor="text1"/>
        </w:rPr>
      </w:pPr>
      <w:r w:rsidRPr="007408BD">
        <w:rPr>
          <w:color w:val="000000" w:themeColor="text1"/>
        </w:rPr>
        <w:t xml:space="preserve">Coastal wetlands extent and trend: NOAA C-CAP Available: </w:t>
      </w:r>
      <w:hyperlink r:id="rId28" w:history="1">
        <w:r w:rsidRPr="007408BD">
          <w:rPr>
            <w:rStyle w:val="Hyperlink"/>
            <w:rFonts w:eastAsia="Times New Roman"/>
            <w:color w:val="000000" w:themeColor="text1"/>
          </w:rPr>
          <w:t>https://coast.noaa.gov/ccapatlas/</w:t>
        </w:r>
      </w:hyperlink>
    </w:p>
    <w:p w14:paraId="618CF505" w14:textId="77777777" w:rsidR="0066779C" w:rsidRPr="007408BD" w:rsidRDefault="0066779C" w:rsidP="0066779C">
      <w:pPr>
        <w:pStyle w:val="ListParagraph"/>
        <w:numPr>
          <w:ilvl w:val="0"/>
          <w:numId w:val="20"/>
        </w:numPr>
        <w:autoSpaceDE w:val="0"/>
        <w:autoSpaceDN w:val="0"/>
        <w:adjustRightInd w:val="0"/>
        <w:rPr>
          <w:color w:val="000000" w:themeColor="text1"/>
        </w:rPr>
      </w:pPr>
      <w:r w:rsidRPr="007408BD">
        <w:rPr>
          <w:color w:val="000000" w:themeColor="text1"/>
        </w:rPr>
        <w:t xml:space="preserve">Beach extent: NOAA ESI Available: </w:t>
      </w:r>
      <w:hyperlink r:id="rId29" w:history="1">
        <w:r w:rsidRPr="007408BD">
          <w:rPr>
            <w:rStyle w:val="Hyperlink"/>
            <w:rFonts w:eastAsia="Times New Roman"/>
            <w:color w:val="000000" w:themeColor="text1"/>
          </w:rPr>
          <w:t>https://response.restoration.noaa.gov/maps-and-spatial-data/download-esi-maps-and-gis-data.html</w:t>
        </w:r>
      </w:hyperlink>
    </w:p>
    <w:p w14:paraId="77A0A571" w14:textId="77777777" w:rsidR="0066779C" w:rsidRPr="007408BD" w:rsidRDefault="0066779C" w:rsidP="0066779C">
      <w:pPr>
        <w:pStyle w:val="ListParagraph"/>
        <w:numPr>
          <w:ilvl w:val="0"/>
          <w:numId w:val="20"/>
        </w:numPr>
        <w:autoSpaceDE w:val="0"/>
        <w:autoSpaceDN w:val="0"/>
        <w:adjustRightInd w:val="0"/>
        <w:rPr>
          <w:color w:val="000000" w:themeColor="text1"/>
        </w:rPr>
      </w:pPr>
      <w:r w:rsidRPr="007408BD">
        <w:rPr>
          <w:rFonts w:eastAsia="Times New Roman"/>
          <w:color w:val="000000" w:themeColor="text1"/>
        </w:rPr>
        <w:t>Beach condition and tend: Fletcher, C.H., Romine, B.M., Genz, A.S., Barbee, M.M., Dyer, Matthew, Anderson, T.R., Lim, S.C., Vitousek, Sean, Bochicchio, Christopher, and Richmond, B.M., 2012, National assessment of shoreline change: Historical shoreline change in the Hawaiian Islands: U.S. Geological Survey Open-File Report 2011–1051, 55 p., Available: http:// pubs.usgs.gov/of/2011/1051.</w:t>
      </w:r>
    </w:p>
    <w:p w14:paraId="68F7DE14" w14:textId="77777777" w:rsidR="0066779C" w:rsidRPr="007408BD" w:rsidRDefault="0066779C" w:rsidP="0066779C">
      <w:pPr>
        <w:pStyle w:val="ListParagraph"/>
        <w:numPr>
          <w:ilvl w:val="0"/>
          <w:numId w:val="20"/>
        </w:numPr>
        <w:autoSpaceDE w:val="0"/>
        <w:autoSpaceDN w:val="0"/>
        <w:adjustRightInd w:val="0"/>
        <w:rPr>
          <w:color w:val="000000" w:themeColor="text1"/>
        </w:rPr>
      </w:pPr>
      <w:r w:rsidRPr="007408BD">
        <w:rPr>
          <w:color w:val="000000" w:themeColor="text1"/>
        </w:rPr>
        <w:t>Coral reef condition: NOAA Main Hawaiian Islands Report Card, in prep</w:t>
      </w:r>
    </w:p>
    <w:p w14:paraId="080F9330" w14:textId="77777777" w:rsidR="0066779C" w:rsidRPr="007408BD" w:rsidRDefault="0066779C" w:rsidP="0066779C">
      <w:pPr>
        <w:pStyle w:val="ListParagraph"/>
        <w:numPr>
          <w:ilvl w:val="0"/>
          <w:numId w:val="20"/>
        </w:numPr>
        <w:autoSpaceDE w:val="0"/>
        <w:autoSpaceDN w:val="0"/>
        <w:adjustRightInd w:val="0"/>
        <w:rPr>
          <w:color w:val="000000" w:themeColor="text1"/>
        </w:rPr>
      </w:pPr>
      <w:r w:rsidRPr="007408BD">
        <w:rPr>
          <w:color w:val="000000" w:themeColor="text1"/>
        </w:rPr>
        <w:t>Coral reef trend:</w:t>
      </w:r>
      <w:r w:rsidRPr="007408BD">
        <w:rPr>
          <w:rFonts w:eastAsia="Times New Roman"/>
          <w:color w:val="000000" w:themeColor="text1"/>
        </w:rPr>
        <w:t xml:space="preserve"> </w:t>
      </w:r>
      <w:r w:rsidRPr="007408BD">
        <w:rPr>
          <w:rFonts w:eastAsia="Times New Roman"/>
          <w:color w:val="000000" w:themeColor="text1"/>
          <w:shd w:val="clear" w:color="auto" w:fill="FFFFFF"/>
        </w:rPr>
        <w:t>McCoy K, Heenan A, Asher J, Ayotte P, Gorospe K, Gray A, Lino K, Zamzow J, Williams I. 2017. </w:t>
      </w:r>
      <w:r w:rsidRPr="007408BD">
        <w:rPr>
          <w:rStyle w:val="Emphasis"/>
          <w:rFonts w:eastAsia="Times New Roman"/>
          <w:color w:val="000000" w:themeColor="text1"/>
          <w:shd w:val="clear" w:color="auto" w:fill="FFFFFF"/>
        </w:rPr>
        <w:t>Pacific Islands Fisheries Science Center, PIFSC Data Report, DR-17-001, 66 p. doi:10.7289/V5/DR-PIFSC-17-001,</w:t>
      </w:r>
      <w:r w:rsidRPr="007408BD">
        <w:rPr>
          <w:color w:val="000000" w:themeColor="text1"/>
        </w:rPr>
        <w:t xml:space="preserve"> Available: </w:t>
      </w:r>
      <w:r w:rsidRPr="007408BD">
        <w:rPr>
          <w:rFonts w:eastAsia="Times New Roman"/>
          <w:color w:val="000000" w:themeColor="text1"/>
        </w:rPr>
        <w:t>https://www.pifsc.noaa.gov/cred/monitoring_status_reports.php.</w:t>
      </w:r>
    </w:p>
    <w:p w14:paraId="588E5DD2" w14:textId="77777777" w:rsidR="0066779C" w:rsidRPr="007408BD" w:rsidRDefault="0066779C" w:rsidP="0066779C">
      <w:pPr>
        <w:pStyle w:val="ListParagraph"/>
        <w:numPr>
          <w:ilvl w:val="0"/>
          <w:numId w:val="20"/>
        </w:numPr>
        <w:autoSpaceDE w:val="0"/>
        <w:autoSpaceDN w:val="0"/>
        <w:adjustRightInd w:val="0"/>
        <w:rPr>
          <w:color w:val="000000" w:themeColor="text1"/>
        </w:rPr>
      </w:pPr>
      <w:r w:rsidRPr="007408BD">
        <w:rPr>
          <w:color w:val="000000" w:themeColor="text1"/>
        </w:rPr>
        <w:t>Coral reef extent: Lecky 2016 Ecosystem vulnerability and mapping cumulative impacts on Hawaiian reefs.</w:t>
      </w:r>
    </w:p>
    <w:p w14:paraId="68B222C5" w14:textId="77777777" w:rsidR="0066779C" w:rsidRPr="001840F7" w:rsidRDefault="0066779C" w:rsidP="0066779C">
      <w:pPr>
        <w:rPr>
          <w:i/>
        </w:rPr>
      </w:pPr>
      <w:r w:rsidRPr="001840F7">
        <w:rPr>
          <w:i/>
        </w:rPr>
        <w:t xml:space="preserve">Data Gaps </w:t>
      </w:r>
    </w:p>
    <w:p w14:paraId="14ECC579" w14:textId="77777777" w:rsidR="0066779C" w:rsidRPr="001840F7" w:rsidRDefault="0066779C" w:rsidP="0066779C">
      <w:pPr>
        <w:pStyle w:val="ListParagraph"/>
        <w:numPr>
          <w:ilvl w:val="0"/>
          <w:numId w:val="2"/>
        </w:numPr>
        <w:rPr>
          <w:rFonts w:eastAsia="Times New Roman"/>
          <w:color w:val="000000"/>
          <w:lang w:val="haw-US"/>
        </w:rPr>
      </w:pPr>
      <w:r>
        <w:rPr>
          <w:rFonts w:eastAsia="Times New Roman"/>
          <w:color w:val="000000"/>
          <w:lang w:val="haw-US"/>
        </w:rPr>
        <w:t>I</w:t>
      </w:r>
      <w:r w:rsidRPr="001840F7">
        <w:rPr>
          <w:rFonts w:eastAsia="Times New Roman"/>
          <w:color w:val="000000"/>
          <w:lang w:val="haw-US"/>
        </w:rPr>
        <w:t xml:space="preserve">nfromation on fishpond extent and conidtion </w:t>
      </w:r>
      <w:r>
        <w:rPr>
          <w:rFonts w:eastAsia="Times New Roman"/>
          <w:color w:val="000000"/>
          <w:lang w:val="haw-US"/>
        </w:rPr>
        <w:t xml:space="preserve">is needed </w:t>
      </w:r>
      <w:r w:rsidRPr="001840F7">
        <w:rPr>
          <w:rFonts w:eastAsia="Times New Roman"/>
          <w:color w:val="000000"/>
          <w:lang w:val="haw-US"/>
        </w:rPr>
        <w:t>to incorperate them into the assessment of coastal protection</w:t>
      </w:r>
      <w:r>
        <w:rPr>
          <w:rFonts w:eastAsia="Times New Roman"/>
          <w:color w:val="000000"/>
          <w:lang w:val="haw-US"/>
        </w:rPr>
        <w:t>.</w:t>
      </w:r>
    </w:p>
    <w:p w14:paraId="5A6067A1" w14:textId="77777777" w:rsidR="0066779C" w:rsidRPr="001840F7" w:rsidRDefault="0066779C" w:rsidP="0066779C">
      <w:pPr>
        <w:pStyle w:val="ListParagraph"/>
        <w:numPr>
          <w:ilvl w:val="0"/>
          <w:numId w:val="2"/>
        </w:numPr>
        <w:rPr>
          <w:rFonts w:eastAsia="Times New Roman"/>
          <w:color w:val="000000"/>
          <w:lang w:val="haw-US"/>
        </w:rPr>
      </w:pPr>
      <w:r w:rsidRPr="001840F7">
        <w:rPr>
          <w:rFonts w:eastAsia="Times New Roman"/>
          <w:color w:val="000000"/>
          <w:lang w:val="haw-US"/>
        </w:rPr>
        <w:t>Looking into incorporating dune data as well as beach data</w:t>
      </w:r>
      <w:r>
        <w:rPr>
          <w:rFonts w:eastAsia="Times New Roman"/>
          <w:color w:val="000000"/>
          <w:lang w:val="haw-US"/>
        </w:rPr>
        <w:t>.</w:t>
      </w:r>
      <w:r w:rsidRPr="001840F7">
        <w:rPr>
          <w:rFonts w:eastAsia="Times New Roman"/>
          <w:color w:val="000000"/>
          <w:lang w:val="haw-US"/>
        </w:rPr>
        <w:t xml:space="preserve"> </w:t>
      </w:r>
    </w:p>
    <w:p w14:paraId="3F747FED" w14:textId="77777777" w:rsidR="0066779C" w:rsidRPr="001840F7" w:rsidRDefault="0066779C" w:rsidP="0066779C">
      <w:pPr>
        <w:pStyle w:val="ListParagraph"/>
        <w:numPr>
          <w:ilvl w:val="0"/>
          <w:numId w:val="2"/>
        </w:numPr>
        <w:rPr>
          <w:rFonts w:eastAsia="Times New Roman"/>
          <w:color w:val="000000"/>
          <w:lang w:val="haw-US"/>
        </w:rPr>
      </w:pPr>
      <w:r w:rsidRPr="001840F7">
        <w:rPr>
          <w:rFonts w:eastAsia="Times New Roman"/>
          <w:color w:val="000000"/>
          <w:lang w:val="haw-US"/>
        </w:rPr>
        <w:t>Looking at estimates of shoreline protective ability based on slope or shoreline relief/aspect ratios</w:t>
      </w:r>
      <w:r>
        <w:rPr>
          <w:rFonts w:eastAsia="Times New Roman"/>
          <w:color w:val="000000"/>
          <w:lang w:val="haw-US"/>
        </w:rPr>
        <w:t>.</w:t>
      </w:r>
    </w:p>
    <w:p w14:paraId="735C8B46" w14:textId="77777777" w:rsidR="0066779C" w:rsidRPr="001840F7" w:rsidRDefault="0066779C" w:rsidP="0066779C">
      <w:pPr>
        <w:pStyle w:val="ListParagraph"/>
        <w:numPr>
          <w:ilvl w:val="0"/>
          <w:numId w:val="2"/>
        </w:numPr>
        <w:rPr>
          <w:rFonts w:eastAsia="Times New Roman"/>
          <w:color w:val="000000"/>
          <w:lang w:val="haw-US"/>
        </w:rPr>
      </w:pPr>
      <w:r w:rsidRPr="001840F7">
        <w:rPr>
          <w:rFonts w:eastAsia="Times New Roman"/>
          <w:color w:val="000000"/>
          <w:lang w:val="haw-US"/>
        </w:rPr>
        <w:t xml:space="preserve">Information on the protective ability or importance of each habitat for coastal protection in Hawaii. </w:t>
      </w:r>
    </w:p>
    <w:p w14:paraId="4057F703" w14:textId="77777777" w:rsidR="0066779C" w:rsidRPr="001840F7" w:rsidRDefault="0066779C" w:rsidP="0066779C">
      <w:pPr>
        <w:pStyle w:val="ListParagraph"/>
        <w:numPr>
          <w:ilvl w:val="0"/>
          <w:numId w:val="2"/>
        </w:numPr>
        <w:rPr>
          <w:rFonts w:eastAsia="Times New Roman"/>
          <w:color w:val="000000"/>
          <w:lang w:val="haw-US"/>
        </w:rPr>
      </w:pPr>
      <w:r w:rsidRPr="001840F7">
        <w:rPr>
          <w:rFonts w:eastAsia="Times New Roman"/>
          <w:color w:val="000000"/>
          <w:lang w:val="haw-US"/>
        </w:rPr>
        <w:t xml:space="preserve">Updated inventory on coastal wetlands and estuaries is currently being developed by the Hawaii Department of Land and Natural Resources Division of Aquatic Resources. </w:t>
      </w:r>
      <w:r w:rsidRPr="001840F7">
        <w:rPr>
          <w:rFonts w:eastAsia="Times New Roman"/>
          <w:color w:val="000000"/>
          <w:lang w:val="haw-US"/>
        </w:rPr>
        <w:br/>
      </w:r>
    </w:p>
    <w:p w14:paraId="09AC0E3A" w14:textId="77777777" w:rsidR="0066779C" w:rsidRPr="001840F7" w:rsidRDefault="0066779C" w:rsidP="0066779C">
      <w:pPr>
        <w:rPr>
          <w:b/>
        </w:rPr>
      </w:pPr>
    </w:p>
    <w:p w14:paraId="28AA7C45" w14:textId="77777777" w:rsidR="0066779C" w:rsidRDefault="0066779C" w:rsidP="0066779C">
      <w:pPr>
        <w:rPr>
          <w:b/>
          <w:color w:val="4472C4" w:themeColor="accent1"/>
        </w:rPr>
      </w:pPr>
      <w:r w:rsidRPr="001840F7">
        <w:rPr>
          <w:b/>
          <w:color w:val="4472C4" w:themeColor="accent1"/>
        </w:rPr>
        <w:t xml:space="preserve">Biodiversity </w:t>
      </w:r>
    </w:p>
    <w:p w14:paraId="2F6E3B8F" w14:textId="77777777" w:rsidR="0066779C" w:rsidRDefault="0066779C" w:rsidP="0066779C">
      <w:pPr>
        <w:rPr>
          <w:color w:val="000000" w:themeColor="text1"/>
        </w:rPr>
      </w:pPr>
      <w:r>
        <w:rPr>
          <w:color w:val="000000" w:themeColor="text1"/>
        </w:rPr>
        <w:t>The Biodiversity goal measures the conservation status of species based on two subgoals: Habitats and Species.</w:t>
      </w:r>
    </w:p>
    <w:p w14:paraId="32EFA448" w14:textId="77777777" w:rsidR="0066779C" w:rsidRDefault="0066779C" w:rsidP="0066779C">
      <w:pPr>
        <w:rPr>
          <w:b/>
          <w:color w:val="4472C4" w:themeColor="accent1"/>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BD</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HAB</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SPP</m:t>
                  </m:r>
                </m:sub>
              </m:sSub>
            </m:num>
            <m:den>
              <m:r>
                <m:rPr>
                  <m:sty m:val="bi"/>
                </m:rPr>
                <w:rPr>
                  <w:rFonts w:ascii="Cambria Math" w:hAnsi="Cambria Math"/>
                </w:rPr>
                <m:t>2</m:t>
              </m:r>
            </m:den>
          </m:f>
        </m:oMath>
      </m:oMathPara>
    </w:p>
    <w:p w14:paraId="2E7E3500" w14:textId="77777777" w:rsidR="0066779C" w:rsidRPr="002F6875" w:rsidRDefault="0066779C" w:rsidP="0066779C">
      <w:pPr>
        <w:rPr>
          <w:color w:val="000000" w:themeColor="text1"/>
        </w:rPr>
      </w:pPr>
    </w:p>
    <w:p w14:paraId="3AC4087B" w14:textId="77777777" w:rsidR="0066779C" w:rsidRDefault="0066779C" w:rsidP="0066779C">
      <w:pPr>
        <w:rPr>
          <w:b/>
          <w:color w:val="4472C4" w:themeColor="accent1"/>
        </w:rPr>
      </w:pPr>
    </w:p>
    <w:p w14:paraId="0D863B77" w14:textId="77777777" w:rsidR="0066779C" w:rsidRPr="00766EAA" w:rsidRDefault="0066779C" w:rsidP="0066779C">
      <w:pPr>
        <w:rPr>
          <w:b/>
          <w:color w:val="4472C4" w:themeColor="accent1"/>
        </w:rPr>
      </w:pPr>
      <w:r w:rsidRPr="00766EAA">
        <w:rPr>
          <w:b/>
          <w:color w:val="4472C4" w:themeColor="accent1"/>
        </w:rPr>
        <w:t>Habitats</w:t>
      </w:r>
    </w:p>
    <w:p w14:paraId="71A40378" w14:textId="77777777" w:rsidR="0066779C" w:rsidRDefault="0066779C" w:rsidP="0066779C">
      <w:pPr>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HAB</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k</m:t>
              </m:r>
            </m:sup>
            <m:e>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c</m:t>
                      </m:r>
                    </m:sub>
                  </m:sSub>
                </m:num>
                <m:den>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r</m:t>
                      </m:r>
                    </m:sub>
                  </m:sSub>
                </m:den>
              </m:f>
              <m:r>
                <m:rPr>
                  <m:sty m:val="bi"/>
                </m:rPr>
                <w:rPr>
                  <w:rFonts w:ascii="Cambria Math" w:hAnsi="Cambria Math"/>
                </w:rPr>
                <m:t>)</m:t>
              </m:r>
            </m:e>
          </m:nary>
        </m:oMath>
      </m:oMathPara>
    </w:p>
    <w:p w14:paraId="3C25F81F" w14:textId="77777777" w:rsidR="0066779C" w:rsidRPr="007540D2" w:rsidRDefault="0066779C" w:rsidP="0066779C">
      <w:pPr>
        <w:rPr>
          <w:rFonts w:eastAsiaTheme="minorEastAsia"/>
          <w:b/>
        </w:rPr>
      </w:pPr>
      <w:r w:rsidRPr="002F6875">
        <w:rPr>
          <w:color w:val="000000" w:themeColor="text1"/>
        </w:rPr>
        <w:t xml:space="preserve">The Habitats sub-goal of Biodiversity measures the </w:t>
      </w:r>
      <w:r>
        <w:rPr>
          <w:color w:val="000000" w:themeColor="text1"/>
        </w:rPr>
        <w:t xml:space="preserve">current </w:t>
      </w:r>
      <w:r w:rsidRPr="002F6875">
        <w:rPr>
          <w:color w:val="000000" w:themeColor="text1"/>
        </w:rPr>
        <w:t>extent and condition of ocean and coastal habitats</w:t>
      </w:r>
      <w:r>
        <w:rPr>
          <w:color w:val="000000" w:themeColor="text1"/>
        </w:rPr>
        <w:t xml:space="preserve"> (</w:t>
      </w:r>
      <w:r w:rsidRPr="007540D2">
        <w:rPr>
          <w:i/>
          <w:color w:val="000000" w:themeColor="text1"/>
        </w:rPr>
        <w:t>H</w:t>
      </w:r>
      <w:r w:rsidRPr="007540D2">
        <w:rPr>
          <w:i/>
          <w:color w:val="000000" w:themeColor="text1"/>
          <w:vertAlign w:val="subscript"/>
        </w:rPr>
        <w:t>c</w:t>
      </w:r>
      <w:r>
        <w:rPr>
          <w:color w:val="000000" w:themeColor="text1"/>
        </w:rPr>
        <w:t>) against a reference habitat extent and condition (</w:t>
      </w:r>
      <w:r w:rsidRPr="007540D2">
        <w:rPr>
          <w:i/>
          <w:color w:val="000000" w:themeColor="text1"/>
        </w:rPr>
        <w:t>H</w:t>
      </w:r>
      <w:r>
        <w:rPr>
          <w:i/>
          <w:color w:val="000000" w:themeColor="text1"/>
          <w:vertAlign w:val="subscript"/>
        </w:rPr>
        <w:t>r</w:t>
      </w:r>
      <w:r>
        <w:rPr>
          <w:color w:val="000000" w:themeColor="text1"/>
        </w:rPr>
        <w:t>).</w:t>
      </w:r>
      <w:r w:rsidRPr="002F6875">
        <w:rPr>
          <w:color w:val="000000" w:themeColor="text1"/>
        </w:rPr>
        <w:t xml:space="preserve"> The habitat model assesses all habitats for which data are available to evaluate extent and condition, specifically: coral reefs, coastal wetlands</w:t>
      </w:r>
      <w:r>
        <w:rPr>
          <w:color w:val="000000" w:themeColor="text1"/>
        </w:rPr>
        <w:t xml:space="preserve"> and estuaries</w:t>
      </w:r>
      <w:r w:rsidRPr="002F6875">
        <w:rPr>
          <w:color w:val="000000" w:themeColor="text1"/>
        </w:rPr>
        <w:t>, beaches, and subtidal soft-bottom habitats. Status was calculated as the average of the condition estimates for e</w:t>
      </w:r>
      <w:r>
        <w:rPr>
          <w:color w:val="000000" w:themeColor="text1"/>
        </w:rPr>
        <w:t>ach habitat present in a region.</w:t>
      </w:r>
      <w:r w:rsidRPr="002F6875">
        <w:rPr>
          <w:color w:val="000000" w:themeColor="text1"/>
        </w:rPr>
        <w:t xml:space="preserve"> </w:t>
      </w:r>
      <w:r>
        <w:rPr>
          <w:color w:val="000000" w:themeColor="text1"/>
        </w:rPr>
        <w:t xml:space="preserve">Condition was </w:t>
      </w:r>
      <w:r w:rsidRPr="002F6875">
        <w:rPr>
          <w:color w:val="000000" w:themeColor="text1"/>
        </w:rPr>
        <w:t xml:space="preserve">measured </w:t>
      </w:r>
      <w:r>
        <w:rPr>
          <w:color w:val="000000" w:themeColor="text1"/>
        </w:rPr>
        <w:t xml:space="preserve">differently depending of the data available for the habitat and therefore was measured </w:t>
      </w:r>
      <w:r w:rsidRPr="002F6875">
        <w:rPr>
          <w:color w:val="000000" w:themeColor="text1"/>
        </w:rPr>
        <w:t>as the loss of habitat and/or percent degradation of remaining habitat.</w:t>
      </w:r>
    </w:p>
    <w:p w14:paraId="17AC9BE6" w14:textId="77777777" w:rsidR="0066779C" w:rsidRDefault="0066779C" w:rsidP="0066779C">
      <w:pPr>
        <w:rPr>
          <w:i/>
        </w:rPr>
      </w:pPr>
    </w:p>
    <w:p w14:paraId="53E589D7" w14:textId="77777777" w:rsidR="0066779C" w:rsidRPr="001840F7" w:rsidRDefault="0066779C" w:rsidP="0066779C">
      <w:pPr>
        <w:rPr>
          <w:i/>
        </w:rPr>
      </w:pPr>
      <w:r w:rsidRPr="001840F7">
        <w:rPr>
          <w:i/>
        </w:rPr>
        <w:t>Coral reefs</w:t>
      </w:r>
    </w:p>
    <w:p w14:paraId="27E5DB4B" w14:textId="77777777" w:rsidR="0066779C" w:rsidRPr="001840F7" w:rsidRDefault="0066779C" w:rsidP="0066779C">
      <w:r w:rsidRPr="001840F7">
        <w:t xml:space="preserve">Coral reef extent </w:t>
      </w:r>
      <w:r>
        <w:t xml:space="preserve">was assessed </w:t>
      </w:r>
      <w:r w:rsidRPr="001840F7">
        <w:t xml:space="preserve">from </w:t>
      </w:r>
      <w:r>
        <w:t xml:space="preserve">the </w:t>
      </w:r>
      <w:r w:rsidRPr="001840F7">
        <w:t xml:space="preserve">cumulative impact mapping layers that combine hard bottom and coral reef habitats to a depth of 100 meters (Lecky 2016).   </w:t>
      </w:r>
    </w:p>
    <w:p w14:paraId="381A8C16" w14:textId="77777777" w:rsidR="0066779C" w:rsidRPr="001840F7" w:rsidRDefault="0066779C" w:rsidP="0066779C">
      <w:pPr>
        <w:rPr>
          <w:rFonts w:eastAsia="Times New Roman"/>
          <w:color w:val="222222"/>
        </w:rPr>
      </w:pPr>
      <w:commentRangeStart w:id="5"/>
      <w:r w:rsidRPr="001840F7">
        <w:t xml:space="preserve">Coral reef condition indicators come from the Hawaii Monitoring and Research Collaborative and combined coral reef monitoring database </w:t>
      </w:r>
      <w:r w:rsidRPr="001840F7">
        <w:rPr>
          <w:rFonts w:eastAsia="Times New Roman"/>
          <w:color w:val="222222"/>
        </w:rPr>
        <w:t xml:space="preserve">used to develop measurements of reef status and trends to support reef management decisions statewide, and; measure our progress toward the Sustainable Hawaii Initiative goal to effectively manage 30% of our nearshore ocean waters by 2030. </w:t>
      </w:r>
    </w:p>
    <w:p w14:paraId="6D7CF88A" w14:textId="77777777" w:rsidR="0066779C" w:rsidRPr="001840F7" w:rsidRDefault="0066779C" w:rsidP="0066779C">
      <w:r w:rsidRPr="001840F7">
        <w:t xml:space="preserve">Coral reef condition is assessed as the coral reef index, a measure of coral reef health from combined indicators for % coral cover, </w:t>
      </w:r>
      <w:r>
        <w:t>%macroalgae, % coralline algae,</w:t>
      </w:r>
      <w:r w:rsidRPr="001840F7">
        <w:t xml:space="preserve"> and the ratio of calcifiers to no</w:t>
      </w:r>
      <w:r>
        <w:t>n calcifiers, all fish biomass,</w:t>
      </w:r>
      <w:r w:rsidRPr="001840F7">
        <w:t xml:space="preserve"> resource fish biomass, parrotfish biomass, total fish biomass no sharks and jacks. The coral reef index scores are a rank assessment among the 42 Mokus (traditional land management areas).</w:t>
      </w:r>
    </w:p>
    <w:commentRangeEnd w:id="5"/>
    <w:p w14:paraId="6E57AA16" w14:textId="77777777" w:rsidR="0066779C" w:rsidRPr="001840F7" w:rsidRDefault="0066779C" w:rsidP="0066779C">
      <w:r>
        <w:rPr>
          <w:rStyle w:val="CommentReference"/>
        </w:rPr>
        <w:commentReference w:id="5"/>
      </w:r>
      <w:r w:rsidRPr="001840F7">
        <w:t>Coral Reef trend – to be determined at later date, from HIMARC but for now used data from CREP 2016 Report on change in % coral cover from 2011-2012 to 2016 surveys from the Main Hawaiian Islands.</w:t>
      </w:r>
    </w:p>
    <w:p w14:paraId="3424F3D2" w14:textId="77777777" w:rsidR="0066779C" w:rsidRDefault="0066779C" w:rsidP="0066779C">
      <w:pPr>
        <w:rPr>
          <w:i/>
        </w:rPr>
      </w:pPr>
    </w:p>
    <w:p w14:paraId="08AA9370" w14:textId="77777777" w:rsidR="0066779C" w:rsidRPr="001840F7" w:rsidRDefault="0066779C" w:rsidP="0066779C">
      <w:pPr>
        <w:rPr>
          <w:i/>
        </w:rPr>
      </w:pPr>
      <w:r w:rsidRPr="001840F7">
        <w:rPr>
          <w:i/>
        </w:rPr>
        <w:t>Beaches</w:t>
      </w:r>
    </w:p>
    <w:p w14:paraId="12E6E27E" w14:textId="77777777" w:rsidR="0066779C" w:rsidRPr="001840F7" w:rsidRDefault="0066779C" w:rsidP="0066779C">
      <w:r w:rsidRPr="001840F7">
        <w:t>Beach condition and trend data comes from Fletcher et al. 2012. Beach erosion is expected to increase with sea level rise and sea level rise acts as a large pressure on this goal. Beach extent is calculated as the total length of classifications 3, 4, and 5 from the National Oceanic and Atmospheric Administration Office of Response and Restoration Environmental Sensitivity Index. Beach condition is the percent of beaches remaining stable (not eroding). The beach trend is the long-term erosion rate (past century) calculated from Fletcher et al. 2012. This data may be updated as USGS plans to assess the beach erosional rate every 5-10 years (Fletcher et al. 2012).</w:t>
      </w:r>
    </w:p>
    <w:p w14:paraId="3E8BB518" w14:textId="77777777" w:rsidR="0066779C" w:rsidRPr="001840F7" w:rsidRDefault="0066779C" w:rsidP="0066779C"/>
    <w:p w14:paraId="10AF31D6" w14:textId="77777777" w:rsidR="0066779C" w:rsidRPr="001840F7" w:rsidRDefault="0066779C" w:rsidP="0066779C">
      <w:pPr>
        <w:rPr>
          <w:i/>
        </w:rPr>
      </w:pPr>
      <w:r w:rsidRPr="001840F7">
        <w:rPr>
          <w:i/>
        </w:rPr>
        <w:t xml:space="preserve">Soft Bottom </w:t>
      </w:r>
    </w:p>
    <w:p w14:paraId="2C17A999" w14:textId="77777777" w:rsidR="0066779C" w:rsidRPr="001840F7" w:rsidRDefault="0066779C" w:rsidP="0066779C">
      <w:r w:rsidRPr="001840F7">
        <w:t xml:space="preserve">Near shore soft bottom habitat extent was mapped to a depth of </w:t>
      </w:r>
      <w:commentRangeStart w:id="6"/>
      <w:r w:rsidRPr="001840F7">
        <w:t xml:space="preserve">100 meters (Ocean Tipping Points). </w:t>
      </w:r>
      <w:commentRangeEnd w:id="6"/>
      <w:r>
        <w:rPr>
          <w:rStyle w:val="CommentReference"/>
          <w:rFonts w:asciiTheme="minorHAnsi" w:hAnsiTheme="minorHAnsi" w:cstheme="minorBidi"/>
        </w:rPr>
        <w:commentReference w:id="6"/>
      </w:r>
      <w:r w:rsidRPr="001840F7">
        <w:t xml:space="preserve">The condition was measured as the proportion of soft bottom habitat that was not dredged. </w:t>
      </w:r>
      <w:r w:rsidRPr="001840F7">
        <w:rPr>
          <w:color w:val="000000"/>
        </w:rPr>
        <w:t xml:space="preserve">Dredging was defined as activity involving physically removing substrate with machinery typically to allow for safe passage of vessels Ocean Tipping Points (http://www.pacioos.hawaii.edu/projects/oceantippingpoints/#data). </w:t>
      </w:r>
    </w:p>
    <w:p w14:paraId="22D217AB" w14:textId="77777777" w:rsidR="0066779C" w:rsidRPr="001840F7" w:rsidRDefault="0066779C" w:rsidP="0066779C"/>
    <w:p w14:paraId="70E2C0BA" w14:textId="77777777" w:rsidR="0066779C" w:rsidRPr="001840F7" w:rsidRDefault="0066779C" w:rsidP="0066779C">
      <w:pPr>
        <w:rPr>
          <w:i/>
        </w:rPr>
      </w:pPr>
      <w:r>
        <w:rPr>
          <w:i/>
        </w:rPr>
        <w:t xml:space="preserve">Coastal Wetlands and Estuaries </w:t>
      </w:r>
    </w:p>
    <w:p w14:paraId="460895F5" w14:textId="77777777" w:rsidR="0066779C" w:rsidRDefault="0066779C" w:rsidP="0066779C">
      <w:r>
        <w:t xml:space="preserve">Coastal wetland extent was </w:t>
      </w:r>
      <w:r w:rsidRPr="001840F7">
        <w:t xml:space="preserve">assessed from National Oceanic and Atmospheric Administration Coastal Change Analysis Program (NOAA C-CAP) data clipped to within 1 km inland from the coast to capture coastal wetlands extent. All estuary categories were included in this assessment that were within 1km of the coastline as these habitats within 1km of the shoreline will mitigate against flooding and wave inundation. </w:t>
      </w:r>
    </w:p>
    <w:p w14:paraId="526DB18B" w14:textId="77777777" w:rsidR="0066779C" w:rsidRPr="001840F7" w:rsidRDefault="0066779C" w:rsidP="0066779C">
      <w:r>
        <w:t xml:space="preserve">We combined the coastal wetland extent with estuary extent. </w:t>
      </w:r>
      <w:r w:rsidRPr="001840F7">
        <w:t>Estuaries are defined as the transition zone where fresh water from land meets and mixes with seawater creating some of the most producti</w:t>
      </w:r>
      <w:r>
        <w:t>ve ecosystems in the world.</w:t>
      </w:r>
      <w:r w:rsidRPr="001840F7">
        <w:t xml:space="preserve"> There are many challenges to mapping and defining estuary types. Currently, there is not a complete database for estuaries in Hawaii. However, this database is currently being developed by </w:t>
      </w:r>
      <w:r w:rsidRPr="001840F7">
        <w:rPr>
          <w:rFonts w:eastAsia="Times New Roman"/>
          <w:color w:val="000000"/>
          <w:lang w:val="haw-US"/>
        </w:rPr>
        <w:t>the Hawaii Department of Land and Natural Resources Division of Aquatic Resources.</w:t>
      </w:r>
      <w:r w:rsidRPr="001840F7">
        <w:t xml:space="preserve"> For this assessment, we used the National Wetlands Inventory with the deeper water estuaries excluded as these were previously mapped out to the full near shore extent (3nm) and did not fit our classification of estuary habitats. </w:t>
      </w:r>
    </w:p>
    <w:p w14:paraId="5540FDA8" w14:textId="77777777" w:rsidR="0066779C" w:rsidRPr="001840F7" w:rsidRDefault="0066779C" w:rsidP="0066779C">
      <w:r>
        <w:t xml:space="preserve">Since there is currently not a complete database for Hawaiian estuaries and the status of estuaries remains unknown, we applied coastal wetland condition to the wetland and estuary habitats. </w:t>
      </w:r>
      <w:r w:rsidRPr="001840F7">
        <w:t xml:space="preserve">Wetland condition information </w:t>
      </w:r>
      <w:r>
        <w:t xml:space="preserve">comes </w:t>
      </w:r>
      <w:r w:rsidRPr="001840F7">
        <w:t>from Van Rees and Reed (2</w:t>
      </w:r>
      <w:r>
        <w:t>014) and was modeled as</w:t>
      </w:r>
      <w:r w:rsidRPr="001840F7">
        <w:t xml:space="preserve"> the percent loss of historical coastal wetlands to an elevation of 304 meters. Trend in coastal wetlands </w:t>
      </w:r>
      <w:r>
        <w:t xml:space="preserve">and estuaries </w:t>
      </w:r>
      <w:r w:rsidRPr="001840F7">
        <w:t xml:space="preserve">was assessed as the difference in area from 2010/2011 to 1992 NOAA CCAP wetlands extent within 1 km of the coastline. </w:t>
      </w:r>
    </w:p>
    <w:p w14:paraId="394FFFE8" w14:textId="77777777" w:rsidR="0066779C" w:rsidRPr="001840F7" w:rsidRDefault="0066779C" w:rsidP="0066779C">
      <w:pPr>
        <w:rPr>
          <w:i/>
        </w:rPr>
      </w:pPr>
    </w:p>
    <w:p w14:paraId="4D193402" w14:textId="77777777" w:rsidR="0066779C" w:rsidRPr="001840F7" w:rsidRDefault="0066779C" w:rsidP="0066779C">
      <w:pPr>
        <w:rPr>
          <w:i/>
        </w:rPr>
      </w:pPr>
      <w:r w:rsidRPr="001840F7">
        <w:rPr>
          <w:i/>
        </w:rPr>
        <w:t>Mangroves</w:t>
      </w:r>
    </w:p>
    <w:p w14:paraId="5AED0A90" w14:textId="77777777" w:rsidR="0066779C" w:rsidRPr="001840F7" w:rsidRDefault="0066779C" w:rsidP="0066779C">
      <w:r w:rsidRPr="001840F7">
        <w:t>Mangroves are invasive in Hawaii and pose several negative ecological impacts (Allen 1998), therefore they are not included in the goal models but they are included as a pressure that is applied to Biodiversity, Artisanal Fishing, Recreation, Sense of Place, and Food Provision.</w:t>
      </w:r>
    </w:p>
    <w:p w14:paraId="52BB2E59" w14:textId="77777777" w:rsidR="0066779C" w:rsidRDefault="0066779C" w:rsidP="0066779C">
      <w:pPr>
        <w:rPr>
          <w:i/>
        </w:rPr>
      </w:pPr>
    </w:p>
    <w:p w14:paraId="71EDE5B8" w14:textId="77777777" w:rsidR="0066779C" w:rsidRDefault="0066779C" w:rsidP="0066779C">
      <w:pPr>
        <w:autoSpaceDE w:val="0"/>
        <w:autoSpaceDN w:val="0"/>
        <w:adjustRightInd w:val="0"/>
        <w:rPr>
          <w:i/>
          <w:color w:val="000000" w:themeColor="text1"/>
        </w:rPr>
      </w:pPr>
      <w:r>
        <w:rPr>
          <w:i/>
          <w:color w:val="000000" w:themeColor="text1"/>
        </w:rPr>
        <w:t>Data Layers &amp; References</w:t>
      </w:r>
    </w:p>
    <w:p w14:paraId="4E92B86E" w14:textId="77777777" w:rsidR="0066779C" w:rsidRPr="007408BD" w:rsidRDefault="0066779C" w:rsidP="0066779C">
      <w:pPr>
        <w:pStyle w:val="ListParagraph"/>
        <w:numPr>
          <w:ilvl w:val="0"/>
          <w:numId w:val="20"/>
        </w:numPr>
        <w:autoSpaceDE w:val="0"/>
        <w:autoSpaceDN w:val="0"/>
        <w:adjustRightInd w:val="0"/>
        <w:rPr>
          <w:color w:val="000000" w:themeColor="text1"/>
        </w:rPr>
      </w:pPr>
      <w:r w:rsidRPr="007408BD">
        <w:rPr>
          <w:color w:val="000000" w:themeColor="text1"/>
        </w:rPr>
        <w:t>Coastal wetlands condition: Van Rees, CB and Reed M. 2014. Wetland loss in Hawaii since human settlement. Wetlands 34:335-350</w:t>
      </w:r>
    </w:p>
    <w:p w14:paraId="6DBA4613" w14:textId="77777777" w:rsidR="0066779C" w:rsidRPr="007408BD" w:rsidRDefault="0066779C" w:rsidP="0066779C">
      <w:pPr>
        <w:pStyle w:val="ListParagraph"/>
        <w:numPr>
          <w:ilvl w:val="0"/>
          <w:numId w:val="20"/>
        </w:numPr>
        <w:autoSpaceDE w:val="0"/>
        <w:autoSpaceDN w:val="0"/>
        <w:adjustRightInd w:val="0"/>
        <w:rPr>
          <w:color w:val="000000" w:themeColor="text1"/>
        </w:rPr>
      </w:pPr>
      <w:r w:rsidRPr="007408BD">
        <w:rPr>
          <w:color w:val="000000" w:themeColor="text1"/>
        </w:rPr>
        <w:t xml:space="preserve">Coastal wetlands extent and trend: NOAA C-CAP Available: </w:t>
      </w:r>
      <w:hyperlink r:id="rId30" w:history="1">
        <w:r w:rsidRPr="007408BD">
          <w:rPr>
            <w:rStyle w:val="Hyperlink"/>
            <w:rFonts w:eastAsia="Times New Roman"/>
            <w:color w:val="000000" w:themeColor="text1"/>
          </w:rPr>
          <w:t>https://coast.noaa.gov/ccapatlas/</w:t>
        </w:r>
      </w:hyperlink>
    </w:p>
    <w:p w14:paraId="1E1F393F" w14:textId="77777777" w:rsidR="0066779C" w:rsidRPr="007408BD" w:rsidRDefault="0066779C" w:rsidP="0066779C">
      <w:pPr>
        <w:pStyle w:val="ListParagraph"/>
        <w:numPr>
          <w:ilvl w:val="0"/>
          <w:numId w:val="20"/>
        </w:numPr>
        <w:autoSpaceDE w:val="0"/>
        <w:autoSpaceDN w:val="0"/>
        <w:adjustRightInd w:val="0"/>
        <w:rPr>
          <w:color w:val="000000" w:themeColor="text1"/>
        </w:rPr>
      </w:pPr>
      <w:r w:rsidRPr="007408BD">
        <w:rPr>
          <w:color w:val="000000" w:themeColor="text1"/>
        </w:rPr>
        <w:t xml:space="preserve">Beach extent: NOAA ESI Available: </w:t>
      </w:r>
      <w:hyperlink r:id="rId31" w:history="1">
        <w:r w:rsidRPr="007408BD">
          <w:rPr>
            <w:rStyle w:val="Hyperlink"/>
            <w:rFonts w:eastAsia="Times New Roman"/>
            <w:color w:val="000000" w:themeColor="text1"/>
          </w:rPr>
          <w:t>https://response.restoration.noaa.gov/maps-and-spatial-data/download-esi-maps-and-gis-data.html</w:t>
        </w:r>
      </w:hyperlink>
    </w:p>
    <w:p w14:paraId="2EE3E08F" w14:textId="77777777" w:rsidR="0066779C" w:rsidRPr="007408BD" w:rsidRDefault="0066779C" w:rsidP="0066779C">
      <w:pPr>
        <w:pStyle w:val="ListParagraph"/>
        <w:numPr>
          <w:ilvl w:val="0"/>
          <w:numId w:val="20"/>
        </w:numPr>
        <w:autoSpaceDE w:val="0"/>
        <w:autoSpaceDN w:val="0"/>
        <w:adjustRightInd w:val="0"/>
        <w:rPr>
          <w:color w:val="000000" w:themeColor="text1"/>
        </w:rPr>
      </w:pPr>
      <w:r w:rsidRPr="007408BD">
        <w:rPr>
          <w:rFonts w:eastAsia="Times New Roman"/>
          <w:color w:val="000000" w:themeColor="text1"/>
        </w:rPr>
        <w:t>Beach condition and tend: Fletcher, C.H., Romine, B.M., Genz, A.S., Barbee, M.M., Dyer, Matthew, Anderson, T.R., Lim, S.C., Vitousek, Sean, Bochicchio, Christopher, and Richmond, B.M., 2012, National assessment of shoreline change: Historical shoreline change in the Hawaiian Islands: U.S. Geological Survey Open-File Report 2011–1051, 55 p., Available: http:// pubs.usgs.gov/of/2011/1051.</w:t>
      </w:r>
    </w:p>
    <w:p w14:paraId="772A8A0A" w14:textId="77777777" w:rsidR="0066779C" w:rsidRPr="007408BD" w:rsidRDefault="0066779C" w:rsidP="0066779C">
      <w:pPr>
        <w:pStyle w:val="ListParagraph"/>
        <w:numPr>
          <w:ilvl w:val="0"/>
          <w:numId w:val="20"/>
        </w:numPr>
        <w:autoSpaceDE w:val="0"/>
        <w:autoSpaceDN w:val="0"/>
        <w:adjustRightInd w:val="0"/>
        <w:rPr>
          <w:color w:val="000000" w:themeColor="text1"/>
        </w:rPr>
      </w:pPr>
      <w:r w:rsidRPr="007408BD">
        <w:rPr>
          <w:color w:val="000000" w:themeColor="text1"/>
        </w:rPr>
        <w:t>Coral reef condition: NOAA Main Hawaiian Islands Report Card, in prep</w:t>
      </w:r>
    </w:p>
    <w:p w14:paraId="35FE9566" w14:textId="77777777" w:rsidR="0066779C" w:rsidRPr="007408BD" w:rsidRDefault="0066779C" w:rsidP="0066779C">
      <w:pPr>
        <w:pStyle w:val="ListParagraph"/>
        <w:numPr>
          <w:ilvl w:val="0"/>
          <w:numId w:val="20"/>
        </w:numPr>
        <w:autoSpaceDE w:val="0"/>
        <w:autoSpaceDN w:val="0"/>
        <w:adjustRightInd w:val="0"/>
        <w:rPr>
          <w:color w:val="000000" w:themeColor="text1"/>
        </w:rPr>
      </w:pPr>
      <w:r w:rsidRPr="007408BD">
        <w:rPr>
          <w:color w:val="000000" w:themeColor="text1"/>
        </w:rPr>
        <w:t>Coral reef trend:</w:t>
      </w:r>
      <w:r w:rsidRPr="007408BD">
        <w:rPr>
          <w:rFonts w:eastAsia="Times New Roman"/>
          <w:color w:val="000000" w:themeColor="text1"/>
        </w:rPr>
        <w:t xml:space="preserve"> </w:t>
      </w:r>
      <w:r w:rsidRPr="007408BD">
        <w:rPr>
          <w:rFonts w:eastAsia="Times New Roman"/>
          <w:color w:val="000000" w:themeColor="text1"/>
          <w:shd w:val="clear" w:color="auto" w:fill="FFFFFF"/>
        </w:rPr>
        <w:t>McCoy K, Heenan A, Asher J, Ayotte P, Gorospe K, Gray A, Lino K, Zamzow J, Williams I. 2017. </w:t>
      </w:r>
      <w:r w:rsidRPr="007408BD">
        <w:rPr>
          <w:rStyle w:val="Emphasis"/>
          <w:rFonts w:eastAsia="Times New Roman"/>
          <w:color w:val="000000" w:themeColor="text1"/>
          <w:shd w:val="clear" w:color="auto" w:fill="FFFFFF"/>
        </w:rPr>
        <w:t>Pacific Islands Fisheries Science Center, PIFSC Data Report, DR-17-001, 66 p. doi:10.7289/V5/DR-PIFSC-17-001,</w:t>
      </w:r>
      <w:r w:rsidRPr="007408BD">
        <w:rPr>
          <w:color w:val="000000" w:themeColor="text1"/>
        </w:rPr>
        <w:t xml:space="preserve"> Available: </w:t>
      </w:r>
      <w:r w:rsidRPr="007408BD">
        <w:rPr>
          <w:rFonts w:eastAsia="Times New Roman"/>
          <w:color w:val="000000" w:themeColor="text1"/>
        </w:rPr>
        <w:t>https://www.pifsc.noaa.gov/cred/monitoring_status_reports.php.</w:t>
      </w:r>
    </w:p>
    <w:p w14:paraId="02B635F6" w14:textId="77777777" w:rsidR="0066779C" w:rsidRPr="007408BD" w:rsidRDefault="0066779C" w:rsidP="0066779C">
      <w:pPr>
        <w:pStyle w:val="ListParagraph"/>
        <w:numPr>
          <w:ilvl w:val="0"/>
          <w:numId w:val="20"/>
        </w:numPr>
        <w:autoSpaceDE w:val="0"/>
        <w:autoSpaceDN w:val="0"/>
        <w:adjustRightInd w:val="0"/>
        <w:rPr>
          <w:color w:val="000000" w:themeColor="text1"/>
        </w:rPr>
      </w:pPr>
      <w:r w:rsidRPr="007408BD">
        <w:rPr>
          <w:color w:val="000000" w:themeColor="text1"/>
        </w:rPr>
        <w:t>Coral reef extent: Lecky 2016 Ecosystem vulnerability and mapping cumulative impacts on Hawaiian reefs.</w:t>
      </w:r>
    </w:p>
    <w:p w14:paraId="2340D1EC" w14:textId="77777777" w:rsidR="0066779C" w:rsidRPr="007408BD" w:rsidRDefault="0066779C" w:rsidP="0066779C">
      <w:pPr>
        <w:pStyle w:val="ListParagraph"/>
        <w:numPr>
          <w:ilvl w:val="0"/>
          <w:numId w:val="20"/>
        </w:numPr>
        <w:autoSpaceDE w:val="0"/>
        <w:autoSpaceDN w:val="0"/>
        <w:adjustRightInd w:val="0"/>
        <w:rPr>
          <w:color w:val="000000" w:themeColor="text1"/>
        </w:rPr>
      </w:pPr>
      <w:r w:rsidRPr="007408BD">
        <w:rPr>
          <w:color w:val="000000" w:themeColor="text1"/>
        </w:rPr>
        <w:t xml:space="preserve">Soft bottom condition (percent of area not impacted by dredging): Ocean Tipping Points </w:t>
      </w:r>
      <w:hyperlink r:id="rId32" w:anchor="data" w:history="1">
        <w:r w:rsidRPr="007408BD">
          <w:rPr>
            <w:rStyle w:val="Hyperlink"/>
            <w:color w:val="000000" w:themeColor="text1"/>
          </w:rPr>
          <w:t>http://www.pacioos.hawaii.edu/projects/oceantippingpoints/#data</w:t>
        </w:r>
      </w:hyperlink>
      <w:r w:rsidRPr="007408BD">
        <w:rPr>
          <w:color w:val="000000" w:themeColor="text1"/>
        </w:rPr>
        <w:t xml:space="preserve"> </w:t>
      </w:r>
    </w:p>
    <w:p w14:paraId="08C1FD04" w14:textId="77777777" w:rsidR="0066779C" w:rsidRPr="007408BD" w:rsidRDefault="0066779C" w:rsidP="0066779C">
      <w:pPr>
        <w:pStyle w:val="ListParagraph"/>
        <w:numPr>
          <w:ilvl w:val="0"/>
          <w:numId w:val="20"/>
        </w:numPr>
        <w:autoSpaceDE w:val="0"/>
        <w:autoSpaceDN w:val="0"/>
        <w:adjustRightInd w:val="0"/>
        <w:rPr>
          <w:color w:val="000000" w:themeColor="text1"/>
        </w:rPr>
      </w:pPr>
      <w:r w:rsidRPr="007408BD">
        <w:rPr>
          <w:color w:val="000000" w:themeColor="text1"/>
        </w:rPr>
        <w:t xml:space="preserve">Soft bottom extent: </w:t>
      </w:r>
    </w:p>
    <w:p w14:paraId="1514485D" w14:textId="77777777" w:rsidR="0066779C" w:rsidRPr="00AD38D7" w:rsidRDefault="0066779C" w:rsidP="0066779C">
      <w:pPr>
        <w:autoSpaceDE w:val="0"/>
        <w:autoSpaceDN w:val="0"/>
        <w:adjustRightInd w:val="0"/>
        <w:rPr>
          <w:i/>
          <w:color w:val="000000" w:themeColor="text1"/>
        </w:rPr>
      </w:pPr>
      <w:r w:rsidRPr="00AD38D7">
        <w:rPr>
          <w:i/>
          <w:color w:val="000000" w:themeColor="text1"/>
        </w:rPr>
        <w:t>Data Gaps</w:t>
      </w:r>
    </w:p>
    <w:p w14:paraId="4628DD52" w14:textId="77777777" w:rsidR="0066779C" w:rsidRPr="00CA4192" w:rsidRDefault="0066779C" w:rsidP="0066779C">
      <w:pPr>
        <w:pStyle w:val="ListParagraph"/>
        <w:numPr>
          <w:ilvl w:val="0"/>
          <w:numId w:val="21"/>
        </w:numPr>
      </w:pPr>
      <w:r w:rsidRPr="00CA4192">
        <w:t>Bioindicators of coral reef health are being developed by HMARC and DAR and will be used in future assessments of coral reef health.</w:t>
      </w:r>
    </w:p>
    <w:p w14:paraId="28BF5BD9" w14:textId="77777777" w:rsidR="0066779C" w:rsidRPr="001840F7" w:rsidRDefault="0066779C" w:rsidP="0066779C">
      <w:pPr>
        <w:rPr>
          <w:i/>
        </w:rPr>
      </w:pPr>
    </w:p>
    <w:p w14:paraId="50334B21" w14:textId="77777777" w:rsidR="0066779C" w:rsidRPr="00766EAA" w:rsidRDefault="0066779C" w:rsidP="0066779C">
      <w:pPr>
        <w:rPr>
          <w:b/>
          <w:color w:val="4472C4" w:themeColor="accent1"/>
        </w:rPr>
      </w:pPr>
      <w:r w:rsidRPr="00766EAA">
        <w:rPr>
          <w:b/>
          <w:color w:val="4472C4" w:themeColor="accent1"/>
        </w:rPr>
        <w:t xml:space="preserve">Species </w:t>
      </w:r>
    </w:p>
    <w:p w14:paraId="5AD60CC6" w14:textId="77777777" w:rsidR="0066779C" w:rsidRDefault="0066779C" w:rsidP="0066779C">
      <w:r w:rsidRPr="001840F7">
        <w:t xml:space="preserve">Hawaiʻi has a high rate of </w:t>
      </w:r>
      <w:r>
        <w:t>endangered species</w:t>
      </w:r>
      <w:r w:rsidRPr="001840F7">
        <w:t>.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status, we combined information on local reef fish species status indicators (NOAA report card/ HMARC), a</w:t>
      </w:r>
      <w:r>
        <w:t>nd ESA status of marine mammals and</w:t>
      </w:r>
      <w:r w:rsidRPr="001840F7">
        <w:t xml:space="preserve"> turtles, </w:t>
      </w:r>
      <w:r>
        <w:t xml:space="preserve">seabirds and shorebirds, </w:t>
      </w:r>
      <w:r w:rsidRPr="001840F7">
        <w:t>and coastal plants. We incorporated reef fish indicat</w:t>
      </w:r>
      <w:r>
        <w:t>ors even though many of Hawaiʻi’</w:t>
      </w:r>
      <w:r w:rsidRPr="001840F7">
        <w:t>s reef fish are not considered threatened or endangered. Local indicators of reef fish populations and status are important for understanding the health of coral reefs and biodiversity and therefore were included along with reef fish species richness.</w:t>
      </w:r>
    </w:p>
    <w:p w14:paraId="60B4F553" w14:textId="77777777" w:rsidR="0066779C" w:rsidRPr="001840F7" w:rsidRDefault="0066779C" w:rsidP="0066779C">
      <m:oMathPara>
        <m:oMath>
          <m:sSub>
            <m:sSubPr>
              <m:ctrlPr>
                <w:rPr>
                  <w:rFonts w:ascii="Cambria Math" w:hAnsi="Cambria Math"/>
                  <w:i/>
                </w:rPr>
              </m:ctrlPr>
            </m:sSubPr>
            <m:e>
              <m:r>
                <w:rPr>
                  <w:rFonts w:ascii="Cambria Math" w:hAnsi="Cambria Math"/>
                </w:rPr>
                <m:t>X</m:t>
              </m:r>
            </m:e>
            <m:sub>
              <m:r>
                <w:rPr>
                  <w:rFonts w:ascii="Cambria Math" w:hAnsi="Cambria Math"/>
                </w:rPr>
                <m:t>SPP</m:t>
              </m:r>
            </m:sub>
          </m:sSub>
          <m:r>
            <w:rPr>
              <w:rFonts w:ascii="Cambria Math" w:hAnsi="Cambria Math"/>
            </w:rPr>
            <m:t>=ESA+Fish</m:t>
          </m:r>
        </m:oMath>
      </m:oMathPara>
    </w:p>
    <w:p w14:paraId="1934527D" w14:textId="77777777" w:rsidR="0066779C" w:rsidRDefault="0066779C" w:rsidP="0066779C">
      <w:pPr>
        <w:autoSpaceDE w:val="0"/>
        <w:autoSpaceDN w:val="0"/>
        <w:adjustRightInd w:val="0"/>
        <w:rPr>
          <w:color w:val="000000" w:themeColor="text1"/>
        </w:rPr>
      </w:pPr>
    </w:p>
    <w:p w14:paraId="074D3704" w14:textId="77777777" w:rsidR="0066779C" w:rsidRPr="00AC47C9" w:rsidRDefault="0066779C" w:rsidP="0066779C">
      <w:pPr>
        <w:autoSpaceDE w:val="0"/>
        <w:autoSpaceDN w:val="0"/>
        <w:adjustRightInd w:val="0"/>
        <w:rPr>
          <w:i/>
          <w:color w:val="000000" w:themeColor="text1"/>
        </w:rPr>
      </w:pPr>
      <w:r>
        <w:rPr>
          <w:i/>
          <w:color w:val="000000" w:themeColor="text1"/>
        </w:rPr>
        <w:t>ESA status</w:t>
      </w:r>
    </w:p>
    <w:p w14:paraId="3844515F" w14:textId="77777777" w:rsidR="0066779C" w:rsidRPr="00F515AF" w:rsidRDefault="0066779C" w:rsidP="0066779C">
      <w:pPr>
        <w:autoSpaceDE w:val="0"/>
        <w:autoSpaceDN w:val="0"/>
        <w:adjustRightInd w:val="0"/>
        <w:rPr>
          <w:color w:val="000000" w:themeColor="text1"/>
          <w:lang w:val="haw-US"/>
        </w:rPr>
      </w:pPr>
      <w:r>
        <w:rPr>
          <w:color w:val="000000" w:themeColor="text1"/>
        </w:rPr>
        <w:t>Hawaiʻi does not have any listed extinct marine species, however Hawaiʻi is one of the species extinction capitals of the world due to the high presence of vulnerable endemic species. For a list of extinct species refer to the Bishop Mueseum Hawaiʻi’s Extinct Species (</w:t>
      </w:r>
      <w:hyperlink r:id="rId33" w:history="1">
        <w:r w:rsidRPr="002455C3">
          <w:rPr>
            <w:rStyle w:val="Hyperlink"/>
          </w:rPr>
          <w:t>http://hbs.bishopmuseum.org/endangered/extinct.html</w:t>
        </w:r>
      </w:hyperlink>
      <w:r>
        <w:rPr>
          <w:color w:val="000000" w:themeColor="text1"/>
        </w:rPr>
        <w:t xml:space="preserve">) </w:t>
      </w:r>
    </w:p>
    <w:p w14:paraId="2FF276D7" w14:textId="77777777" w:rsidR="0066779C" w:rsidRPr="001840F7" w:rsidRDefault="0066779C" w:rsidP="0066779C"/>
    <w:p w14:paraId="03C5DAF8" w14:textId="77777777" w:rsidR="0066779C" w:rsidRDefault="0066779C" w:rsidP="0066779C">
      <w:pPr>
        <w:rPr>
          <w:i/>
        </w:rPr>
      </w:pPr>
      <w:r w:rsidRPr="001840F7">
        <w:rPr>
          <w:i/>
        </w:rPr>
        <w:t>Marine Mammals &amp; Turtles</w:t>
      </w:r>
    </w:p>
    <w:p w14:paraId="586E0CCC" w14:textId="77777777" w:rsidR="0066779C" w:rsidRDefault="0066779C" w:rsidP="0066779C">
      <w:pPr>
        <w:rPr>
          <w:i/>
        </w:rPr>
      </w:pPr>
      <w:r>
        <w:rPr>
          <w:color w:val="000000" w:themeColor="text1"/>
        </w:rPr>
        <w:t xml:space="preserve">Marine mammals and turtles species lists were from the Marine Biogeographic assessment for the Main Hawaiian Islands. The status is based on the score given for each </w:t>
      </w:r>
      <w:r w:rsidRPr="00AC6E12">
        <w:rPr>
          <w:color w:val="000000" w:themeColor="text1"/>
        </w:rPr>
        <w:t xml:space="preserve">ESA </w:t>
      </w:r>
      <w:r>
        <w:rPr>
          <w:color w:val="000000" w:themeColor="text1"/>
        </w:rPr>
        <w:t>category score with listing status from NOAA Hawaii Marine Mammal List (</w:t>
      </w:r>
      <w:r w:rsidRPr="00AC6E12">
        <w:rPr>
          <w:color w:val="000000" w:themeColor="text1"/>
        </w:rPr>
        <w:t>http://www.fisheries.noaa.gov/pr/sars/species.htm#largewhales</w:t>
      </w:r>
      <w:r>
        <w:rPr>
          <w:color w:val="000000" w:themeColor="text1"/>
        </w:rPr>
        <w:t>) and US Fish and Wildlife Service (</w:t>
      </w:r>
      <w:r w:rsidRPr="00AC6E12">
        <w:rPr>
          <w:color w:val="000000" w:themeColor="text1"/>
        </w:rPr>
        <w:t>https://ecos.fws.gov/ecp/</w:t>
      </w:r>
      <w:r>
        <w:rPr>
          <w:color w:val="000000" w:themeColor="text1"/>
        </w:rPr>
        <w:t xml:space="preserve">). </w:t>
      </w:r>
    </w:p>
    <w:p w14:paraId="10EDCA80" w14:textId="77777777" w:rsidR="0066779C" w:rsidRPr="001840F7" w:rsidRDefault="0066779C" w:rsidP="0066779C">
      <w:pPr>
        <w:rPr>
          <w:i/>
        </w:rPr>
      </w:pPr>
    </w:p>
    <w:p w14:paraId="0D7E428E" w14:textId="77777777" w:rsidR="0066779C" w:rsidRDefault="0066779C" w:rsidP="0066779C">
      <w:r>
        <w:t>Table # The score given for specific ESA status.</w:t>
      </w:r>
    </w:p>
    <w:tbl>
      <w:tblPr>
        <w:tblStyle w:val="GridTable1Light-Accent1"/>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688"/>
        <w:gridCol w:w="4672"/>
      </w:tblGrid>
      <w:tr w:rsidR="0066779C" w:rsidRPr="00684C54" w14:paraId="3F23EBA1" w14:textId="77777777" w:rsidTr="00421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3FCC01F3" w14:textId="77777777" w:rsidR="0066779C" w:rsidRPr="00684C54" w:rsidRDefault="0066779C" w:rsidP="004218DC">
            <w:pPr>
              <w:autoSpaceDE w:val="0"/>
              <w:autoSpaceDN w:val="0"/>
              <w:adjustRightInd w:val="0"/>
              <w:rPr>
                <w:b w:val="0"/>
              </w:rPr>
            </w:pPr>
            <w:r w:rsidRPr="00684C54">
              <w:rPr>
                <w:b w:val="0"/>
              </w:rPr>
              <w:t>ESA Status</w:t>
            </w:r>
          </w:p>
        </w:tc>
        <w:tc>
          <w:tcPr>
            <w:tcW w:w="4788" w:type="dxa"/>
            <w:tcBorders>
              <w:top w:val="single" w:sz="4" w:space="0" w:color="auto"/>
              <w:bottom w:val="single" w:sz="4" w:space="0" w:color="auto"/>
            </w:tcBorders>
          </w:tcPr>
          <w:p w14:paraId="1073A23E" w14:textId="77777777" w:rsidR="0066779C" w:rsidRPr="00684C54" w:rsidRDefault="0066779C" w:rsidP="004218DC">
            <w:p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rPr>
            </w:pPr>
            <w:r w:rsidRPr="00684C54">
              <w:rPr>
                <w:b w:val="0"/>
              </w:rPr>
              <w:t>Score</w:t>
            </w:r>
          </w:p>
        </w:tc>
      </w:tr>
      <w:tr w:rsidR="0066779C" w:rsidRPr="00684C54" w14:paraId="7ABA88B9" w14:textId="77777777" w:rsidTr="004218DC">
        <w:trPr>
          <w:trHeight w:val="305"/>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601367C9" w14:textId="77777777" w:rsidR="0066779C" w:rsidRPr="00684C54" w:rsidRDefault="0066779C" w:rsidP="004218DC">
            <w:pPr>
              <w:autoSpaceDE w:val="0"/>
              <w:autoSpaceDN w:val="0"/>
              <w:adjustRightInd w:val="0"/>
              <w:rPr>
                <w:b w:val="0"/>
              </w:rPr>
            </w:pPr>
            <w:r w:rsidRPr="00684C54">
              <w:rPr>
                <w:b w:val="0"/>
              </w:rPr>
              <w:t>Non-concern</w:t>
            </w:r>
            <w:r>
              <w:rPr>
                <w:b w:val="0"/>
              </w:rPr>
              <w:t xml:space="preserve"> or not listed</w:t>
            </w:r>
          </w:p>
        </w:tc>
        <w:tc>
          <w:tcPr>
            <w:tcW w:w="4788" w:type="dxa"/>
            <w:tcBorders>
              <w:top w:val="single" w:sz="4" w:space="0" w:color="auto"/>
            </w:tcBorders>
          </w:tcPr>
          <w:p w14:paraId="6381843A" w14:textId="77777777" w:rsidR="0066779C" w:rsidRPr="00684C54" w:rsidRDefault="0066779C" w:rsidP="004218DC">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1.0</w:t>
            </w:r>
          </w:p>
        </w:tc>
      </w:tr>
      <w:tr w:rsidR="0066779C" w:rsidRPr="00684C54" w14:paraId="2512A896" w14:textId="77777777" w:rsidTr="004218DC">
        <w:tc>
          <w:tcPr>
            <w:cnfStyle w:val="001000000000" w:firstRow="0" w:lastRow="0" w:firstColumn="1" w:lastColumn="0" w:oddVBand="0" w:evenVBand="0" w:oddHBand="0" w:evenHBand="0" w:firstRowFirstColumn="0" w:firstRowLastColumn="0" w:lastRowFirstColumn="0" w:lastRowLastColumn="0"/>
            <w:tcW w:w="4788" w:type="dxa"/>
          </w:tcPr>
          <w:p w14:paraId="611C115F" w14:textId="77777777" w:rsidR="0066779C" w:rsidRPr="00684C54" w:rsidRDefault="0066779C" w:rsidP="004218DC">
            <w:pPr>
              <w:autoSpaceDE w:val="0"/>
              <w:autoSpaceDN w:val="0"/>
              <w:adjustRightInd w:val="0"/>
              <w:rPr>
                <w:b w:val="0"/>
              </w:rPr>
            </w:pPr>
            <w:r w:rsidRPr="00684C54">
              <w:rPr>
                <w:b w:val="0"/>
              </w:rPr>
              <w:t>Threatened</w:t>
            </w:r>
          </w:p>
        </w:tc>
        <w:tc>
          <w:tcPr>
            <w:tcW w:w="4788" w:type="dxa"/>
          </w:tcPr>
          <w:p w14:paraId="0CD36692" w14:textId="77777777" w:rsidR="0066779C" w:rsidRPr="00684C54" w:rsidRDefault="0066779C" w:rsidP="004218DC">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5</w:t>
            </w:r>
          </w:p>
        </w:tc>
      </w:tr>
      <w:tr w:rsidR="0066779C" w:rsidRPr="00684C54" w14:paraId="4C72E89A" w14:textId="77777777" w:rsidTr="004218DC">
        <w:tc>
          <w:tcPr>
            <w:cnfStyle w:val="001000000000" w:firstRow="0" w:lastRow="0" w:firstColumn="1" w:lastColumn="0" w:oddVBand="0" w:evenVBand="0" w:oddHBand="0" w:evenHBand="0" w:firstRowFirstColumn="0" w:firstRowLastColumn="0" w:lastRowFirstColumn="0" w:lastRowLastColumn="0"/>
            <w:tcW w:w="4788" w:type="dxa"/>
          </w:tcPr>
          <w:p w14:paraId="57DA4926" w14:textId="77777777" w:rsidR="0066779C" w:rsidRPr="00684C54" w:rsidRDefault="0066779C" w:rsidP="004218DC">
            <w:pPr>
              <w:autoSpaceDE w:val="0"/>
              <w:autoSpaceDN w:val="0"/>
              <w:adjustRightInd w:val="0"/>
              <w:rPr>
                <w:b w:val="0"/>
              </w:rPr>
            </w:pPr>
            <w:r w:rsidRPr="00684C54">
              <w:rPr>
                <w:b w:val="0"/>
              </w:rPr>
              <w:t>Endangered</w:t>
            </w:r>
          </w:p>
        </w:tc>
        <w:tc>
          <w:tcPr>
            <w:tcW w:w="4788" w:type="dxa"/>
          </w:tcPr>
          <w:p w14:paraId="6C351BA8" w14:textId="77777777" w:rsidR="0066779C" w:rsidRPr="00684C54" w:rsidRDefault="0066779C" w:rsidP="004218DC">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25</w:t>
            </w:r>
          </w:p>
        </w:tc>
      </w:tr>
    </w:tbl>
    <w:p w14:paraId="6F523D6D" w14:textId="77777777" w:rsidR="0066779C" w:rsidRDefault="0066779C" w:rsidP="0066779C"/>
    <w:p w14:paraId="410B6480" w14:textId="77777777" w:rsidR="0066779C" w:rsidRPr="001840F7" w:rsidRDefault="0066779C" w:rsidP="0066779C"/>
    <w:p w14:paraId="6D1B5D89" w14:textId="77777777" w:rsidR="0066779C" w:rsidRPr="00F515AF" w:rsidRDefault="0066779C" w:rsidP="0066779C">
      <w:r>
        <w:t>Table# The ESA status of Hawaiʻi’s marine mammals and turtles.</w:t>
      </w:r>
    </w:p>
    <w:tbl>
      <w:tblPr>
        <w:tblW w:w="8165" w:type="dxa"/>
        <w:tblInd w:w="93" w:type="dxa"/>
        <w:tblLook w:val="04A0" w:firstRow="1" w:lastRow="0" w:firstColumn="1" w:lastColumn="0" w:noHBand="0" w:noVBand="1"/>
      </w:tblPr>
      <w:tblGrid>
        <w:gridCol w:w="3019"/>
        <w:gridCol w:w="4086"/>
        <w:gridCol w:w="1060"/>
      </w:tblGrid>
      <w:tr w:rsidR="0066779C" w:rsidRPr="001840F7" w14:paraId="5ACBFC69" w14:textId="77777777" w:rsidTr="004218DC">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4DE04535" w14:textId="77777777" w:rsidR="0066779C" w:rsidRPr="001840F7" w:rsidRDefault="0066779C" w:rsidP="004218DC">
            <w:pPr>
              <w:rPr>
                <w:rFonts w:eastAsia="Times New Roman"/>
                <w:color w:val="000000"/>
              </w:rPr>
            </w:pPr>
            <w:r>
              <w:rPr>
                <w:rFonts w:eastAsia="Times New Roman"/>
                <w:color w:val="000000"/>
              </w:rPr>
              <w:t>Common N</w:t>
            </w:r>
            <w:r w:rsidRPr="001840F7">
              <w:rPr>
                <w:rFonts w:eastAsia="Times New Roman"/>
                <w:color w:val="000000"/>
              </w:rPr>
              <w:t>ame</w:t>
            </w:r>
          </w:p>
        </w:tc>
        <w:tc>
          <w:tcPr>
            <w:tcW w:w="4086" w:type="dxa"/>
            <w:tcBorders>
              <w:top w:val="single" w:sz="4" w:space="0" w:color="auto"/>
              <w:left w:val="nil"/>
              <w:bottom w:val="single" w:sz="4" w:space="0" w:color="auto"/>
              <w:right w:val="nil"/>
            </w:tcBorders>
            <w:shd w:val="clear" w:color="auto" w:fill="auto"/>
            <w:noWrap/>
            <w:vAlign w:val="bottom"/>
            <w:hideMark/>
          </w:tcPr>
          <w:p w14:paraId="2FCBE696" w14:textId="77777777" w:rsidR="0066779C" w:rsidRPr="001840F7" w:rsidRDefault="0066779C" w:rsidP="004218DC">
            <w:pPr>
              <w:rPr>
                <w:rFonts w:eastAsia="Times New Roman"/>
                <w:color w:val="000000"/>
              </w:rPr>
            </w:pPr>
            <w:r>
              <w:rPr>
                <w:rFonts w:eastAsia="Times New Roman"/>
                <w:color w:val="000000"/>
              </w:rPr>
              <w:t>Species N</w:t>
            </w:r>
            <w:r w:rsidRPr="001840F7">
              <w:rPr>
                <w:rFonts w:eastAsia="Times New Roman"/>
                <w:color w:val="000000"/>
              </w:rPr>
              <w:t>ame</w:t>
            </w:r>
          </w:p>
        </w:tc>
        <w:tc>
          <w:tcPr>
            <w:tcW w:w="1060" w:type="dxa"/>
            <w:tcBorders>
              <w:top w:val="single" w:sz="4" w:space="0" w:color="auto"/>
              <w:left w:val="nil"/>
              <w:bottom w:val="single" w:sz="4" w:space="0" w:color="auto"/>
              <w:right w:val="nil"/>
            </w:tcBorders>
            <w:shd w:val="clear" w:color="auto" w:fill="auto"/>
            <w:noWrap/>
            <w:vAlign w:val="bottom"/>
            <w:hideMark/>
          </w:tcPr>
          <w:p w14:paraId="3C59C449" w14:textId="77777777" w:rsidR="0066779C" w:rsidRPr="001840F7" w:rsidRDefault="0066779C" w:rsidP="004218DC">
            <w:pPr>
              <w:rPr>
                <w:rFonts w:eastAsia="Times New Roman"/>
                <w:color w:val="000000"/>
              </w:rPr>
            </w:pPr>
            <w:r w:rsidRPr="001840F7">
              <w:rPr>
                <w:rFonts w:eastAsia="Times New Roman"/>
                <w:color w:val="000000"/>
              </w:rPr>
              <w:t>ESA Status</w:t>
            </w:r>
          </w:p>
        </w:tc>
      </w:tr>
      <w:tr w:rsidR="0066779C" w:rsidRPr="001840F7" w14:paraId="41601C37" w14:textId="77777777" w:rsidTr="004218DC">
        <w:trPr>
          <w:trHeight w:val="315"/>
        </w:trPr>
        <w:tc>
          <w:tcPr>
            <w:tcW w:w="3019" w:type="dxa"/>
            <w:tcBorders>
              <w:top w:val="nil"/>
              <w:left w:val="nil"/>
              <w:bottom w:val="nil"/>
              <w:right w:val="nil"/>
            </w:tcBorders>
            <w:shd w:val="clear" w:color="auto" w:fill="auto"/>
            <w:noWrap/>
            <w:vAlign w:val="bottom"/>
            <w:hideMark/>
          </w:tcPr>
          <w:p w14:paraId="5E9F2474" w14:textId="77777777" w:rsidR="0066779C" w:rsidRPr="001840F7" w:rsidRDefault="0066779C" w:rsidP="004218DC">
            <w:pPr>
              <w:rPr>
                <w:rFonts w:eastAsia="Times New Roman"/>
                <w:color w:val="000000"/>
              </w:rPr>
            </w:pPr>
            <w:r w:rsidRPr="001840F7">
              <w:rPr>
                <w:rFonts w:eastAsia="Times New Roman"/>
                <w:color w:val="000000"/>
              </w:rPr>
              <w:t>Blainville’s beaked whale</w:t>
            </w:r>
          </w:p>
        </w:tc>
        <w:tc>
          <w:tcPr>
            <w:tcW w:w="4086" w:type="dxa"/>
            <w:tcBorders>
              <w:top w:val="nil"/>
              <w:left w:val="nil"/>
              <w:bottom w:val="nil"/>
              <w:right w:val="nil"/>
            </w:tcBorders>
            <w:shd w:val="clear" w:color="auto" w:fill="auto"/>
            <w:noWrap/>
            <w:vAlign w:val="bottom"/>
            <w:hideMark/>
          </w:tcPr>
          <w:p w14:paraId="1A466DF4" w14:textId="77777777" w:rsidR="0066779C" w:rsidRPr="001840F7" w:rsidRDefault="0066779C" w:rsidP="004218DC">
            <w:pPr>
              <w:rPr>
                <w:rFonts w:eastAsia="Times New Roman"/>
                <w:color w:val="000000"/>
              </w:rPr>
            </w:pPr>
            <w:r w:rsidRPr="001840F7">
              <w:rPr>
                <w:rFonts w:eastAsia="Times New Roman"/>
                <w:color w:val="000000"/>
              </w:rPr>
              <w:t>Mesoplodon densirostris</w:t>
            </w:r>
          </w:p>
        </w:tc>
        <w:tc>
          <w:tcPr>
            <w:tcW w:w="1060" w:type="dxa"/>
            <w:tcBorders>
              <w:top w:val="nil"/>
              <w:left w:val="nil"/>
              <w:bottom w:val="nil"/>
              <w:right w:val="nil"/>
            </w:tcBorders>
            <w:shd w:val="clear" w:color="auto" w:fill="auto"/>
            <w:noWrap/>
            <w:vAlign w:val="bottom"/>
            <w:hideMark/>
          </w:tcPr>
          <w:p w14:paraId="1AF4EE21" w14:textId="77777777" w:rsidR="0066779C" w:rsidRPr="001840F7" w:rsidRDefault="0066779C" w:rsidP="004218DC">
            <w:pPr>
              <w:rPr>
                <w:rFonts w:eastAsia="Times New Roman"/>
                <w:color w:val="000000"/>
              </w:rPr>
            </w:pPr>
            <w:r w:rsidRPr="001840F7">
              <w:rPr>
                <w:rFonts w:eastAsia="Times New Roman"/>
                <w:color w:val="000000"/>
              </w:rPr>
              <w:t>NC</w:t>
            </w:r>
          </w:p>
        </w:tc>
      </w:tr>
      <w:tr w:rsidR="0066779C" w:rsidRPr="001840F7" w14:paraId="3F80058A" w14:textId="77777777" w:rsidTr="004218DC">
        <w:trPr>
          <w:trHeight w:val="315"/>
        </w:trPr>
        <w:tc>
          <w:tcPr>
            <w:tcW w:w="3019" w:type="dxa"/>
            <w:tcBorders>
              <w:top w:val="nil"/>
              <w:left w:val="nil"/>
              <w:bottom w:val="nil"/>
              <w:right w:val="nil"/>
            </w:tcBorders>
            <w:shd w:val="clear" w:color="auto" w:fill="auto"/>
            <w:noWrap/>
            <w:vAlign w:val="bottom"/>
            <w:hideMark/>
          </w:tcPr>
          <w:p w14:paraId="1F27349D" w14:textId="77777777" w:rsidR="0066779C" w:rsidRPr="001840F7" w:rsidRDefault="0066779C" w:rsidP="004218DC">
            <w:pPr>
              <w:rPr>
                <w:rFonts w:eastAsia="Times New Roman"/>
                <w:color w:val="000000"/>
              </w:rPr>
            </w:pPr>
            <w:r w:rsidRPr="001840F7">
              <w:rPr>
                <w:rFonts w:eastAsia="Times New Roman"/>
                <w:color w:val="000000"/>
              </w:rPr>
              <w:t xml:space="preserve">Blue whale </w:t>
            </w:r>
          </w:p>
        </w:tc>
        <w:tc>
          <w:tcPr>
            <w:tcW w:w="4086" w:type="dxa"/>
            <w:tcBorders>
              <w:top w:val="nil"/>
              <w:left w:val="nil"/>
              <w:bottom w:val="nil"/>
              <w:right w:val="nil"/>
            </w:tcBorders>
            <w:shd w:val="clear" w:color="auto" w:fill="auto"/>
            <w:noWrap/>
            <w:vAlign w:val="bottom"/>
            <w:hideMark/>
          </w:tcPr>
          <w:p w14:paraId="3E1A1B37" w14:textId="77777777" w:rsidR="0066779C" w:rsidRPr="001840F7" w:rsidRDefault="0066779C" w:rsidP="004218DC">
            <w:pPr>
              <w:rPr>
                <w:rFonts w:eastAsia="Times New Roman"/>
                <w:color w:val="000000"/>
              </w:rPr>
            </w:pPr>
            <w:r w:rsidRPr="001840F7">
              <w:rPr>
                <w:rFonts w:eastAsia="Times New Roman"/>
                <w:color w:val="000000"/>
              </w:rPr>
              <w:t>Balaenoptera musculus musculus</w:t>
            </w:r>
          </w:p>
        </w:tc>
        <w:tc>
          <w:tcPr>
            <w:tcW w:w="1060" w:type="dxa"/>
            <w:tcBorders>
              <w:top w:val="nil"/>
              <w:left w:val="nil"/>
              <w:bottom w:val="nil"/>
              <w:right w:val="nil"/>
            </w:tcBorders>
            <w:shd w:val="clear" w:color="auto" w:fill="auto"/>
            <w:noWrap/>
            <w:vAlign w:val="bottom"/>
            <w:hideMark/>
          </w:tcPr>
          <w:p w14:paraId="0A92DEF5" w14:textId="77777777" w:rsidR="0066779C" w:rsidRPr="001840F7" w:rsidRDefault="0066779C" w:rsidP="004218DC">
            <w:pPr>
              <w:rPr>
                <w:rFonts w:eastAsia="Times New Roman"/>
                <w:color w:val="000000"/>
              </w:rPr>
            </w:pPr>
            <w:r w:rsidRPr="001840F7">
              <w:rPr>
                <w:rFonts w:eastAsia="Times New Roman"/>
                <w:color w:val="000000"/>
              </w:rPr>
              <w:t>E</w:t>
            </w:r>
          </w:p>
        </w:tc>
      </w:tr>
      <w:tr w:rsidR="0066779C" w:rsidRPr="001840F7" w14:paraId="0BA86C3F" w14:textId="77777777" w:rsidTr="004218DC">
        <w:trPr>
          <w:trHeight w:val="315"/>
        </w:trPr>
        <w:tc>
          <w:tcPr>
            <w:tcW w:w="3019" w:type="dxa"/>
            <w:tcBorders>
              <w:top w:val="nil"/>
              <w:left w:val="nil"/>
              <w:bottom w:val="nil"/>
              <w:right w:val="nil"/>
            </w:tcBorders>
            <w:shd w:val="clear" w:color="auto" w:fill="auto"/>
            <w:noWrap/>
            <w:vAlign w:val="bottom"/>
            <w:hideMark/>
          </w:tcPr>
          <w:p w14:paraId="2D61633D" w14:textId="77777777" w:rsidR="0066779C" w:rsidRPr="001840F7" w:rsidRDefault="0066779C" w:rsidP="004218DC">
            <w:pPr>
              <w:rPr>
                <w:rFonts w:eastAsia="Times New Roman"/>
                <w:color w:val="000000"/>
              </w:rPr>
            </w:pPr>
            <w:r w:rsidRPr="001840F7">
              <w:rPr>
                <w:rFonts w:eastAsia="Times New Roman"/>
                <w:color w:val="000000"/>
              </w:rPr>
              <w:t xml:space="preserve">Bryde’s whale </w:t>
            </w:r>
          </w:p>
        </w:tc>
        <w:tc>
          <w:tcPr>
            <w:tcW w:w="4086" w:type="dxa"/>
            <w:tcBorders>
              <w:top w:val="nil"/>
              <w:left w:val="nil"/>
              <w:bottom w:val="nil"/>
              <w:right w:val="nil"/>
            </w:tcBorders>
            <w:shd w:val="clear" w:color="auto" w:fill="auto"/>
            <w:noWrap/>
            <w:vAlign w:val="bottom"/>
            <w:hideMark/>
          </w:tcPr>
          <w:p w14:paraId="0C28E86A" w14:textId="77777777" w:rsidR="0066779C" w:rsidRPr="001840F7" w:rsidRDefault="0066779C" w:rsidP="004218DC">
            <w:pPr>
              <w:rPr>
                <w:rFonts w:eastAsia="Times New Roman"/>
                <w:color w:val="000000"/>
              </w:rPr>
            </w:pPr>
            <w:r w:rsidRPr="001840F7">
              <w:rPr>
                <w:rFonts w:eastAsia="Times New Roman"/>
                <w:color w:val="000000"/>
              </w:rPr>
              <w:t>Balaenoptera edeni</w:t>
            </w:r>
          </w:p>
        </w:tc>
        <w:tc>
          <w:tcPr>
            <w:tcW w:w="1060" w:type="dxa"/>
            <w:tcBorders>
              <w:top w:val="nil"/>
              <w:left w:val="nil"/>
              <w:bottom w:val="nil"/>
              <w:right w:val="nil"/>
            </w:tcBorders>
            <w:shd w:val="clear" w:color="auto" w:fill="auto"/>
            <w:noWrap/>
            <w:vAlign w:val="bottom"/>
            <w:hideMark/>
          </w:tcPr>
          <w:p w14:paraId="1868E867" w14:textId="77777777" w:rsidR="0066779C" w:rsidRPr="001840F7" w:rsidRDefault="0066779C" w:rsidP="004218DC">
            <w:pPr>
              <w:rPr>
                <w:rFonts w:eastAsia="Times New Roman"/>
                <w:color w:val="000000"/>
              </w:rPr>
            </w:pPr>
            <w:r w:rsidRPr="001840F7">
              <w:rPr>
                <w:rFonts w:eastAsia="Times New Roman"/>
                <w:color w:val="000000"/>
              </w:rPr>
              <w:t>NC</w:t>
            </w:r>
          </w:p>
        </w:tc>
      </w:tr>
      <w:tr w:rsidR="0066779C" w:rsidRPr="001840F7" w14:paraId="2644DB4C" w14:textId="77777777" w:rsidTr="004218DC">
        <w:trPr>
          <w:trHeight w:val="315"/>
        </w:trPr>
        <w:tc>
          <w:tcPr>
            <w:tcW w:w="3019" w:type="dxa"/>
            <w:tcBorders>
              <w:top w:val="nil"/>
              <w:left w:val="nil"/>
              <w:bottom w:val="nil"/>
              <w:right w:val="nil"/>
            </w:tcBorders>
            <w:shd w:val="clear" w:color="auto" w:fill="auto"/>
            <w:noWrap/>
            <w:vAlign w:val="bottom"/>
            <w:hideMark/>
          </w:tcPr>
          <w:p w14:paraId="574D6289" w14:textId="77777777" w:rsidR="0066779C" w:rsidRPr="001840F7" w:rsidRDefault="0066779C" w:rsidP="004218DC">
            <w:pPr>
              <w:rPr>
                <w:rFonts w:eastAsia="Times New Roman"/>
                <w:color w:val="000000"/>
              </w:rPr>
            </w:pPr>
            <w:r w:rsidRPr="001840F7">
              <w:rPr>
                <w:rFonts w:eastAsia="Times New Roman"/>
                <w:color w:val="000000"/>
              </w:rPr>
              <w:t>Common bottlenose dolphin</w:t>
            </w:r>
          </w:p>
        </w:tc>
        <w:tc>
          <w:tcPr>
            <w:tcW w:w="4086" w:type="dxa"/>
            <w:tcBorders>
              <w:top w:val="nil"/>
              <w:left w:val="nil"/>
              <w:bottom w:val="nil"/>
              <w:right w:val="nil"/>
            </w:tcBorders>
            <w:shd w:val="clear" w:color="auto" w:fill="auto"/>
            <w:noWrap/>
            <w:vAlign w:val="bottom"/>
            <w:hideMark/>
          </w:tcPr>
          <w:p w14:paraId="4EC9FDB5" w14:textId="77777777" w:rsidR="0066779C" w:rsidRPr="001840F7" w:rsidRDefault="0066779C" w:rsidP="004218DC">
            <w:pPr>
              <w:rPr>
                <w:rFonts w:eastAsia="Times New Roman"/>
                <w:color w:val="000000"/>
              </w:rPr>
            </w:pPr>
            <w:r w:rsidRPr="001840F7">
              <w:rPr>
                <w:rFonts w:eastAsia="Times New Roman"/>
                <w:color w:val="000000"/>
              </w:rPr>
              <w:t>Tursiops truncatus truncatus</w:t>
            </w:r>
          </w:p>
        </w:tc>
        <w:tc>
          <w:tcPr>
            <w:tcW w:w="1060" w:type="dxa"/>
            <w:tcBorders>
              <w:top w:val="nil"/>
              <w:left w:val="nil"/>
              <w:bottom w:val="nil"/>
              <w:right w:val="nil"/>
            </w:tcBorders>
            <w:shd w:val="clear" w:color="auto" w:fill="auto"/>
            <w:noWrap/>
            <w:vAlign w:val="bottom"/>
            <w:hideMark/>
          </w:tcPr>
          <w:p w14:paraId="3616DDB9" w14:textId="77777777" w:rsidR="0066779C" w:rsidRPr="001840F7" w:rsidRDefault="0066779C" w:rsidP="004218DC">
            <w:pPr>
              <w:rPr>
                <w:rFonts w:eastAsia="Times New Roman"/>
                <w:color w:val="000000"/>
              </w:rPr>
            </w:pPr>
            <w:r w:rsidRPr="001840F7">
              <w:rPr>
                <w:rFonts w:eastAsia="Times New Roman"/>
                <w:color w:val="000000"/>
              </w:rPr>
              <w:t>NC</w:t>
            </w:r>
          </w:p>
        </w:tc>
      </w:tr>
      <w:tr w:rsidR="0066779C" w:rsidRPr="001840F7" w14:paraId="784C5ECD" w14:textId="77777777" w:rsidTr="004218DC">
        <w:trPr>
          <w:trHeight w:val="315"/>
        </w:trPr>
        <w:tc>
          <w:tcPr>
            <w:tcW w:w="3019" w:type="dxa"/>
            <w:tcBorders>
              <w:top w:val="nil"/>
              <w:left w:val="nil"/>
              <w:bottom w:val="nil"/>
              <w:right w:val="nil"/>
            </w:tcBorders>
            <w:shd w:val="clear" w:color="auto" w:fill="auto"/>
            <w:noWrap/>
            <w:vAlign w:val="bottom"/>
            <w:hideMark/>
          </w:tcPr>
          <w:p w14:paraId="3A9DCB53" w14:textId="77777777" w:rsidR="0066779C" w:rsidRPr="001840F7" w:rsidRDefault="0066779C" w:rsidP="004218DC">
            <w:pPr>
              <w:rPr>
                <w:rFonts w:eastAsia="Times New Roman"/>
                <w:color w:val="000000"/>
              </w:rPr>
            </w:pPr>
            <w:r w:rsidRPr="001840F7">
              <w:rPr>
                <w:rFonts w:eastAsia="Times New Roman"/>
                <w:color w:val="000000"/>
              </w:rPr>
              <w:t>Cuvier’s beaked whale</w:t>
            </w:r>
          </w:p>
        </w:tc>
        <w:tc>
          <w:tcPr>
            <w:tcW w:w="4086" w:type="dxa"/>
            <w:tcBorders>
              <w:top w:val="nil"/>
              <w:left w:val="nil"/>
              <w:bottom w:val="nil"/>
              <w:right w:val="nil"/>
            </w:tcBorders>
            <w:shd w:val="clear" w:color="auto" w:fill="auto"/>
            <w:noWrap/>
            <w:vAlign w:val="bottom"/>
            <w:hideMark/>
          </w:tcPr>
          <w:p w14:paraId="528E0B63" w14:textId="77777777" w:rsidR="0066779C" w:rsidRPr="001840F7" w:rsidRDefault="0066779C" w:rsidP="004218DC">
            <w:pPr>
              <w:rPr>
                <w:rFonts w:eastAsia="Times New Roman"/>
                <w:color w:val="000000"/>
              </w:rPr>
            </w:pPr>
            <w:r w:rsidRPr="001840F7">
              <w:rPr>
                <w:rFonts w:eastAsia="Times New Roman"/>
                <w:color w:val="000000"/>
              </w:rPr>
              <w:t>Ziphius cavirostris</w:t>
            </w:r>
          </w:p>
        </w:tc>
        <w:tc>
          <w:tcPr>
            <w:tcW w:w="1060" w:type="dxa"/>
            <w:tcBorders>
              <w:top w:val="nil"/>
              <w:left w:val="nil"/>
              <w:bottom w:val="nil"/>
              <w:right w:val="nil"/>
            </w:tcBorders>
            <w:shd w:val="clear" w:color="auto" w:fill="auto"/>
            <w:noWrap/>
            <w:vAlign w:val="bottom"/>
            <w:hideMark/>
          </w:tcPr>
          <w:p w14:paraId="2E57C5CF" w14:textId="77777777" w:rsidR="0066779C" w:rsidRPr="001840F7" w:rsidRDefault="0066779C" w:rsidP="004218DC">
            <w:pPr>
              <w:rPr>
                <w:rFonts w:eastAsia="Times New Roman"/>
                <w:color w:val="000000"/>
              </w:rPr>
            </w:pPr>
            <w:r w:rsidRPr="001840F7">
              <w:rPr>
                <w:rFonts w:eastAsia="Times New Roman"/>
                <w:color w:val="000000"/>
              </w:rPr>
              <w:t>NC</w:t>
            </w:r>
          </w:p>
        </w:tc>
      </w:tr>
      <w:tr w:rsidR="0066779C" w:rsidRPr="001840F7" w14:paraId="198E4E25" w14:textId="77777777" w:rsidTr="004218DC">
        <w:trPr>
          <w:trHeight w:val="315"/>
        </w:trPr>
        <w:tc>
          <w:tcPr>
            <w:tcW w:w="3019" w:type="dxa"/>
            <w:tcBorders>
              <w:top w:val="nil"/>
              <w:left w:val="nil"/>
              <w:bottom w:val="nil"/>
              <w:right w:val="nil"/>
            </w:tcBorders>
            <w:shd w:val="clear" w:color="auto" w:fill="auto"/>
            <w:noWrap/>
            <w:vAlign w:val="bottom"/>
            <w:hideMark/>
          </w:tcPr>
          <w:p w14:paraId="24DDDF0D" w14:textId="77777777" w:rsidR="0066779C" w:rsidRPr="001840F7" w:rsidRDefault="0066779C" w:rsidP="004218DC">
            <w:pPr>
              <w:rPr>
                <w:rFonts w:eastAsia="Times New Roman"/>
                <w:color w:val="000000"/>
              </w:rPr>
            </w:pPr>
            <w:r w:rsidRPr="001840F7">
              <w:rPr>
                <w:rFonts w:eastAsia="Times New Roman"/>
                <w:color w:val="000000"/>
              </w:rPr>
              <w:t>Dwarf sperm whale</w:t>
            </w:r>
          </w:p>
        </w:tc>
        <w:tc>
          <w:tcPr>
            <w:tcW w:w="4086" w:type="dxa"/>
            <w:tcBorders>
              <w:top w:val="nil"/>
              <w:left w:val="nil"/>
              <w:bottom w:val="nil"/>
              <w:right w:val="nil"/>
            </w:tcBorders>
            <w:shd w:val="clear" w:color="auto" w:fill="auto"/>
            <w:noWrap/>
            <w:vAlign w:val="bottom"/>
            <w:hideMark/>
          </w:tcPr>
          <w:p w14:paraId="6EC2C3DF" w14:textId="77777777" w:rsidR="0066779C" w:rsidRPr="001840F7" w:rsidRDefault="0066779C" w:rsidP="004218DC">
            <w:pPr>
              <w:rPr>
                <w:rFonts w:eastAsia="Times New Roman"/>
                <w:color w:val="000000"/>
              </w:rPr>
            </w:pPr>
            <w:r w:rsidRPr="001840F7">
              <w:rPr>
                <w:rFonts w:eastAsia="Times New Roman"/>
                <w:color w:val="000000"/>
              </w:rPr>
              <w:t>Kogia sima</w:t>
            </w:r>
          </w:p>
        </w:tc>
        <w:tc>
          <w:tcPr>
            <w:tcW w:w="1060" w:type="dxa"/>
            <w:tcBorders>
              <w:top w:val="nil"/>
              <w:left w:val="nil"/>
              <w:bottom w:val="nil"/>
              <w:right w:val="nil"/>
            </w:tcBorders>
            <w:shd w:val="clear" w:color="auto" w:fill="auto"/>
            <w:noWrap/>
            <w:vAlign w:val="bottom"/>
            <w:hideMark/>
          </w:tcPr>
          <w:p w14:paraId="40E12D29" w14:textId="77777777" w:rsidR="0066779C" w:rsidRPr="001840F7" w:rsidRDefault="0066779C" w:rsidP="004218DC">
            <w:pPr>
              <w:rPr>
                <w:rFonts w:eastAsia="Times New Roman"/>
                <w:color w:val="000000"/>
              </w:rPr>
            </w:pPr>
            <w:r w:rsidRPr="001840F7">
              <w:rPr>
                <w:rFonts w:eastAsia="Times New Roman"/>
                <w:color w:val="000000"/>
              </w:rPr>
              <w:t>NC</w:t>
            </w:r>
          </w:p>
        </w:tc>
      </w:tr>
      <w:tr w:rsidR="0066779C" w:rsidRPr="001840F7" w14:paraId="67EAE3F3" w14:textId="77777777" w:rsidTr="004218DC">
        <w:trPr>
          <w:trHeight w:val="315"/>
        </w:trPr>
        <w:tc>
          <w:tcPr>
            <w:tcW w:w="3019" w:type="dxa"/>
            <w:tcBorders>
              <w:top w:val="nil"/>
              <w:left w:val="nil"/>
              <w:bottom w:val="nil"/>
              <w:right w:val="nil"/>
            </w:tcBorders>
            <w:shd w:val="clear" w:color="auto" w:fill="auto"/>
            <w:noWrap/>
            <w:vAlign w:val="bottom"/>
            <w:hideMark/>
          </w:tcPr>
          <w:p w14:paraId="0358A987" w14:textId="77777777" w:rsidR="0066779C" w:rsidRPr="001840F7" w:rsidRDefault="0066779C" w:rsidP="004218DC">
            <w:pPr>
              <w:rPr>
                <w:rFonts w:eastAsia="Times New Roman"/>
                <w:color w:val="000000"/>
              </w:rPr>
            </w:pPr>
            <w:r w:rsidRPr="001840F7">
              <w:rPr>
                <w:rFonts w:eastAsia="Times New Roman"/>
                <w:color w:val="000000"/>
              </w:rPr>
              <w:t>False killer whale</w:t>
            </w:r>
          </w:p>
        </w:tc>
        <w:tc>
          <w:tcPr>
            <w:tcW w:w="4086" w:type="dxa"/>
            <w:tcBorders>
              <w:top w:val="nil"/>
              <w:left w:val="nil"/>
              <w:bottom w:val="nil"/>
              <w:right w:val="nil"/>
            </w:tcBorders>
            <w:shd w:val="clear" w:color="auto" w:fill="auto"/>
            <w:noWrap/>
            <w:vAlign w:val="bottom"/>
            <w:hideMark/>
          </w:tcPr>
          <w:p w14:paraId="7B6C497A" w14:textId="77777777" w:rsidR="0066779C" w:rsidRPr="001840F7" w:rsidRDefault="0066779C" w:rsidP="004218DC">
            <w:pPr>
              <w:rPr>
                <w:rFonts w:eastAsia="Times New Roman"/>
                <w:color w:val="000000"/>
              </w:rPr>
            </w:pPr>
            <w:r w:rsidRPr="001840F7">
              <w:rPr>
                <w:rFonts w:eastAsia="Times New Roman"/>
                <w:color w:val="000000"/>
              </w:rPr>
              <w:t>Pseudorca crassidens</w:t>
            </w:r>
          </w:p>
        </w:tc>
        <w:tc>
          <w:tcPr>
            <w:tcW w:w="1060" w:type="dxa"/>
            <w:tcBorders>
              <w:top w:val="nil"/>
              <w:left w:val="nil"/>
              <w:bottom w:val="nil"/>
              <w:right w:val="nil"/>
            </w:tcBorders>
            <w:shd w:val="clear" w:color="auto" w:fill="auto"/>
            <w:noWrap/>
            <w:vAlign w:val="bottom"/>
            <w:hideMark/>
          </w:tcPr>
          <w:p w14:paraId="044BB852" w14:textId="77777777" w:rsidR="0066779C" w:rsidRPr="001840F7" w:rsidRDefault="0066779C" w:rsidP="004218DC">
            <w:pPr>
              <w:rPr>
                <w:rFonts w:eastAsia="Times New Roman"/>
                <w:color w:val="000000"/>
              </w:rPr>
            </w:pPr>
            <w:r w:rsidRPr="001840F7">
              <w:rPr>
                <w:rFonts w:eastAsia="Times New Roman"/>
                <w:color w:val="000000"/>
              </w:rPr>
              <w:t>E</w:t>
            </w:r>
          </w:p>
        </w:tc>
      </w:tr>
      <w:tr w:rsidR="0066779C" w:rsidRPr="001840F7" w14:paraId="307FAB8A" w14:textId="77777777" w:rsidTr="004218DC">
        <w:trPr>
          <w:trHeight w:val="315"/>
        </w:trPr>
        <w:tc>
          <w:tcPr>
            <w:tcW w:w="3019" w:type="dxa"/>
            <w:tcBorders>
              <w:top w:val="nil"/>
              <w:left w:val="nil"/>
              <w:bottom w:val="nil"/>
              <w:right w:val="nil"/>
            </w:tcBorders>
            <w:shd w:val="clear" w:color="auto" w:fill="auto"/>
            <w:noWrap/>
            <w:vAlign w:val="bottom"/>
            <w:hideMark/>
          </w:tcPr>
          <w:p w14:paraId="3937CA07" w14:textId="77777777" w:rsidR="0066779C" w:rsidRPr="001840F7" w:rsidRDefault="0066779C" w:rsidP="004218DC">
            <w:pPr>
              <w:rPr>
                <w:rFonts w:eastAsia="Times New Roman"/>
                <w:color w:val="000000"/>
              </w:rPr>
            </w:pPr>
            <w:r w:rsidRPr="001840F7">
              <w:rPr>
                <w:rFonts w:eastAsia="Times New Roman"/>
                <w:color w:val="000000"/>
              </w:rPr>
              <w:t xml:space="preserve">Fin whale </w:t>
            </w:r>
          </w:p>
        </w:tc>
        <w:tc>
          <w:tcPr>
            <w:tcW w:w="4086" w:type="dxa"/>
            <w:tcBorders>
              <w:top w:val="nil"/>
              <w:left w:val="nil"/>
              <w:bottom w:val="nil"/>
              <w:right w:val="nil"/>
            </w:tcBorders>
            <w:shd w:val="clear" w:color="auto" w:fill="auto"/>
            <w:noWrap/>
            <w:vAlign w:val="bottom"/>
            <w:hideMark/>
          </w:tcPr>
          <w:p w14:paraId="2C4E45D6" w14:textId="77777777" w:rsidR="0066779C" w:rsidRPr="001840F7" w:rsidRDefault="0066779C" w:rsidP="004218DC">
            <w:pPr>
              <w:rPr>
                <w:rFonts w:eastAsia="Times New Roman"/>
                <w:color w:val="000000"/>
              </w:rPr>
            </w:pPr>
            <w:r w:rsidRPr="001840F7">
              <w:rPr>
                <w:rFonts w:eastAsia="Times New Roman"/>
                <w:color w:val="000000"/>
              </w:rPr>
              <w:t>Balaenoptera physalus physalus</w:t>
            </w:r>
          </w:p>
        </w:tc>
        <w:tc>
          <w:tcPr>
            <w:tcW w:w="1060" w:type="dxa"/>
            <w:tcBorders>
              <w:top w:val="nil"/>
              <w:left w:val="nil"/>
              <w:bottom w:val="nil"/>
              <w:right w:val="nil"/>
            </w:tcBorders>
            <w:shd w:val="clear" w:color="auto" w:fill="auto"/>
            <w:noWrap/>
            <w:vAlign w:val="bottom"/>
            <w:hideMark/>
          </w:tcPr>
          <w:p w14:paraId="51D9EDAB" w14:textId="77777777" w:rsidR="0066779C" w:rsidRPr="001840F7" w:rsidRDefault="0066779C" w:rsidP="004218DC">
            <w:pPr>
              <w:rPr>
                <w:rFonts w:eastAsia="Times New Roman"/>
                <w:color w:val="000000"/>
              </w:rPr>
            </w:pPr>
            <w:r w:rsidRPr="001840F7">
              <w:rPr>
                <w:rFonts w:eastAsia="Times New Roman"/>
                <w:color w:val="000000"/>
              </w:rPr>
              <w:t>E</w:t>
            </w:r>
          </w:p>
        </w:tc>
      </w:tr>
      <w:tr w:rsidR="0066779C" w:rsidRPr="001840F7" w14:paraId="74703490" w14:textId="77777777" w:rsidTr="004218DC">
        <w:trPr>
          <w:trHeight w:val="315"/>
        </w:trPr>
        <w:tc>
          <w:tcPr>
            <w:tcW w:w="3019" w:type="dxa"/>
            <w:tcBorders>
              <w:top w:val="nil"/>
              <w:left w:val="nil"/>
              <w:bottom w:val="nil"/>
              <w:right w:val="nil"/>
            </w:tcBorders>
            <w:shd w:val="clear" w:color="auto" w:fill="auto"/>
            <w:noWrap/>
            <w:vAlign w:val="bottom"/>
            <w:hideMark/>
          </w:tcPr>
          <w:p w14:paraId="2CE48E9F" w14:textId="77777777" w:rsidR="0066779C" w:rsidRPr="001840F7" w:rsidRDefault="0066779C" w:rsidP="004218DC">
            <w:pPr>
              <w:rPr>
                <w:rFonts w:eastAsia="Times New Roman"/>
                <w:color w:val="000000"/>
              </w:rPr>
            </w:pPr>
            <w:r w:rsidRPr="001840F7">
              <w:rPr>
                <w:rFonts w:eastAsia="Times New Roman"/>
                <w:color w:val="000000"/>
              </w:rPr>
              <w:t xml:space="preserve">Fraser’s dolphin </w:t>
            </w:r>
          </w:p>
        </w:tc>
        <w:tc>
          <w:tcPr>
            <w:tcW w:w="4086" w:type="dxa"/>
            <w:tcBorders>
              <w:top w:val="nil"/>
              <w:left w:val="nil"/>
              <w:bottom w:val="nil"/>
              <w:right w:val="nil"/>
            </w:tcBorders>
            <w:shd w:val="clear" w:color="auto" w:fill="auto"/>
            <w:noWrap/>
            <w:vAlign w:val="bottom"/>
            <w:hideMark/>
          </w:tcPr>
          <w:p w14:paraId="57403A29" w14:textId="77777777" w:rsidR="0066779C" w:rsidRPr="001840F7" w:rsidRDefault="0066779C" w:rsidP="004218DC">
            <w:pPr>
              <w:rPr>
                <w:rFonts w:eastAsia="Times New Roman"/>
                <w:color w:val="000000"/>
              </w:rPr>
            </w:pPr>
            <w:r w:rsidRPr="001840F7">
              <w:rPr>
                <w:rFonts w:eastAsia="Times New Roman"/>
                <w:color w:val="000000"/>
              </w:rPr>
              <w:t>Lagenodelphis hosei</w:t>
            </w:r>
          </w:p>
        </w:tc>
        <w:tc>
          <w:tcPr>
            <w:tcW w:w="1060" w:type="dxa"/>
            <w:tcBorders>
              <w:top w:val="nil"/>
              <w:left w:val="nil"/>
              <w:bottom w:val="nil"/>
              <w:right w:val="nil"/>
            </w:tcBorders>
            <w:shd w:val="clear" w:color="auto" w:fill="auto"/>
            <w:noWrap/>
            <w:vAlign w:val="bottom"/>
            <w:hideMark/>
          </w:tcPr>
          <w:p w14:paraId="56040CE9" w14:textId="77777777" w:rsidR="0066779C" w:rsidRPr="001840F7" w:rsidRDefault="0066779C" w:rsidP="004218DC">
            <w:pPr>
              <w:rPr>
                <w:rFonts w:eastAsia="Times New Roman"/>
                <w:color w:val="000000"/>
              </w:rPr>
            </w:pPr>
            <w:r w:rsidRPr="001840F7">
              <w:rPr>
                <w:rFonts w:eastAsia="Times New Roman"/>
                <w:color w:val="000000"/>
              </w:rPr>
              <w:t>NC</w:t>
            </w:r>
          </w:p>
        </w:tc>
      </w:tr>
      <w:tr w:rsidR="0066779C" w:rsidRPr="001840F7" w14:paraId="075F029C" w14:textId="77777777" w:rsidTr="004218DC">
        <w:trPr>
          <w:trHeight w:val="315"/>
        </w:trPr>
        <w:tc>
          <w:tcPr>
            <w:tcW w:w="3019" w:type="dxa"/>
            <w:tcBorders>
              <w:top w:val="nil"/>
              <w:left w:val="nil"/>
              <w:bottom w:val="nil"/>
              <w:right w:val="nil"/>
            </w:tcBorders>
            <w:shd w:val="clear" w:color="auto" w:fill="auto"/>
            <w:noWrap/>
            <w:vAlign w:val="bottom"/>
            <w:hideMark/>
          </w:tcPr>
          <w:p w14:paraId="0F9D6410" w14:textId="77777777" w:rsidR="0066779C" w:rsidRPr="001840F7" w:rsidRDefault="0066779C" w:rsidP="004218DC">
            <w:pPr>
              <w:rPr>
                <w:rFonts w:eastAsia="Times New Roman"/>
                <w:color w:val="000000"/>
              </w:rPr>
            </w:pPr>
            <w:r w:rsidRPr="001840F7">
              <w:rPr>
                <w:rFonts w:eastAsia="Times New Roman"/>
                <w:color w:val="000000"/>
              </w:rPr>
              <w:t>Green</w:t>
            </w:r>
          </w:p>
        </w:tc>
        <w:tc>
          <w:tcPr>
            <w:tcW w:w="4086" w:type="dxa"/>
            <w:tcBorders>
              <w:top w:val="nil"/>
              <w:left w:val="nil"/>
              <w:bottom w:val="nil"/>
              <w:right w:val="nil"/>
            </w:tcBorders>
            <w:shd w:val="clear" w:color="auto" w:fill="auto"/>
            <w:noWrap/>
            <w:vAlign w:val="bottom"/>
            <w:hideMark/>
          </w:tcPr>
          <w:p w14:paraId="24147515" w14:textId="77777777" w:rsidR="0066779C" w:rsidRPr="001840F7" w:rsidRDefault="0066779C" w:rsidP="004218DC">
            <w:pPr>
              <w:rPr>
                <w:rFonts w:eastAsia="Times New Roman"/>
                <w:color w:val="000000"/>
              </w:rPr>
            </w:pPr>
            <w:r w:rsidRPr="001840F7">
              <w:rPr>
                <w:rFonts w:eastAsia="Times New Roman"/>
                <w:color w:val="000000"/>
              </w:rPr>
              <w:t>Chelonia mydas</w:t>
            </w:r>
          </w:p>
        </w:tc>
        <w:tc>
          <w:tcPr>
            <w:tcW w:w="1060" w:type="dxa"/>
            <w:tcBorders>
              <w:top w:val="nil"/>
              <w:left w:val="nil"/>
              <w:bottom w:val="nil"/>
              <w:right w:val="nil"/>
            </w:tcBorders>
            <w:shd w:val="clear" w:color="auto" w:fill="auto"/>
            <w:noWrap/>
            <w:vAlign w:val="bottom"/>
            <w:hideMark/>
          </w:tcPr>
          <w:p w14:paraId="3FDC741B" w14:textId="77777777" w:rsidR="0066779C" w:rsidRPr="001840F7" w:rsidRDefault="0066779C" w:rsidP="004218DC">
            <w:pPr>
              <w:rPr>
                <w:rFonts w:eastAsia="Times New Roman"/>
                <w:color w:val="000000"/>
              </w:rPr>
            </w:pPr>
            <w:r w:rsidRPr="001840F7">
              <w:rPr>
                <w:rFonts w:eastAsia="Times New Roman"/>
                <w:color w:val="000000"/>
              </w:rPr>
              <w:t>T</w:t>
            </w:r>
          </w:p>
        </w:tc>
      </w:tr>
      <w:tr w:rsidR="0066779C" w:rsidRPr="001840F7" w14:paraId="0A7DE48A" w14:textId="77777777" w:rsidTr="004218DC">
        <w:trPr>
          <w:trHeight w:val="315"/>
        </w:trPr>
        <w:tc>
          <w:tcPr>
            <w:tcW w:w="3019" w:type="dxa"/>
            <w:tcBorders>
              <w:top w:val="nil"/>
              <w:left w:val="nil"/>
              <w:bottom w:val="nil"/>
              <w:right w:val="nil"/>
            </w:tcBorders>
            <w:shd w:val="clear" w:color="auto" w:fill="auto"/>
            <w:noWrap/>
            <w:vAlign w:val="bottom"/>
            <w:hideMark/>
          </w:tcPr>
          <w:p w14:paraId="62F3C322" w14:textId="77777777" w:rsidR="0066779C" w:rsidRPr="001840F7" w:rsidRDefault="0066779C" w:rsidP="004218DC">
            <w:pPr>
              <w:rPr>
                <w:rFonts w:eastAsia="Times New Roman"/>
                <w:color w:val="000000"/>
              </w:rPr>
            </w:pPr>
            <w:r w:rsidRPr="001840F7">
              <w:rPr>
                <w:rFonts w:eastAsia="Times New Roman"/>
                <w:color w:val="000000"/>
              </w:rPr>
              <w:t>Hawaiian monk seal</w:t>
            </w:r>
          </w:p>
        </w:tc>
        <w:tc>
          <w:tcPr>
            <w:tcW w:w="4086" w:type="dxa"/>
            <w:tcBorders>
              <w:top w:val="nil"/>
              <w:left w:val="nil"/>
              <w:bottom w:val="nil"/>
              <w:right w:val="nil"/>
            </w:tcBorders>
            <w:shd w:val="clear" w:color="auto" w:fill="auto"/>
            <w:noWrap/>
            <w:vAlign w:val="bottom"/>
            <w:hideMark/>
          </w:tcPr>
          <w:p w14:paraId="3C91CC7D" w14:textId="77777777" w:rsidR="0066779C" w:rsidRPr="001840F7" w:rsidRDefault="0066779C" w:rsidP="004218DC">
            <w:pPr>
              <w:rPr>
                <w:rFonts w:eastAsia="Times New Roman"/>
                <w:color w:val="000000"/>
              </w:rPr>
            </w:pPr>
            <w:r w:rsidRPr="001840F7">
              <w:rPr>
                <w:rFonts w:eastAsia="Times New Roman"/>
                <w:color w:val="000000"/>
              </w:rPr>
              <w:t>Neomonachus schauinslandi</w:t>
            </w:r>
          </w:p>
        </w:tc>
        <w:tc>
          <w:tcPr>
            <w:tcW w:w="1060" w:type="dxa"/>
            <w:tcBorders>
              <w:top w:val="nil"/>
              <w:left w:val="nil"/>
              <w:bottom w:val="nil"/>
              <w:right w:val="nil"/>
            </w:tcBorders>
            <w:shd w:val="clear" w:color="auto" w:fill="auto"/>
            <w:noWrap/>
            <w:vAlign w:val="bottom"/>
            <w:hideMark/>
          </w:tcPr>
          <w:p w14:paraId="405EA8C8" w14:textId="77777777" w:rsidR="0066779C" w:rsidRPr="001840F7" w:rsidRDefault="0066779C" w:rsidP="004218DC">
            <w:pPr>
              <w:rPr>
                <w:rFonts w:eastAsia="Times New Roman"/>
                <w:color w:val="000000"/>
              </w:rPr>
            </w:pPr>
            <w:r w:rsidRPr="001840F7">
              <w:rPr>
                <w:rFonts w:eastAsia="Times New Roman"/>
                <w:color w:val="000000"/>
              </w:rPr>
              <w:t>E</w:t>
            </w:r>
          </w:p>
        </w:tc>
      </w:tr>
      <w:tr w:rsidR="0066779C" w:rsidRPr="001840F7" w14:paraId="438D84D4" w14:textId="77777777" w:rsidTr="004218DC">
        <w:trPr>
          <w:trHeight w:val="315"/>
        </w:trPr>
        <w:tc>
          <w:tcPr>
            <w:tcW w:w="3019" w:type="dxa"/>
            <w:tcBorders>
              <w:top w:val="nil"/>
              <w:left w:val="nil"/>
              <w:bottom w:val="nil"/>
              <w:right w:val="nil"/>
            </w:tcBorders>
            <w:shd w:val="clear" w:color="auto" w:fill="auto"/>
            <w:noWrap/>
            <w:vAlign w:val="bottom"/>
            <w:hideMark/>
          </w:tcPr>
          <w:p w14:paraId="1AB53A7B" w14:textId="77777777" w:rsidR="0066779C" w:rsidRPr="001840F7" w:rsidRDefault="0066779C" w:rsidP="004218DC">
            <w:pPr>
              <w:rPr>
                <w:rFonts w:eastAsia="Times New Roman"/>
                <w:color w:val="000000"/>
              </w:rPr>
            </w:pPr>
            <w:r w:rsidRPr="001840F7">
              <w:rPr>
                <w:rFonts w:eastAsia="Times New Roman"/>
                <w:color w:val="000000"/>
              </w:rPr>
              <w:t>Hawksbill</w:t>
            </w:r>
          </w:p>
        </w:tc>
        <w:tc>
          <w:tcPr>
            <w:tcW w:w="4086" w:type="dxa"/>
            <w:tcBorders>
              <w:top w:val="nil"/>
              <w:left w:val="nil"/>
              <w:bottom w:val="nil"/>
              <w:right w:val="nil"/>
            </w:tcBorders>
            <w:shd w:val="clear" w:color="auto" w:fill="auto"/>
            <w:noWrap/>
            <w:vAlign w:val="bottom"/>
            <w:hideMark/>
          </w:tcPr>
          <w:p w14:paraId="35914AF0" w14:textId="77777777" w:rsidR="0066779C" w:rsidRPr="001840F7" w:rsidRDefault="0066779C" w:rsidP="004218DC">
            <w:pPr>
              <w:rPr>
                <w:rFonts w:eastAsia="Times New Roman"/>
                <w:color w:val="000000"/>
              </w:rPr>
            </w:pPr>
            <w:r w:rsidRPr="001840F7">
              <w:rPr>
                <w:rFonts w:eastAsia="Times New Roman"/>
                <w:color w:val="000000"/>
              </w:rPr>
              <w:t>Ertmochelys imbricata</w:t>
            </w:r>
          </w:p>
        </w:tc>
        <w:tc>
          <w:tcPr>
            <w:tcW w:w="1060" w:type="dxa"/>
            <w:tcBorders>
              <w:top w:val="nil"/>
              <w:left w:val="nil"/>
              <w:bottom w:val="nil"/>
              <w:right w:val="nil"/>
            </w:tcBorders>
            <w:shd w:val="clear" w:color="auto" w:fill="auto"/>
            <w:noWrap/>
            <w:vAlign w:val="bottom"/>
            <w:hideMark/>
          </w:tcPr>
          <w:p w14:paraId="21F4B341" w14:textId="77777777" w:rsidR="0066779C" w:rsidRPr="001840F7" w:rsidRDefault="0066779C" w:rsidP="004218DC">
            <w:pPr>
              <w:rPr>
                <w:rFonts w:eastAsia="Times New Roman"/>
                <w:color w:val="000000"/>
              </w:rPr>
            </w:pPr>
            <w:r w:rsidRPr="001840F7">
              <w:rPr>
                <w:rFonts w:eastAsia="Times New Roman"/>
                <w:color w:val="000000"/>
              </w:rPr>
              <w:t>E</w:t>
            </w:r>
          </w:p>
        </w:tc>
      </w:tr>
      <w:tr w:rsidR="0066779C" w:rsidRPr="001840F7" w14:paraId="4F539F34" w14:textId="77777777" w:rsidTr="004218DC">
        <w:trPr>
          <w:trHeight w:val="315"/>
        </w:trPr>
        <w:tc>
          <w:tcPr>
            <w:tcW w:w="3019" w:type="dxa"/>
            <w:tcBorders>
              <w:top w:val="nil"/>
              <w:left w:val="nil"/>
              <w:bottom w:val="nil"/>
              <w:right w:val="nil"/>
            </w:tcBorders>
            <w:shd w:val="clear" w:color="auto" w:fill="auto"/>
            <w:noWrap/>
            <w:vAlign w:val="bottom"/>
            <w:hideMark/>
          </w:tcPr>
          <w:p w14:paraId="272D860B" w14:textId="77777777" w:rsidR="0066779C" w:rsidRPr="001840F7" w:rsidRDefault="0066779C" w:rsidP="004218DC">
            <w:pPr>
              <w:rPr>
                <w:rFonts w:eastAsia="Times New Roman"/>
                <w:color w:val="000000"/>
              </w:rPr>
            </w:pPr>
            <w:r w:rsidRPr="001840F7">
              <w:rPr>
                <w:rFonts w:eastAsia="Times New Roman"/>
                <w:color w:val="000000"/>
              </w:rPr>
              <w:t>Humpback whale</w:t>
            </w:r>
          </w:p>
        </w:tc>
        <w:tc>
          <w:tcPr>
            <w:tcW w:w="4086" w:type="dxa"/>
            <w:tcBorders>
              <w:top w:val="nil"/>
              <w:left w:val="nil"/>
              <w:bottom w:val="nil"/>
              <w:right w:val="nil"/>
            </w:tcBorders>
            <w:shd w:val="clear" w:color="auto" w:fill="auto"/>
            <w:noWrap/>
            <w:vAlign w:val="bottom"/>
            <w:hideMark/>
          </w:tcPr>
          <w:p w14:paraId="187C2359" w14:textId="77777777" w:rsidR="0066779C" w:rsidRPr="001840F7" w:rsidRDefault="0066779C" w:rsidP="004218DC">
            <w:pPr>
              <w:rPr>
                <w:rFonts w:eastAsia="Times New Roman"/>
                <w:color w:val="000000"/>
              </w:rPr>
            </w:pPr>
            <w:r w:rsidRPr="001840F7">
              <w:rPr>
                <w:rFonts w:eastAsia="Times New Roman"/>
                <w:color w:val="000000"/>
              </w:rPr>
              <w:t>Megaptera novaeangliae</w:t>
            </w:r>
          </w:p>
        </w:tc>
        <w:tc>
          <w:tcPr>
            <w:tcW w:w="1060" w:type="dxa"/>
            <w:tcBorders>
              <w:top w:val="nil"/>
              <w:left w:val="nil"/>
              <w:bottom w:val="nil"/>
              <w:right w:val="nil"/>
            </w:tcBorders>
            <w:shd w:val="clear" w:color="auto" w:fill="auto"/>
            <w:noWrap/>
            <w:vAlign w:val="bottom"/>
            <w:hideMark/>
          </w:tcPr>
          <w:p w14:paraId="6D64CE84" w14:textId="77777777" w:rsidR="0066779C" w:rsidRPr="001840F7" w:rsidRDefault="0066779C" w:rsidP="004218DC">
            <w:pPr>
              <w:rPr>
                <w:rFonts w:eastAsia="Times New Roman"/>
                <w:color w:val="000000"/>
              </w:rPr>
            </w:pPr>
            <w:r w:rsidRPr="001840F7">
              <w:rPr>
                <w:rFonts w:eastAsia="Times New Roman"/>
                <w:color w:val="000000"/>
              </w:rPr>
              <w:t>E</w:t>
            </w:r>
          </w:p>
        </w:tc>
      </w:tr>
      <w:tr w:rsidR="0066779C" w:rsidRPr="001840F7" w14:paraId="01529CBA" w14:textId="77777777" w:rsidTr="004218DC">
        <w:trPr>
          <w:trHeight w:val="315"/>
        </w:trPr>
        <w:tc>
          <w:tcPr>
            <w:tcW w:w="3019" w:type="dxa"/>
            <w:tcBorders>
              <w:top w:val="nil"/>
              <w:left w:val="nil"/>
              <w:bottom w:val="nil"/>
              <w:right w:val="nil"/>
            </w:tcBorders>
            <w:shd w:val="clear" w:color="auto" w:fill="auto"/>
            <w:noWrap/>
            <w:vAlign w:val="bottom"/>
            <w:hideMark/>
          </w:tcPr>
          <w:p w14:paraId="560F7477" w14:textId="77777777" w:rsidR="0066779C" w:rsidRPr="001840F7" w:rsidRDefault="0066779C" w:rsidP="004218DC">
            <w:pPr>
              <w:rPr>
                <w:rFonts w:eastAsia="Times New Roman"/>
                <w:color w:val="000000"/>
              </w:rPr>
            </w:pPr>
            <w:r w:rsidRPr="001840F7">
              <w:rPr>
                <w:rFonts w:eastAsia="Times New Roman"/>
                <w:color w:val="000000"/>
              </w:rPr>
              <w:t xml:space="preserve">Killer whale </w:t>
            </w:r>
          </w:p>
        </w:tc>
        <w:tc>
          <w:tcPr>
            <w:tcW w:w="4086" w:type="dxa"/>
            <w:tcBorders>
              <w:top w:val="nil"/>
              <w:left w:val="nil"/>
              <w:bottom w:val="nil"/>
              <w:right w:val="nil"/>
            </w:tcBorders>
            <w:shd w:val="clear" w:color="auto" w:fill="auto"/>
            <w:noWrap/>
            <w:vAlign w:val="bottom"/>
            <w:hideMark/>
          </w:tcPr>
          <w:p w14:paraId="29F3EC9F" w14:textId="77777777" w:rsidR="0066779C" w:rsidRPr="001840F7" w:rsidRDefault="0066779C" w:rsidP="004218DC">
            <w:pPr>
              <w:rPr>
                <w:rFonts w:eastAsia="Times New Roman"/>
                <w:color w:val="000000"/>
              </w:rPr>
            </w:pPr>
            <w:r w:rsidRPr="001840F7">
              <w:rPr>
                <w:rFonts w:eastAsia="Times New Roman"/>
                <w:color w:val="000000"/>
              </w:rPr>
              <w:t>Orcinus orca</w:t>
            </w:r>
          </w:p>
        </w:tc>
        <w:tc>
          <w:tcPr>
            <w:tcW w:w="1060" w:type="dxa"/>
            <w:tcBorders>
              <w:top w:val="nil"/>
              <w:left w:val="nil"/>
              <w:bottom w:val="nil"/>
              <w:right w:val="nil"/>
            </w:tcBorders>
            <w:shd w:val="clear" w:color="auto" w:fill="auto"/>
            <w:noWrap/>
            <w:vAlign w:val="bottom"/>
            <w:hideMark/>
          </w:tcPr>
          <w:p w14:paraId="0DC95F1D" w14:textId="77777777" w:rsidR="0066779C" w:rsidRPr="001840F7" w:rsidRDefault="0066779C" w:rsidP="004218DC">
            <w:pPr>
              <w:rPr>
                <w:rFonts w:eastAsia="Times New Roman"/>
                <w:color w:val="000000"/>
              </w:rPr>
            </w:pPr>
            <w:r w:rsidRPr="001840F7">
              <w:rPr>
                <w:rFonts w:eastAsia="Times New Roman"/>
                <w:color w:val="000000"/>
              </w:rPr>
              <w:t>NC</w:t>
            </w:r>
          </w:p>
        </w:tc>
      </w:tr>
      <w:tr w:rsidR="0066779C" w:rsidRPr="001840F7" w14:paraId="54D705E3" w14:textId="77777777" w:rsidTr="004218DC">
        <w:trPr>
          <w:trHeight w:val="315"/>
        </w:trPr>
        <w:tc>
          <w:tcPr>
            <w:tcW w:w="3019" w:type="dxa"/>
            <w:tcBorders>
              <w:top w:val="nil"/>
              <w:left w:val="nil"/>
              <w:bottom w:val="nil"/>
              <w:right w:val="nil"/>
            </w:tcBorders>
            <w:shd w:val="clear" w:color="auto" w:fill="auto"/>
            <w:noWrap/>
            <w:vAlign w:val="bottom"/>
            <w:hideMark/>
          </w:tcPr>
          <w:p w14:paraId="59534018" w14:textId="77777777" w:rsidR="0066779C" w:rsidRPr="001840F7" w:rsidRDefault="0066779C" w:rsidP="004218DC">
            <w:pPr>
              <w:rPr>
                <w:rFonts w:eastAsia="Times New Roman"/>
                <w:color w:val="000000"/>
              </w:rPr>
            </w:pPr>
            <w:r w:rsidRPr="001840F7">
              <w:rPr>
                <w:rFonts w:eastAsia="Times New Roman"/>
                <w:color w:val="000000"/>
              </w:rPr>
              <w:t>Leatherback</w:t>
            </w:r>
          </w:p>
        </w:tc>
        <w:tc>
          <w:tcPr>
            <w:tcW w:w="4086" w:type="dxa"/>
            <w:tcBorders>
              <w:top w:val="nil"/>
              <w:left w:val="nil"/>
              <w:bottom w:val="nil"/>
              <w:right w:val="nil"/>
            </w:tcBorders>
            <w:shd w:val="clear" w:color="auto" w:fill="auto"/>
            <w:noWrap/>
            <w:vAlign w:val="bottom"/>
            <w:hideMark/>
          </w:tcPr>
          <w:p w14:paraId="69CEBF38" w14:textId="77777777" w:rsidR="0066779C" w:rsidRPr="001840F7" w:rsidRDefault="0066779C" w:rsidP="004218DC">
            <w:pPr>
              <w:rPr>
                <w:rFonts w:eastAsia="Times New Roman"/>
                <w:color w:val="000000"/>
              </w:rPr>
            </w:pPr>
            <w:r w:rsidRPr="001840F7">
              <w:rPr>
                <w:rFonts w:eastAsia="Times New Roman"/>
                <w:color w:val="000000"/>
              </w:rPr>
              <w:t>Dermochelys cariacea</w:t>
            </w:r>
          </w:p>
        </w:tc>
        <w:tc>
          <w:tcPr>
            <w:tcW w:w="1060" w:type="dxa"/>
            <w:tcBorders>
              <w:top w:val="nil"/>
              <w:left w:val="nil"/>
              <w:bottom w:val="nil"/>
              <w:right w:val="nil"/>
            </w:tcBorders>
            <w:shd w:val="clear" w:color="auto" w:fill="auto"/>
            <w:noWrap/>
            <w:vAlign w:val="bottom"/>
            <w:hideMark/>
          </w:tcPr>
          <w:p w14:paraId="3B8ABF3B" w14:textId="77777777" w:rsidR="0066779C" w:rsidRPr="001840F7" w:rsidRDefault="0066779C" w:rsidP="004218DC">
            <w:pPr>
              <w:rPr>
                <w:rFonts w:eastAsia="Times New Roman"/>
                <w:color w:val="000000"/>
              </w:rPr>
            </w:pPr>
            <w:r w:rsidRPr="001840F7">
              <w:rPr>
                <w:rFonts w:eastAsia="Times New Roman"/>
                <w:color w:val="000000"/>
              </w:rPr>
              <w:t>E</w:t>
            </w:r>
          </w:p>
        </w:tc>
      </w:tr>
      <w:tr w:rsidR="0066779C" w:rsidRPr="001840F7" w14:paraId="30327F00" w14:textId="77777777" w:rsidTr="004218DC">
        <w:trPr>
          <w:trHeight w:val="315"/>
        </w:trPr>
        <w:tc>
          <w:tcPr>
            <w:tcW w:w="3019" w:type="dxa"/>
            <w:tcBorders>
              <w:top w:val="nil"/>
              <w:left w:val="nil"/>
              <w:bottom w:val="nil"/>
              <w:right w:val="nil"/>
            </w:tcBorders>
            <w:shd w:val="clear" w:color="auto" w:fill="auto"/>
            <w:noWrap/>
            <w:vAlign w:val="bottom"/>
            <w:hideMark/>
          </w:tcPr>
          <w:p w14:paraId="5809ABEE" w14:textId="77777777" w:rsidR="0066779C" w:rsidRPr="001840F7" w:rsidRDefault="0066779C" w:rsidP="004218DC">
            <w:pPr>
              <w:rPr>
                <w:rFonts w:eastAsia="Times New Roman"/>
                <w:color w:val="000000"/>
              </w:rPr>
            </w:pPr>
            <w:r w:rsidRPr="001840F7">
              <w:rPr>
                <w:rFonts w:eastAsia="Times New Roman"/>
                <w:color w:val="000000"/>
              </w:rPr>
              <w:t>Loggerhead</w:t>
            </w:r>
          </w:p>
        </w:tc>
        <w:tc>
          <w:tcPr>
            <w:tcW w:w="4086" w:type="dxa"/>
            <w:tcBorders>
              <w:top w:val="nil"/>
              <w:left w:val="nil"/>
              <w:bottom w:val="nil"/>
              <w:right w:val="nil"/>
            </w:tcBorders>
            <w:shd w:val="clear" w:color="auto" w:fill="auto"/>
            <w:noWrap/>
            <w:vAlign w:val="bottom"/>
            <w:hideMark/>
          </w:tcPr>
          <w:p w14:paraId="0615BAD5" w14:textId="77777777" w:rsidR="0066779C" w:rsidRPr="001840F7" w:rsidRDefault="0066779C" w:rsidP="004218DC">
            <w:pPr>
              <w:rPr>
                <w:rFonts w:eastAsia="Times New Roman"/>
                <w:color w:val="000000"/>
              </w:rPr>
            </w:pPr>
            <w:r w:rsidRPr="001840F7">
              <w:rPr>
                <w:rFonts w:eastAsia="Times New Roman"/>
                <w:color w:val="000000"/>
              </w:rPr>
              <w:t>Caretta caretta</w:t>
            </w:r>
          </w:p>
        </w:tc>
        <w:tc>
          <w:tcPr>
            <w:tcW w:w="1060" w:type="dxa"/>
            <w:tcBorders>
              <w:top w:val="nil"/>
              <w:left w:val="nil"/>
              <w:bottom w:val="nil"/>
              <w:right w:val="nil"/>
            </w:tcBorders>
            <w:shd w:val="clear" w:color="auto" w:fill="auto"/>
            <w:noWrap/>
            <w:vAlign w:val="bottom"/>
            <w:hideMark/>
          </w:tcPr>
          <w:p w14:paraId="0AAD2A0A" w14:textId="77777777" w:rsidR="0066779C" w:rsidRPr="001840F7" w:rsidRDefault="0066779C" w:rsidP="004218DC">
            <w:pPr>
              <w:rPr>
                <w:rFonts w:eastAsia="Times New Roman"/>
                <w:color w:val="000000"/>
              </w:rPr>
            </w:pPr>
            <w:r w:rsidRPr="001840F7">
              <w:rPr>
                <w:rFonts w:eastAsia="Times New Roman"/>
                <w:color w:val="000000"/>
              </w:rPr>
              <w:t>E</w:t>
            </w:r>
          </w:p>
        </w:tc>
      </w:tr>
      <w:tr w:rsidR="0066779C" w:rsidRPr="001840F7" w14:paraId="03133B45" w14:textId="77777777" w:rsidTr="004218DC">
        <w:trPr>
          <w:trHeight w:val="315"/>
        </w:trPr>
        <w:tc>
          <w:tcPr>
            <w:tcW w:w="3019" w:type="dxa"/>
            <w:tcBorders>
              <w:top w:val="nil"/>
              <w:left w:val="nil"/>
              <w:bottom w:val="nil"/>
              <w:right w:val="nil"/>
            </w:tcBorders>
            <w:shd w:val="clear" w:color="auto" w:fill="auto"/>
            <w:noWrap/>
            <w:vAlign w:val="bottom"/>
            <w:hideMark/>
          </w:tcPr>
          <w:p w14:paraId="1C3EF3C6" w14:textId="77777777" w:rsidR="0066779C" w:rsidRPr="001840F7" w:rsidRDefault="0066779C" w:rsidP="004218DC">
            <w:pPr>
              <w:rPr>
                <w:rFonts w:eastAsia="Times New Roman"/>
                <w:color w:val="000000"/>
              </w:rPr>
            </w:pPr>
            <w:r w:rsidRPr="001840F7">
              <w:rPr>
                <w:rFonts w:eastAsia="Times New Roman"/>
                <w:color w:val="000000"/>
              </w:rPr>
              <w:t>Longman’s beaked whale</w:t>
            </w:r>
          </w:p>
        </w:tc>
        <w:tc>
          <w:tcPr>
            <w:tcW w:w="4086" w:type="dxa"/>
            <w:tcBorders>
              <w:top w:val="nil"/>
              <w:left w:val="nil"/>
              <w:bottom w:val="nil"/>
              <w:right w:val="nil"/>
            </w:tcBorders>
            <w:shd w:val="clear" w:color="auto" w:fill="auto"/>
            <w:noWrap/>
            <w:vAlign w:val="bottom"/>
            <w:hideMark/>
          </w:tcPr>
          <w:p w14:paraId="361AC56D" w14:textId="77777777" w:rsidR="0066779C" w:rsidRPr="001840F7" w:rsidRDefault="0066779C" w:rsidP="004218DC">
            <w:pPr>
              <w:rPr>
                <w:rFonts w:eastAsia="Times New Roman"/>
                <w:color w:val="000000"/>
              </w:rPr>
            </w:pPr>
            <w:r w:rsidRPr="001840F7">
              <w:rPr>
                <w:rFonts w:eastAsia="Times New Roman"/>
                <w:color w:val="000000"/>
              </w:rPr>
              <w:t>Indopacetus pacificus</w:t>
            </w:r>
          </w:p>
        </w:tc>
        <w:tc>
          <w:tcPr>
            <w:tcW w:w="1060" w:type="dxa"/>
            <w:tcBorders>
              <w:top w:val="nil"/>
              <w:left w:val="nil"/>
              <w:bottom w:val="nil"/>
              <w:right w:val="nil"/>
            </w:tcBorders>
            <w:shd w:val="clear" w:color="auto" w:fill="auto"/>
            <w:noWrap/>
            <w:vAlign w:val="bottom"/>
            <w:hideMark/>
          </w:tcPr>
          <w:p w14:paraId="3C14BFEA" w14:textId="77777777" w:rsidR="0066779C" w:rsidRPr="001840F7" w:rsidRDefault="0066779C" w:rsidP="004218DC">
            <w:pPr>
              <w:rPr>
                <w:rFonts w:eastAsia="Times New Roman"/>
                <w:color w:val="000000"/>
              </w:rPr>
            </w:pPr>
            <w:r w:rsidRPr="001840F7">
              <w:rPr>
                <w:rFonts w:eastAsia="Times New Roman"/>
                <w:color w:val="000000"/>
              </w:rPr>
              <w:t>NC</w:t>
            </w:r>
          </w:p>
        </w:tc>
      </w:tr>
      <w:tr w:rsidR="0066779C" w:rsidRPr="001840F7" w14:paraId="7EAB00B7" w14:textId="77777777" w:rsidTr="004218DC">
        <w:trPr>
          <w:trHeight w:val="315"/>
        </w:trPr>
        <w:tc>
          <w:tcPr>
            <w:tcW w:w="3019" w:type="dxa"/>
            <w:tcBorders>
              <w:top w:val="nil"/>
              <w:left w:val="nil"/>
              <w:bottom w:val="nil"/>
              <w:right w:val="nil"/>
            </w:tcBorders>
            <w:shd w:val="clear" w:color="auto" w:fill="auto"/>
            <w:noWrap/>
            <w:vAlign w:val="bottom"/>
            <w:hideMark/>
          </w:tcPr>
          <w:p w14:paraId="13D56F94" w14:textId="77777777" w:rsidR="0066779C" w:rsidRPr="001840F7" w:rsidRDefault="0066779C" w:rsidP="004218DC">
            <w:pPr>
              <w:rPr>
                <w:rFonts w:eastAsia="Times New Roman"/>
                <w:color w:val="000000"/>
              </w:rPr>
            </w:pPr>
            <w:r w:rsidRPr="001840F7">
              <w:rPr>
                <w:rFonts w:eastAsia="Times New Roman"/>
                <w:color w:val="000000"/>
              </w:rPr>
              <w:t xml:space="preserve">Melon-headed whale </w:t>
            </w:r>
          </w:p>
        </w:tc>
        <w:tc>
          <w:tcPr>
            <w:tcW w:w="4086" w:type="dxa"/>
            <w:tcBorders>
              <w:top w:val="nil"/>
              <w:left w:val="nil"/>
              <w:bottom w:val="nil"/>
              <w:right w:val="nil"/>
            </w:tcBorders>
            <w:shd w:val="clear" w:color="auto" w:fill="auto"/>
            <w:noWrap/>
            <w:vAlign w:val="bottom"/>
            <w:hideMark/>
          </w:tcPr>
          <w:p w14:paraId="7E264C5E" w14:textId="77777777" w:rsidR="0066779C" w:rsidRPr="001840F7" w:rsidRDefault="0066779C" w:rsidP="004218DC">
            <w:pPr>
              <w:rPr>
                <w:rFonts w:eastAsia="Times New Roman"/>
                <w:color w:val="000000"/>
              </w:rPr>
            </w:pPr>
            <w:r w:rsidRPr="001840F7">
              <w:rPr>
                <w:rFonts w:eastAsia="Times New Roman"/>
                <w:color w:val="000000"/>
              </w:rPr>
              <w:t>Peponocephala electra</w:t>
            </w:r>
          </w:p>
        </w:tc>
        <w:tc>
          <w:tcPr>
            <w:tcW w:w="1060" w:type="dxa"/>
            <w:tcBorders>
              <w:top w:val="nil"/>
              <w:left w:val="nil"/>
              <w:bottom w:val="nil"/>
              <w:right w:val="nil"/>
            </w:tcBorders>
            <w:shd w:val="clear" w:color="auto" w:fill="auto"/>
            <w:noWrap/>
            <w:vAlign w:val="bottom"/>
            <w:hideMark/>
          </w:tcPr>
          <w:p w14:paraId="1E4CAD8F" w14:textId="77777777" w:rsidR="0066779C" w:rsidRPr="001840F7" w:rsidRDefault="0066779C" w:rsidP="004218DC">
            <w:pPr>
              <w:rPr>
                <w:rFonts w:eastAsia="Times New Roman"/>
                <w:color w:val="000000"/>
              </w:rPr>
            </w:pPr>
            <w:r w:rsidRPr="001840F7">
              <w:rPr>
                <w:rFonts w:eastAsia="Times New Roman"/>
                <w:color w:val="000000"/>
              </w:rPr>
              <w:t>NC</w:t>
            </w:r>
          </w:p>
        </w:tc>
      </w:tr>
      <w:tr w:rsidR="0066779C" w:rsidRPr="001840F7" w14:paraId="1A2026F8" w14:textId="77777777" w:rsidTr="004218DC">
        <w:trPr>
          <w:trHeight w:val="315"/>
        </w:trPr>
        <w:tc>
          <w:tcPr>
            <w:tcW w:w="3019" w:type="dxa"/>
            <w:tcBorders>
              <w:top w:val="nil"/>
              <w:left w:val="nil"/>
              <w:bottom w:val="nil"/>
              <w:right w:val="nil"/>
            </w:tcBorders>
            <w:shd w:val="clear" w:color="auto" w:fill="auto"/>
            <w:noWrap/>
            <w:vAlign w:val="bottom"/>
            <w:hideMark/>
          </w:tcPr>
          <w:p w14:paraId="01476E69" w14:textId="77777777" w:rsidR="0066779C" w:rsidRPr="001840F7" w:rsidRDefault="0066779C" w:rsidP="004218DC">
            <w:pPr>
              <w:rPr>
                <w:rFonts w:eastAsia="Times New Roman"/>
                <w:color w:val="000000"/>
              </w:rPr>
            </w:pPr>
            <w:r w:rsidRPr="001840F7">
              <w:rPr>
                <w:rFonts w:eastAsia="Times New Roman"/>
                <w:color w:val="000000"/>
              </w:rPr>
              <w:t xml:space="preserve">Minke whale </w:t>
            </w:r>
          </w:p>
        </w:tc>
        <w:tc>
          <w:tcPr>
            <w:tcW w:w="4086" w:type="dxa"/>
            <w:tcBorders>
              <w:top w:val="nil"/>
              <w:left w:val="nil"/>
              <w:bottom w:val="nil"/>
              <w:right w:val="nil"/>
            </w:tcBorders>
            <w:shd w:val="clear" w:color="auto" w:fill="auto"/>
            <w:noWrap/>
            <w:vAlign w:val="bottom"/>
            <w:hideMark/>
          </w:tcPr>
          <w:p w14:paraId="2C63646C" w14:textId="77777777" w:rsidR="0066779C" w:rsidRPr="001840F7" w:rsidRDefault="0066779C" w:rsidP="004218DC">
            <w:pPr>
              <w:rPr>
                <w:rFonts w:eastAsia="Times New Roman"/>
                <w:color w:val="000000"/>
              </w:rPr>
            </w:pPr>
            <w:r w:rsidRPr="001840F7">
              <w:rPr>
                <w:rFonts w:eastAsia="Times New Roman"/>
                <w:color w:val="000000"/>
              </w:rPr>
              <w:t>Balaenoptera acutorostrata scammoni</w:t>
            </w:r>
          </w:p>
        </w:tc>
        <w:tc>
          <w:tcPr>
            <w:tcW w:w="1060" w:type="dxa"/>
            <w:tcBorders>
              <w:top w:val="nil"/>
              <w:left w:val="nil"/>
              <w:bottom w:val="nil"/>
              <w:right w:val="nil"/>
            </w:tcBorders>
            <w:shd w:val="clear" w:color="auto" w:fill="auto"/>
            <w:noWrap/>
            <w:vAlign w:val="bottom"/>
            <w:hideMark/>
          </w:tcPr>
          <w:p w14:paraId="7C105880" w14:textId="77777777" w:rsidR="0066779C" w:rsidRPr="001840F7" w:rsidRDefault="0066779C" w:rsidP="004218DC">
            <w:pPr>
              <w:rPr>
                <w:rFonts w:eastAsia="Times New Roman"/>
                <w:color w:val="000000"/>
              </w:rPr>
            </w:pPr>
            <w:r w:rsidRPr="001840F7">
              <w:rPr>
                <w:rFonts w:eastAsia="Times New Roman"/>
                <w:color w:val="000000"/>
              </w:rPr>
              <w:t>NC</w:t>
            </w:r>
          </w:p>
        </w:tc>
      </w:tr>
      <w:tr w:rsidR="0066779C" w:rsidRPr="001840F7" w14:paraId="50CBBDD2" w14:textId="77777777" w:rsidTr="004218DC">
        <w:trPr>
          <w:trHeight w:val="315"/>
        </w:trPr>
        <w:tc>
          <w:tcPr>
            <w:tcW w:w="3019" w:type="dxa"/>
            <w:tcBorders>
              <w:top w:val="nil"/>
              <w:left w:val="nil"/>
              <w:bottom w:val="nil"/>
              <w:right w:val="nil"/>
            </w:tcBorders>
            <w:shd w:val="clear" w:color="auto" w:fill="auto"/>
            <w:noWrap/>
            <w:vAlign w:val="bottom"/>
            <w:hideMark/>
          </w:tcPr>
          <w:p w14:paraId="5E83A8B8" w14:textId="77777777" w:rsidR="0066779C" w:rsidRPr="001840F7" w:rsidRDefault="0066779C" w:rsidP="004218DC">
            <w:pPr>
              <w:rPr>
                <w:rFonts w:eastAsia="Times New Roman"/>
                <w:color w:val="000000"/>
              </w:rPr>
            </w:pPr>
            <w:r w:rsidRPr="001840F7">
              <w:rPr>
                <w:rFonts w:eastAsia="Times New Roman"/>
                <w:color w:val="000000"/>
              </w:rPr>
              <w:t xml:space="preserve">North Pacific right </w:t>
            </w:r>
          </w:p>
        </w:tc>
        <w:tc>
          <w:tcPr>
            <w:tcW w:w="4086" w:type="dxa"/>
            <w:tcBorders>
              <w:top w:val="nil"/>
              <w:left w:val="nil"/>
              <w:bottom w:val="nil"/>
              <w:right w:val="nil"/>
            </w:tcBorders>
            <w:shd w:val="clear" w:color="auto" w:fill="auto"/>
            <w:noWrap/>
            <w:vAlign w:val="bottom"/>
            <w:hideMark/>
          </w:tcPr>
          <w:p w14:paraId="7BEC969F" w14:textId="77777777" w:rsidR="0066779C" w:rsidRPr="001840F7" w:rsidRDefault="0066779C" w:rsidP="004218DC">
            <w:pPr>
              <w:rPr>
                <w:rFonts w:eastAsia="Times New Roman"/>
                <w:color w:val="000000"/>
              </w:rPr>
            </w:pPr>
            <w:r w:rsidRPr="001840F7">
              <w:rPr>
                <w:rFonts w:eastAsia="Times New Roman"/>
                <w:color w:val="000000"/>
              </w:rPr>
              <w:t>Lissodelphis borealis</w:t>
            </w:r>
          </w:p>
        </w:tc>
        <w:tc>
          <w:tcPr>
            <w:tcW w:w="1060" w:type="dxa"/>
            <w:tcBorders>
              <w:top w:val="nil"/>
              <w:left w:val="nil"/>
              <w:bottom w:val="nil"/>
              <w:right w:val="nil"/>
            </w:tcBorders>
            <w:shd w:val="clear" w:color="auto" w:fill="auto"/>
            <w:noWrap/>
            <w:vAlign w:val="bottom"/>
            <w:hideMark/>
          </w:tcPr>
          <w:p w14:paraId="3E5B54A9" w14:textId="77777777" w:rsidR="0066779C" w:rsidRPr="001840F7" w:rsidRDefault="0066779C" w:rsidP="004218DC">
            <w:pPr>
              <w:rPr>
                <w:rFonts w:eastAsia="Times New Roman"/>
                <w:color w:val="000000"/>
              </w:rPr>
            </w:pPr>
            <w:r w:rsidRPr="001840F7">
              <w:rPr>
                <w:rFonts w:eastAsia="Times New Roman"/>
                <w:color w:val="000000"/>
              </w:rPr>
              <w:t>NC</w:t>
            </w:r>
          </w:p>
        </w:tc>
      </w:tr>
      <w:tr w:rsidR="0066779C" w:rsidRPr="001840F7" w14:paraId="49FC7AAC" w14:textId="77777777" w:rsidTr="004218DC">
        <w:trPr>
          <w:trHeight w:val="315"/>
        </w:trPr>
        <w:tc>
          <w:tcPr>
            <w:tcW w:w="3019" w:type="dxa"/>
            <w:tcBorders>
              <w:top w:val="nil"/>
              <w:left w:val="nil"/>
              <w:bottom w:val="nil"/>
              <w:right w:val="nil"/>
            </w:tcBorders>
            <w:shd w:val="clear" w:color="auto" w:fill="auto"/>
            <w:noWrap/>
            <w:vAlign w:val="bottom"/>
            <w:hideMark/>
          </w:tcPr>
          <w:p w14:paraId="333E06BE" w14:textId="77777777" w:rsidR="0066779C" w:rsidRPr="001840F7" w:rsidRDefault="0066779C" w:rsidP="004218DC">
            <w:pPr>
              <w:rPr>
                <w:rFonts w:eastAsia="Times New Roman"/>
                <w:color w:val="000000"/>
              </w:rPr>
            </w:pPr>
            <w:r w:rsidRPr="001840F7">
              <w:rPr>
                <w:rFonts w:eastAsia="Times New Roman"/>
                <w:color w:val="000000"/>
              </w:rPr>
              <w:t>Olive Ridley</w:t>
            </w:r>
          </w:p>
        </w:tc>
        <w:tc>
          <w:tcPr>
            <w:tcW w:w="4086" w:type="dxa"/>
            <w:tcBorders>
              <w:top w:val="nil"/>
              <w:left w:val="nil"/>
              <w:bottom w:val="nil"/>
              <w:right w:val="nil"/>
            </w:tcBorders>
            <w:shd w:val="clear" w:color="auto" w:fill="auto"/>
            <w:noWrap/>
            <w:vAlign w:val="bottom"/>
            <w:hideMark/>
          </w:tcPr>
          <w:p w14:paraId="6D957E9D" w14:textId="77777777" w:rsidR="0066779C" w:rsidRPr="001840F7" w:rsidRDefault="0066779C" w:rsidP="004218DC">
            <w:pPr>
              <w:rPr>
                <w:rFonts w:eastAsia="Times New Roman"/>
                <w:color w:val="000000"/>
              </w:rPr>
            </w:pPr>
            <w:r w:rsidRPr="001840F7">
              <w:rPr>
                <w:rFonts w:eastAsia="Times New Roman"/>
                <w:color w:val="000000"/>
              </w:rPr>
              <w:t>Lepidochelys olivacea</w:t>
            </w:r>
          </w:p>
        </w:tc>
        <w:tc>
          <w:tcPr>
            <w:tcW w:w="1060" w:type="dxa"/>
            <w:tcBorders>
              <w:top w:val="nil"/>
              <w:left w:val="nil"/>
              <w:bottom w:val="nil"/>
              <w:right w:val="nil"/>
            </w:tcBorders>
            <w:shd w:val="clear" w:color="auto" w:fill="auto"/>
            <w:noWrap/>
            <w:vAlign w:val="bottom"/>
            <w:hideMark/>
          </w:tcPr>
          <w:p w14:paraId="1B2733D7" w14:textId="77777777" w:rsidR="0066779C" w:rsidRPr="001840F7" w:rsidRDefault="0066779C" w:rsidP="004218DC">
            <w:pPr>
              <w:rPr>
                <w:rFonts w:eastAsia="Times New Roman"/>
                <w:color w:val="000000"/>
              </w:rPr>
            </w:pPr>
            <w:r w:rsidRPr="001840F7">
              <w:rPr>
                <w:rFonts w:eastAsia="Times New Roman"/>
                <w:color w:val="000000"/>
              </w:rPr>
              <w:t>T</w:t>
            </w:r>
          </w:p>
        </w:tc>
      </w:tr>
      <w:tr w:rsidR="0066779C" w:rsidRPr="001840F7" w14:paraId="7A858910" w14:textId="77777777" w:rsidTr="004218DC">
        <w:trPr>
          <w:trHeight w:val="315"/>
        </w:trPr>
        <w:tc>
          <w:tcPr>
            <w:tcW w:w="3019" w:type="dxa"/>
            <w:tcBorders>
              <w:top w:val="nil"/>
              <w:left w:val="nil"/>
              <w:bottom w:val="nil"/>
              <w:right w:val="nil"/>
            </w:tcBorders>
            <w:shd w:val="clear" w:color="auto" w:fill="auto"/>
            <w:noWrap/>
            <w:vAlign w:val="bottom"/>
            <w:hideMark/>
          </w:tcPr>
          <w:p w14:paraId="75FB01D5" w14:textId="77777777" w:rsidR="0066779C" w:rsidRPr="001840F7" w:rsidRDefault="0066779C" w:rsidP="004218DC">
            <w:pPr>
              <w:rPr>
                <w:rFonts w:eastAsia="Times New Roman"/>
                <w:color w:val="000000"/>
              </w:rPr>
            </w:pPr>
            <w:r w:rsidRPr="001840F7">
              <w:rPr>
                <w:rFonts w:eastAsia="Times New Roman"/>
                <w:color w:val="000000"/>
              </w:rPr>
              <w:t>Pantropical spotted dolphin</w:t>
            </w:r>
          </w:p>
        </w:tc>
        <w:tc>
          <w:tcPr>
            <w:tcW w:w="4086" w:type="dxa"/>
            <w:tcBorders>
              <w:top w:val="nil"/>
              <w:left w:val="nil"/>
              <w:bottom w:val="nil"/>
              <w:right w:val="nil"/>
            </w:tcBorders>
            <w:shd w:val="clear" w:color="auto" w:fill="auto"/>
            <w:noWrap/>
            <w:vAlign w:val="bottom"/>
            <w:hideMark/>
          </w:tcPr>
          <w:p w14:paraId="3982310E" w14:textId="77777777" w:rsidR="0066779C" w:rsidRPr="001840F7" w:rsidRDefault="0066779C" w:rsidP="004218DC">
            <w:pPr>
              <w:rPr>
                <w:rFonts w:eastAsia="Times New Roman"/>
                <w:color w:val="000000"/>
              </w:rPr>
            </w:pPr>
            <w:r w:rsidRPr="001840F7">
              <w:rPr>
                <w:rFonts w:eastAsia="Times New Roman"/>
                <w:color w:val="000000"/>
              </w:rPr>
              <w:t>Stenella attenuata attenuata</w:t>
            </w:r>
          </w:p>
        </w:tc>
        <w:tc>
          <w:tcPr>
            <w:tcW w:w="1060" w:type="dxa"/>
            <w:tcBorders>
              <w:top w:val="nil"/>
              <w:left w:val="nil"/>
              <w:bottom w:val="nil"/>
              <w:right w:val="nil"/>
            </w:tcBorders>
            <w:shd w:val="clear" w:color="auto" w:fill="auto"/>
            <w:noWrap/>
            <w:vAlign w:val="bottom"/>
            <w:hideMark/>
          </w:tcPr>
          <w:p w14:paraId="52A0B67C" w14:textId="77777777" w:rsidR="0066779C" w:rsidRPr="001840F7" w:rsidRDefault="0066779C" w:rsidP="004218DC">
            <w:pPr>
              <w:rPr>
                <w:rFonts w:eastAsia="Times New Roman"/>
                <w:color w:val="000000"/>
              </w:rPr>
            </w:pPr>
            <w:r w:rsidRPr="001840F7">
              <w:rPr>
                <w:rFonts w:eastAsia="Times New Roman"/>
                <w:color w:val="000000"/>
              </w:rPr>
              <w:t>NC</w:t>
            </w:r>
          </w:p>
        </w:tc>
      </w:tr>
      <w:tr w:rsidR="0066779C" w:rsidRPr="001840F7" w14:paraId="552A0AF7" w14:textId="77777777" w:rsidTr="004218DC">
        <w:trPr>
          <w:trHeight w:val="315"/>
        </w:trPr>
        <w:tc>
          <w:tcPr>
            <w:tcW w:w="3019" w:type="dxa"/>
            <w:tcBorders>
              <w:top w:val="nil"/>
              <w:left w:val="nil"/>
              <w:bottom w:val="nil"/>
              <w:right w:val="nil"/>
            </w:tcBorders>
            <w:shd w:val="clear" w:color="auto" w:fill="auto"/>
            <w:noWrap/>
            <w:vAlign w:val="bottom"/>
            <w:hideMark/>
          </w:tcPr>
          <w:p w14:paraId="6FE818BB" w14:textId="77777777" w:rsidR="0066779C" w:rsidRPr="001840F7" w:rsidRDefault="0066779C" w:rsidP="004218DC">
            <w:pPr>
              <w:rPr>
                <w:rFonts w:eastAsia="Times New Roman"/>
                <w:color w:val="000000"/>
              </w:rPr>
            </w:pPr>
            <w:r w:rsidRPr="001840F7">
              <w:rPr>
                <w:rFonts w:eastAsia="Times New Roman"/>
                <w:color w:val="000000"/>
              </w:rPr>
              <w:t>Pygmy killer whale</w:t>
            </w:r>
          </w:p>
        </w:tc>
        <w:tc>
          <w:tcPr>
            <w:tcW w:w="4086" w:type="dxa"/>
            <w:tcBorders>
              <w:top w:val="nil"/>
              <w:left w:val="nil"/>
              <w:bottom w:val="nil"/>
              <w:right w:val="nil"/>
            </w:tcBorders>
            <w:shd w:val="clear" w:color="auto" w:fill="auto"/>
            <w:noWrap/>
            <w:vAlign w:val="bottom"/>
            <w:hideMark/>
          </w:tcPr>
          <w:p w14:paraId="3609A9C2" w14:textId="77777777" w:rsidR="0066779C" w:rsidRPr="001840F7" w:rsidRDefault="0066779C" w:rsidP="004218DC">
            <w:pPr>
              <w:rPr>
                <w:rFonts w:eastAsia="Times New Roman"/>
                <w:color w:val="000000"/>
              </w:rPr>
            </w:pPr>
            <w:r w:rsidRPr="001840F7">
              <w:rPr>
                <w:rFonts w:eastAsia="Times New Roman"/>
                <w:color w:val="000000"/>
              </w:rPr>
              <w:t>Feresa attenuata</w:t>
            </w:r>
          </w:p>
        </w:tc>
        <w:tc>
          <w:tcPr>
            <w:tcW w:w="1060" w:type="dxa"/>
            <w:tcBorders>
              <w:top w:val="nil"/>
              <w:left w:val="nil"/>
              <w:bottom w:val="nil"/>
              <w:right w:val="nil"/>
            </w:tcBorders>
            <w:shd w:val="clear" w:color="auto" w:fill="auto"/>
            <w:noWrap/>
            <w:vAlign w:val="bottom"/>
            <w:hideMark/>
          </w:tcPr>
          <w:p w14:paraId="2BC239A4" w14:textId="77777777" w:rsidR="0066779C" w:rsidRPr="001840F7" w:rsidRDefault="0066779C" w:rsidP="004218DC">
            <w:pPr>
              <w:rPr>
                <w:rFonts w:eastAsia="Times New Roman"/>
                <w:color w:val="000000"/>
              </w:rPr>
            </w:pPr>
            <w:r w:rsidRPr="001840F7">
              <w:rPr>
                <w:rFonts w:eastAsia="Times New Roman"/>
                <w:color w:val="000000"/>
              </w:rPr>
              <w:t>NC</w:t>
            </w:r>
          </w:p>
        </w:tc>
      </w:tr>
      <w:tr w:rsidR="0066779C" w:rsidRPr="001840F7" w14:paraId="0BCC2290" w14:textId="77777777" w:rsidTr="004218DC">
        <w:trPr>
          <w:trHeight w:val="315"/>
        </w:trPr>
        <w:tc>
          <w:tcPr>
            <w:tcW w:w="3019" w:type="dxa"/>
            <w:tcBorders>
              <w:top w:val="nil"/>
              <w:left w:val="nil"/>
              <w:bottom w:val="nil"/>
              <w:right w:val="nil"/>
            </w:tcBorders>
            <w:shd w:val="clear" w:color="auto" w:fill="auto"/>
            <w:noWrap/>
            <w:vAlign w:val="bottom"/>
            <w:hideMark/>
          </w:tcPr>
          <w:p w14:paraId="48F37D06" w14:textId="77777777" w:rsidR="0066779C" w:rsidRPr="001840F7" w:rsidRDefault="0066779C" w:rsidP="004218DC">
            <w:pPr>
              <w:rPr>
                <w:rFonts w:eastAsia="Times New Roman"/>
                <w:color w:val="000000"/>
              </w:rPr>
            </w:pPr>
            <w:r w:rsidRPr="001840F7">
              <w:rPr>
                <w:rFonts w:eastAsia="Times New Roman"/>
                <w:color w:val="000000"/>
              </w:rPr>
              <w:t>Pygmy sperm whale</w:t>
            </w:r>
          </w:p>
        </w:tc>
        <w:tc>
          <w:tcPr>
            <w:tcW w:w="4086" w:type="dxa"/>
            <w:tcBorders>
              <w:top w:val="nil"/>
              <w:left w:val="nil"/>
              <w:bottom w:val="nil"/>
              <w:right w:val="nil"/>
            </w:tcBorders>
            <w:shd w:val="clear" w:color="auto" w:fill="auto"/>
            <w:noWrap/>
            <w:vAlign w:val="bottom"/>
            <w:hideMark/>
          </w:tcPr>
          <w:p w14:paraId="40101A1C" w14:textId="77777777" w:rsidR="0066779C" w:rsidRPr="001840F7" w:rsidRDefault="0066779C" w:rsidP="004218DC">
            <w:pPr>
              <w:rPr>
                <w:rFonts w:eastAsia="Times New Roman"/>
                <w:color w:val="000000"/>
              </w:rPr>
            </w:pPr>
            <w:r w:rsidRPr="001840F7">
              <w:rPr>
                <w:rFonts w:eastAsia="Times New Roman"/>
                <w:color w:val="000000"/>
              </w:rPr>
              <w:t>Kogia breviceps</w:t>
            </w:r>
          </w:p>
        </w:tc>
        <w:tc>
          <w:tcPr>
            <w:tcW w:w="1060" w:type="dxa"/>
            <w:tcBorders>
              <w:top w:val="nil"/>
              <w:left w:val="nil"/>
              <w:bottom w:val="nil"/>
              <w:right w:val="nil"/>
            </w:tcBorders>
            <w:shd w:val="clear" w:color="auto" w:fill="auto"/>
            <w:noWrap/>
            <w:vAlign w:val="bottom"/>
            <w:hideMark/>
          </w:tcPr>
          <w:p w14:paraId="44C67039" w14:textId="77777777" w:rsidR="0066779C" w:rsidRPr="001840F7" w:rsidRDefault="0066779C" w:rsidP="004218DC">
            <w:pPr>
              <w:rPr>
                <w:rFonts w:eastAsia="Times New Roman"/>
                <w:color w:val="000000"/>
              </w:rPr>
            </w:pPr>
            <w:r w:rsidRPr="001840F7">
              <w:rPr>
                <w:rFonts w:eastAsia="Times New Roman"/>
                <w:color w:val="000000"/>
              </w:rPr>
              <w:t>NC</w:t>
            </w:r>
          </w:p>
        </w:tc>
      </w:tr>
      <w:tr w:rsidR="0066779C" w:rsidRPr="001840F7" w14:paraId="2D32BB00" w14:textId="77777777" w:rsidTr="004218DC">
        <w:trPr>
          <w:trHeight w:val="315"/>
        </w:trPr>
        <w:tc>
          <w:tcPr>
            <w:tcW w:w="3019" w:type="dxa"/>
            <w:tcBorders>
              <w:top w:val="nil"/>
              <w:left w:val="nil"/>
              <w:bottom w:val="nil"/>
              <w:right w:val="nil"/>
            </w:tcBorders>
            <w:shd w:val="clear" w:color="auto" w:fill="auto"/>
            <w:noWrap/>
            <w:vAlign w:val="bottom"/>
            <w:hideMark/>
          </w:tcPr>
          <w:p w14:paraId="31569859" w14:textId="77777777" w:rsidR="0066779C" w:rsidRPr="001840F7" w:rsidRDefault="0066779C" w:rsidP="004218DC">
            <w:pPr>
              <w:rPr>
                <w:rFonts w:eastAsia="Times New Roman"/>
                <w:color w:val="000000"/>
              </w:rPr>
            </w:pPr>
            <w:r w:rsidRPr="001840F7">
              <w:rPr>
                <w:rFonts w:eastAsia="Times New Roman"/>
                <w:color w:val="000000"/>
              </w:rPr>
              <w:t xml:space="preserve">Risso’s dolphin </w:t>
            </w:r>
          </w:p>
        </w:tc>
        <w:tc>
          <w:tcPr>
            <w:tcW w:w="4086" w:type="dxa"/>
            <w:tcBorders>
              <w:top w:val="nil"/>
              <w:left w:val="nil"/>
              <w:bottom w:val="nil"/>
              <w:right w:val="nil"/>
            </w:tcBorders>
            <w:shd w:val="clear" w:color="auto" w:fill="auto"/>
            <w:noWrap/>
            <w:vAlign w:val="bottom"/>
            <w:hideMark/>
          </w:tcPr>
          <w:p w14:paraId="621F6459" w14:textId="77777777" w:rsidR="0066779C" w:rsidRPr="001840F7" w:rsidRDefault="0066779C" w:rsidP="004218DC">
            <w:pPr>
              <w:rPr>
                <w:rFonts w:eastAsia="Times New Roman"/>
                <w:color w:val="000000"/>
              </w:rPr>
            </w:pPr>
            <w:r w:rsidRPr="001840F7">
              <w:rPr>
                <w:rFonts w:eastAsia="Times New Roman"/>
                <w:color w:val="000000"/>
              </w:rPr>
              <w:t>Grampus griseus</w:t>
            </w:r>
          </w:p>
        </w:tc>
        <w:tc>
          <w:tcPr>
            <w:tcW w:w="1060" w:type="dxa"/>
            <w:tcBorders>
              <w:top w:val="nil"/>
              <w:left w:val="nil"/>
              <w:bottom w:val="nil"/>
              <w:right w:val="nil"/>
            </w:tcBorders>
            <w:shd w:val="clear" w:color="auto" w:fill="auto"/>
            <w:noWrap/>
            <w:vAlign w:val="bottom"/>
            <w:hideMark/>
          </w:tcPr>
          <w:p w14:paraId="69599840" w14:textId="77777777" w:rsidR="0066779C" w:rsidRPr="001840F7" w:rsidRDefault="0066779C" w:rsidP="004218DC">
            <w:pPr>
              <w:rPr>
                <w:rFonts w:eastAsia="Times New Roman"/>
                <w:color w:val="000000"/>
              </w:rPr>
            </w:pPr>
            <w:r w:rsidRPr="001840F7">
              <w:rPr>
                <w:rFonts w:eastAsia="Times New Roman"/>
                <w:color w:val="000000"/>
              </w:rPr>
              <w:t>NC</w:t>
            </w:r>
          </w:p>
        </w:tc>
      </w:tr>
      <w:tr w:rsidR="0066779C" w:rsidRPr="001840F7" w14:paraId="6F41ACAA" w14:textId="77777777" w:rsidTr="004218DC">
        <w:trPr>
          <w:trHeight w:val="315"/>
        </w:trPr>
        <w:tc>
          <w:tcPr>
            <w:tcW w:w="3019" w:type="dxa"/>
            <w:tcBorders>
              <w:top w:val="nil"/>
              <w:left w:val="nil"/>
              <w:bottom w:val="nil"/>
              <w:right w:val="nil"/>
            </w:tcBorders>
            <w:shd w:val="clear" w:color="auto" w:fill="auto"/>
            <w:noWrap/>
            <w:vAlign w:val="bottom"/>
            <w:hideMark/>
          </w:tcPr>
          <w:p w14:paraId="0E3CAA1F" w14:textId="77777777" w:rsidR="0066779C" w:rsidRPr="001840F7" w:rsidRDefault="0066779C" w:rsidP="004218DC">
            <w:pPr>
              <w:rPr>
                <w:rFonts w:eastAsia="Times New Roman"/>
                <w:color w:val="000000"/>
              </w:rPr>
            </w:pPr>
            <w:r w:rsidRPr="001840F7">
              <w:rPr>
                <w:rFonts w:eastAsia="Times New Roman"/>
                <w:color w:val="000000"/>
              </w:rPr>
              <w:t xml:space="preserve">Rough-toothed dolphin </w:t>
            </w:r>
          </w:p>
        </w:tc>
        <w:tc>
          <w:tcPr>
            <w:tcW w:w="4086" w:type="dxa"/>
            <w:tcBorders>
              <w:top w:val="nil"/>
              <w:left w:val="nil"/>
              <w:bottom w:val="nil"/>
              <w:right w:val="nil"/>
            </w:tcBorders>
            <w:shd w:val="clear" w:color="auto" w:fill="auto"/>
            <w:noWrap/>
            <w:vAlign w:val="bottom"/>
            <w:hideMark/>
          </w:tcPr>
          <w:p w14:paraId="485726CD" w14:textId="77777777" w:rsidR="0066779C" w:rsidRPr="001840F7" w:rsidRDefault="0066779C" w:rsidP="004218DC">
            <w:pPr>
              <w:rPr>
                <w:rFonts w:eastAsia="Times New Roman"/>
                <w:color w:val="000000"/>
              </w:rPr>
            </w:pPr>
            <w:r w:rsidRPr="001840F7">
              <w:rPr>
                <w:rFonts w:eastAsia="Times New Roman"/>
                <w:color w:val="000000"/>
              </w:rPr>
              <w:t>Steno bredanensis</w:t>
            </w:r>
          </w:p>
        </w:tc>
        <w:tc>
          <w:tcPr>
            <w:tcW w:w="1060" w:type="dxa"/>
            <w:tcBorders>
              <w:top w:val="nil"/>
              <w:left w:val="nil"/>
              <w:bottom w:val="nil"/>
              <w:right w:val="nil"/>
            </w:tcBorders>
            <w:shd w:val="clear" w:color="auto" w:fill="auto"/>
            <w:noWrap/>
            <w:vAlign w:val="bottom"/>
            <w:hideMark/>
          </w:tcPr>
          <w:p w14:paraId="52786182" w14:textId="77777777" w:rsidR="0066779C" w:rsidRPr="001840F7" w:rsidRDefault="0066779C" w:rsidP="004218DC">
            <w:pPr>
              <w:rPr>
                <w:rFonts w:eastAsia="Times New Roman"/>
                <w:color w:val="000000"/>
              </w:rPr>
            </w:pPr>
            <w:r w:rsidRPr="001840F7">
              <w:rPr>
                <w:rFonts w:eastAsia="Times New Roman"/>
                <w:color w:val="000000"/>
              </w:rPr>
              <w:t>NC</w:t>
            </w:r>
          </w:p>
        </w:tc>
      </w:tr>
      <w:tr w:rsidR="0066779C" w:rsidRPr="001840F7" w14:paraId="58927776" w14:textId="77777777" w:rsidTr="004218DC">
        <w:trPr>
          <w:trHeight w:val="315"/>
        </w:trPr>
        <w:tc>
          <w:tcPr>
            <w:tcW w:w="3019" w:type="dxa"/>
            <w:tcBorders>
              <w:top w:val="nil"/>
              <w:left w:val="nil"/>
              <w:bottom w:val="nil"/>
              <w:right w:val="nil"/>
            </w:tcBorders>
            <w:shd w:val="clear" w:color="auto" w:fill="auto"/>
            <w:noWrap/>
            <w:vAlign w:val="bottom"/>
            <w:hideMark/>
          </w:tcPr>
          <w:p w14:paraId="4589D9F0" w14:textId="77777777" w:rsidR="0066779C" w:rsidRPr="001840F7" w:rsidRDefault="0066779C" w:rsidP="004218DC">
            <w:pPr>
              <w:rPr>
                <w:rFonts w:eastAsia="Times New Roman"/>
                <w:color w:val="000000"/>
              </w:rPr>
            </w:pPr>
            <w:r w:rsidRPr="001840F7">
              <w:rPr>
                <w:rFonts w:eastAsia="Times New Roman"/>
                <w:color w:val="000000"/>
              </w:rPr>
              <w:t xml:space="preserve">Sei whale </w:t>
            </w:r>
          </w:p>
        </w:tc>
        <w:tc>
          <w:tcPr>
            <w:tcW w:w="4086" w:type="dxa"/>
            <w:tcBorders>
              <w:top w:val="nil"/>
              <w:left w:val="nil"/>
              <w:bottom w:val="nil"/>
              <w:right w:val="nil"/>
            </w:tcBorders>
            <w:shd w:val="clear" w:color="auto" w:fill="auto"/>
            <w:noWrap/>
            <w:vAlign w:val="bottom"/>
            <w:hideMark/>
          </w:tcPr>
          <w:p w14:paraId="547AA07B" w14:textId="77777777" w:rsidR="0066779C" w:rsidRPr="001840F7" w:rsidRDefault="0066779C" w:rsidP="004218DC">
            <w:pPr>
              <w:rPr>
                <w:rFonts w:eastAsia="Times New Roman"/>
                <w:color w:val="000000"/>
              </w:rPr>
            </w:pPr>
            <w:r w:rsidRPr="001840F7">
              <w:rPr>
                <w:rFonts w:eastAsia="Times New Roman"/>
                <w:color w:val="000000"/>
              </w:rPr>
              <w:t>Balaenoptera borealis borealis</w:t>
            </w:r>
          </w:p>
        </w:tc>
        <w:tc>
          <w:tcPr>
            <w:tcW w:w="1060" w:type="dxa"/>
            <w:tcBorders>
              <w:top w:val="nil"/>
              <w:left w:val="nil"/>
              <w:bottom w:val="nil"/>
              <w:right w:val="nil"/>
            </w:tcBorders>
            <w:shd w:val="clear" w:color="auto" w:fill="auto"/>
            <w:noWrap/>
            <w:vAlign w:val="bottom"/>
            <w:hideMark/>
          </w:tcPr>
          <w:p w14:paraId="7F6B75C8" w14:textId="77777777" w:rsidR="0066779C" w:rsidRPr="001840F7" w:rsidRDefault="0066779C" w:rsidP="004218DC">
            <w:pPr>
              <w:rPr>
                <w:rFonts w:eastAsia="Times New Roman"/>
                <w:color w:val="000000"/>
              </w:rPr>
            </w:pPr>
            <w:r w:rsidRPr="001840F7">
              <w:rPr>
                <w:rFonts w:eastAsia="Times New Roman"/>
                <w:color w:val="000000"/>
              </w:rPr>
              <w:t>E</w:t>
            </w:r>
          </w:p>
        </w:tc>
      </w:tr>
      <w:tr w:rsidR="0066779C" w:rsidRPr="001840F7" w14:paraId="57A2B3C7" w14:textId="77777777" w:rsidTr="004218DC">
        <w:trPr>
          <w:trHeight w:val="315"/>
        </w:trPr>
        <w:tc>
          <w:tcPr>
            <w:tcW w:w="3019" w:type="dxa"/>
            <w:tcBorders>
              <w:top w:val="nil"/>
              <w:left w:val="nil"/>
              <w:bottom w:val="nil"/>
              <w:right w:val="nil"/>
            </w:tcBorders>
            <w:shd w:val="clear" w:color="auto" w:fill="auto"/>
            <w:noWrap/>
            <w:vAlign w:val="bottom"/>
            <w:hideMark/>
          </w:tcPr>
          <w:p w14:paraId="05FDC2D0" w14:textId="77777777" w:rsidR="0066779C" w:rsidRPr="001840F7" w:rsidRDefault="0066779C" w:rsidP="004218DC">
            <w:pPr>
              <w:rPr>
                <w:rFonts w:eastAsia="Times New Roman"/>
                <w:color w:val="000000"/>
              </w:rPr>
            </w:pPr>
            <w:r w:rsidRPr="001840F7">
              <w:rPr>
                <w:rFonts w:eastAsia="Times New Roman"/>
                <w:color w:val="000000"/>
              </w:rPr>
              <w:t>Short-finned pilot whale</w:t>
            </w:r>
          </w:p>
        </w:tc>
        <w:tc>
          <w:tcPr>
            <w:tcW w:w="4086" w:type="dxa"/>
            <w:tcBorders>
              <w:top w:val="nil"/>
              <w:left w:val="nil"/>
              <w:bottom w:val="nil"/>
              <w:right w:val="nil"/>
            </w:tcBorders>
            <w:shd w:val="clear" w:color="auto" w:fill="auto"/>
            <w:noWrap/>
            <w:vAlign w:val="bottom"/>
            <w:hideMark/>
          </w:tcPr>
          <w:p w14:paraId="732749FA" w14:textId="77777777" w:rsidR="0066779C" w:rsidRPr="001840F7" w:rsidRDefault="0066779C" w:rsidP="004218DC">
            <w:pPr>
              <w:rPr>
                <w:rFonts w:eastAsia="Times New Roman"/>
                <w:color w:val="000000"/>
              </w:rPr>
            </w:pPr>
            <w:r w:rsidRPr="001840F7">
              <w:rPr>
                <w:rFonts w:eastAsia="Times New Roman"/>
                <w:color w:val="000000"/>
              </w:rPr>
              <w:t>Globicephala macrorhynchus</w:t>
            </w:r>
          </w:p>
        </w:tc>
        <w:tc>
          <w:tcPr>
            <w:tcW w:w="1060" w:type="dxa"/>
            <w:tcBorders>
              <w:top w:val="nil"/>
              <w:left w:val="nil"/>
              <w:bottom w:val="nil"/>
              <w:right w:val="nil"/>
            </w:tcBorders>
            <w:shd w:val="clear" w:color="auto" w:fill="auto"/>
            <w:noWrap/>
            <w:vAlign w:val="bottom"/>
            <w:hideMark/>
          </w:tcPr>
          <w:p w14:paraId="454DE04D" w14:textId="77777777" w:rsidR="0066779C" w:rsidRPr="001840F7" w:rsidRDefault="0066779C" w:rsidP="004218DC">
            <w:pPr>
              <w:rPr>
                <w:rFonts w:eastAsia="Times New Roman"/>
                <w:color w:val="000000"/>
              </w:rPr>
            </w:pPr>
            <w:r w:rsidRPr="001840F7">
              <w:rPr>
                <w:rFonts w:eastAsia="Times New Roman"/>
                <w:color w:val="000000"/>
              </w:rPr>
              <w:t>NC</w:t>
            </w:r>
          </w:p>
        </w:tc>
      </w:tr>
      <w:tr w:rsidR="0066779C" w:rsidRPr="001840F7" w14:paraId="008AD28D" w14:textId="77777777" w:rsidTr="004218DC">
        <w:trPr>
          <w:trHeight w:val="315"/>
        </w:trPr>
        <w:tc>
          <w:tcPr>
            <w:tcW w:w="3019" w:type="dxa"/>
            <w:tcBorders>
              <w:top w:val="nil"/>
              <w:left w:val="nil"/>
              <w:bottom w:val="nil"/>
              <w:right w:val="nil"/>
            </w:tcBorders>
            <w:shd w:val="clear" w:color="auto" w:fill="auto"/>
            <w:noWrap/>
            <w:vAlign w:val="bottom"/>
            <w:hideMark/>
          </w:tcPr>
          <w:p w14:paraId="17D7AFEA" w14:textId="77777777" w:rsidR="0066779C" w:rsidRPr="001840F7" w:rsidRDefault="0066779C" w:rsidP="004218DC">
            <w:pPr>
              <w:rPr>
                <w:rFonts w:eastAsia="Times New Roman"/>
                <w:color w:val="000000"/>
              </w:rPr>
            </w:pPr>
            <w:r w:rsidRPr="001840F7">
              <w:rPr>
                <w:rFonts w:eastAsia="Times New Roman"/>
                <w:color w:val="000000"/>
              </w:rPr>
              <w:t xml:space="preserve">Sperm whale </w:t>
            </w:r>
          </w:p>
        </w:tc>
        <w:tc>
          <w:tcPr>
            <w:tcW w:w="4086" w:type="dxa"/>
            <w:tcBorders>
              <w:top w:val="nil"/>
              <w:left w:val="nil"/>
              <w:bottom w:val="nil"/>
              <w:right w:val="nil"/>
            </w:tcBorders>
            <w:shd w:val="clear" w:color="auto" w:fill="auto"/>
            <w:noWrap/>
            <w:vAlign w:val="bottom"/>
            <w:hideMark/>
          </w:tcPr>
          <w:p w14:paraId="48845696" w14:textId="77777777" w:rsidR="0066779C" w:rsidRPr="001840F7" w:rsidRDefault="0066779C" w:rsidP="004218DC">
            <w:pPr>
              <w:rPr>
                <w:rFonts w:eastAsia="Times New Roman"/>
                <w:color w:val="000000"/>
              </w:rPr>
            </w:pPr>
            <w:r w:rsidRPr="001840F7">
              <w:rPr>
                <w:rFonts w:eastAsia="Times New Roman"/>
                <w:color w:val="000000"/>
              </w:rPr>
              <w:t>Physeter macrocephalus</w:t>
            </w:r>
          </w:p>
        </w:tc>
        <w:tc>
          <w:tcPr>
            <w:tcW w:w="1060" w:type="dxa"/>
            <w:tcBorders>
              <w:top w:val="nil"/>
              <w:left w:val="nil"/>
              <w:bottom w:val="nil"/>
              <w:right w:val="nil"/>
            </w:tcBorders>
            <w:shd w:val="clear" w:color="auto" w:fill="auto"/>
            <w:noWrap/>
            <w:vAlign w:val="bottom"/>
            <w:hideMark/>
          </w:tcPr>
          <w:p w14:paraId="17FA8346" w14:textId="77777777" w:rsidR="0066779C" w:rsidRPr="001840F7" w:rsidRDefault="0066779C" w:rsidP="004218DC">
            <w:pPr>
              <w:rPr>
                <w:rFonts w:eastAsia="Times New Roman"/>
                <w:color w:val="000000"/>
              </w:rPr>
            </w:pPr>
            <w:r w:rsidRPr="001840F7">
              <w:rPr>
                <w:rFonts w:eastAsia="Times New Roman"/>
                <w:color w:val="000000"/>
              </w:rPr>
              <w:t>E</w:t>
            </w:r>
          </w:p>
        </w:tc>
      </w:tr>
      <w:tr w:rsidR="0066779C" w:rsidRPr="001840F7" w14:paraId="47FF1DB7" w14:textId="77777777" w:rsidTr="004218DC">
        <w:trPr>
          <w:trHeight w:val="315"/>
        </w:trPr>
        <w:tc>
          <w:tcPr>
            <w:tcW w:w="3019" w:type="dxa"/>
            <w:tcBorders>
              <w:top w:val="nil"/>
              <w:left w:val="nil"/>
              <w:bottom w:val="nil"/>
              <w:right w:val="nil"/>
            </w:tcBorders>
            <w:shd w:val="clear" w:color="auto" w:fill="auto"/>
            <w:noWrap/>
            <w:vAlign w:val="bottom"/>
            <w:hideMark/>
          </w:tcPr>
          <w:p w14:paraId="68BC0E96" w14:textId="77777777" w:rsidR="0066779C" w:rsidRPr="001840F7" w:rsidRDefault="0066779C" w:rsidP="004218DC">
            <w:pPr>
              <w:rPr>
                <w:rFonts w:eastAsia="Times New Roman"/>
                <w:color w:val="000000"/>
              </w:rPr>
            </w:pPr>
            <w:r w:rsidRPr="001840F7">
              <w:rPr>
                <w:rFonts w:eastAsia="Times New Roman"/>
                <w:color w:val="000000"/>
              </w:rPr>
              <w:t xml:space="preserve">Spinner dolphin </w:t>
            </w:r>
          </w:p>
        </w:tc>
        <w:tc>
          <w:tcPr>
            <w:tcW w:w="4086" w:type="dxa"/>
            <w:tcBorders>
              <w:top w:val="nil"/>
              <w:left w:val="nil"/>
              <w:bottom w:val="nil"/>
              <w:right w:val="nil"/>
            </w:tcBorders>
            <w:shd w:val="clear" w:color="auto" w:fill="auto"/>
            <w:noWrap/>
            <w:vAlign w:val="bottom"/>
            <w:hideMark/>
          </w:tcPr>
          <w:p w14:paraId="11888682" w14:textId="77777777" w:rsidR="0066779C" w:rsidRPr="001840F7" w:rsidRDefault="0066779C" w:rsidP="004218DC">
            <w:pPr>
              <w:rPr>
                <w:rFonts w:eastAsia="Times New Roman"/>
                <w:color w:val="000000"/>
              </w:rPr>
            </w:pPr>
            <w:r w:rsidRPr="001840F7">
              <w:rPr>
                <w:rFonts w:eastAsia="Times New Roman"/>
                <w:color w:val="000000"/>
              </w:rPr>
              <w:t>Stenella longirostris longirostris)</w:t>
            </w:r>
          </w:p>
        </w:tc>
        <w:tc>
          <w:tcPr>
            <w:tcW w:w="1060" w:type="dxa"/>
            <w:tcBorders>
              <w:top w:val="nil"/>
              <w:left w:val="nil"/>
              <w:bottom w:val="nil"/>
              <w:right w:val="nil"/>
            </w:tcBorders>
            <w:shd w:val="clear" w:color="auto" w:fill="auto"/>
            <w:noWrap/>
            <w:vAlign w:val="bottom"/>
            <w:hideMark/>
          </w:tcPr>
          <w:p w14:paraId="3D9CEB64" w14:textId="77777777" w:rsidR="0066779C" w:rsidRPr="001840F7" w:rsidRDefault="0066779C" w:rsidP="004218DC">
            <w:pPr>
              <w:rPr>
                <w:rFonts w:eastAsia="Times New Roman"/>
                <w:color w:val="000000"/>
              </w:rPr>
            </w:pPr>
            <w:r w:rsidRPr="001840F7">
              <w:rPr>
                <w:rFonts w:eastAsia="Times New Roman"/>
                <w:color w:val="000000"/>
              </w:rPr>
              <w:t>NC</w:t>
            </w:r>
          </w:p>
        </w:tc>
      </w:tr>
      <w:tr w:rsidR="0066779C" w:rsidRPr="001840F7" w14:paraId="3E4BB162" w14:textId="77777777" w:rsidTr="004218DC">
        <w:trPr>
          <w:trHeight w:val="315"/>
        </w:trPr>
        <w:tc>
          <w:tcPr>
            <w:tcW w:w="3019" w:type="dxa"/>
            <w:tcBorders>
              <w:top w:val="nil"/>
              <w:left w:val="nil"/>
              <w:bottom w:val="single" w:sz="4" w:space="0" w:color="auto"/>
              <w:right w:val="nil"/>
            </w:tcBorders>
            <w:shd w:val="clear" w:color="auto" w:fill="auto"/>
            <w:noWrap/>
            <w:vAlign w:val="bottom"/>
            <w:hideMark/>
          </w:tcPr>
          <w:p w14:paraId="2123CCC6" w14:textId="77777777" w:rsidR="0066779C" w:rsidRPr="001840F7" w:rsidRDefault="0066779C" w:rsidP="004218DC">
            <w:pPr>
              <w:rPr>
                <w:rFonts w:eastAsia="Times New Roman"/>
                <w:color w:val="000000"/>
              </w:rPr>
            </w:pPr>
            <w:r w:rsidRPr="001840F7">
              <w:rPr>
                <w:rFonts w:eastAsia="Times New Roman"/>
                <w:color w:val="000000"/>
              </w:rPr>
              <w:t xml:space="preserve">Striped dolphin </w:t>
            </w:r>
          </w:p>
        </w:tc>
        <w:tc>
          <w:tcPr>
            <w:tcW w:w="4086" w:type="dxa"/>
            <w:tcBorders>
              <w:top w:val="nil"/>
              <w:left w:val="nil"/>
              <w:bottom w:val="single" w:sz="4" w:space="0" w:color="auto"/>
              <w:right w:val="nil"/>
            </w:tcBorders>
            <w:shd w:val="clear" w:color="auto" w:fill="auto"/>
            <w:noWrap/>
            <w:vAlign w:val="bottom"/>
            <w:hideMark/>
          </w:tcPr>
          <w:p w14:paraId="757392DB" w14:textId="77777777" w:rsidR="0066779C" w:rsidRPr="001840F7" w:rsidRDefault="0066779C" w:rsidP="004218DC">
            <w:pPr>
              <w:rPr>
                <w:rFonts w:eastAsia="Times New Roman"/>
                <w:color w:val="000000"/>
              </w:rPr>
            </w:pPr>
            <w:r w:rsidRPr="001840F7">
              <w:rPr>
                <w:rFonts w:eastAsia="Times New Roman"/>
                <w:color w:val="000000"/>
              </w:rPr>
              <w:t>Stenella coeruleoalba</w:t>
            </w:r>
          </w:p>
        </w:tc>
        <w:tc>
          <w:tcPr>
            <w:tcW w:w="1060" w:type="dxa"/>
            <w:tcBorders>
              <w:top w:val="nil"/>
              <w:left w:val="nil"/>
              <w:bottom w:val="single" w:sz="4" w:space="0" w:color="auto"/>
              <w:right w:val="nil"/>
            </w:tcBorders>
            <w:shd w:val="clear" w:color="auto" w:fill="auto"/>
            <w:noWrap/>
            <w:vAlign w:val="bottom"/>
            <w:hideMark/>
          </w:tcPr>
          <w:p w14:paraId="6DD5CDF9" w14:textId="77777777" w:rsidR="0066779C" w:rsidRPr="001840F7" w:rsidRDefault="0066779C" w:rsidP="004218DC">
            <w:pPr>
              <w:rPr>
                <w:rFonts w:eastAsia="Times New Roman"/>
                <w:color w:val="000000"/>
              </w:rPr>
            </w:pPr>
            <w:r w:rsidRPr="001840F7">
              <w:rPr>
                <w:rFonts w:eastAsia="Times New Roman"/>
                <w:color w:val="000000"/>
              </w:rPr>
              <w:t>NC</w:t>
            </w:r>
          </w:p>
        </w:tc>
      </w:tr>
    </w:tbl>
    <w:p w14:paraId="78E0D40A" w14:textId="77777777" w:rsidR="0066779C" w:rsidRPr="001840F7" w:rsidRDefault="0066779C" w:rsidP="0066779C">
      <w:pPr>
        <w:autoSpaceDE w:val="0"/>
        <w:autoSpaceDN w:val="0"/>
        <w:adjustRightInd w:val="0"/>
      </w:pPr>
    </w:p>
    <w:p w14:paraId="643382DC" w14:textId="77777777" w:rsidR="0066779C" w:rsidRDefault="0066779C" w:rsidP="0066779C">
      <w:pPr>
        <w:autoSpaceDE w:val="0"/>
        <w:autoSpaceDN w:val="0"/>
        <w:adjustRightInd w:val="0"/>
        <w:rPr>
          <w:i/>
          <w:color w:val="000000" w:themeColor="text1"/>
        </w:rPr>
      </w:pPr>
    </w:p>
    <w:p w14:paraId="27301C3F" w14:textId="77777777" w:rsidR="0066779C" w:rsidRDefault="0066779C" w:rsidP="0066779C">
      <w:pPr>
        <w:autoSpaceDE w:val="0"/>
        <w:autoSpaceDN w:val="0"/>
        <w:adjustRightInd w:val="0"/>
        <w:rPr>
          <w:i/>
          <w:color w:val="000000" w:themeColor="text1"/>
        </w:rPr>
      </w:pPr>
      <w:r>
        <w:rPr>
          <w:i/>
          <w:color w:val="000000" w:themeColor="text1"/>
        </w:rPr>
        <w:t>Seabirds and Shorebirds</w:t>
      </w:r>
    </w:p>
    <w:p w14:paraId="7BB86D0F" w14:textId="77777777" w:rsidR="0066779C" w:rsidRDefault="0066779C" w:rsidP="0066779C">
      <w:pPr>
        <w:autoSpaceDE w:val="0"/>
        <w:autoSpaceDN w:val="0"/>
        <w:adjustRightInd w:val="0"/>
        <w:rPr>
          <w:color w:val="000000" w:themeColor="text1"/>
        </w:rPr>
      </w:pPr>
      <w:r>
        <w:rPr>
          <w:color w:val="000000" w:themeColor="text1"/>
        </w:rPr>
        <w:t>Twenty-five seabirds were identified in the Marine Biogeographic assessment for the Main Hawaiian Islands. There are at least 22 species of seabirds that breed in the Hawaiian Islands. Twenty of these species breed in the Main Hawaiian Islands (Biogeographic assessment). Five shorebirds that are found in the Main Hawaiian Islands were added to the assessment.</w:t>
      </w:r>
    </w:p>
    <w:p w14:paraId="6D3CBFEC" w14:textId="77777777" w:rsidR="0066779C" w:rsidRPr="00334DA8" w:rsidRDefault="0066779C" w:rsidP="0066779C">
      <w:pPr>
        <w:autoSpaceDE w:val="0"/>
        <w:autoSpaceDN w:val="0"/>
        <w:adjustRightInd w:val="0"/>
        <w:rPr>
          <w:color w:val="000000" w:themeColor="text1"/>
        </w:rPr>
      </w:pPr>
    </w:p>
    <w:p w14:paraId="4E9BBB17" w14:textId="77777777" w:rsidR="0066779C" w:rsidRDefault="0066779C" w:rsidP="0066779C">
      <w:pPr>
        <w:autoSpaceDE w:val="0"/>
        <w:autoSpaceDN w:val="0"/>
        <w:adjustRightInd w:val="0"/>
        <w:rPr>
          <w:color w:val="000000" w:themeColor="text1"/>
        </w:rPr>
      </w:pPr>
      <w:r>
        <w:rPr>
          <w:color w:val="000000" w:themeColor="text1"/>
        </w:rPr>
        <w:t>Table #. Seabird and shorebird score weighting based on ESA status (</w:t>
      </w:r>
      <w:r w:rsidRPr="00867D14">
        <w:rPr>
          <w:color w:val="000000" w:themeColor="text1"/>
        </w:rPr>
        <w:t>https://www.fws.gov/endangered/</w:t>
      </w:r>
      <w:r>
        <w:rPr>
          <w:color w:val="000000" w:themeColor="text1"/>
        </w:rPr>
        <w:t>) and State of the Birds yellow and red watch lists (</w:t>
      </w:r>
      <w:r w:rsidRPr="00B83225">
        <w:rPr>
          <w:color w:val="000000" w:themeColor="text1"/>
        </w:rPr>
        <w:t>http://www.stateofthebirds.org/2014/extinctions/watchlist.pdf</w:t>
      </w:r>
      <w:r>
        <w:rPr>
          <w:color w:val="000000" w:themeColor="text1"/>
        </w:rPr>
        <w:t>).</w:t>
      </w:r>
    </w:p>
    <w:p w14:paraId="47655306" w14:textId="77777777" w:rsidR="0066779C" w:rsidRPr="0079446E" w:rsidRDefault="0066779C" w:rsidP="0066779C">
      <w:pPr>
        <w:autoSpaceDE w:val="0"/>
        <w:autoSpaceDN w:val="0"/>
        <w:adjustRightInd w:val="0"/>
        <w:rPr>
          <w:color w:val="000000" w:themeColor="text1"/>
        </w:rPr>
      </w:pPr>
    </w:p>
    <w:tbl>
      <w:tblPr>
        <w:tblStyle w:val="GridTable1Light-Accent1"/>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688"/>
        <w:gridCol w:w="4672"/>
      </w:tblGrid>
      <w:tr w:rsidR="0066779C" w:rsidRPr="00684C54" w14:paraId="0C68140F" w14:textId="77777777" w:rsidTr="00421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152ED5B7" w14:textId="77777777" w:rsidR="0066779C" w:rsidRPr="00684C54" w:rsidRDefault="0066779C" w:rsidP="004218DC">
            <w:pPr>
              <w:autoSpaceDE w:val="0"/>
              <w:autoSpaceDN w:val="0"/>
              <w:adjustRightInd w:val="0"/>
              <w:rPr>
                <w:b w:val="0"/>
              </w:rPr>
            </w:pPr>
            <w:r w:rsidRPr="00684C54">
              <w:rPr>
                <w:b w:val="0"/>
              </w:rPr>
              <w:t>ESA Status</w:t>
            </w:r>
          </w:p>
        </w:tc>
        <w:tc>
          <w:tcPr>
            <w:tcW w:w="4788" w:type="dxa"/>
            <w:tcBorders>
              <w:top w:val="single" w:sz="4" w:space="0" w:color="auto"/>
              <w:bottom w:val="single" w:sz="4" w:space="0" w:color="auto"/>
            </w:tcBorders>
          </w:tcPr>
          <w:p w14:paraId="40C97A5D" w14:textId="77777777" w:rsidR="0066779C" w:rsidRPr="00684C54" w:rsidRDefault="0066779C" w:rsidP="004218DC">
            <w:p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rPr>
            </w:pPr>
            <w:r w:rsidRPr="00684C54">
              <w:rPr>
                <w:b w:val="0"/>
              </w:rPr>
              <w:t>Score</w:t>
            </w:r>
          </w:p>
        </w:tc>
      </w:tr>
      <w:tr w:rsidR="0066779C" w:rsidRPr="00684C54" w14:paraId="618F213E" w14:textId="77777777" w:rsidTr="004218DC">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0FD647DD" w14:textId="77777777" w:rsidR="0066779C" w:rsidRPr="00684C54" w:rsidRDefault="0066779C" w:rsidP="004218DC">
            <w:pPr>
              <w:autoSpaceDE w:val="0"/>
              <w:autoSpaceDN w:val="0"/>
              <w:adjustRightInd w:val="0"/>
              <w:rPr>
                <w:b w:val="0"/>
              </w:rPr>
            </w:pPr>
            <w:r w:rsidRPr="00684C54">
              <w:rPr>
                <w:b w:val="0"/>
              </w:rPr>
              <w:t>Non-concern</w:t>
            </w:r>
            <w:r>
              <w:rPr>
                <w:b w:val="0"/>
              </w:rPr>
              <w:t xml:space="preserve"> or not listed</w:t>
            </w:r>
          </w:p>
        </w:tc>
        <w:tc>
          <w:tcPr>
            <w:tcW w:w="4788" w:type="dxa"/>
            <w:tcBorders>
              <w:top w:val="single" w:sz="4" w:space="0" w:color="auto"/>
            </w:tcBorders>
          </w:tcPr>
          <w:p w14:paraId="2A8F968B" w14:textId="77777777" w:rsidR="0066779C" w:rsidRPr="00684C54" w:rsidRDefault="0066779C" w:rsidP="004218DC">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1.0</w:t>
            </w:r>
          </w:p>
        </w:tc>
      </w:tr>
      <w:tr w:rsidR="0066779C" w:rsidRPr="00684C54" w14:paraId="435FEB45" w14:textId="77777777" w:rsidTr="004218DC">
        <w:tc>
          <w:tcPr>
            <w:cnfStyle w:val="001000000000" w:firstRow="0" w:lastRow="0" w:firstColumn="1" w:lastColumn="0" w:oddVBand="0" w:evenVBand="0" w:oddHBand="0" w:evenHBand="0" w:firstRowFirstColumn="0" w:firstRowLastColumn="0" w:lastRowFirstColumn="0" w:lastRowLastColumn="0"/>
            <w:tcW w:w="4788" w:type="dxa"/>
          </w:tcPr>
          <w:p w14:paraId="4AFB440E" w14:textId="77777777" w:rsidR="0066779C" w:rsidRPr="00684C54" w:rsidRDefault="0066779C" w:rsidP="004218DC">
            <w:pPr>
              <w:autoSpaceDE w:val="0"/>
              <w:autoSpaceDN w:val="0"/>
              <w:adjustRightInd w:val="0"/>
              <w:rPr>
                <w:b w:val="0"/>
              </w:rPr>
            </w:pPr>
            <w:r>
              <w:rPr>
                <w:b w:val="0"/>
              </w:rPr>
              <w:t>Yellow Watch List</w:t>
            </w:r>
          </w:p>
        </w:tc>
        <w:tc>
          <w:tcPr>
            <w:tcW w:w="4788" w:type="dxa"/>
          </w:tcPr>
          <w:p w14:paraId="246EA295" w14:textId="77777777" w:rsidR="0066779C" w:rsidRPr="00684C54" w:rsidRDefault="0066779C" w:rsidP="004218DC">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0.7</w:t>
            </w:r>
          </w:p>
        </w:tc>
      </w:tr>
      <w:tr w:rsidR="0066779C" w:rsidRPr="00684C54" w14:paraId="6F8325C8" w14:textId="77777777" w:rsidTr="004218DC">
        <w:tc>
          <w:tcPr>
            <w:cnfStyle w:val="001000000000" w:firstRow="0" w:lastRow="0" w:firstColumn="1" w:lastColumn="0" w:oddVBand="0" w:evenVBand="0" w:oddHBand="0" w:evenHBand="0" w:firstRowFirstColumn="0" w:firstRowLastColumn="0" w:lastRowFirstColumn="0" w:lastRowLastColumn="0"/>
            <w:tcW w:w="4788" w:type="dxa"/>
          </w:tcPr>
          <w:p w14:paraId="51D1984C" w14:textId="77777777" w:rsidR="0066779C" w:rsidRPr="00684C54" w:rsidRDefault="0066779C" w:rsidP="004218DC">
            <w:pPr>
              <w:autoSpaceDE w:val="0"/>
              <w:autoSpaceDN w:val="0"/>
              <w:adjustRightInd w:val="0"/>
              <w:rPr>
                <w:b w:val="0"/>
              </w:rPr>
            </w:pPr>
            <w:r w:rsidRPr="00684C54">
              <w:rPr>
                <w:b w:val="0"/>
              </w:rPr>
              <w:t>Threatened</w:t>
            </w:r>
          </w:p>
        </w:tc>
        <w:tc>
          <w:tcPr>
            <w:tcW w:w="4788" w:type="dxa"/>
          </w:tcPr>
          <w:p w14:paraId="70CC7A77" w14:textId="77777777" w:rsidR="0066779C" w:rsidRPr="00684C54" w:rsidRDefault="0066779C" w:rsidP="004218DC">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5</w:t>
            </w:r>
          </w:p>
        </w:tc>
      </w:tr>
      <w:tr w:rsidR="0066779C" w:rsidRPr="00684C54" w14:paraId="54C31E11" w14:textId="77777777" w:rsidTr="004218DC">
        <w:tc>
          <w:tcPr>
            <w:cnfStyle w:val="001000000000" w:firstRow="0" w:lastRow="0" w:firstColumn="1" w:lastColumn="0" w:oddVBand="0" w:evenVBand="0" w:oddHBand="0" w:evenHBand="0" w:firstRowFirstColumn="0" w:firstRowLastColumn="0" w:lastRowFirstColumn="0" w:lastRowLastColumn="0"/>
            <w:tcW w:w="4788" w:type="dxa"/>
          </w:tcPr>
          <w:p w14:paraId="154D61EB" w14:textId="77777777" w:rsidR="0066779C" w:rsidRPr="00684C54" w:rsidRDefault="0066779C" w:rsidP="004218DC">
            <w:pPr>
              <w:autoSpaceDE w:val="0"/>
              <w:autoSpaceDN w:val="0"/>
              <w:adjustRightInd w:val="0"/>
              <w:rPr>
                <w:b w:val="0"/>
              </w:rPr>
            </w:pPr>
            <w:r w:rsidRPr="00684C54">
              <w:rPr>
                <w:b w:val="0"/>
              </w:rPr>
              <w:t>Endangered</w:t>
            </w:r>
            <w:r>
              <w:rPr>
                <w:b w:val="0"/>
              </w:rPr>
              <w:t xml:space="preserve"> or Red Watch List</w:t>
            </w:r>
          </w:p>
        </w:tc>
        <w:tc>
          <w:tcPr>
            <w:tcW w:w="4788" w:type="dxa"/>
          </w:tcPr>
          <w:p w14:paraId="54B23C60" w14:textId="77777777" w:rsidR="0066779C" w:rsidRPr="00684C54" w:rsidRDefault="0066779C" w:rsidP="004218DC">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25</w:t>
            </w:r>
          </w:p>
        </w:tc>
      </w:tr>
    </w:tbl>
    <w:p w14:paraId="5C65614B" w14:textId="77777777" w:rsidR="0066779C" w:rsidRDefault="0066779C" w:rsidP="0066779C">
      <w:pPr>
        <w:autoSpaceDE w:val="0"/>
        <w:autoSpaceDN w:val="0"/>
        <w:adjustRightInd w:val="0"/>
        <w:rPr>
          <w:i/>
          <w:color w:val="000000" w:themeColor="text1"/>
        </w:rPr>
      </w:pPr>
    </w:p>
    <w:p w14:paraId="38526266" w14:textId="77777777" w:rsidR="0066779C" w:rsidRPr="007A7CD9" w:rsidRDefault="0066779C" w:rsidP="0066779C">
      <w:pPr>
        <w:autoSpaceDE w:val="0"/>
        <w:autoSpaceDN w:val="0"/>
        <w:adjustRightInd w:val="0"/>
        <w:rPr>
          <w:color w:val="000000" w:themeColor="text1"/>
        </w:rPr>
      </w:pPr>
      <w:r w:rsidRPr="007A7CD9">
        <w:rPr>
          <w:color w:val="000000" w:themeColor="text1"/>
        </w:rPr>
        <w:t>Table #. Seabird and shorebird species for the Main Hawaiian Islands with ESA (E= endangered, T= threatened) or State of the Birds Status (Y=yellow watch list; R=red watch list).</w:t>
      </w:r>
    </w:p>
    <w:tbl>
      <w:tblPr>
        <w:tblW w:w="10454" w:type="dxa"/>
        <w:jc w:val="center"/>
        <w:tblLayout w:type="fixed"/>
        <w:tblLook w:val="04A0" w:firstRow="1" w:lastRow="0" w:firstColumn="1" w:lastColumn="0" w:noHBand="0" w:noVBand="1"/>
      </w:tblPr>
      <w:tblGrid>
        <w:gridCol w:w="1184"/>
        <w:gridCol w:w="2801"/>
        <w:gridCol w:w="1800"/>
        <w:gridCol w:w="3743"/>
        <w:gridCol w:w="926"/>
      </w:tblGrid>
      <w:tr w:rsidR="0066779C" w:rsidRPr="00A5463E" w14:paraId="1C187BE6" w14:textId="77777777" w:rsidTr="004218DC">
        <w:trPr>
          <w:trHeight w:val="320"/>
          <w:jc w:val="center"/>
        </w:trPr>
        <w:tc>
          <w:tcPr>
            <w:tcW w:w="1184" w:type="dxa"/>
            <w:tcBorders>
              <w:top w:val="single" w:sz="4" w:space="0" w:color="auto"/>
              <w:left w:val="nil"/>
              <w:bottom w:val="single" w:sz="4" w:space="0" w:color="auto"/>
              <w:right w:val="nil"/>
            </w:tcBorders>
            <w:shd w:val="clear" w:color="auto" w:fill="auto"/>
            <w:noWrap/>
            <w:vAlign w:val="center"/>
            <w:hideMark/>
          </w:tcPr>
          <w:p w14:paraId="4B95A8F6" w14:textId="77777777" w:rsidR="0066779C" w:rsidRPr="00A5463E" w:rsidRDefault="0066779C" w:rsidP="004218DC">
            <w:pPr>
              <w:jc w:val="center"/>
              <w:rPr>
                <w:rFonts w:eastAsia="Times New Roman"/>
                <w:color w:val="000000"/>
              </w:rPr>
            </w:pPr>
            <w:r w:rsidRPr="00A5463E">
              <w:rPr>
                <w:rFonts w:eastAsia="Times New Roman"/>
                <w:color w:val="000000"/>
              </w:rPr>
              <w:t>Type</w:t>
            </w:r>
          </w:p>
        </w:tc>
        <w:tc>
          <w:tcPr>
            <w:tcW w:w="2801" w:type="dxa"/>
            <w:tcBorders>
              <w:top w:val="single" w:sz="4" w:space="0" w:color="auto"/>
              <w:left w:val="nil"/>
              <w:bottom w:val="single" w:sz="4" w:space="0" w:color="auto"/>
              <w:right w:val="nil"/>
            </w:tcBorders>
            <w:shd w:val="clear" w:color="auto" w:fill="auto"/>
            <w:noWrap/>
            <w:vAlign w:val="center"/>
            <w:hideMark/>
          </w:tcPr>
          <w:p w14:paraId="477FD144" w14:textId="77777777" w:rsidR="0066779C" w:rsidRPr="00A5463E" w:rsidRDefault="0066779C" w:rsidP="004218DC">
            <w:pPr>
              <w:jc w:val="center"/>
              <w:rPr>
                <w:rFonts w:eastAsia="Times New Roman"/>
                <w:color w:val="000000"/>
              </w:rPr>
            </w:pPr>
            <w:r w:rsidRPr="00A5463E">
              <w:rPr>
                <w:rFonts w:eastAsia="Times New Roman"/>
                <w:color w:val="000000"/>
              </w:rPr>
              <w:t>Common Name</w:t>
            </w:r>
          </w:p>
        </w:tc>
        <w:tc>
          <w:tcPr>
            <w:tcW w:w="1800" w:type="dxa"/>
            <w:tcBorders>
              <w:top w:val="single" w:sz="4" w:space="0" w:color="auto"/>
              <w:left w:val="nil"/>
              <w:bottom w:val="single" w:sz="4" w:space="0" w:color="auto"/>
              <w:right w:val="nil"/>
            </w:tcBorders>
            <w:shd w:val="clear" w:color="auto" w:fill="auto"/>
            <w:noWrap/>
            <w:vAlign w:val="center"/>
            <w:hideMark/>
          </w:tcPr>
          <w:p w14:paraId="0D8BE6C3" w14:textId="77777777" w:rsidR="0066779C" w:rsidRPr="00A5463E" w:rsidRDefault="0066779C" w:rsidP="004218DC">
            <w:pPr>
              <w:jc w:val="center"/>
              <w:rPr>
                <w:rFonts w:eastAsia="Times New Roman"/>
                <w:color w:val="000000"/>
              </w:rPr>
            </w:pPr>
            <w:r w:rsidRPr="00A5463E">
              <w:rPr>
                <w:rFonts w:eastAsia="Times New Roman"/>
                <w:color w:val="000000"/>
              </w:rPr>
              <w:t>Hawaiian Name</w:t>
            </w:r>
          </w:p>
        </w:tc>
        <w:tc>
          <w:tcPr>
            <w:tcW w:w="3743" w:type="dxa"/>
            <w:tcBorders>
              <w:top w:val="single" w:sz="4" w:space="0" w:color="auto"/>
              <w:left w:val="nil"/>
              <w:bottom w:val="single" w:sz="4" w:space="0" w:color="auto"/>
              <w:right w:val="nil"/>
            </w:tcBorders>
            <w:shd w:val="clear" w:color="auto" w:fill="auto"/>
            <w:noWrap/>
            <w:vAlign w:val="center"/>
            <w:hideMark/>
          </w:tcPr>
          <w:p w14:paraId="4B207E23" w14:textId="77777777" w:rsidR="0066779C" w:rsidRPr="00A5463E" w:rsidRDefault="0066779C" w:rsidP="004218DC">
            <w:pPr>
              <w:jc w:val="center"/>
              <w:rPr>
                <w:rFonts w:eastAsia="Times New Roman"/>
                <w:color w:val="000000"/>
              </w:rPr>
            </w:pPr>
            <w:r w:rsidRPr="00A5463E">
              <w:rPr>
                <w:rFonts w:eastAsia="Times New Roman"/>
                <w:color w:val="000000"/>
              </w:rPr>
              <w:t>Species Name</w:t>
            </w:r>
          </w:p>
        </w:tc>
        <w:tc>
          <w:tcPr>
            <w:tcW w:w="926" w:type="dxa"/>
            <w:tcBorders>
              <w:top w:val="single" w:sz="4" w:space="0" w:color="auto"/>
              <w:left w:val="nil"/>
              <w:bottom w:val="single" w:sz="4" w:space="0" w:color="auto"/>
              <w:right w:val="nil"/>
            </w:tcBorders>
            <w:shd w:val="clear" w:color="auto" w:fill="auto"/>
            <w:noWrap/>
            <w:vAlign w:val="center"/>
            <w:hideMark/>
          </w:tcPr>
          <w:p w14:paraId="3893E081" w14:textId="77777777" w:rsidR="0066779C" w:rsidRPr="00A5463E" w:rsidRDefault="0066779C" w:rsidP="004218DC">
            <w:pPr>
              <w:jc w:val="center"/>
              <w:rPr>
                <w:rFonts w:eastAsia="Times New Roman"/>
                <w:color w:val="000000"/>
              </w:rPr>
            </w:pPr>
            <w:r w:rsidRPr="00A5463E">
              <w:rPr>
                <w:rFonts w:eastAsia="Times New Roman"/>
                <w:color w:val="000000"/>
              </w:rPr>
              <w:t>Status</w:t>
            </w:r>
          </w:p>
        </w:tc>
      </w:tr>
      <w:tr w:rsidR="0066779C" w:rsidRPr="00A5463E" w14:paraId="4AEF7176" w14:textId="77777777" w:rsidTr="004218DC">
        <w:trPr>
          <w:trHeight w:val="320"/>
          <w:jc w:val="center"/>
        </w:trPr>
        <w:tc>
          <w:tcPr>
            <w:tcW w:w="1184" w:type="dxa"/>
            <w:tcBorders>
              <w:top w:val="single" w:sz="4" w:space="0" w:color="auto"/>
              <w:left w:val="nil"/>
              <w:bottom w:val="nil"/>
              <w:right w:val="nil"/>
            </w:tcBorders>
            <w:shd w:val="clear" w:color="auto" w:fill="auto"/>
            <w:noWrap/>
            <w:vAlign w:val="center"/>
            <w:hideMark/>
          </w:tcPr>
          <w:p w14:paraId="7255E185"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single" w:sz="4" w:space="0" w:color="auto"/>
              <w:left w:val="nil"/>
              <w:bottom w:val="nil"/>
              <w:right w:val="nil"/>
            </w:tcBorders>
            <w:shd w:val="clear" w:color="auto" w:fill="auto"/>
            <w:noWrap/>
            <w:vAlign w:val="center"/>
            <w:hideMark/>
          </w:tcPr>
          <w:p w14:paraId="63B9A9A5" w14:textId="77777777" w:rsidR="0066779C" w:rsidRPr="00A5463E" w:rsidRDefault="0066779C" w:rsidP="004218DC">
            <w:pPr>
              <w:jc w:val="center"/>
              <w:rPr>
                <w:rFonts w:eastAsia="Times New Roman"/>
                <w:color w:val="000000"/>
              </w:rPr>
            </w:pPr>
            <w:r w:rsidRPr="00A5463E">
              <w:rPr>
                <w:rFonts w:eastAsia="Times New Roman"/>
                <w:color w:val="000000"/>
              </w:rPr>
              <w:t>Band-rumped storm-petrel</w:t>
            </w:r>
          </w:p>
        </w:tc>
        <w:tc>
          <w:tcPr>
            <w:tcW w:w="1800" w:type="dxa"/>
            <w:tcBorders>
              <w:top w:val="single" w:sz="4" w:space="0" w:color="auto"/>
              <w:left w:val="nil"/>
              <w:bottom w:val="nil"/>
              <w:right w:val="nil"/>
            </w:tcBorders>
            <w:shd w:val="clear" w:color="auto" w:fill="auto"/>
            <w:noWrap/>
            <w:vAlign w:val="center"/>
            <w:hideMark/>
          </w:tcPr>
          <w:p w14:paraId="64AE025F" w14:textId="77777777" w:rsidR="0066779C" w:rsidRPr="00A5463E" w:rsidRDefault="0066779C" w:rsidP="004218DC">
            <w:pPr>
              <w:jc w:val="center"/>
              <w:rPr>
                <w:rFonts w:eastAsia="Times New Roman"/>
                <w:color w:val="000000"/>
              </w:rPr>
            </w:pPr>
          </w:p>
        </w:tc>
        <w:tc>
          <w:tcPr>
            <w:tcW w:w="3743" w:type="dxa"/>
            <w:tcBorders>
              <w:top w:val="single" w:sz="4" w:space="0" w:color="auto"/>
              <w:left w:val="nil"/>
              <w:bottom w:val="nil"/>
              <w:right w:val="nil"/>
            </w:tcBorders>
            <w:shd w:val="clear" w:color="auto" w:fill="auto"/>
            <w:noWrap/>
            <w:vAlign w:val="center"/>
            <w:hideMark/>
          </w:tcPr>
          <w:p w14:paraId="029DD1C7" w14:textId="77777777" w:rsidR="0066779C" w:rsidRPr="00A5463E" w:rsidRDefault="0066779C" w:rsidP="004218DC">
            <w:pPr>
              <w:jc w:val="center"/>
              <w:rPr>
                <w:rFonts w:eastAsia="Times New Roman"/>
                <w:i/>
                <w:iCs/>
                <w:color w:val="000000"/>
              </w:rPr>
            </w:pPr>
            <w:r w:rsidRPr="00A5463E">
              <w:rPr>
                <w:rFonts w:eastAsia="Times New Roman"/>
                <w:i/>
                <w:iCs/>
                <w:color w:val="000000"/>
              </w:rPr>
              <w:t>Oceanodroma castro</w:t>
            </w:r>
          </w:p>
        </w:tc>
        <w:tc>
          <w:tcPr>
            <w:tcW w:w="926" w:type="dxa"/>
            <w:tcBorders>
              <w:top w:val="single" w:sz="4" w:space="0" w:color="auto"/>
              <w:left w:val="nil"/>
              <w:bottom w:val="nil"/>
              <w:right w:val="nil"/>
            </w:tcBorders>
            <w:shd w:val="clear" w:color="auto" w:fill="auto"/>
            <w:noWrap/>
            <w:vAlign w:val="center"/>
            <w:hideMark/>
          </w:tcPr>
          <w:p w14:paraId="7B857BE8" w14:textId="77777777" w:rsidR="0066779C" w:rsidRPr="00A5463E" w:rsidRDefault="0066779C" w:rsidP="004218DC">
            <w:pPr>
              <w:jc w:val="center"/>
              <w:rPr>
                <w:rFonts w:eastAsia="Times New Roman"/>
                <w:color w:val="000000"/>
              </w:rPr>
            </w:pPr>
            <w:r>
              <w:rPr>
                <w:rFonts w:eastAsia="Times New Roman"/>
                <w:color w:val="000000"/>
              </w:rPr>
              <w:t>E</w:t>
            </w:r>
          </w:p>
        </w:tc>
      </w:tr>
      <w:tr w:rsidR="0066779C" w:rsidRPr="00A5463E" w14:paraId="6894B442"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5EE0A849"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6BA4F25A" w14:textId="77777777" w:rsidR="0066779C" w:rsidRPr="00A5463E" w:rsidRDefault="0066779C" w:rsidP="004218DC">
            <w:pPr>
              <w:jc w:val="center"/>
              <w:rPr>
                <w:rFonts w:eastAsia="Times New Roman"/>
                <w:color w:val="000000"/>
              </w:rPr>
            </w:pPr>
            <w:r w:rsidRPr="00A5463E">
              <w:rPr>
                <w:rFonts w:eastAsia="Times New Roman"/>
                <w:color w:val="000000"/>
              </w:rPr>
              <w:t>Black-footed albatross</w:t>
            </w:r>
          </w:p>
        </w:tc>
        <w:tc>
          <w:tcPr>
            <w:tcW w:w="1800" w:type="dxa"/>
            <w:tcBorders>
              <w:top w:val="nil"/>
              <w:left w:val="nil"/>
              <w:bottom w:val="nil"/>
              <w:right w:val="nil"/>
            </w:tcBorders>
            <w:shd w:val="clear" w:color="auto" w:fill="auto"/>
            <w:noWrap/>
            <w:vAlign w:val="center"/>
            <w:hideMark/>
          </w:tcPr>
          <w:p w14:paraId="31F24DDF" w14:textId="77777777" w:rsidR="0066779C" w:rsidRPr="00A5463E" w:rsidRDefault="0066779C" w:rsidP="004218DC">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37A2427F" w14:textId="77777777" w:rsidR="0066779C" w:rsidRPr="00A5463E" w:rsidRDefault="0066779C" w:rsidP="004218DC">
            <w:pPr>
              <w:jc w:val="center"/>
              <w:rPr>
                <w:rFonts w:eastAsia="Times New Roman"/>
                <w:i/>
                <w:iCs/>
                <w:color w:val="000000"/>
              </w:rPr>
            </w:pPr>
            <w:r w:rsidRPr="00A5463E">
              <w:rPr>
                <w:rFonts w:eastAsia="Times New Roman"/>
                <w:i/>
                <w:iCs/>
                <w:color w:val="000000"/>
              </w:rPr>
              <w:t>Phoebastria nigripes</w:t>
            </w:r>
          </w:p>
        </w:tc>
        <w:tc>
          <w:tcPr>
            <w:tcW w:w="926" w:type="dxa"/>
            <w:tcBorders>
              <w:top w:val="nil"/>
              <w:left w:val="nil"/>
              <w:bottom w:val="nil"/>
              <w:right w:val="nil"/>
            </w:tcBorders>
            <w:shd w:val="clear" w:color="auto" w:fill="auto"/>
            <w:noWrap/>
            <w:vAlign w:val="center"/>
            <w:hideMark/>
          </w:tcPr>
          <w:p w14:paraId="66DDDDD9" w14:textId="77777777" w:rsidR="0066779C" w:rsidRPr="00A5463E" w:rsidRDefault="0066779C" w:rsidP="004218DC">
            <w:pPr>
              <w:jc w:val="center"/>
              <w:rPr>
                <w:rFonts w:eastAsia="Times New Roman"/>
                <w:color w:val="000000"/>
              </w:rPr>
            </w:pPr>
            <w:r>
              <w:rPr>
                <w:rFonts w:eastAsia="Times New Roman"/>
                <w:color w:val="000000"/>
              </w:rPr>
              <w:t>Y</w:t>
            </w:r>
          </w:p>
        </w:tc>
      </w:tr>
      <w:tr w:rsidR="0066779C" w:rsidRPr="00A5463E" w14:paraId="1C9021DD"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2BD42D6E"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5DFAC8E" w14:textId="77777777" w:rsidR="0066779C" w:rsidRPr="00A5463E" w:rsidRDefault="0066779C" w:rsidP="004218DC">
            <w:pPr>
              <w:jc w:val="center"/>
              <w:rPr>
                <w:rFonts w:eastAsia="Times New Roman"/>
                <w:color w:val="000000"/>
              </w:rPr>
            </w:pPr>
            <w:r w:rsidRPr="00A5463E">
              <w:rPr>
                <w:rFonts w:eastAsia="Times New Roman"/>
                <w:color w:val="000000"/>
              </w:rPr>
              <w:t>Black noddy</w:t>
            </w:r>
          </w:p>
        </w:tc>
        <w:tc>
          <w:tcPr>
            <w:tcW w:w="1800" w:type="dxa"/>
            <w:tcBorders>
              <w:top w:val="nil"/>
              <w:left w:val="nil"/>
              <w:bottom w:val="nil"/>
              <w:right w:val="nil"/>
            </w:tcBorders>
            <w:shd w:val="clear" w:color="auto" w:fill="auto"/>
            <w:noWrap/>
            <w:vAlign w:val="center"/>
            <w:hideMark/>
          </w:tcPr>
          <w:p w14:paraId="70EB8406" w14:textId="77777777" w:rsidR="0066779C" w:rsidRPr="00A5463E" w:rsidRDefault="0066779C" w:rsidP="004218DC">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1634BC1D" w14:textId="77777777" w:rsidR="0066779C" w:rsidRPr="00A5463E" w:rsidRDefault="0066779C" w:rsidP="004218DC">
            <w:pPr>
              <w:jc w:val="center"/>
              <w:rPr>
                <w:rFonts w:eastAsia="Times New Roman"/>
                <w:i/>
                <w:iCs/>
                <w:color w:val="000000"/>
              </w:rPr>
            </w:pPr>
            <w:r w:rsidRPr="00A5463E">
              <w:rPr>
                <w:rFonts w:eastAsia="Times New Roman"/>
                <w:i/>
                <w:iCs/>
                <w:color w:val="000000"/>
              </w:rPr>
              <w:t>Anous stolidus pileatus</w:t>
            </w:r>
          </w:p>
        </w:tc>
        <w:tc>
          <w:tcPr>
            <w:tcW w:w="926" w:type="dxa"/>
            <w:tcBorders>
              <w:top w:val="nil"/>
              <w:left w:val="nil"/>
              <w:bottom w:val="nil"/>
              <w:right w:val="nil"/>
            </w:tcBorders>
            <w:shd w:val="clear" w:color="auto" w:fill="auto"/>
            <w:noWrap/>
            <w:vAlign w:val="center"/>
            <w:hideMark/>
          </w:tcPr>
          <w:p w14:paraId="0021679A" w14:textId="77777777" w:rsidR="0066779C" w:rsidRPr="00A5463E" w:rsidRDefault="0066779C" w:rsidP="004218DC">
            <w:pPr>
              <w:jc w:val="center"/>
              <w:rPr>
                <w:rFonts w:eastAsia="Times New Roman"/>
                <w:color w:val="000000"/>
              </w:rPr>
            </w:pPr>
            <w:r>
              <w:rPr>
                <w:rFonts w:eastAsia="Times New Roman"/>
                <w:color w:val="000000"/>
              </w:rPr>
              <w:t>Y</w:t>
            </w:r>
          </w:p>
        </w:tc>
      </w:tr>
      <w:tr w:rsidR="0066779C" w:rsidRPr="00A5463E" w14:paraId="18B35982"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606FE77D"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40108438" w14:textId="77777777" w:rsidR="0066779C" w:rsidRPr="00A5463E" w:rsidRDefault="0066779C" w:rsidP="004218DC">
            <w:pPr>
              <w:jc w:val="center"/>
              <w:rPr>
                <w:rFonts w:eastAsia="Times New Roman"/>
                <w:color w:val="000000"/>
              </w:rPr>
            </w:pPr>
            <w:r w:rsidRPr="00A5463E">
              <w:rPr>
                <w:rFonts w:eastAsia="Times New Roman"/>
                <w:color w:val="000000"/>
              </w:rPr>
              <w:t>Black-winged petrel</w:t>
            </w:r>
          </w:p>
        </w:tc>
        <w:tc>
          <w:tcPr>
            <w:tcW w:w="1800" w:type="dxa"/>
            <w:tcBorders>
              <w:top w:val="nil"/>
              <w:left w:val="nil"/>
              <w:bottom w:val="nil"/>
              <w:right w:val="nil"/>
            </w:tcBorders>
            <w:shd w:val="clear" w:color="auto" w:fill="auto"/>
            <w:noWrap/>
            <w:vAlign w:val="center"/>
            <w:hideMark/>
          </w:tcPr>
          <w:p w14:paraId="54AD4211" w14:textId="77777777" w:rsidR="0066779C" w:rsidRPr="00A5463E" w:rsidRDefault="0066779C" w:rsidP="004218DC">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15CC6B55" w14:textId="77777777" w:rsidR="0066779C" w:rsidRPr="00A5463E" w:rsidRDefault="0066779C" w:rsidP="004218DC">
            <w:pPr>
              <w:jc w:val="center"/>
              <w:rPr>
                <w:rFonts w:eastAsia="Times New Roman"/>
                <w:i/>
                <w:iCs/>
                <w:color w:val="000000"/>
              </w:rPr>
            </w:pPr>
            <w:r w:rsidRPr="00A5463E">
              <w:rPr>
                <w:rFonts w:eastAsia="Times New Roman"/>
                <w:i/>
                <w:iCs/>
                <w:color w:val="000000"/>
              </w:rPr>
              <w:t>Pterodroma nigripennis</w:t>
            </w:r>
          </w:p>
        </w:tc>
        <w:tc>
          <w:tcPr>
            <w:tcW w:w="926" w:type="dxa"/>
            <w:tcBorders>
              <w:top w:val="nil"/>
              <w:left w:val="nil"/>
              <w:bottom w:val="nil"/>
              <w:right w:val="nil"/>
            </w:tcBorders>
            <w:shd w:val="clear" w:color="auto" w:fill="auto"/>
            <w:noWrap/>
            <w:vAlign w:val="center"/>
            <w:hideMark/>
          </w:tcPr>
          <w:p w14:paraId="5E3E5798" w14:textId="77777777" w:rsidR="0066779C" w:rsidRPr="00A5463E" w:rsidRDefault="0066779C" w:rsidP="004218DC">
            <w:pPr>
              <w:jc w:val="center"/>
              <w:rPr>
                <w:rFonts w:eastAsia="Times New Roman"/>
                <w:color w:val="000000"/>
              </w:rPr>
            </w:pPr>
            <w:r>
              <w:rPr>
                <w:rFonts w:eastAsia="Times New Roman"/>
                <w:color w:val="000000"/>
              </w:rPr>
              <w:t>NC</w:t>
            </w:r>
          </w:p>
        </w:tc>
      </w:tr>
      <w:tr w:rsidR="0066779C" w:rsidRPr="00A5463E" w14:paraId="3F0C7C4E"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337D8A4C"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22F56AE" w14:textId="77777777" w:rsidR="0066779C" w:rsidRPr="00A5463E" w:rsidRDefault="0066779C" w:rsidP="004218DC">
            <w:pPr>
              <w:jc w:val="center"/>
              <w:rPr>
                <w:rFonts w:eastAsia="Times New Roman"/>
                <w:color w:val="000000"/>
              </w:rPr>
            </w:pPr>
            <w:r w:rsidRPr="00A5463E">
              <w:rPr>
                <w:rFonts w:eastAsia="Times New Roman"/>
                <w:color w:val="000000"/>
              </w:rPr>
              <w:t>Blue noddy</w:t>
            </w:r>
          </w:p>
        </w:tc>
        <w:tc>
          <w:tcPr>
            <w:tcW w:w="1800" w:type="dxa"/>
            <w:tcBorders>
              <w:top w:val="nil"/>
              <w:left w:val="nil"/>
              <w:bottom w:val="nil"/>
              <w:right w:val="nil"/>
            </w:tcBorders>
            <w:shd w:val="clear" w:color="auto" w:fill="auto"/>
            <w:noWrap/>
            <w:vAlign w:val="center"/>
            <w:hideMark/>
          </w:tcPr>
          <w:p w14:paraId="1D1D3F95" w14:textId="77777777" w:rsidR="0066779C" w:rsidRPr="00A5463E" w:rsidRDefault="0066779C" w:rsidP="004218DC">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061D000A" w14:textId="77777777" w:rsidR="0066779C" w:rsidRPr="00A5463E" w:rsidRDefault="0066779C" w:rsidP="004218DC">
            <w:pPr>
              <w:jc w:val="center"/>
              <w:rPr>
                <w:rFonts w:eastAsia="Times New Roman"/>
                <w:i/>
                <w:iCs/>
                <w:color w:val="000000"/>
              </w:rPr>
            </w:pPr>
            <w:r w:rsidRPr="00A5463E">
              <w:rPr>
                <w:rFonts w:eastAsia="Times New Roman"/>
                <w:i/>
                <w:iCs/>
                <w:color w:val="000000"/>
              </w:rPr>
              <w:t>Procelesterna cerulean</w:t>
            </w:r>
          </w:p>
        </w:tc>
        <w:tc>
          <w:tcPr>
            <w:tcW w:w="926" w:type="dxa"/>
            <w:tcBorders>
              <w:top w:val="nil"/>
              <w:left w:val="nil"/>
              <w:bottom w:val="nil"/>
              <w:right w:val="nil"/>
            </w:tcBorders>
            <w:shd w:val="clear" w:color="auto" w:fill="auto"/>
            <w:noWrap/>
            <w:vAlign w:val="center"/>
            <w:hideMark/>
          </w:tcPr>
          <w:p w14:paraId="219728FF" w14:textId="77777777" w:rsidR="0066779C" w:rsidRPr="00A5463E" w:rsidRDefault="0066779C" w:rsidP="004218DC">
            <w:pPr>
              <w:jc w:val="center"/>
              <w:rPr>
                <w:rFonts w:eastAsia="Times New Roman"/>
                <w:color w:val="000000"/>
              </w:rPr>
            </w:pPr>
            <w:r>
              <w:rPr>
                <w:rFonts w:eastAsia="Times New Roman"/>
                <w:color w:val="000000"/>
              </w:rPr>
              <w:t>Y</w:t>
            </w:r>
          </w:p>
        </w:tc>
      </w:tr>
      <w:tr w:rsidR="0066779C" w:rsidRPr="00A5463E" w14:paraId="38DBB1F5"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5D09829E"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0E4CFC6" w14:textId="77777777" w:rsidR="0066779C" w:rsidRPr="00A5463E" w:rsidRDefault="0066779C" w:rsidP="004218DC">
            <w:pPr>
              <w:jc w:val="center"/>
              <w:rPr>
                <w:rFonts w:eastAsia="Times New Roman"/>
                <w:color w:val="000000"/>
              </w:rPr>
            </w:pPr>
            <w:r w:rsidRPr="00A5463E">
              <w:rPr>
                <w:rFonts w:eastAsia="Times New Roman"/>
                <w:color w:val="000000"/>
              </w:rPr>
              <w:t>Brown booby</w:t>
            </w:r>
          </w:p>
        </w:tc>
        <w:tc>
          <w:tcPr>
            <w:tcW w:w="1800" w:type="dxa"/>
            <w:tcBorders>
              <w:top w:val="nil"/>
              <w:left w:val="nil"/>
              <w:bottom w:val="nil"/>
              <w:right w:val="nil"/>
            </w:tcBorders>
            <w:shd w:val="clear" w:color="auto" w:fill="auto"/>
            <w:noWrap/>
            <w:vAlign w:val="center"/>
            <w:hideMark/>
          </w:tcPr>
          <w:p w14:paraId="7503B9BD" w14:textId="77777777" w:rsidR="0066779C" w:rsidRPr="00A5463E" w:rsidRDefault="0066779C" w:rsidP="004218DC">
            <w:pPr>
              <w:jc w:val="center"/>
              <w:rPr>
                <w:rFonts w:eastAsia="Times New Roman"/>
                <w:color w:val="000000"/>
              </w:rPr>
            </w:pPr>
            <w:r w:rsidRPr="00A5463E">
              <w:rPr>
                <w:rFonts w:eastAsia="Times New Roman"/>
                <w:color w:val="000000"/>
              </w:rPr>
              <w:t>ʻA</w:t>
            </w:r>
          </w:p>
        </w:tc>
        <w:tc>
          <w:tcPr>
            <w:tcW w:w="3743" w:type="dxa"/>
            <w:tcBorders>
              <w:top w:val="nil"/>
              <w:left w:val="nil"/>
              <w:bottom w:val="nil"/>
              <w:right w:val="nil"/>
            </w:tcBorders>
            <w:shd w:val="clear" w:color="auto" w:fill="auto"/>
            <w:noWrap/>
            <w:vAlign w:val="center"/>
            <w:hideMark/>
          </w:tcPr>
          <w:p w14:paraId="2AF98D8F" w14:textId="77777777" w:rsidR="0066779C" w:rsidRPr="00A5463E" w:rsidRDefault="0066779C" w:rsidP="004218DC">
            <w:pPr>
              <w:jc w:val="center"/>
              <w:rPr>
                <w:rFonts w:eastAsia="Times New Roman"/>
                <w:i/>
                <w:iCs/>
                <w:color w:val="000000"/>
              </w:rPr>
            </w:pPr>
            <w:r w:rsidRPr="00A5463E">
              <w:rPr>
                <w:rFonts w:eastAsia="Times New Roman"/>
                <w:i/>
                <w:iCs/>
                <w:color w:val="000000"/>
              </w:rPr>
              <w:t>Sula leucogaster</w:t>
            </w:r>
          </w:p>
        </w:tc>
        <w:tc>
          <w:tcPr>
            <w:tcW w:w="926" w:type="dxa"/>
            <w:tcBorders>
              <w:top w:val="nil"/>
              <w:left w:val="nil"/>
              <w:bottom w:val="nil"/>
              <w:right w:val="nil"/>
            </w:tcBorders>
            <w:shd w:val="clear" w:color="auto" w:fill="auto"/>
            <w:noWrap/>
            <w:vAlign w:val="center"/>
            <w:hideMark/>
          </w:tcPr>
          <w:p w14:paraId="42B87134" w14:textId="77777777" w:rsidR="0066779C" w:rsidRPr="00A5463E" w:rsidRDefault="0066779C" w:rsidP="004218DC">
            <w:pPr>
              <w:jc w:val="center"/>
              <w:rPr>
                <w:rFonts w:eastAsia="Times New Roman"/>
                <w:color w:val="000000"/>
              </w:rPr>
            </w:pPr>
            <w:r>
              <w:rPr>
                <w:rFonts w:eastAsia="Times New Roman"/>
                <w:color w:val="000000"/>
              </w:rPr>
              <w:t>Y</w:t>
            </w:r>
          </w:p>
        </w:tc>
      </w:tr>
      <w:tr w:rsidR="0066779C" w:rsidRPr="00A5463E" w14:paraId="051493F9"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5F46C437"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38E2655F" w14:textId="77777777" w:rsidR="0066779C" w:rsidRPr="00A5463E" w:rsidRDefault="0066779C" w:rsidP="004218DC">
            <w:pPr>
              <w:jc w:val="center"/>
              <w:rPr>
                <w:rFonts w:eastAsia="Times New Roman"/>
                <w:color w:val="000000"/>
              </w:rPr>
            </w:pPr>
            <w:r w:rsidRPr="00A5463E">
              <w:rPr>
                <w:rFonts w:eastAsia="Times New Roman"/>
                <w:color w:val="000000"/>
              </w:rPr>
              <w:t>Brown noddy</w:t>
            </w:r>
          </w:p>
        </w:tc>
        <w:tc>
          <w:tcPr>
            <w:tcW w:w="1800" w:type="dxa"/>
            <w:tcBorders>
              <w:top w:val="nil"/>
              <w:left w:val="nil"/>
              <w:bottom w:val="nil"/>
              <w:right w:val="nil"/>
            </w:tcBorders>
            <w:shd w:val="clear" w:color="auto" w:fill="auto"/>
            <w:noWrap/>
            <w:vAlign w:val="center"/>
            <w:hideMark/>
          </w:tcPr>
          <w:p w14:paraId="6057BCDC" w14:textId="77777777" w:rsidR="0066779C" w:rsidRPr="00A5463E" w:rsidRDefault="0066779C" w:rsidP="004218DC">
            <w:pPr>
              <w:jc w:val="center"/>
              <w:rPr>
                <w:rFonts w:eastAsia="Times New Roman"/>
                <w:color w:val="000000"/>
              </w:rPr>
            </w:pPr>
            <w:r w:rsidRPr="00A5463E">
              <w:rPr>
                <w:rFonts w:eastAsia="Times New Roman"/>
                <w:color w:val="000000"/>
              </w:rPr>
              <w:t>Noio koha</w:t>
            </w:r>
          </w:p>
        </w:tc>
        <w:tc>
          <w:tcPr>
            <w:tcW w:w="3743" w:type="dxa"/>
            <w:tcBorders>
              <w:top w:val="nil"/>
              <w:left w:val="nil"/>
              <w:bottom w:val="nil"/>
              <w:right w:val="nil"/>
            </w:tcBorders>
            <w:shd w:val="clear" w:color="auto" w:fill="auto"/>
            <w:noWrap/>
            <w:vAlign w:val="center"/>
            <w:hideMark/>
          </w:tcPr>
          <w:p w14:paraId="20F52B7A" w14:textId="77777777" w:rsidR="0066779C" w:rsidRPr="00A5463E" w:rsidRDefault="0066779C" w:rsidP="004218DC">
            <w:pPr>
              <w:jc w:val="center"/>
              <w:rPr>
                <w:rFonts w:eastAsia="Times New Roman"/>
                <w:i/>
                <w:iCs/>
                <w:color w:val="000000"/>
              </w:rPr>
            </w:pPr>
            <w:r w:rsidRPr="00A5463E">
              <w:rPr>
                <w:rFonts w:eastAsia="Times New Roman"/>
                <w:i/>
                <w:iCs/>
                <w:color w:val="000000"/>
              </w:rPr>
              <w:t>Anous stolidus</w:t>
            </w:r>
          </w:p>
        </w:tc>
        <w:tc>
          <w:tcPr>
            <w:tcW w:w="926" w:type="dxa"/>
            <w:tcBorders>
              <w:top w:val="nil"/>
              <w:left w:val="nil"/>
              <w:bottom w:val="nil"/>
              <w:right w:val="nil"/>
            </w:tcBorders>
            <w:shd w:val="clear" w:color="auto" w:fill="auto"/>
            <w:noWrap/>
            <w:vAlign w:val="center"/>
            <w:hideMark/>
          </w:tcPr>
          <w:p w14:paraId="78919BD8" w14:textId="77777777" w:rsidR="0066779C" w:rsidRPr="00A5463E" w:rsidRDefault="0066779C" w:rsidP="004218DC">
            <w:pPr>
              <w:jc w:val="center"/>
              <w:rPr>
                <w:rFonts w:eastAsia="Times New Roman"/>
                <w:color w:val="000000"/>
              </w:rPr>
            </w:pPr>
            <w:r>
              <w:rPr>
                <w:rFonts w:eastAsia="Times New Roman"/>
                <w:color w:val="000000"/>
              </w:rPr>
              <w:t>NC</w:t>
            </w:r>
          </w:p>
        </w:tc>
      </w:tr>
      <w:tr w:rsidR="0066779C" w:rsidRPr="00A5463E" w14:paraId="41979256"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017D7D85"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4645046C" w14:textId="77777777" w:rsidR="0066779C" w:rsidRPr="00A5463E" w:rsidRDefault="0066779C" w:rsidP="004218DC">
            <w:pPr>
              <w:jc w:val="center"/>
              <w:rPr>
                <w:rFonts w:eastAsia="Times New Roman"/>
                <w:color w:val="000000"/>
              </w:rPr>
            </w:pPr>
            <w:r w:rsidRPr="00A5463E">
              <w:rPr>
                <w:rFonts w:eastAsia="Times New Roman"/>
                <w:color w:val="000000"/>
              </w:rPr>
              <w:t>Bulwer's Petrel</w:t>
            </w:r>
          </w:p>
        </w:tc>
        <w:tc>
          <w:tcPr>
            <w:tcW w:w="1800" w:type="dxa"/>
            <w:tcBorders>
              <w:top w:val="nil"/>
              <w:left w:val="nil"/>
              <w:bottom w:val="nil"/>
              <w:right w:val="nil"/>
            </w:tcBorders>
            <w:shd w:val="clear" w:color="auto" w:fill="auto"/>
            <w:noWrap/>
            <w:vAlign w:val="center"/>
            <w:hideMark/>
          </w:tcPr>
          <w:p w14:paraId="60C78A69" w14:textId="77777777" w:rsidR="0066779C" w:rsidRPr="00A5463E" w:rsidRDefault="0066779C" w:rsidP="004218DC">
            <w:pPr>
              <w:jc w:val="center"/>
              <w:rPr>
                <w:rFonts w:eastAsia="Times New Roman"/>
                <w:color w:val="000000"/>
              </w:rPr>
            </w:pPr>
            <w:r w:rsidRPr="00A5463E">
              <w:rPr>
                <w:rFonts w:eastAsia="Times New Roman"/>
                <w:color w:val="000000"/>
              </w:rPr>
              <w:t>ʻOu</w:t>
            </w:r>
          </w:p>
        </w:tc>
        <w:tc>
          <w:tcPr>
            <w:tcW w:w="3743" w:type="dxa"/>
            <w:tcBorders>
              <w:top w:val="nil"/>
              <w:left w:val="nil"/>
              <w:bottom w:val="nil"/>
              <w:right w:val="nil"/>
            </w:tcBorders>
            <w:shd w:val="clear" w:color="auto" w:fill="auto"/>
            <w:noWrap/>
            <w:vAlign w:val="center"/>
            <w:hideMark/>
          </w:tcPr>
          <w:p w14:paraId="6215C804" w14:textId="77777777" w:rsidR="0066779C" w:rsidRPr="00A5463E" w:rsidRDefault="0066779C" w:rsidP="004218DC">
            <w:pPr>
              <w:jc w:val="center"/>
              <w:rPr>
                <w:rFonts w:eastAsia="Times New Roman"/>
                <w:i/>
                <w:iCs/>
                <w:color w:val="000000"/>
              </w:rPr>
            </w:pPr>
            <w:r w:rsidRPr="00A5463E">
              <w:rPr>
                <w:rFonts w:eastAsia="Times New Roman"/>
                <w:i/>
                <w:iCs/>
                <w:color w:val="000000"/>
              </w:rPr>
              <w:t>Bulweria bulwerii</w:t>
            </w:r>
          </w:p>
        </w:tc>
        <w:tc>
          <w:tcPr>
            <w:tcW w:w="926" w:type="dxa"/>
            <w:tcBorders>
              <w:top w:val="nil"/>
              <w:left w:val="nil"/>
              <w:bottom w:val="nil"/>
              <w:right w:val="nil"/>
            </w:tcBorders>
            <w:shd w:val="clear" w:color="auto" w:fill="auto"/>
            <w:noWrap/>
            <w:vAlign w:val="center"/>
            <w:hideMark/>
          </w:tcPr>
          <w:p w14:paraId="78A7348A" w14:textId="77777777" w:rsidR="0066779C" w:rsidRPr="00A5463E" w:rsidRDefault="0066779C" w:rsidP="004218DC">
            <w:pPr>
              <w:jc w:val="center"/>
              <w:rPr>
                <w:rFonts w:eastAsia="Times New Roman"/>
                <w:color w:val="000000"/>
              </w:rPr>
            </w:pPr>
            <w:r>
              <w:rPr>
                <w:rFonts w:eastAsia="Times New Roman"/>
                <w:color w:val="000000"/>
              </w:rPr>
              <w:t>Y</w:t>
            </w:r>
          </w:p>
        </w:tc>
      </w:tr>
      <w:tr w:rsidR="0066779C" w:rsidRPr="00A5463E" w14:paraId="183315F5"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6ED5BEFD"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190CD045" w14:textId="77777777" w:rsidR="0066779C" w:rsidRPr="00A5463E" w:rsidRDefault="0066779C" w:rsidP="004218DC">
            <w:pPr>
              <w:jc w:val="center"/>
              <w:rPr>
                <w:rFonts w:eastAsia="Times New Roman"/>
                <w:color w:val="000000"/>
              </w:rPr>
            </w:pPr>
            <w:r w:rsidRPr="00A5463E">
              <w:rPr>
                <w:rFonts w:eastAsia="Times New Roman"/>
                <w:color w:val="000000"/>
              </w:rPr>
              <w:t>Christmas shearwater</w:t>
            </w:r>
          </w:p>
        </w:tc>
        <w:tc>
          <w:tcPr>
            <w:tcW w:w="1800" w:type="dxa"/>
            <w:tcBorders>
              <w:top w:val="nil"/>
              <w:left w:val="nil"/>
              <w:bottom w:val="nil"/>
              <w:right w:val="nil"/>
            </w:tcBorders>
            <w:shd w:val="clear" w:color="auto" w:fill="auto"/>
            <w:noWrap/>
            <w:vAlign w:val="center"/>
            <w:hideMark/>
          </w:tcPr>
          <w:p w14:paraId="1B9EB153" w14:textId="77777777" w:rsidR="0066779C" w:rsidRPr="00A5463E" w:rsidRDefault="0066779C" w:rsidP="004218DC">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320570DB" w14:textId="77777777" w:rsidR="0066779C" w:rsidRPr="00A5463E" w:rsidRDefault="0066779C" w:rsidP="004218DC">
            <w:pPr>
              <w:jc w:val="center"/>
              <w:rPr>
                <w:rFonts w:eastAsia="Times New Roman"/>
                <w:i/>
                <w:iCs/>
                <w:color w:val="000000"/>
              </w:rPr>
            </w:pPr>
            <w:r w:rsidRPr="00A5463E">
              <w:rPr>
                <w:rFonts w:eastAsia="Times New Roman"/>
                <w:i/>
                <w:iCs/>
                <w:color w:val="000000"/>
              </w:rPr>
              <w:t>Puffinus nativitatis</w:t>
            </w:r>
          </w:p>
        </w:tc>
        <w:tc>
          <w:tcPr>
            <w:tcW w:w="926" w:type="dxa"/>
            <w:tcBorders>
              <w:top w:val="nil"/>
              <w:left w:val="nil"/>
              <w:bottom w:val="nil"/>
              <w:right w:val="nil"/>
            </w:tcBorders>
            <w:shd w:val="clear" w:color="auto" w:fill="auto"/>
            <w:noWrap/>
            <w:vAlign w:val="center"/>
            <w:hideMark/>
          </w:tcPr>
          <w:p w14:paraId="15C741C6" w14:textId="77777777" w:rsidR="0066779C" w:rsidRPr="00A5463E" w:rsidRDefault="0066779C" w:rsidP="004218DC">
            <w:pPr>
              <w:jc w:val="center"/>
              <w:rPr>
                <w:rFonts w:eastAsia="Times New Roman"/>
                <w:color w:val="000000"/>
              </w:rPr>
            </w:pPr>
            <w:r>
              <w:rPr>
                <w:rFonts w:eastAsia="Times New Roman"/>
                <w:color w:val="000000"/>
              </w:rPr>
              <w:t>Y</w:t>
            </w:r>
          </w:p>
        </w:tc>
      </w:tr>
      <w:tr w:rsidR="0066779C" w:rsidRPr="00A5463E" w14:paraId="712C8337"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7ADE275A"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37988F3F" w14:textId="77777777" w:rsidR="0066779C" w:rsidRPr="00A5463E" w:rsidRDefault="0066779C" w:rsidP="004218DC">
            <w:pPr>
              <w:jc w:val="center"/>
              <w:rPr>
                <w:rFonts w:eastAsia="Times New Roman"/>
                <w:color w:val="000000"/>
              </w:rPr>
            </w:pPr>
            <w:r w:rsidRPr="00A5463E">
              <w:rPr>
                <w:rFonts w:eastAsia="Times New Roman"/>
                <w:color w:val="000000"/>
              </w:rPr>
              <w:t>Cookʻs Petrel</w:t>
            </w:r>
          </w:p>
        </w:tc>
        <w:tc>
          <w:tcPr>
            <w:tcW w:w="1800" w:type="dxa"/>
            <w:tcBorders>
              <w:top w:val="nil"/>
              <w:left w:val="nil"/>
              <w:bottom w:val="nil"/>
              <w:right w:val="nil"/>
            </w:tcBorders>
            <w:shd w:val="clear" w:color="auto" w:fill="auto"/>
            <w:noWrap/>
            <w:vAlign w:val="center"/>
            <w:hideMark/>
          </w:tcPr>
          <w:p w14:paraId="72BC3EEC" w14:textId="77777777" w:rsidR="0066779C" w:rsidRPr="00A5463E" w:rsidRDefault="0066779C" w:rsidP="004218DC">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3AC6D82C" w14:textId="77777777" w:rsidR="0066779C" w:rsidRPr="00A5463E" w:rsidRDefault="0066779C" w:rsidP="004218DC">
            <w:pPr>
              <w:jc w:val="center"/>
              <w:rPr>
                <w:rFonts w:eastAsia="Times New Roman"/>
                <w:i/>
                <w:iCs/>
                <w:color w:val="000000"/>
              </w:rPr>
            </w:pPr>
            <w:r w:rsidRPr="00A5463E">
              <w:rPr>
                <w:rFonts w:eastAsia="Times New Roman"/>
                <w:i/>
                <w:iCs/>
                <w:color w:val="000000"/>
              </w:rPr>
              <w:t>Pterodroma cookii</w:t>
            </w:r>
          </w:p>
        </w:tc>
        <w:tc>
          <w:tcPr>
            <w:tcW w:w="926" w:type="dxa"/>
            <w:tcBorders>
              <w:top w:val="nil"/>
              <w:left w:val="nil"/>
              <w:bottom w:val="nil"/>
              <w:right w:val="nil"/>
            </w:tcBorders>
            <w:shd w:val="clear" w:color="auto" w:fill="auto"/>
            <w:noWrap/>
            <w:vAlign w:val="center"/>
            <w:hideMark/>
          </w:tcPr>
          <w:p w14:paraId="795FF44F" w14:textId="77777777" w:rsidR="0066779C" w:rsidRPr="00A5463E" w:rsidRDefault="0066779C" w:rsidP="004218DC">
            <w:pPr>
              <w:jc w:val="center"/>
              <w:rPr>
                <w:rFonts w:eastAsia="Times New Roman"/>
                <w:color w:val="000000"/>
              </w:rPr>
            </w:pPr>
            <w:r>
              <w:rPr>
                <w:rFonts w:eastAsia="Times New Roman"/>
                <w:color w:val="000000"/>
              </w:rPr>
              <w:t>NC</w:t>
            </w:r>
          </w:p>
        </w:tc>
      </w:tr>
      <w:tr w:rsidR="0066779C" w:rsidRPr="00A5463E" w14:paraId="40766722"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53B2D362"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E6440EE" w14:textId="77777777" w:rsidR="0066779C" w:rsidRPr="00A5463E" w:rsidRDefault="0066779C" w:rsidP="004218DC">
            <w:pPr>
              <w:jc w:val="center"/>
              <w:rPr>
                <w:rFonts w:eastAsia="Times New Roman"/>
                <w:color w:val="000000"/>
              </w:rPr>
            </w:pPr>
            <w:r w:rsidRPr="00A5463E">
              <w:rPr>
                <w:rFonts w:eastAsia="Times New Roman"/>
                <w:color w:val="000000"/>
              </w:rPr>
              <w:t>Gray-backed tern</w:t>
            </w:r>
          </w:p>
        </w:tc>
        <w:tc>
          <w:tcPr>
            <w:tcW w:w="1800" w:type="dxa"/>
            <w:tcBorders>
              <w:top w:val="nil"/>
              <w:left w:val="nil"/>
              <w:bottom w:val="nil"/>
              <w:right w:val="nil"/>
            </w:tcBorders>
            <w:shd w:val="clear" w:color="auto" w:fill="auto"/>
            <w:noWrap/>
            <w:vAlign w:val="center"/>
            <w:hideMark/>
          </w:tcPr>
          <w:p w14:paraId="371B9446" w14:textId="77777777" w:rsidR="0066779C" w:rsidRPr="00A5463E" w:rsidRDefault="0066779C" w:rsidP="004218DC">
            <w:pPr>
              <w:jc w:val="center"/>
              <w:rPr>
                <w:rFonts w:eastAsia="Times New Roman"/>
                <w:color w:val="000000"/>
              </w:rPr>
            </w:pPr>
            <w:r w:rsidRPr="00A5463E">
              <w:rPr>
                <w:rFonts w:eastAsia="Times New Roman"/>
                <w:color w:val="000000"/>
              </w:rPr>
              <w:t>Pokalakla</w:t>
            </w:r>
          </w:p>
        </w:tc>
        <w:tc>
          <w:tcPr>
            <w:tcW w:w="3743" w:type="dxa"/>
            <w:tcBorders>
              <w:top w:val="nil"/>
              <w:left w:val="nil"/>
              <w:bottom w:val="nil"/>
              <w:right w:val="nil"/>
            </w:tcBorders>
            <w:shd w:val="clear" w:color="auto" w:fill="auto"/>
            <w:noWrap/>
            <w:vAlign w:val="center"/>
            <w:hideMark/>
          </w:tcPr>
          <w:p w14:paraId="3814028B" w14:textId="77777777" w:rsidR="0066779C" w:rsidRPr="00A5463E" w:rsidRDefault="0066779C" w:rsidP="004218DC">
            <w:pPr>
              <w:ind w:right="258"/>
              <w:jc w:val="center"/>
              <w:rPr>
                <w:rFonts w:eastAsia="Times New Roman"/>
                <w:i/>
                <w:iCs/>
                <w:color w:val="000000"/>
              </w:rPr>
            </w:pPr>
            <w:r w:rsidRPr="00A5463E">
              <w:rPr>
                <w:rFonts w:eastAsia="Times New Roman"/>
                <w:i/>
                <w:iCs/>
                <w:color w:val="000000"/>
              </w:rPr>
              <w:t>Onychonprion lunatus</w:t>
            </w:r>
          </w:p>
        </w:tc>
        <w:tc>
          <w:tcPr>
            <w:tcW w:w="926" w:type="dxa"/>
            <w:tcBorders>
              <w:top w:val="nil"/>
              <w:left w:val="nil"/>
              <w:bottom w:val="nil"/>
              <w:right w:val="nil"/>
            </w:tcBorders>
            <w:shd w:val="clear" w:color="auto" w:fill="auto"/>
            <w:noWrap/>
            <w:vAlign w:val="center"/>
            <w:hideMark/>
          </w:tcPr>
          <w:p w14:paraId="72B2626A" w14:textId="77777777" w:rsidR="0066779C" w:rsidRPr="00A5463E" w:rsidRDefault="0066779C" w:rsidP="004218DC">
            <w:pPr>
              <w:jc w:val="center"/>
              <w:rPr>
                <w:rFonts w:eastAsia="Times New Roman"/>
                <w:color w:val="000000"/>
              </w:rPr>
            </w:pPr>
            <w:r>
              <w:rPr>
                <w:rFonts w:eastAsia="Times New Roman"/>
                <w:color w:val="000000"/>
              </w:rPr>
              <w:t>Y</w:t>
            </w:r>
          </w:p>
        </w:tc>
      </w:tr>
      <w:tr w:rsidR="0066779C" w:rsidRPr="00A5463E" w14:paraId="4E9B9655"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195F491D"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7849521" w14:textId="77777777" w:rsidR="0066779C" w:rsidRPr="00A5463E" w:rsidRDefault="0066779C" w:rsidP="004218DC">
            <w:pPr>
              <w:jc w:val="center"/>
              <w:rPr>
                <w:rFonts w:eastAsia="Times New Roman"/>
                <w:color w:val="000000"/>
              </w:rPr>
            </w:pPr>
            <w:r w:rsidRPr="00A5463E">
              <w:rPr>
                <w:rFonts w:eastAsia="Times New Roman"/>
                <w:color w:val="000000"/>
              </w:rPr>
              <w:t>Great frigatebird</w:t>
            </w:r>
          </w:p>
        </w:tc>
        <w:tc>
          <w:tcPr>
            <w:tcW w:w="1800" w:type="dxa"/>
            <w:tcBorders>
              <w:top w:val="nil"/>
              <w:left w:val="nil"/>
              <w:bottom w:val="nil"/>
              <w:right w:val="nil"/>
            </w:tcBorders>
            <w:shd w:val="clear" w:color="auto" w:fill="auto"/>
            <w:noWrap/>
            <w:vAlign w:val="center"/>
            <w:hideMark/>
          </w:tcPr>
          <w:p w14:paraId="345A0AA6" w14:textId="77777777" w:rsidR="0066779C" w:rsidRPr="00A5463E" w:rsidRDefault="0066779C" w:rsidP="004218DC">
            <w:pPr>
              <w:jc w:val="center"/>
              <w:rPr>
                <w:rFonts w:eastAsia="Times New Roman"/>
                <w:color w:val="000000"/>
              </w:rPr>
            </w:pPr>
            <w:r w:rsidRPr="00A5463E">
              <w:rPr>
                <w:rFonts w:eastAsia="Times New Roman"/>
                <w:color w:val="000000"/>
              </w:rPr>
              <w:t>ʻIwa</w:t>
            </w:r>
          </w:p>
        </w:tc>
        <w:tc>
          <w:tcPr>
            <w:tcW w:w="3743" w:type="dxa"/>
            <w:tcBorders>
              <w:top w:val="nil"/>
              <w:left w:val="nil"/>
              <w:bottom w:val="nil"/>
              <w:right w:val="nil"/>
            </w:tcBorders>
            <w:shd w:val="clear" w:color="auto" w:fill="auto"/>
            <w:noWrap/>
            <w:vAlign w:val="center"/>
            <w:hideMark/>
          </w:tcPr>
          <w:p w14:paraId="7D575F4A" w14:textId="77777777" w:rsidR="0066779C" w:rsidRPr="00A5463E" w:rsidRDefault="0066779C" w:rsidP="004218DC">
            <w:pPr>
              <w:jc w:val="center"/>
              <w:rPr>
                <w:rFonts w:eastAsia="Times New Roman"/>
                <w:i/>
                <w:iCs/>
                <w:color w:val="000000"/>
              </w:rPr>
            </w:pPr>
            <w:r w:rsidRPr="00A5463E">
              <w:rPr>
                <w:rFonts w:eastAsia="Times New Roman"/>
                <w:i/>
                <w:iCs/>
                <w:color w:val="000000"/>
              </w:rPr>
              <w:t>Fregata minor</w:t>
            </w:r>
          </w:p>
        </w:tc>
        <w:tc>
          <w:tcPr>
            <w:tcW w:w="926" w:type="dxa"/>
            <w:tcBorders>
              <w:top w:val="nil"/>
              <w:left w:val="nil"/>
              <w:bottom w:val="nil"/>
              <w:right w:val="nil"/>
            </w:tcBorders>
            <w:shd w:val="clear" w:color="auto" w:fill="auto"/>
            <w:noWrap/>
            <w:vAlign w:val="center"/>
            <w:hideMark/>
          </w:tcPr>
          <w:p w14:paraId="1BEF83AF" w14:textId="77777777" w:rsidR="0066779C" w:rsidRPr="00A5463E" w:rsidRDefault="0066779C" w:rsidP="004218DC">
            <w:pPr>
              <w:jc w:val="center"/>
              <w:rPr>
                <w:rFonts w:eastAsia="Times New Roman"/>
                <w:color w:val="000000"/>
              </w:rPr>
            </w:pPr>
            <w:r>
              <w:rPr>
                <w:rFonts w:eastAsia="Times New Roman"/>
                <w:color w:val="000000"/>
              </w:rPr>
              <w:t>Y</w:t>
            </w:r>
          </w:p>
        </w:tc>
      </w:tr>
      <w:tr w:rsidR="0066779C" w:rsidRPr="00A5463E" w14:paraId="7AD88325"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41E318D7"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403CC167" w14:textId="77777777" w:rsidR="0066779C" w:rsidRPr="00A5463E" w:rsidRDefault="0066779C" w:rsidP="004218DC">
            <w:pPr>
              <w:jc w:val="center"/>
              <w:rPr>
                <w:rFonts w:eastAsia="Times New Roman"/>
                <w:color w:val="000000"/>
              </w:rPr>
            </w:pPr>
            <w:r w:rsidRPr="00A5463E">
              <w:rPr>
                <w:rFonts w:eastAsia="Times New Roman"/>
                <w:color w:val="000000"/>
              </w:rPr>
              <w:t>Hawaiian black noddy</w:t>
            </w:r>
          </w:p>
        </w:tc>
        <w:tc>
          <w:tcPr>
            <w:tcW w:w="1800" w:type="dxa"/>
            <w:tcBorders>
              <w:top w:val="nil"/>
              <w:left w:val="nil"/>
              <w:bottom w:val="nil"/>
              <w:right w:val="nil"/>
            </w:tcBorders>
            <w:shd w:val="clear" w:color="auto" w:fill="auto"/>
            <w:noWrap/>
            <w:vAlign w:val="center"/>
            <w:hideMark/>
          </w:tcPr>
          <w:p w14:paraId="75D46953" w14:textId="77777777" w:rsidR="0066779C" w:rsidRPr="00A5463E" w:rsidRDefault="0066779C" w:rsidP="004218DC">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70D99E58" w14:textId="77777777" w:rsidR="0066779C" w:rsidRPr="00A5463E" w:rsidRDefault="0066779C" w:rsidP="004218DC">
            <w:pPr>
              <w:jc w:val="center"/>
              <w:rPr>
                <w:rFonts w:eastAsia="Times New Roman"/>
                <w:i/>
                <w:iCs/>
                <w:color w:val="000000"/>
              </w:rPr>
            </w:pPr>
            <w:r w:rsidRPr="00A5463E">
              <w:rPr>
                <w:rFonts w:eastAsia="Times New Roman"/>
                <w:i/>
                <w:iCs/>
                <w:color w:val="000000"/>
              </w:rPr>
              <w:t>Anous minutus melanogenys</w:t>
            </w:r>
          </w:p>
        </w:tc>
        <w:tc>
          <w:tcPr>
            <w:tcW w:w="926" w:type="dxa"/>
            <w:tcBorders>
              <w:top w:val="nil"/>
              <w:left w:val="nil"/>
              <w:bottom w:val="nil"/>
              <w:right w:val="nil"/>
            </w:tcBorders>
            <w:shd w:val="clear" w:color="auto" w:fill="auto"/>
            <w:noWrap/>
            <w:vAlign w:val="center"/>
            <w:hideMark/>
          </w:tcPr>
          <w:p w14:paraId="679C8649" w14:textId="77777777" w:rsidR="0066779C" w:rsidRPr="00A5463E" w:rsidRDefault="0066779C" w:rsidP="004218DC">
            <w:pPr>
              <w:jc w:val="center"/>
              <w:rPr>
                <w:rFonts w:eastAsia="Times New Roman"/>
                <w:color w:val="000000"/>
              </w:rPr>
            </w:pPr>
            <w:r>
              <w:rPr>
                <w:rFonts w:eastAsia="Times New Roman"/>
                <w:color w:val="000000"/>
              </w:rPr>
              <w:t>Y</w:t>
            </w:r>
          </w:p>
        </w:tc>
      </w:tr>
      <w:tr w:rsidR="0066779C" w:rsidRPr="00A5463E" w14:paraId="2D7B4E36"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5F2C2078"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3AE68984" w14:textId="77777777" w:rsidR="0066779C" w:rsidRPr="00A5463E" w:rsidRDefault="0066779C" w:rsidP="004218DC">
            <w:pPr>
              <w:jc w:val="center"/>
              <w:rPr>
                <w:rFonts w:eastAsia="Times New Roman"/>
                <w:color w:val="000000"/>
              </w:rPr>
            </w:pPr>
            <w:r w:rsidRPr="00A5463E">
              <w:rPr>
                <w:rFonts w:eastAsia="Times New Roman"/>
                <w:color w:val="000000"/>
              </w:rPr>
              <w:t>Hawaiian petrel (dark-rumped petrel)</w:t>
            </w:r>
          </w:p>
        </w:tc>
        <w:tc>
          <w:tcPr>
            <w:tcW w:w="1800" w:type="dxa"/>
            <w:tcBorders>
              <w:top w:val="nil"/>
              <w:left w:val="nil"/>
              <w:bottom w:val="nil"/>
              <w:right w:val="nil"/>
            </w:tcBorders>
            <w:shd w:val="clear" w:color="auto" w:fill="auto"/>
            <w:noWrap/>
            <w:vAlign w:val="center"/>
            <w:hideMark/>
          </w:tcPr>
          <w:p w14:paraId="39365256" w14:textId="77777777" w:rsidR="0066779C" w:rsidRPr="00A5463E" w:rsidRDefault="0066779C" w:rsidP="004218DC">
            <w:pPr>
              <w:jc w:val="center"/>
              <w:rPr>
                <w:rFonts w:eastAsia="Times New Roman"/>
                <w:color w:val="000000"/>
              </w:rPr>
            </w:pPr>
            <w:r w:rsidRPr="00A5463E">
              <w:rPr>
                <w:rFonts w:eastAsia="Times New Roman"/>
                <w:color w:val="000000"/>
              </w:rPr>
              <w:t>ʻUaʻu</w:t>
            </w:r>
          </w:p>
        </w:tc>
        <w:tc>
          <w:tcPr>
            <w:tcW w:w="3743" w:type="dxa"/>
            <w:tcBorders>
              <w:top w:val="nil"/>
              <w:left w:val="nil"/>
              <w:bottom w:val="nil"/>
              <w:right w:val="nil"/>
            </w:tcBorders>
            <w:shd w:val="clear" w:color="auto" w:fill="auto"/>
            <w:noWrap/>
            <w:vAlign w:val="center"/>
            <w:hideMark/>
          </w:tcPr>
          <w:p w14:paraId="74018EB9" w14:textId="77777777" w:rsidR="0066779C" w:rsidRPr="00A5463E" w:rsidRDefault="0066779C" w:rsidP="004218DC">
            <w:pPr>
              <w:jc w:val="center"/>
              <w:rPr>
                <w:rFonts w:eastAsia="Times New Roman"/>
                <w:i/>
                <w:iCs/>
                <w:color w:val="000000"/>
              </w:rPr>
            </w:pPr>
            <w:r w:rsidRPr="00A5463E">
              <w:rPr>
                <w:rFonts w:eastAsia="Times New Roman"/>
                <w:i/>
                <w:iCs/>
                <w:color w:val="000000"/>
              </w:rPr>
              <w:t>Pterodroma phaeopygia sandwichensis</w:t>
            </w:r>
          </w:p>
        </w:tc>
        <w:tc>
          <w:tcPr>
            <w:tcW w:w="926" w:type="dxa"/>
            <w:tcBorders>
              <w:top w:val="nil"/>
              <w:left w:val="nil"/>
              <w:bottom w:val="nil"/>
              <w:right w:val="nil"/>
            </w:tcBorders>
            <w:shd w:val="clear" w:color="auto" w:fill="auto"/>
            <w:noWrap/>
            <w:vAlign w:val="center"/>
            <w:hideMark/>
          </w:tcPr>
          <w:p w14:paraId="7ACD351B" w14:textId="77777777" w:rsidR="0066779C" w:rsidRPr="00A5463E" w:rsidRDefault="0066779C" w:rsidP="004218DC">
            <w:pPr>
              <w:jc w:val="center"/>
              <w:rPr>
                <w:rFonts w:eastAsia="Times New Roman"/>
                <w:color w:val="000000"/>
              </w:rPr>
            </w:pPr>
            <w:r>
              <w:rPr>
                <w:rFonts w:eastAsia="Times New Roman"/>
                <w:color w:val="000000"/>
              </w:rPr>
              <w:t>E(R)</w:t>
            </w:r>
          </w:p>
        </w:tc>
      </w:tr>
      <w:tr w:rsidR="0066779C" w:rsidRPr="00A5463E" w14:paraId="20904D37"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6E743BC4"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C25B959" w14:textId="77777777" w:rsidR="0066779C" w:rsidRPr="00A5463E" w:rsidRDefault="0066779C" w:rsidP="004218DC">
            <w:pPr>
              <w:jc w:val="center"/>
              <w:rPr>
                <w:rFonts w:eastAsia="Times New Roman"/>
                <w:color w:val="000000"/>
              </w:rPr>
            </w:pPr>
            <w:r w:rsidRPr="00A5463E">
              <w:rPr>
                <w:rFonts w:eastAsia="Times New Roman"/>
                <w:color w:val="000000"/>
              </w:rPr>
              <w:t>Juan Fernandez petrel</w:t>
            </w:r>
          </w:p>
        </w:tc>
        <w:tc>
          <w:tcPr>
            <w:tcW w:w="1800" w:type="dxa"/>
            <w:tcBorders>
              <w:top w:val="nil"/>
              <w:left w:val="nil"/>
              <w:bottom w:val="nil"/>
              <w:right w:val="nil"/>
            </w:tcBorders>
            <w:shd w:val="clear" w:color="auto" w:fill="auto"/>
            <w:noWrap/>
            <w:vAlign w:val="center"/>
            <w:hideMark/>
          </w:tcPr>
          <w:p w14:paraId="4E4481F1" w14:textId="77777777" w:rsidR="0066779C" w:rsidRPr="00A5463E" w:rsidRDefault="0066779C" w:rsidP="004218DC">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3539E912" w14:textId="77777777" w:rsidR="0066779C" w:rsidRPr="00A5463E" w:rsidRDefault="0066779C" w:rsidP="004218DC">
            <w:pPr>
              <w:jc w:val="center"/>
              <w:rPr>
                <w:rFonts w:eastAsia="Times New Roman"/>
                <w:i/>
                <w:iCs/>
                <w:color w:val="000000"/>
              </w:rPr>
            </w:pPr>
            <w:r w:rsidRPr="00A5463E">
              <w:rPr>
                <w:rFonts w:eastAsia="Times New Roman"/>
                <w:i/>
                <w:iCs/>
                <w:color w:val="000000"/>
              </w:rPr>
              <w:t>Pterodroma externa</w:t>
            </w:r>
          </w:p>
        </w:tc>
        <w:tc>
          <w:tcPr>
            <w:tcW w:w="926" w:type="dxa"/>
            <w:tcBorders>
              <w:top w:val="nil"/>
              <w:left w:val="nil"/>
              <w:bottom w:val="nil"/>
              <w:right w:val="nil"/>
            </w:tcBorders>
            <w:shd w:val="clear" w:color="auto" w:fill="auto"/>
            <w:noWrap/>
            <w:vAlign w:val="center"/>
            <w:hideMark/>
          </w:tcPr>
          <w:p w14:paraId="09AF2E4F" w14:textId="77777777" w:rsidR="0066779C" w:rsidRPr="00A5463E" w:rsidRDefault="0066779C" w:rsidP="004218DC">
            <w:pPr>
              <w:jc w:val="center"/>
              <w:rPr>
                <w:rFonts w:eastAsia="Times New Roman"/>
                <w:color w:val="000000"/>
              </w:rPr>
            </w:pPr>
            <w:r>
              <w:rPr>
                <w:rFonts w:eastAsia="Times New Roman"/>
                <w:color w:val="000000"/>
              </w:rPr>
              <w:t>NC</w:t>
            </w:r>
          </w:p>
        </w:tc>
      </w:tr>
      <w:tr w:rsidR="0066779C" w:rsidRPr="00A5463E" w14:paraId="69897783"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5AEEF984"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1CE7222F" w14:textId="77777777" w:rsidR="0066779C" w:rsidRPr="00A5463E" w:rsidRDefault="0066779C" w:rsidP="004218DC">
            <w:pPr>
              <w:jc w:val="center"/>
              <w:rPr>
                <w:rFonts w:eastAsia="Times New Roman"/>
                <w:color w:val="000000"/>
              </w:rPr>
            </w:pPr>
            <w:r w:rsidRPr="00A5463E">
              <w:rPr>
                <w:rFonts w:eastAsia="Times New Roman"/>
                <w:color w:val="000000"/>
              </w:rPr>
              <w:t>Laysan albatross</w:t>
            </w:r>
          </w:p>
        </w:tc>
        <w:tc>
          <w:tcPr>
            <w:tcW w:w="1800" w:type="dxa"/>
            <w:tcBorders>
              <w:top w:val="nil"/>
              <w:left w:val="nil"/>
              <w:bottom w:val="nil"/>
              <w:right w:val="nil"/>
            </w:tcBorders>
            <w:shd w:val="clear" w:color="auto" w:fill="auto"/>
            <w:noWrap/>
            <w:vAlign w:val="center"/>
            <w:hideMark/>
          </w:tcPr>
          <w:p w14:paraId="6A1727C2" w14:textId="77777777" w:rsidR="0066779C" w:rsidRPr="00A5463E" w:rsidRDefault="0066779C" w:rsidP="004218DC">
            <w:pPr>
              <w:jc w:val="center"/>
              <w:rPr>
                <w:rFonts w:eastAsia="Times New Roman"/>
                <w:color w:val="000000"/>
              </w:rPr>
            </w:pPr>
            <w:r w:rsidRPr="00A5463E">
              <w:rPr>
                <w:rFonts w:eastAsia="Times New Roman"/>
                <w:color w:val="000000"/>
              </w:rPr>
              <w:t>Moli</w:t>
            </w:r>
          </w:p>
        </w:tc>
        <w:tc>
          <w:tcPr>
            <w:tcW w:w="3743" w:type="dxa"/>
            <w:tcBorders>
              <w:top w:val="nil"/>
              <w:left w:val="nil"/>
              <w:bottom w:val="nil"/>
              <w:right w:val="nil"/>
            </w:tcBorders>
            <w:shd w:val="clear" w:color="auto" w:fill="auto"/>
            <w:noWrap/>
            <w:vAlign w:val="center"/>
            <w:hideMark/>
          </w:tcPr>
          <w:p w14:paraId="155D30A5" w14:textId="77777777" w:rsidR="0066779C" w:rsidRPr="00A5463E" w:rsidRDefault="0066779C" w:rsidP="004218DC">
            <w:pPr>
              <w:jc w:val="center"/>
              <w:rPr>
                <w:rFonts w:eastAsia="Times New Roman"/>
                <w:i/>
                <w:iCs/>
                <w:color w:val="000000"/>
              </w:rPr>
            </w:pPr>
            <w:r w:rsidRPr="00A5463E">
              <w:rPr>
                <w:rFonts w:eastAsia="Times New Roman"/>
                <w:i/>
                <w:iCs/>
                <w:color w:val="000000"/>
              </w:rPr>
              <w:t>Phoebastria immutabilis</w:t>
            </w:r>
          </w:p>
        </w:tc>
        <w:tc>
          <w:tcPr>
            <w:tcW w:w="926" w:type="dxa"/>
            <w:tcBorders>
              <w:top w:val="nil"/>
              <w:left w:val="nil"/>
              <w:bottom w:val="nil"/>
              <w:right w:val="nil"/>
            </w:tcBorders>
            <w:shd w:val="clear" w:color="auto" w:fill="auto"/>
            <w:noWrap/>
            <w:vAlign w:val="center"/>
            <w:hideMark/>
          </w:tcPr>
          <w:p w14:paraId="331FE463" w14:textId="77777777" w:rsidR="0066779C" w:rsidRPr="00A5463E" w:rsidRDefault="0066779C" w:rsidP="004218DC">
            <w:pPr>
              <w:jc w:val="center"/>
              <w:rPr>
                <w:rFonts w:eastAsia="Times New Roman"/>
                <w:color w:val="000000"/>
              </w:rPr>
            </w:pPr>
            <w:r>
              <w:rPr>
                <w:rFonts w:eastAsia="Times New Roman"/>
                <w:color w:val="000000"/>
              </w:rPr>
              <w:t>Y</w:t>
            </w:r>
          </w:p>
        </w:tc>
      </w:tr>
      <w:tr w:rsidR="0066779C" w:rsidRPr="00A5463E" w14:paraId="7E134508"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59BADCB7"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0B2498B" w14:textId="77777777" w:rsidR="0066779C" w:rsidRPr="00A5463E" w:rsidRDefault="0066779C" w:rsidP="004218DC">
            <w:pPr>
              <w:jc w:val="center"/>
              <w:rPr>
                <w:rFonts w:eastAsia="Times New Roman"/>
                <w:color w:val="000000"/>
              </w:rPr>
            </w:pPr>
            <w:r w:rsidRPr="00A5463E">
              <w:rPr>
                <w:rFonts w:eastAsia="Times New Roman"/>
                <w:color w:val="000000"/>
              </w:rPr>
              <w:t>Masked Booby</w:t>
            </w:r>
          </w:p>
        </w:tc>
        <w:tc>
          <w:tcPr>
            <w:tcW w:w="1800" w:type="dxa"/>
            <w:tcBorders>
              <w:top w:val="nil"/>
              <w:left w:val="nil"/>
              <w:bottom w:val="nil"/>
              <w:right w:val="nil"/>
            </w:tcBorders>
            <w:shd w:val="clear" w:color="auto" w:fill="auto"/>
            <w:noWrap/>
            <w:vAlign w:val="center"/>
            <w:hideMark/>
          </w:tcPr>
          <w:p w14:paraId="02BC5D60" w14:textId="77777777" w:rsidR="0066779C" w:rsidRPr="00A5463E" w:rsidRDefault="0066779C" w:rsidP="004218DC">
            <w:pPr>
              <w:jc w:val="center"/>
              <w:rPr>
                <w:rFonts w:eastAsia="Times New Roman"/>
                <w:color w:val="000000"/>
              </w:rPr>
            </w:pPr>
            <w:r w:rsidRPr="00A5463E">
              <w:rPr>
                <w:rFonts w:eastAsia="Times New Roman"/>
                <w:color w:val="000000"/>
              </w:rPr>
              <w:t>ʻA</w:t>
            </w:r>
          </w:p>
        </w:tc>
        <w:tc>
          <w:tcPr>
            <w:tcW w:w="3743" w:type="dxa"/>
            <w:tcBorders>
              <w:top w:val="nil"/>
              <w:left w:val="nil"/>
              <w:bottom w:val="nil"/>
              <w:right w:val="nil"/>
            </w:tcBorders>
            <w:shd w:val="clear" w:color="auto" w:fill="auto"/>
            <w:noWrap/>
            <w:vAlign w:val="center"/>
            <w:hideMark/>
          </w:tcPr>
          <w:p w14:paraId="0F56D35E" w14:textId="77777777" w:rsidR="0066779C" w:rsidRPr="00A5463E" w:rsidRDefault="0066779C" w:rsidP="004218DC">
            <w:pPr>
              <w:jc w:val="center"/>
              <w:rPr>
                <w:rFonts w:eastAsia="Times New Roman"/>
                <w:i/>
                <w:iCs/>
                <w:color w:val="000000"/>
              </w:rPr>
            </w:pPr>
            <w:r w:rsidRPr="00A5463E">
              <w:rPr>
                <w:rFonts w:eastAsia="Times New Roman"/>
                <w:i/>
                <w:iCs/>
                <w:color w:val="000000"/>
              </w:rPr>
              <w:t>Sula dactylatra</w:t>
            </w:r>
          </w:p>
        </w:tc>
        <w:tc>
          <w:tcPr>
            <w:tcW w:w="926" w:type="dxa"/>
            <w:tcBorders>
              <w:top w:val="nil"/>
              <w:left w:val="nil"/>
              <w:bottom w:val="nil"/>
              <w:right w:val="nil"/>
            </w:tcBorders>
            <w:shd w:val="clear" w:color="auto" w:fill="auto"/>
            <w:noWrap/>
            <w:vAlign w:val="center"/>
            <w:hideMark/>
          </w:tcPr>
          <w:p w14:paraId="10F76611" w14:textId="77777777" w:rsidR="0066779C" w:rsidRPr="00A5463E" w:rsidRDefault="0066779C" w:rsidP="004218DC">
            <w:pPr>
              <w:jc w:val="center"/>
              <w:rPr>
                <w:rFonts w:eastAsia="Times New Roman"/>
                <w:color w:val="000000"/>
              </w:rPr>
            </w:pPr>
            <w:r>
              <w:rPr>
                <w:rFonts w:eastAsia="Times New Roman"/>
                <w:color w:val="000000"/>
              </w:rPr>
              <w:t>Y</w:t>
            </w:r>
          </w:p>
        </w:tc>
      </w:tr>
      <w:tr w:rsidR="0066779C" w:rsidRPr="00A5463E" w14:paraId="52DED329"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444C4036"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3C483EA5" w14:textId="77777777" w:rsidR="0066779C" w:rsidRPr="00A5463E" w:rsidRDefault="0066779C" w:rsidP="004218DC">
            <w:pPr>
              <w:jc w:val="center"/>
              <w:rPr>
                <w:rFonts w:eastAsia="Times New Roman"/>
                <w:color w:val="000000"/>
              </w:rPr>
            </w:pPr>
            <w:r w:rsidRPr="00A5463E">
              <w:rPr>
                <w:rFonts w:eastAsia="Times New Roman"/>
                <w:color w:val="000000"/>
              </w:rPr>
              <w:t>Mottled petrel</w:t>
            </w:r>
          </w:p>
        </w:tc>
        <w:tc>
          <w:tcPr>
            <w:tcW w:w="1800" w:type="dxa"/>
            <w:tcBorders>
              <w:top w:val="nil"/>
              <w:left w:val="nil"/>
              <w:bottom w:val="nil"/>
              <w:right w:val="nil"/>
            </w:tcBorders>
            <w:shd w:val="clear" w:color="auto" w:fill="auto"/>
            <w:noWrap/>
            <w:vAlign w:val="center"/>
            <w:hideMark/>
          </w:tcPr>
          <w:p w14:paraId="3A98106A" w14:textId="77777777" w:rsidR="0066779C" w:rsidRPr="00A5463E" w:rsidRDefault="0066779C" w:rsidP="004218DC">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76BA8F7E" w14:textId="77777777" w:rsidR="0066779C" w:rsidRPr="00A5463E" w:rsidRDefault="0066779C" w:rsidP="004218DC">
            <w:pPr>
              <w:jc w:val="center"/>
              <w:rPr>
                <w:rFonts w:eastAsia="Times New Roman"/>
                <w:i/>
                <w:iCs/>
                <w:color w:val="000000"/>
              </w:rPr>
            </w:pPr>
            <w:r w:rsidRPr="00A5463E">
              <w:rPr>
                <w:rFonts w:eastAsia="Times New Roman"/>
                <w:i/>
                <w:iCs/>
                <w:color w:val="000000"/>
              </w:rPr>
              <w:t>Pterodroma inexpectata</w:t>
            </w:r>
          </w:p>
        </w:tc>
        <w:tc>
          <w:tcPr>
            <w:tcW w:w="926" w:type="dxa"/>
            <w:tcBorders>
              <w:top w:val="nil"/>
              <w:left w:val="nil"/>
              <w:bottom w:val="nil"/>
              <w:right w:val="nil"/>
            </w:tcBorders>
            <w:shd w:val="clear" w:color="auto" w:fill="auto"/>
            <w:noWrap/>
            <w:vAlign w:val="center"/>
            <w:hideMark/>
          </w:tcPr>
          <w:p w14:paraId="6E1FBE92" w14:textId="77777777" w:rsidR="0066779C" w:rsidRPr="00A5463E" w:rsidRDefault="0066779C" w:rsidP="004218DC">
            <w:pPr>
              <w:jc w:val="center"/>
              <w:rPr>
                <w:rFonts w:eastAsia="Times New Roman"/>
                <w:color w:val="000000"/>
              </w:rPr>
            </w:pPr>
            <w:r>
              <w:rPr>
                <w:rFonts w:eastAsia="Times New Roman"/>
                <w:color w:val="000000"/>
              </w:rPr>
              <w:t>NC</w:t>
            </w:r>
          </w:p>
        </w:tc>
      </w:tr>
      <w:tr w:rsidR="0066779C" w:rsidRPr="00A5463E" w14:paraId="595D16D0"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4957A9EE"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431EE7BA" w14:textId="77777777" w:rsidR="0066779C" w:rsidRPr="00A5463E" w:rsidRDefault="0066779C" w:rsidP="004218DC">
            <w:pPr>
              <w:jc w:val="center"/>
              <w:rPr>
                <w:rFonts w:eastAsia="Times New Roman"/>
                <w:color w:val="000000"/>
              </w:rPr>
            </w:pPr>
            <w:r w:rsidRPr="00A5463E">
              <w:rPr>
                <w:rFonts w:eastAsia="Times New Roman"/>
                <w:color w:val="000000"/>
              </w:rPr>
              <w:t>Newell's shearwater</w:t>
            </w:r>
          </w:p>
        </w:tc>
        <w:tc>
          <w:tcPr>
            <w:tcW w:w="1800" w:type="dxa"/>
            <w:tcBorders>
              <w:top w:val="nil"/>
              <w:left w:val="nil"/>
              <w:bottom w:val="nil"/>
              <w:right w:val="nil"/>
            </w:tcBorders>
            <w:shd w:val="clear" w:color="auto" w:fill="auto"/>
            <w:noWrap/>
            <w:vAlign w:val="center"/>
            <w:hideMark/>
          </w:tcPr>
          <w:p w14:paraId="13ACA35D" w14:textId="77777777" w:rsidR="0066779C" w:rsidRPr="00A5463E" w:rsidRDefault="0066779C" w:rsidP="004218DC">
            <w:pPr>
              <w:jc w:val="center"/>
              <w:rPr>
                <w:rFonts w:eastAsia="Times New Roman"/>
                <w:color w:val="000000"/>
              </w:rPr>
            </w:pPr>
            <w:r w:rsidRPr="00A5463E">
              <w:rPr>
                <w:rFonts w:eastAsia="Times New Roman"/>
                <w:color w:val="000000"/>
              </w:rPr>
              <w:t>ʻAʻo</w:t>
            </w:r>
          </w:p>
        </w:tc>
        <w:tc>
          <w:tcPr>
            <w:tcW w:w="3743" w:type="dxa"/>
            <w:tcBorders>
              <w:top w:val="nil"/>
              <w:left w:val="nil"/>
              <w:bottom w:val="nil"/>
              <w:right w:val="nil"/>
            </w:tcBorders>
            <w:shd w:val="clear" w:color="auto" w:fill="auto"/>
            <w:noWrap/>
            <w:vAlign w:val="center"/>
            <w:hideMark/>
          </w:tcPr>
          <w:p w14:paraId="6103E3A0" w14:textId="77777777" w:rsidR="0066779C" w:rsidRPr="00A5463E" w:rsidRDefault="0066779C" w:rsidP="004218DC">
            <w:pPr>
              <w:jc w:val="center"/>
              <w:rPr>
                <w:rFonts w:eastAsia="Times New Roman"/>
                <w:i/>
                <w:iCs/>
                <w:color w:val="000000"/>
              </w:rPr>
            </w:pPr>
            <w:r w:rsidRPr="00A5463E">
              <w:rPr>
                <w:rFonts w:eastAsia="Times New Roman"/>
                <w:i/>
                <w:iCs/>
                <w:color w:val="000000"/>
              </w:rPr>
              <w:t>Puffinus newelli</w:t>
            </w:r>
          </w:p>
        </w:tc>
        <w:tc>
          <w:tcPr>
            <w:tcW w:w="926" w:type="dxa"/>
            <w:tcBorders>
              <w:top w:val="nil"/>
              <w:left w:val="nil"/>
              <w:bottom w:val="nil"/>
              <w:right w:val="nil"/>
            </w:tcBorders>
            <w:shd w:val="clear" w:color="auto" w:fill="auto"/>
            <w:noWrap/>
            <w:vAlign w:val="center"/>
            <w:hideMark/>
          </w:tcPr>
          <w:p w14:paraId="6D405DD8" w14:textId="77777777" w:rsidR="0066779C" w:rsidRPr="00A5463E" w:rsidRDefault="0066779C" w:rsidP="004218DC">
            <w:pPr>
              <w:jc w:val="center"/>
              <w:rPr>
                <w:rFonts w:eastAsia="Times New Roman"/>
                <w:color w:val="000000"/>
              </w:rPr>
            </w:pPr>
            <w:r>
              <w:rPr>
                <w:rFonts w:eastAsia="Times New Roman"/>
                <w:color w:val="000000"/>
              </w:rPr>
              <w:t>E</w:t>
            </w:r>
          </w:p>
        </w:tc>
      </w:tr>
      <w:tr w:rsidR="0066779C" w:rsidRPr="00A5463E" w14:paraId="26134B1B"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63410067"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4FB95D43" w14:textId="77777777" w:rsidR="0066779C" w:rsidRPr="00A5463E" w:rsidRDefault="0066779C" w:rsidP="004218DC">
            <w:pPr>
              <w:jc w:val="center"/>
              <w:rPr>
                <w:rFonts w:eastAsia="Times New Roman"/>
                <w:color w:val="000000"/>
              </w:rPr>
            </w:pPr>
            <w:r w:rsidRPr="00A5463E">
              <w:rPr>
                <w:rFonts w:eastAsia="Times New Roman"/>
                <w:color w:val="000000"/>
              </w:rPr>
              <w:t>Red-footed booby</w:t>
            </w:r>
          </w:p>
        </w:tc>
        <w:tc>
          <w:tcPr>
            <w:tcW w:w="1800" w:type="dxa"/>
            <w:tcBorders>
              <w:top w:val="nil"/>
              <w:left w:val="nil"/>
              <w:bottom w:val="nil"/>
              <w:right w:val="nil"/>
            </w:tcBorders>
            <w:shd w:val="clear" w:color="auto" w:fill="auto"/>
            <w:noWrap/>
            <w:vAlign w:val="center"/>
            <w:hideMark/>
          </w:tcPr>
          <w:p w14:paraId="153BB81F" w14:textId="77777777" w:rsidR="0066779C" w:rsidRPr="00A5463E" w:rsidRDefault="0066779C" w:rsidP="004218DC">
            <w:pPr>
              <w:jc w:val="center"/>
              <w:rPr>
                <w:rFonts w:eastAsia="Times New Roman"/>
                <w:color w:val="000000"/>
              </w:rPr>
            </w:pPr>
            <w:r w:rsidRPr="00A5463E">
              <w:rPr>
                <w:rFonts w:eastAsia="Times New Roman"/>
                <w:color w:val="000000"/>
              </w:rPr>
              <w:t>ʻA</w:t>
            </w:r>
          </w:p>
        </w:tc>
        <w:tc>
          <w:tcPr>
            <w:tcW w:w="3743" w:type="dxa"/>
            <w:tcBorders>
              <w:top w:val="nil"/>
              <w:left w:val="nil"/>
              <w:bottom w:val="nil"/>
              <w:right w:val="nil"/>
            </w:tcBorders>
            <w:shd w:val="clear" w:color="auto" w:fill="auto"/>
            <w:noWrap/>
            <w:vAlign w:val="center"/>
            <w:hideMark/>
          </w:tcPr>
          <w:p w14:paraId="2F133C81" w14:textId="77777777" w:rsidR="0066779C" w:rsidRPr="00A5463E" w:rsidRDefault="0066779C" w:rsidP="004218DC">
            <w:pPr>
              <w:jc w:val="center"/>
              <w:rPr>
                <w:rFonts w:eastAsia="Times New Roman"/>
                <w:i/>
                <w:iCs/>
                <w:color w:val="000000"/>
              </w:rPr>
            </w:pPr>
            <w:r w:rsidRPr="00A5463E">
              <w:rPr>
                <w:rFonts w:eastAsia="Times New Roman"/>
                <w:i/>
                <w:iCs/>
                <w:color w:val="000000"/>
              </w:rPr>
              <w:t>Sula sula</w:t>
            </w:r>
          </w:p>
        </w:tc>
        <w:tc>
          <w:tcPr>
            <w:tcW w:w="926" w:type="dxa"/>
            <w:tcBorders>
              <w:top w:val="nil"/>
              <w:left w:val="nil"/>
              <w:bottom w:val="nil"/>
              <w:right w:val="nil"/>
            </w:tcBorders>
            <w:shd w:val="clear" w:color="auto" w:fill="auto"/>
            <w:noWrap/>
            <w:vAlign w:val="center"/>
            <w:hideMark/>
          </w:tcPr>
          <w:p w14:paraId="1004E008" w14:textId="77777777" w:rsidR="0066779C" w:rsidRPr="00A5463E" w:rsidRDefault="0066779C" w:rsidP="004218DC">
            <w:pPr>
              <w:jc w:val="center"/>
              <w:rPr>
                <w:rFonts w:eastAsia="Times New Roman"/>
                <w:color w:val="000000"/>
              </w:rPr>
            </w:pPr>
            <w:r>
              <w:rPr>
                <w:rFonts w:eastAsia="Times New Roman"/>
                <w:color w:val="000000"/>
              </w:rPr>
              <w:t>NC</w:t>
            </w:r>
          </w:p>
        </w:tc>
      </w:tr>
      <w:tr w:rsidR="0066779C" w:rsidRPr="00A5463E" w14:paraId="7FE9D18B"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4D350720"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65F38EF" w14:textId="77777777" w:rsidR="0066779C" w:rsidRPr="00A5463E" w:rsidRDefault="0066779C" w:rsidP="004218DC">
            <w:pPr>
              <w:jc w:val="center"/>
              <w:rPr>
                <w:rFonts w:eastAsia="Times New Roman"/>
                <w:color w:val="000000"/>
              </w:rPr>
            </w:pPr>
            <w:r w:rsidRPr="00A5463E">
              <w:rPr>
                <w:rFonts w:eastAsia="Times New Roman"/>
                <w:color w:val="000000"/>
              </w:rPr>
              <w:t>Red-tailed tropicbird</w:t>
            </w:r>
          </w:p>
        </w:tc>
        <w:tc>
          <w:tcPr>
            <w:tcW w:w="1800" w:type="dxa"/>
            <w:tcBorders>
              <w:top w:val="nil"/>
              <w:left w:val="nil"/>
              <w:bottom w:val="nil"/>
              <w:right w:val="nil"/>
            </w:tcBorders>
            <w:shd w:val="clear" w:color="auto" w:fill="auto"/>
            <w:noWrap/>
            <w:vAlign w:val="center"/>
            <w:hideMark/>
          </w:tcPr>
          <w:p w14:paraId="0E17E84B" w14:textId="77777777" w:rsidR="0066779C" w:rsidRPr="00A5463E" w:rsidRDefault="0066779C" w:rsidP="004218DC">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463732F4" w14:textId="77777777" w:rsidR="0066779C" w:rsidRPr="00A5463E" w:rsidRDefault="0066779C" w:rsidP="004218DC">
            <w:pPr>
              <w:jc w:val="center"/>
              <w:rPr>
                <w:rFonts w:eastAsia="Times New Roman"/>
                <w:i/>
                <w:iCs/>
                <w:color w:val="000000"/>
              </w:rPr>
            </w:pPr>
            <w:r w:rsidRPr="00A5463E">
              <w:rPr>
                <w:rFonts w:eastAsia="Times New Roman"/>
                <w:i/>
                <w:iCs/>
                <w:color w:val="000000"/>
              </w:rPr>
              <w:t>Phaethon rubricauda</w:t>
            </w:r>
          </w:p>
        </w:tc>
        <w:tc>
          <w:tcPr>
            <w:tcW w:w="926" w:type="dxa"/>
            <w:tcBorders>
              <w:top w:val="nil"/>
              <w:left w:val="nil"/>
              <w:bottom w:val="nil"/>
              <w:right w:val="nil"/>
            </w:tcBorders>
            <w:shd w:val="clear" w:color="auto" w:fill="auto"/>
            <w:noWrap/>
            <w:vAlign w:val="center"/>
            <w:hideMark/>
          </w:tcPr>
          <w:p w14:paraId="4EAA8CD6" w14:textId="77777777" w:rsidR="0066779C" w:rsidRPr="00A5463E" w:rsidRDefault="0066779C" w:rsidP="004218DC">
            <w:pPr>
              <w:jc w:val="center"/>
              <w:rPr>
                <w:rFonts w:eastAsia="Times New Roman"/>
                <w:color w:val="000000"/>
              </w:rPr>
            </w:pPr>
            <w:r>
              <w:rPr>
                <w:rFonts w:eastAsia="Times New Roman"/>
                <w:color w:val="000000"/>
              </w:rPr>
              <w:t>Y</w:t>
            </w:r>
          </w:p>
        </w:tc>
      </w:tr>
      <w:tr w:rsidR="0066779C" w:rsidRPr="00A5463E" w14:paraId="5D2F157D"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4818BF9A"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87B4564" w14:textId="77777777" w:rsidR="0066779C" w:rsidRPr="00A5463E" w:rsidRDefault="0066779C" w:rsidP="004218DC">
            <w:pPr>
              <w:jc w:val="center"/>
              <w:rPr>
                <w:rFonts w:eastAsia="Times New Roman"/>
                <w:color w:val="000000"/>
              </w:rPr>
            </w:pPr>
            <w:r w:rsidRPr="00A5463E">
              <w:rPr>
                <w:rFonts w:eastAsia="Times New Roman"/>
                <w:color w:val="000000"/>
              </w:rPr>
              <w:t>Sooty tern</w:t>
            </w:r>
          </w:p>
        </w:tc>
        <w:tc>
          <w:tcPr>
            <w:tcW w:w="1800" w:type="dxa"/>
            <w:tcBorders>
              <w:top w:val="nil"/>
              <w:left w:val="nil"/>
              <w:bottom w:val="nil"/>
              <w:right w:val="nil"/>
            </w:tcBorders>
            <w:shd w:val="clear" w:color="auto" w:fill="auto"/>
            <w:noWrap/>
            <w:vAlign w:val="center"/>
            <w:hideMark/>
          </w:tcPr>
          <w:p w14:paraId="2C22145A" w14:textId="77777777" w:rsidR="0066779C" w:rsidRPr="00A5463E" w:rsidRDefault="0066779C" w:rsidP="004218DC">
            <w:pPr>
              <w:jc w:val="center"/>
              <w:rPr>
                <w:rFonts w:eastAsia="Times New Roman"/>
                <w:color w:val="000000"/>
              </w:rPr>
            </w:pPr>
            <w:r w:rsidRPr="00A5463E">
              <w:rPr>
                <w:rFonts w:eastAsia="Times New Roman"/>
                <w:color w:val="000000"/>
              </w:rPr>
              <w:t>ʻEwaʻewa</w:t>
            </w:r>
          </w:p>
        </w:tc>
        <w:tc>
          <w:tcPr>
            <w:tcW w:w="3743" w:type="dxa"/>
            <w:tcBorders>
              <w:top w:val="nil"/>
              <w:left w:val="nil"/>
              <w:bottom w:val="nil"/>
              <w:right w:val="nil"/>
            </w:tcBorders>
            <w:shd w:val="clear" w:color="auto" w:fill="auto"/>
            <w:noWrap/>
            <w:vAlign w:val="center"/>
            <w:hideMark/>
          </w:tcPr>
          <w:p w14:paraId="32738076" w14:textId="77777777" w:rsidR="0066779C" w:rsidRPr="00A5463E" w:rsidRDefault="0066779C" w:rsidP="004218DC">
            <w:pPr>
              <w:jc w:val="center"/>
              <w:rPr>
                <w:rFonts w:eastAsia="Times New Roman"/>
                <w:i/>
                <w:iCs/>
                <w:color w:val="000000"/>
              </w:rPr>
            </w:pPr>
            <w:r w:rsidRPr="00A5463E">
              <w:rPr>
                <w:rFonts w:eastAsia="Times New Roman"/>
                <w:i/>
                <w:iCs/>
                <w:color w:val="000000"/>
              </w:rPr>
              <w:t>Onychoprion fuscata</w:t>
            </w:r>
          </w:p>
        </w:tc>
        <w:tc>
          <w:tcPr>
            <w:tcW w:w="926" w:type="dxa"/>
            <w:tcBorders>
              <w:top w:val="nil"/>
              <w:left w:val="nil"/>
              <w:bottom w:val="nil"/>
              <w:right w:val="nil"/>
            </w:tcBorders>
            <w:shd w:val="clear" w:color="auto" w:fill="auto"/>
            <w:noWrap/>
            <w:vAlign w:val="center"/>
            <w:hideMark/>
          </w:tcPr>
          <w:p w14:paraId="1413F873" w14:textId="77777777" w:rsidR="0066779C" w:rsidRPr="00A5463E" w:rsidRDefault="0066779C" w:rsidP="004218DC">
            <w:pPr>
              <w:jc w:val="center"/>
              <w:rPr>
                <w:rFonts w:eastAsia="Times New Roman"/>
                <w:color w:val="000000"/>
              </w:rPr>
            </w:pPr>
            <w:r>
              <w:rPr>
                <w:rFonts w:eastAsia="Times New Roman"/>
                <w:color w:val="000000"/>
              </w:rPr>
              <w:t>NC</w:t>
            </w:r>
          </w:p>
        </w:tc>
      </w:tr>
      <w:tr w:rsidR="0066779C" w:rsidRPr="00A5463E" w14:paraId="68C77B24"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725841B6"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3EDDD323" w14:textId="77777777" w:rsidR="0066779C" w:rsidRPr="00A5463E" w:rsidRDefault="0066779C" w:rsidP="004218DC">
            <w:pPr>
              <w:jc w:val="center"/>
              <w:rPr>
                <w:rFonts w:eastAsia="Times New Roman"/>
                <w:color w:val="000000"/>
              </w:rPr>
            </w:pPr>
            <w:r w:rsidRPr="00A5463E">
              <w:rPr>
                <w:rFonts w:eastAsia="Times New Roman"/>
                <w:color w:val="000000"/>
              </w:rPr>
              <w:t>Wedge-tailed shearwater</w:t>
            </w:r>
          </w:p>
        </w:tc>
        <w:tc>
          <w:tcPr>
            <w:tcW w:w="1800" w:type="dxa"/>
            <w:tcBorders>
              <w:top w:val="nil"/>
              <w:left w:val="nil"/>
              <w:bottom w:val="nil"/>
              <w:right w:val="nil"/>
            </w:tcBorders>
            <w:shd w:val="clear" w:color="auto" w:fill="auto"/>
            <w:noWrap/>
            <w:vAlign w:val="center"/>
            <w:hideMark/>
          </w:tcPr>
          <w:p w14:paraId="5EF9AE78" w14:textId="77777777" w:rsidR="0066779C" w:rsidRPr="00A5463E" w:rsidRDefault="0066779C" w:rsidP="004218DC">
            <w:pPr>
              <w:jc w:val="center"/>
              <w:rPr>
                <w:rFonts w:eastAsia="Times New Roman"/>
                <w:color w:val="000000"/>
              </w:rPr>
            </w:pPr>
            <w:r w:rsidRPr="00A5463E">
              <w:rPr>
                <w:rFonts w:eastAsia="Times New Roman"/>
                <w:color w:val="000000"/>
              </w:rPr>
              <w:t>ʻUaʻu kani</w:t>
            </w:r>
          </w:p>
        </w:tc>
        <w:tc>
          <w:tcPr>
            <w:tcW w:w="3743" w:type="dxa"/>
            <w:tcBorders>
              <w:top w:val="nil"/>
              <w:left w:val="nil"/>
              <w:bottom w:val="nil"/>
              <w:right w:val="nil"/>
            </w:tcBorders>
            <w:shd w:val="clear" w:color="auto" w:fill="auto"/>
            <w:noWrap/>
            <w:vAlign w:val="center"/>
            <w:hideMark/>
          </w:tcPr>
          <w:p w14:paraId="2BA719BF" w14:textId="77777777" w:rsidR="0066779C" w:rsidRPr="00A5463E" w:rsidRDefault="0066779C" w:rsidP="004218DC">
            <w:pPr>
              <w:jc w:val="center"/>
              <w:rPr>
                <w:rFonts w:eastAsia="Times New Roman"/>
                <w:i/>
                <w:iCs/>
                <w:color w:val="000000"/>
              </w:rPr>
            </w:pPr>
            <w:r w:rsidRPr="00A5463E">
              <w:rPr>
                <w:rFonts w:eastAsia="Times New Roman"/>
                <w:i/>
                <w:iCs/>
                <w:color w:val="000000"/>
              </w:rPr>
              <w:t>Puffinus pacificus</w:t>
            </w:r>
          </w:p>
        </w:tc>
        <w:tc>
          <w:tcPr>
            <w:tcW w:w="926" w:type="dxa"/>
            <w:tcBorders>
              <w:top w:val="nil"/>
              <w:left w:val="nil"/>
              <w:bottom w:val="nil"/>
              <w:right w:val="nil"/>
            </w:tcBorders>
            <w:shd w:val="clear" w:color="auto" w:fill="auto"/>
            <w:noWrap/>
            <w:vAlign w:val="center"/>
            <w:hideMark/>
          </w:tcPr>
          <w:p w14:paraId="44937A4B" w14:textId="77777777" w:rsidR="0066779C" w:rsidRPr="00A5463E" w:rsidRDefault="0066779C" w:rsidP="004218DC">
            <w:pPr>
              <w:jc w:val="center"/>
              <w:rPr>
                <w:rFonts w:eastAsia="Times New Roman"/>
                <w:color w:val="000000"/>
              </w:rPr>
            </w:pPr>
            <w:r>
              <w:rPr>
                <w:rFonts w:eastAsia="Times New Roman"/>
                <w:color w:val="000000"/>
              </w:rPr>
              <w:t>NC</w:t>
            </w:r>
          </w:p>
        </w:tc>
      </w:tr>
      <w:tr w:rsidR="0066779C" w:rsidRPr="00A5463E" w14:paraId="59EE5A61"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47CC037F"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8AEFCCB" w14:textId="77777777" w:rsidR="0066779C" w:rsidRPr="00A5463E" w:rsidRDefault="0066779C" w:rsidP="004218DC">
            <w:pPr>
              <w:jc w:val="center"/>
              <w:rPr>
                <w:rFonts w:eastAsia="Times New Roman"/>
                <w:color w:val="000000"/>
              </w:rPr>
            </w:pPr>
            <w:r w:rsidRPr="00A5463E">
              <w:rPr>
                <w:rFonts w:eastAsia="Times New Roman"/>
                <w:color w:val="000000"/>
              </w:rPr>
              <w:t>White or ferry tern</w:t>
            </w:r>
          </w:p>
        </w:tc>
        <w:tc>
          <w:tcPr>
            <w:tcW w:w="1800" w:type="dxa"/>
            <w:tcBorders>
              <w:top w:val="nil"/>
              <w:left w:val="nil"/>
              <w:bottom w:val="nil"/>
              <w:right w:val="nil"/>
            </w:tcBorders>
            <w:shd w:val="clear" w:color="auto" w:fill="auto"/>
            <w:noWrap/>
            <w:vAlign w:val="center"/>
            <w:hideMark/>
          </w:tcPr>
          <w:p w14:paraId="6C24F9E5" w14:textId="77777777" w:rsidR="0066779C" w:rsidRPr="00A5463E" w:rsidRDefault="0066779C" w:rsidP="004218DC">
            <w:pPr>
              <w:jc w:val="center"/>
              <w:rPr>
                <w:rFonts w:eastAsia="Times New Roman"/>
                <w:color w:val="000000"/>
              </w:rPr>
            </w:pPr>
            <w:r w:rsidRPr="00A5463E">
              <w:rPr>
                <w:rFonts w:eastAsia="Times New Roman"/>
                <w:color w:val="000000"/>
              </w:rPr>
              <w:t>Manu-o-ku</w:t>
            </w:r>
          </w:p>
        </w:tc>
        <w:tc>
          <w:tcPr>
            <w:tcW w:w="3743" w:type="dxa"/>
            <w:tcBorders>
              <w:top w:val="nil"/>
              <w:left w:val="nil"/>
              <w:bottom w:val="nil"/>
              <w:right w:val="nil"/>
            </w:tcBorders>
            <w:shd w:val="clear" w:color="auto" w:fill="auto"/>
            <w:noWrap/>
            <w:vAlign w:val="center"/>
            <w:hideMark/>
          </w:tcPr>
          <w:p w14:paraId="6193B3A9" w14:textId="77777777" w:rsidR="0066779C" w:rsidRPr="00A5463E" w:rsidRDefault="0066779C" w:rsidP="004218DC">
            <w:pPr>
              <w:jc w:val="center"/>
              <w:rPr>
                <w:rFonts w:eastAsia="Times New Roman"/>
                <w:i/>
                <w:iCs/>
                <w:color w:val="000000"/>
              </w:rPr>
            </w:pPr>
            <w:r w:rsidRPr="00A5463E">
              <w:rPr>
                <w:rFonts w:eastAsia="Times New Roman"/>
                <w:i/>
                <w:iCs/>
                <w:color w:val="000000"/>
              </w:rPr>
              <w:t>Gygis alba</w:t>
            </w:r>
          </w:p>
        </w:tc>
        <w:tc>
          <w:tcPr>
            <w:tcW w:w="926" w:type="dxa"/>
            <w:tcBorders>
              <w:top w:val="nil"/>
              <w:left w:val="nil"/>
              <w:bottom w:val="nil"/>
              <w:right w:val="nil"/>
            </w:tcBorders>
            <w:shd w:val="clear" w:color="auto" w:fill="auto"/>
            <w:noWrap/>
            <w:vAlign w:val="center"/>
            <w:hideMark/>
          </w:tcPr>
          <w:p w14:paraId="7A6042C4" w14:textId="77777777" w:rsidR="0066779C" w:rsidRPr="00A5463E" w:rsidRDefault="0066779C" w:rsidP="004218DC">
            <w:pPr>
              <w:jc w:val="center"/>
              <w:rPr>
                <w:rFonts w:eastAsia="Times New Roman"/>
                <w:color w:val="000000"/>
              </w:rPr>
            </w:pPr>
            <w:r>
              <w:rPr>
                <w:rFonts w:eastAsia="Times New Roman"/>
                <w:color w:val="000000"/>
              </w:rPr>
              <w:t>NC</w:t>
            </w:r>
          </w:p>
        </w:tc>
      </w:tr>
      <w:tr w:rsidR="0066779C" w:rsidRPr="00A5463E" w14:paraId="2FD40569"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280E1AC6" w14:textId="77777777" w:rsidR="0066779C" w:rsidRPr="00A5463E" w:rsidRDefault="0066779C" w:rsidP="004218DC">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4025E81C" w14:textId="77777777" w:rsidR="0066779C" w:rsidRPr="00A5463E" w:rsidRDefault="0066779C" w:rsidP="004218DC">
            <w:pPr>
              <w:jc w:val="center"/>
              <w:rPr>
                <w:rFonts w:eastAsia="Times New Roman"/>
                <w:color w:val="000000"/>
              </w:rPr>
            </w:pPr>
            <w:r w:rsidRPr="00A5463E">
              <w:rPr>
                <w:rFonts w:eastAsia="Times New Roman"/>
                <w:color w:val="000000"/>
              </w:rPr>
              <w:t>White-tailed tropic bird</w:t>
            </w:r>
          </w:p>
        </w:tc>
        <w:tc>
          <w:tcPr>
            <w:tcW w:w="1800" w:type="dxa"/>
            <w:tcBorders>
              <w:top w:val="nil"/>
              <w:left w:val="nil"/>
              <w:bottom w:val="nil"/>
              <w:right w:val="nil"/>
            </w:tcBorders>
            <w:shd w:val="clear" w:color="auto" w:fill="auto"/>
            <w:noWrap/>
            <w:vAlign w:val="center"/>
            <w:hideMark/>
          </w:tcPr>
          <w:p w14:paraId="09464D45" w14:textId="77777777" w:rsidR="0066779C" w:rsidRPr="00A5463E" w:rsidRDefault="0066779C" w:rsidP="004218DC">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690F1466" w14:textId="77777777" w:rsidR="0066779C" w:rsidRPr="00A5463E" w:rsidRDefault="0066779C" w:rsidP="004218DC">
            <w:pPr>
              <w:jc w:val="center"/>
              <w:rPr>
                <w:rFonts w:eastAsia="Times New Roman"/>
                <w:i/>
                <w:iCs/>
                <w:color w:val="000000"/>
              </w:rPr>
            </w:pPr>
            <w:r w:rsidRPr="00A5463E">
              <w:rPr>
                <w:rFonts w:eastAsia="Times New Roman"/>
                <w:i/>
                <w:iCs/>
                <w:color w:val="000000"/>
              </w:rPr>
              <w:t>Phaethon lepturus</w:t>
            </w:r>
          </w:p>
        </w:tc>
        <w:tc>
          <w:tcPr>
            <w:tcW w:w="926" w:type="dxa"/>
            <w:tcBorders>
              <w:top w:val="nil"/>
              <w:left w:val="nil"/>
              <w:bottom w:val="nil"/>
              <w:right w:val="nil"/>
            </w:tcBorders>
            <w:shd w:val="clear" w:color="auto" w:fill="auto"/>
            <w:noWrap/>
            <w:vAlign w:val="center"/>
            <w:hideMark/>
          </w:tcPr>
          <w:p w14:paraId="028E8013" w14:textId="77777777" w:rsidR="0066779C" w:rsidRPr="00A5463E" w:rsidRDefault="0066779C" w:rsidP="004218DC">
            <w:pPr>
              <w:jc w:val="center"/>
              <w:rPr>
                <w:rFonts w:eastAsia="Times New Roman"/>
                <w:color w:val="000000"/>
              </w:rPr>
            </w:pPr>
            <w:r>
              <w:rPr>
                <w:rFonts w:eastAsia="Times New Roman"/>
                <w:color w:val="000000"/>
              </w:rPr>
              <w:t>Y</w:t>
            </w:r>
          </w:p>
        </w:tc>
      </w:tr>
      <w:tr w:rsidR="0066779C" w:rsidRPr="00A5463E" w14:paraId="1F162E02"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73E062F0" w14:textId="77777777" w:rsidR="0066779C" w:rsidRPr="00A5463E" w:rsidRDefault="0066779C" w:rsidP="004218DC">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02408136" w14:textId="77777777" w:rsidR="0066779C" w:rsidRPr="00A5463E" w:rsidRDefault="0066779C" w:rsidP="004218DC">
            <w:pPr>
              <w:jc w:val="center"/>
              <w:rPr>
                <w:rFonts w:eastAsia="Times New Roman"/>
                <w:color w:val="000000"/>
              </w:rPr>
            </w:pPr>
            <w:r w:rsidRPr="00A5463E">
              <w:rPr>
                <w:rFonts w:eastAsia="Times New Roman"/>
                <w:color w:val="000000"/>
              </w:rPr>
              <w:t>Bristle-thighed curlew</w:t>
            </w:r>
          </w:p>
        </w:tc>
        <w:tc>
          <w:tcPr>
            <w:tcW w:w="1800" w:type="dxa"/>
            <w:tcBorders>
              <w:top w:val="nil"/>
              <w:left w:val="nil"/>
              <w:bottom w:val="nil"/>
              <w:right w:val="nil"/>
            </w:tcBorders>
            <w:shd w:val="clear" w:color="auto" w:fill="auto"/>
            <w:noWrap/>
            <w:vAlign w:val="center"/>
            <w:hideMark/>
          </w:tcPr>
          <w:p w14:paraId="7FA99701" w14:textId="77777777" w:rsidR="0066779C" w:rsidRPr="00A5463E" w:rsidRDefault="0066779C" w:rsidP="004218DC">
            <w:pPr>
              <w:jc w:val="center"/>
              <w:rPr>
                <w:rFonts w:eastAsia="Times New Roman"/>
                <w:color w:val="000000"/>
              </w:rPr>
            </w:pPr>
            <w:r w:rsidRPr="00A5463E">
              <w:rPr>
                <w:rFonts w:eastAsia="Times New Roman"/>
                <w:color w:val="000000"/>
              </w:rPr>
              <w:t>Kioea</w:t>
            </w:r>
          </w:p>
        </w:tc>
        <w:tc>
          <w:tcPr>
            <w:tcW w:w="3743" w:type="dxa"/>
            <w:tcBorders>
              <w:top w:val="nil"/>
              <w:left w:val="nil"/>
              <w:bottom w:val="nil"/>
              <w:right w:val="nil"/>
            </w:tcBorders>
            <w:shd w:val="clear" w:color="auto" w:fill="auto"/>
            <w:noWrap/>
            <w:vAlign w:val="center"/>
            <w:hideMark/>
          </w:tcPr>
          <w:p w14:paraId="28130FE2" w14:textId="77777777" w:rsidR="0066779C" w:rsidRPr="00A5463E" w:rsidRDefault="0066779C" w:rsidP="004218DC">
            <w:pPr>
              <w:jc w:val="center"/>
              <w:rPr>
                <w:rFonts w:eastAsia="Times New Roman"/>
                <w:i/>
                <w:iCs/>
                <w:color w:val="000000"/>
              </w:rPr>
            </w:pPr>
            <w:r w:rsidRPr="00A5463E">
              <w:rPr>
                <w:rFonts w:eastAsia="Times New Roman"/>
                <w:i/>
                <w:iCs/>
                <w:color w:val="000000"/>
              </w:rPr>
              <w:t>Numenius tahitiensis</w:t>
            </w:r>
          </w:p>
        </w:tc>
        <w:tc>
          <w:tcPr>
            <w:tcW w:w="926" w:type="dxa"/>
            <w:tcBorders>
              <w:top w:val="nil"/>
              <w:left w:val="nil"/>
              <w:bottom w:val="nil"/>
              <w:right w:val="nil"/>
            </w:tcBorders>
            <w:shd w:val="clear" w:color="auto" w:fill="auto"/>
            <w:noWrap/>
            <w:vAlign w:val="center"/>
            <w:hideMark/>
          </w:tcPr>
          <w:p w14:paraId="7E5507B9" w14:textId="77777777" w:rsidR="0066779C" w:rsidRPr="00A5463E" w:rsidRDefault="0066779C" w:rsidP="004218DC">
            <w:pPr>
              <w:jc w:val="center"/>
              <w:rPr>
                <w:rFonts w:eastAsia="Times New Roman"/>
                <w:color w:val="000000"/>
              </w:rPr>
            </w:pPr>
            <w:r>
              <w:rPr>
                <w:rFonts w:eastAsia="Times New Roman"/>
                <w:color w:val="000000"/>
              </w:rPr>
              <w:t>NC</w:t>
            </w:r>
          </w:p>
        </w:tc>
      </w:tr>
      <w:tr w:rsidR="0066779C" w:rsidRPr="00A5463E" w14:paraId="302C0235"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30EFC87C" w14:textId="77777777" w:rsidR="0066779C" w:rsidRPr="00A5463E" w:rsidRDefault="0066779C" w:rsidP="004218DC">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79EB1B01" w14:textId="77777777" w:rsidR="0066779C" w:rsidRPr="00A5463E" w:rsidRDefault="0066779C" w:rsidP="004218DC">
            <w:pPr>
              <w:jc w:val="center"/>
              <w:rPr>
                <w:rFonts w:eastAsia="Times New Roman"/>
                <w:color w:val="000000"/>
              </w:rPr>
            </w:pPr>
            <w:r w:rsidRPr="00A5463E">
              <w:rPr>
                <w:rFonts w:eastAsia="Times New Roman"/>
                <w:color w:val="000000"/>
              </w:rPr>
              <w:t>Pacific golden plover</w:t>
            </w:r>
          </w:p>
        </w:tc>
        <w:tc>
          <w:tcPr>
            <w:tcW w:w="1800" w:type="dxa"/>
            <w:tcBorders>
              <w:top w:val="nil"/>
              <w:left w:val="nil"/>
              <w:bottom w:val="nil"/>
              <w:right w:val="nil"/>
            </w:tcBorders>
            <w:shd w:val="clear" w:color="auto" w:fill="auto"/>
            <w:noWrap/>
            <w:vAlign w:val="center"/>
            <w:hideMark/>
          </w:tcPr>
          <w:p w14:paraId="4B77ED06" w14:textId="77777777" w:rsidR="0066779C" w:rsidRPr="00A5463E" w:rsidRDefault="0066779C" w:rsidP="004218DC">
            <w:pPr>
              <w:jc w:val="center"/>
              <w:rPr>
                <w:rFonts w:eastAsia="Times New Roman"/>
                <w:color w:val="000000"/>
              </w:rPr>
            </w:pPr>
            <w:r w:rsidRPr="00A5463E">
              <w:rPr>
                <w:rFonts w:eastAsia="Times New Roman"/>
                <w:color w:val="000000"/>
              </w:rPr>
              <w:t>Kolea</w:t>
            </w:r>
          </w:p>
        </w:tc>
        <w:tc>
          <w:tcPr>
            <w:tcW w:w="3743" w:type="dxa"/>
            <w:tcBorders>
              <w:top w:val="nil"/>
              <w:left w:val="nil"/>
              <w:bottom w:val="nil"/>
              <w:right w:val="nil"/>
            </w:tcBorders>
            <w:shd w:val="clear" w:color="auto" w:fill="auto"/>
            <w:noWrap/>
            <w:vAlign w:val="center"/>
            <w:hideMark/>
          </w:tcPr>
          <w:p w14:paraId="52CCDC2A" w14:textId="77777777" w:rsidR="0066779C" w:rsidRPr="00A5463E" w:rsidRDefault="0066779C" w:rsidP="004218DC">
            <w:pPr>
              <w:jc w:val="center"/>
              <w:rPr>
                <w:rFonts w:eastAsia="Times New Roman"/>
                <w:i/>
                <w:iCs/>
                <w:color w:val="000000"/>
              </w:rPr>
            </w:pPr>
            <w:r w:rsidRPr="00A5463E">
              <w:rPr>
                <w:rFonts w:eastAsia="Times New Roman"/>
                <w:i/>
                <w:iCs/>
                <w:color w:val="000000"/>
              </w:rPr>
              <w:t>Pluvialis fulva</w:t>
            </w:r>
          </w:p>
        </w:tc>
        <w:tc>
          <w:tcPr>
            <w:tcW w:w="926" w:type="dxa"/>
            <w:tcBorders>
              <w:top w:val="nil"/>
              <w:left w:val="nil"/>
              <w:bottom w:val="nil"/>
              <w:right w:val="nil"/>
            </w:tcBorders>
            <w:shd w:val="clear" w:color="auto" w:fill="auto"/>
            <w:noWrap/>
            <w:vAlign w:val="center"/>
            <w:hideMark/>
          </w:tcPr>
          <w:p w14:paraId="1827210F" w14:textId="77777777" w:rsidR="0066779C" w:rsidRPr="00A5463E" w:rsidRDefault="0066779C" w:rsidP="004218DC">
            <w:pPr>
              <w:jc w:val="center"/>
              <w:rPr>
                <w:rFonts w:eastAsia="Times New Roman"/>
                <w:color w:val="000000"/>
              </w:rPr>
            </w:pPr>
            <w:r>
              <w:rPr>
                <w:rFonts w:eastAsia="Times New Roman"/>
                <w:color w:val="000000"/>
              </w:rPr>
              <w:t>NC</w:t>
            </w:r>
          </w:p>
        </w:tc>
      </w:tr>
      <w:tr w:rsidR="0066779C" w:rsidRPr="00A5463E" w14:paraId="64F62C13"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235D8937" w14:textId="77777777" w:rsidR="0066779C" w:rsidRPr="00A5463E" w:rsidRDefault="0066779C" w:rsidP="004218DC">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5665D447" w14:textId="77777777" w:rsidR="0066779C" w:rsidRPr="00A5463E" w:rsidRDefault="0066779C" w:rsidP="004218DC">
            <w:pPr>
              <w:jc w:val="center"/>
              <w:rPr>
                <w:rFonts w:eastAsia="Times New Roman"/>
                <w:color w:val="000000"/>
              </w:rPr>
            </w:pPr>
            <w:r w:rsidRPr="00A5463E">
              <w:rPr>
                <w:rFonts w:eastAsia="Times New Roman"/>
                <w:color w:val="000000"/>
              </w:rPr>
              <w:t>Sanderling</w:t>
            </w:r>
          </w:p>
        </w:tc>
        <w:tc>
          <w:tcPr>
            <w:tcW w:w="1800" w:type="dxa"/>
            <w:tcBorders>
              <w:top w:val="nil"/>
              <w:left w:val="nil"/>
              <w:bottom w:val="nil"/>
              <w:right w:val="nil"/>
            </w:tcBorders>
            <w:shd w:val="clear" w:color="auto" w:fill="auto"/>
            <w:noWrap/>
            <w:vAlign w:val="center"/>
            <w:hideMark/>
          </w:tcPr>
          <w:p w14:paraId="1B8D84B5" w14:textId="77777777" w:rsidR="0066779C" w:rsidRPr="00A5463E" w:rsidRDefault="0066779C" w:rsidP="004218DC">
            <w:pPr>
              <w:jc w:val="center"/>
              <w:rPr>
                <w:rFonts w:eastAsia="Times New Roman"/>
                <w:color w:val="000000"/>
              </w:rPr>
            </w:pPr>
            <w:r w:rsidRPr="00A5463E">
              <w:rPr>
                <w:rFonts w:eastAsia="Times New Roman"/>
                <w:color w:val="000000"/>
              </w:rPr>
              <w:t>Hunakai</w:t>
            </w:r>
          </w:p>
        </w:tc>
        <w:tc>
          <w:tcPr>
            <w:tcW w:w="3743" w:type="dxa"/>
            <w:tcBorders>
              <w:top w:val="nil"/>
              <w:left w:val="nil"/>
              <w:bottom w:val="nil"/>
              <w:right w:val="nil"/>
            </w:tcBorders>
            <w:shd w:val="clear" w:color="auto" w:fill="auto"/>
            <w:noWrap/>
            <w:vAlign w:val="center"/>
            <w:hideMark/>
          </w:tcPr>
          <w:p w14:paraId="1F28D039" w14:textId="77777777" w:rsidR="0066779C" w:rsidRPr="00A5463E" w:rsidRDefault="0066779C" w:rsidP="004218DC">
            <w:pPr>
              <w:jc w:val="center"/>
              <w:rPr>
                <w:rFonts w:eastAsia="Times New Roman"/>
                <w:i/>
                <w:iCs/>
                <w:color w:val="000000"/>
              </w:rPr>
            </w:pPr>
            <w:r w:rsidRPr="00A5463E">
              <w:rPr>
                <w:rFonts w:eastAsia="Times New Roman"/>
                <w:i/>
                <w:iCs/>
                <w:color w:val="000000"/>
              </w:rPr>
              <w:t>Calidris alba</w:t>
            </w:r>
          </w:p>
        </w:tc>
        <w:tc>
          <w:tcPr>
            <w:tcW w:w="926" w:type="dxa"/>
            <w:tcBorders>
              <w:top w:val="nil"/>
              <w:left w:val="nil"/>
              <w:bottom w:val="nil"/>
              <w:right w:val="nil"/>
            </w:tcBorders>
            <w:shd w:val="clear" w:color="auto" w:fill="auto"/>
            <w:noWrap/>
            <w:vAlign w:val="center"/>
            <w:hideMark/>
          </w:tcPr>
          <w:p w14:paraId="7BC8E495" w14:textId="77777777" w:rsidR="0066779C" w:rsidRPr="00A5463E" w:rsidRDefault="0066779C" w:rsidP="004218DC">
            <w:pPr>
              <w:jc w:val="center"/>
              <w:rPr>
                <w:rFonts w:eastAsia="Times New Roman"/>
                <w:color w:val="000000"/>
              </w:rPr>
            </w:pPr>
            <w:r>
              <w:rPr>
                <w:rFonts w:eastAsia="Times New Roman"/>
                <w:color w:val="000000"/>
              </w:rPr>
              <w:t>NC</w:t>
            </w:r>
          </w:p>
        </w:tc>
      </w:tr>
      <w:tr w:rsidR="0066779C" w:rsidRPr="00A5463E" w14:paraId="0B4492EC"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5305D029" w14:textId="77777777" w:rsidR="0066779C" w:rsidRPr="00A5463E" w:rsidRDefault="0066779C" w:rsidP="004218DC">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210F8705" w14:textId="77777777" w:rsidR="0066779C" w:rsidRPr="00A5463E" w:rsidRDefault="0066779C" w:rsidP="004218DC">
            <w:pPr>
              <w:jc w:val="center"/>
              <w:rPr>
                <w:rFonts w:eastAsia="Times New Roman"/>
                <w:color w:val="000000"/>
              </w:rPr>
            </w:pPr>
            <w:r w:rsidRPr="00A5463E">
              <w:rPr>
                <w:rFonts w:eastAsia="Times New Roman"/>
                <w:color w:val="000000"/>
              </w:rPr>
              <w:t>Ruddy turnstone</w:t>
            </w:r>
          </w:p>
        </w:tc>
        <w:tc>
          <w:tcPr>
            <w:tcW w:w="1800" w:type="dxa"/>
            <w:tcBorders>
              <w:top w:val="nil"/>
              <w:left w:val="nil"/>
              <w:bottom w:val="nil"/>
              <w:right w:val="nil"/>
            </w:tcBorders>
            <w:shd w:val="clear" w:color="auto" w:fill="auto"/>
            <w:noWrap/>
            <w:vAlign w:val="center"/>
            <w:hideMark/>
          </w:tcPr>
          <w:p w14:paraId="6BBB8149" w14:textId="77777777" w:rsidR="0066779C" w:rsidRPr="00A5463E" w:rsidRDefault="0066779C" w:rsidP="004218DC">
            <w:pPr>
              <w:jc w:val="center"/>
              <w:rPr>
                <w:rFonts w:eastAsia="Times New Roman"/>
                <w:color w:val="000000"/>
              </w:rPr>
            </w:pPr>
            <w:r w:rsidRPr="00A5463E">
              <w:rPr>
                <w:rFonts w:eastAsia="Times New Roman"/>
                <w:color w:val="000000"/>
              </w:rPr>
              <w:t>ʻAkekeke</w:t>
            </w:r>
          </w:p>
        </w:tc>
        <w:tc>
          <w:tcPr>
            <w:tcW w:w="3743" w:type="dxa"/>
            <w:tcBorders>
              <w:top w:val="nil"/>
              <w:left w:val="nil"/>
              <w:bottom w:val="nil"/>
              <w:right w:val="nil"/>
            </w:tcBorders>
            <w:shd w:val="clear" w:color="auto" w:fill="auto"/>
            <w:noWrap/>
            <w:vAlign w:val="center"/>
            <w:hideMark/>
          </w:tcPr>
          <w:p w14:paraId="135BCFBF" w14:textId="77777777" w:rsidR="0066779C" w:rsidRPr="00A5463E" w:rsidRDefault="0066779C" w:rsidP="004218DC">
            <w:pPr>
              <w:jc w:val="center"/>
              <w:rPr>
                <w:rFonts w:eastAsia="Times New Roman"/>
                <w:i/>
                <w:iCs/>
                <w:color w:val="000000"/>
              </w:rPr>
            </w:pPr>
            <w:r w:rsidRPr="00A5463E">
              <w:rPr>
                <w:rFonts w:eastAsia="Times New Roman"/>
                <w:i/>
                <w:iCs/>
                <w:color w:val="000000"/>
              </w:rPr>
              <w:t>Arenaria interpres</w:t>
            </w:r>
          </w:p>
        </w:tc>
        <w:tc>
          <w:tcPr>
            <w:tcW w:w="926" w:type="dxa"/>
            <w:tcBorders>
              <w:top w:val="nil"/>
              <w:left w:val="nil"/>
              <w:bottom w:val="nil"/>
              <w:right w:val="nil"/>
            </w:tcBorders>
            <w:shd w:val="clear" w:color="auto" w:fill="auto"/>
            <w:noWrap/>
            <w:vAlign w:val="center"/>
            <w:hideMark/>
          </w:tcPr>
          <w:p w14:paraId="443DA089" w14:textId="77777777" w:rsidR="0066779C" w:rsidRPr="00A5463E" w:rsidRDefault="0066779C" w:rsidP="004218DC">
            <w:pPr>
              <w:jc w:val="center"/>
              <w:rPr>
                <w:rFonts w:eastAsia="Times New Roman"/>
                <w:color w:val="000000"/>
              </w:rPr>
            </w:pPr>
            <w:r>
              <w:rPr>
                <w:rFonts w:eastAsia="Times New Roman"/>
                <w:color w:val="000000"/>
              </w:rPr>
              <w:t>NC</w:t>
            </w:r>
          </w:p>
        </w:tc>
      </w:tr>
      <w:tr w:rsidR="0066779C" w:rsidRPr="00A5463E" w14:paraId="280A4C76" w14:textId="77777777" w:rsidTr="004218DC">
        <w:trPr>
          <w:trHeight w:val="320"/>
          <w:jc w:val="center"/>
        </w:trPr>
        <w:tc>
          <w:tcPr>
            <w:tcW w:w="1184" w:type="dxa"/>
            <w:tcBorders>
              <w:top w:val="nil"/>
              <w:left w:val="nil"/>
              <w:bottom w:val="nil"/>
              <w:right w:val="nil"/>
            </w:tcBorders>
            <w:shd w:val="clear" w:color="auto" w:fill="auto"/>
            <w:noWrap/>
            <w:vAlign w:val="center"/>
            <w:hideMark/>
          </w:tcPr>
          <w:p w14:paraId="60C51178" w14:textId="77777777" w:rsidR="0066779C" w:rsidRPr="00A5463E" w:rsidRDefault="0066779C" w:rsidP="004218DC">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033C091B" w14:textId="77777777" w:rsidR="0066779C" w:rsidRPr="00A5463E" w:rsidRDefault="0066779C" w:rsidP="004218DC">
            <w:pPr>
              <w:jc w:val="center"/>
              <w:rPr>
                <w:rFonts w:eastAsia="Times New Roman"/>
                <w:color w:val="000000"/>
              </w:rPr>
            </w:pPr>
            <w:r w:rsidRPr="00A5463E">
              <w:rPr>
                <w:rFonts w:eastAsia="Times New Roman"/>
                <w:color w:val="000000"/>
              </w:rPr>
              <w:t>Wandering tattler</w:t>
            </w:r>
          </w:p>
        </w:tc>
        <w:tc>
          <w:tcPr>
            <w:tcW w:w="1800" w:type="dxa"/>
            <w:tcBorders>
              <w:top w:val="nil"/>
              <w:left w:val="nil"/>
              <w:bottom w:val="nil"/>
              <w:right w:val="nil"/>
            </w:tcBorders>
            <w:shd w:val="clear" w:color="auto" w:fill="auto"/>
            <w:noWrap/>
            <w:vAlign w:val="center"/>
            <w:hideMark/>
          </w:tcPr>
          <w:p w14:paraId="3136027D" w14:textId="77777777" w:rsidR="0066779C" w:rsidRPr="00A5463E" w:rsidRDefault="0066779C" w:rsidP="004218DC">
            <w:pPr>
              <w:jc w:val="center"/>
              <w:rPr>
                <w:rFonts w:eastAsia="Times New Roman"/>
                <w:color w:val="000000"/>
              </w:rPr>
            </w:pPr>
            <w:r w:rsidRPr="00A5463E">
              <w:rPr>
                <w:rFonts w:eastAsia="Times New Roman"/>
                <w:color w:val="000000"/>
              </w:rPr>
              <w:t>ʻŪlili</w:t>
            </w:r>
          </w:p>
        </w:tc>
        <w:tc>
          <w:tcPr>
            <w:tcW w:w="3743" w:type="dxa"/>
            <w:tcBorders>
              <w:top w:val="nil"/>
              <w:left w:val="nil"/>
              <w:bottom w:val="nil"/>
              <w:right w:val="nil"/>
            </w:tcBorders>
            <w:shd w:val="clear" w:color="auto" w:fill="auto"/>
            <w:noWrap/>
            <w:vAlign w:val="center"/>
            <w:hideMark/>
          </w:tcPr>
          <w:p w14:paraId="000A394D" w14:textId="77777777" w:rsidR="0066779C" w:rsidRPr="00A5463E" w:rsidRDefault="0066779C" w:rsidP="004218DC">
            <w:pPr>
              <w:jc w:val="center"/>
              <w:rPr>
                <w:rFonts w:eastAsia="Times New Roman"/>
                <w:i/>
                <w:iCs/>
                <w:color w:val="000000"/>
              </w:rPr>
            </w:pPr>
            <w:r w:rsidRPr="00A5463E">
              <w:rPr>
                <w:rFonts w:eastAsia="Times New Roman"/>
                <w:i/>
                <w:iCs/>
                <w:color w:val="000000"/>
              </w:rPr>
              <w:t>Heteroscelus incanus</w:t>
            </w:r>
          </w:p>
        </w:tc>
        <w:tc>
          <w:tcPr>
            <w:tcW w:w="926" w:type="dxa"/>
            <w:tcBorders>
              <w:top w:val="nil"/>
              <w:left w:val="nil"/>
              <w:bottom w:val="nil"/>
              <w:right w:val="nil"/>
            </w:tcBorders>
            <w:shd w:val="clear" w:color="auto" w:fill="auto"/>
            <w:noWrap/>
            <w:vAlign w:val="center"/>
            <w:hideMark/>
          </w:tcPr>
          <w:p w14:paraId="2344F8D2" w14:textId="77777777" w:rsidR="0066779C" w:rsidRPr="00A5463E" w:rsidRDefault="0066779C" w:rsidP="004218DC">
            <w:pPr>
              <w:jc w:val="center"/>
              <w:rPr>
                <w:rFonts w:eastAsia="Times New Roman"/>
                <w:color w:val="000000"/>
              </w:rPr>
            </w:pPr>
            <w:r>
              <w:rPr>
                <w:rFonts w:eastAsia="Times New Roman"/>
                <w:color w:val="000000"/>
              </w:rPr>
              <w:t>NC</w:t>
            </w:r>
          </w:p>
        </w:tc>
      </w:tr>
    </w:tbl>
    <w:p w14:paraId="2E240683" w14:textId="77777777" w:rsidR="0066779C" w:rsidRDefault="0066779C" w:rsidP="0066779C">
      <w:pPr>
        <w:autoSpaceDE w:val="0"/>
        <w:autoSpaceDN w:val="0"/>
        <w:adjustRightInd w:val="0"/>
        <w:rPr>
          <w:i/>
          <w:color w:val="000000" w:themeColor="text1"/>
        </w:rPr>
      </w:pPr>
    </w:p>
    <w:p w14:paraId="371A998C" w14:textId="77777777" w:rsidR="0066779C" w:rsidRDefault="0066779C" w:rsidP="0066779C">
      <w:pPr>
        <w:autoSpaceDE w:val="0"/>
        <w:autoSpaceDN w:val="0"/>
        <w:adjustRightInd w:val="0"/>
        <w:rPr>
          <w:i/>
          <w:color w:val="000000" w:themeColor="text1"/>
        </w:rPr>
      </w:pPr>
    </w:p>
    <w:p w14:paraId="12814E0E" w14:textId="77777777" w:rsidR="0066779C" w:rsidRDefault="0066779C" w:rsidP="0066779C">
      <w:pPr>
        <w:autoSpaceDE w:val="0"/>
        <w:autoSpaceDN w:val="0"/>
        <w:adjustRightInd w:val="0"/>
        <w:rPr>
          <w:i/>
          <w:color w:val="000000" w:themeColor="text1"/>
        </w:rPr>
      </w:pPr>
    </w:p>
    <w:p w14:paraId="059C196D" w14:textId="77777777" w:rsidR="0066779C" w:rsidRDefault="0066779C" w:rsidP="0066779C">
      <w:pPr>
        <w:autoSpaceDE w:val="0"/>
        <w:autoSpaceDN w:val="0"/>
        <w:adjustRightInd w:val="0"/>
        <w:rPr>
          <w:i/>
          <w:color w:val="000000" w:themeColor="text1"/>
        </w:rPr>
      </w:pPr>
    </w:p>
    <w:p w14:paraId="50880FC3" w14:textId="77777777" w:rsidR="0066779C" w:rsidRDefault="0066779C" w:rsidP="0066779C">
      <w:pPr>
        <w:autoSpaceDE w:val="0"/>
        <w:autoSpaceDN w:val="0"/>
        <w:adjustRightInd w:val="0"/>
        <w:rPr>
          <w:i/>
          <w:color w:val="000000" w:themeColor="text1"/>
        </w:rPr>
      </w:pPr>
      <w:r>
        <w:rPr>
          <w:i/>
          <w:color w:val="000000" w:themeColor="text1"/>
        </w:rPr>
        <w:t>Coastal Plants</w:t>
      </w:r>
    </w:p>
    <w:p w14:paraId="0ED18947" w14:textId="77777777" w:rsidR="0066779C" w:rsidRDefault="0066779C" w:rsidP="0066779C">
      <w:pPr>
        <w:autoSpaceDE w:val="0"/>
        <w:autoSpaceDN w:val="0"/>
        <w:adjustRightInd w:val="0"/>
        <w:rPr>
          <w:color w:val="000000" w:themeColor="text1"/>
        </w:rPr>
      </w:pPr>
      <w:r>
        <w:rPr>
          <w:color w:val="000000" w:themeColor="text1"/>
        </w:rPr>
        <w:t>Species list and status of coastal plants were sourced from Merlin 1999 and the USFWS (</w:t>
      </w:r>
      <w:hyperlink r:id="rId34" w:history="1">
        <w:r w:rsidRPr="002455C3">
          <w:rPr>
            <w:rStyle w:val="Hyperlink"/>
          </w:rPr>
          <w:t>https://ecos.fws.gov/ecp/)</w:t>
        </w:r>
      </w:hyperlink>
      <w:r>
        <w:rPr>
          <w:color w:val="000000" w:themeColor="text1"/>
        </w:rPr>
        <w:t>.</w:t>
      </w:r>
    </w:p>
    <w:p w14:paraId="178C2FAE" w14:textId="77777777" w:rsidR="0066779C" w:rsidRDefault="0066779C" w:rsidP="0066779C">
      <w:pPr>
        <w:autoSpaceDE w:val="0"/>
        <w:autoSpaceDN w:val="0"/>
        <w:adjustRightInd w:val="0"/>
        <w:rPr>
          <w:color w:val="000000" w:themeColor="text1"/>
        </w:rPr>
      </w:pPr>
    </w:p>
    <w:p w14:paraId="780DD33D" w14:textId="77777777" w:rsidR="0066779C" w:rsidRDefault="0066779C" w:rsidP="0066779C">
      <w:pPr>
        <w:autoSpaceDE w:val="0"/>
        <w:autoSpaceDN w:val="0"/>
        <w:adjustRightInd w:val="0"/>
        <w:rPr>
          <w:color w:val="000000" w:themeColor="text1"/>
        </w:rPr>
      </w:pPr>
      <w:r>
        <w:rPr>
          <w:color w:val="000000" w:themeColor="text1"/>
        </w:rPr>
        <w:t>Table #. List of coastal plants and ESA status.</w:t>
      </w:r>
    </w:p>
    <w:tbl>
      <w:tblPr>
        <w:tblW w:w="8380" w:type="dxa"/>
        <w:tblInd w:w="108" w:type="dxa"/>
        <w:tblLook w:val="04A0" w:firstRow="1" w:lastRow="0" w:firstColumn="1" w:lastColumn="0" w:noHBand="0" w:noVBand="1"/>
      </w:tblPr>
      <w:tblGrid>
        <w:gridCol w:w="1960"/>
        <w:gridCol w:w="2340"/>
        <w:gridCol w:w="2780"/>
        <w:gridCol w:w="1300"/>
      </w:tblGrid>
      <w:tr w:rsidR="0066779C" w:rsidRPr="00AB6E89" w14:paraId="015142FE" w14:textId="77777777" w:rsidTr="004218DC">
        <w:trPr>
          <w:trHeight w:val="320"/>
        </w:trPr>
        <w:tc>
          <w:tcPr>
            <w:tcW w:w="1960" w:type="dxa"/>
            <w:tcBorders>
              <w:top w:val="single" w:sz="4" w:space="0" w:color="auto"/>
              <w:left w:val="nil"/>
              <w:bottom w:val="single" w:sz="4" w:space="0" w:color="auto"/>
              <w:right w:val="nil"/>
            </w:tcBorders>
            <w:shd w:val="clear" w:color="auto" w:fill="auto"/>
            <w:noWrap/>
            <w:vAlign w:val="bottom"/>
            <w:hideMark/>
          </w:tcPr>
          <w:p w14:paraId="456DD1BB" w14:textId="77777777" w:rsidR="0066779C" w:rsidRPr="00AB6E89" w:rsidRDefault="0066779C" w:rsidP="004218DC">
            <w:pPr>
              <w:rPr>
                <w:rFonts w:eastAsia="Times New Roman"/>
                <w:color w:val="000000"/>
              </w:rPr>
            </w:pPr>
            <w:r w:rsidRPr="00AB6E89">
              <w:rPr>
                <w:rFonts w:eastAsia="Times New Roman"/>
                <w:color w:val="000000"/>
              </w:rPr>
              <w:t>Common Name</w:t>
            </w:r>
          </w:p>
        </w:tc>
        <w:tc>
          <w:tcPr>
            <w:tcW w:w="2340" w:type="dxa"/>
            <w:tcBorders>
              <w:top w:val="single" w:sz="4" w:space="0" w:color="auto"/>
              <w:left w:val="nil"/>
              <w:bottom w:val="single" w:sz="4" w:space="0" w:color="auto"/>
              <w:right w:val="nil"/>
            </w:tcBorders>
            <w:shd w:val="clear" w:color="auto" w:fill="auto"/>
            <w:noWrap/>
            <w:vAlign w:val="bottom"/>
            <w:hideMark/>
          </w:tcPr>
          <w:p w14:paraId="2113D577" w14:textId="77777777" w:rsidR="0066779C" w:rsidRPr="00AB6E89" w:rsidRDefault="0066779C" w:rsidP="004218DC">
            <w:pPr>
              <w:rPr>
                <w:rFonts w:eastAsia="Times New Roman"/>
                <w:color w:val="000000"/>
              </w:rPr>
            </w:pPr>
            <w:r w:rsidRPr="00AB6E89">
              <w:rPr>
                <w:rFonts w:eastAsia="Times New Roman"/>
                <w:color w:val="000000"/>
              </w:rPr>
              <w:t>Hawaiian Name</w:t>
            </w:r>
          </w:p>
        </w:tc>
        <w:tc>
          <w:tcPr>
            <w:tcW w:w="2780" w:type="dxa"/>
            <w:tcBorders>
              <w:top w:val="single" w:sz="4" w:space="0" w:color="auto"/>
              <w:left w:val="nil"/>
              <w:bottom w:val="single" w:sz="4" w:space="0" w:color="auto"/>
              <w:right w:val="nil"/>
            </w:tcBorders>
            <w:shd w:val="clear" w:color="auto" w:fill="auto"/>
            <w:noWrap/>
            <w:vAlign w:val="bottom"/>
            <w:hideMark/>
          </w:tcPr>
          <w:p w14:paraId="10F10A9A" w14:textId="77777777" w:rsidR="0066779C" w:rsidRPr="00AB6E89" w:rsidRDefault="0066779C" w:rsidP="004218DC">
            <w:pPr>
              <w:rPr>
                <w:rFonts w:eastAsia="Times New Roman"/>
                <w:color w:val="000000"/>
              </w:rPr>
            </w:pPr>
            <w:r w:rsidRPr="00AB6E89">
              <w:rPr>
                <w:rFonts w:eastAsia="Times New Roman"/>
                <w:color w:val="000000"/>
              </w:rPr>
              <w:t>Species name</w:t>
            </w:r>
          </w:p>
        </w:tc>
        <w:tc>
          <w:tcPr>
            <w:tcW w:w="1300" w:type="dxa"/>
            <w:tcBorders>
              <w:top w:val="single" w:sz="4" w:space="0" w:color="auto"/>
              <w:left w:val="nil"/>
              <w:bottom w:val="single" w:sz="4" w:space="0" w:color="auto"/>
              <w:right w:val="nil"/>
            </w:tcBorders>
            <w:shd w:val="clear" w:color="auto" w:fill="auto"/>
            <w:noWrap/>
            <w:vAlign w:val="bottom"/>
            <w:hideMark/>
          </w:tcPr>
          <w:p w14:paraId="0A307DA8" w14:textId="77777777" w:rsidR="0066779C" w:rsidRPr="00AB6E89" w:rsidRDefault="0066779C" w:rsidP="004218DC">
            <w:pPr>
              <w:rPr>
                <w:rFonts w:eastAsia="Times New Roman"/>
                <w:color w:val="000000"/>
              </w:rPr>
            </w:pPr>
            <w:r w:rsidRPr="00AB6E89">
              <w:rPr>
                <w:rFonts w:eastAsia="Times New Roman"/>
                <w:color w:val="000000"/>
              </w:rPr>
              <w:t>ESA Status</w:t>
            </w:r>
          </w:p>
        </w:tc>
      </w:tr>
      <w:tr w:rsidR="0066779C" w:rsidRPr="00AB6E89" w14:paraId="446DABA6" w14:textId="77777777" w:rsidTr="004218DC">
        <w:trPr>
          <w:trHeight w:val="320"/>
        </w:trPr>
        <w:tc>
          <w:tcPr>
            <w:tcW w:w="1960" w:type="dxa"/>
            <w:tcBorders>
              <w:top w:val="single" w:sz="4" w:space="0" w:color="auto"/>
              <w:left w:val="nil"/>
              <w:bottom w:val="nil"/>
              <w:right w:val="nil"/>
            </w:tcBorders>
            <w:shd w:val="clear" w:color="auto" w:fill="auto"/>
            <w:noWrap/>
            <w:vAlign w:val="bottom"/>
            <w:hideMark/>
          </w:tcPr>
          <w:p w14:paraId="2583BD27" w14:textId="77777777" w:rsidR="0066779C" w:rsidRPr="00AB6E89" w:rsidRDefault="0066779C" w:rsidP="004218DC">
            <w:pPr>
              <w:rPr>
                <w:rFonts w:eastAsia="Times New Roman"/>
                <w:color w:val="000000"/>
              </w:rPr>
            </w:pPr>
            <w:r w:rsidRPr="00AB6E89">
              <w:rPr>
                <w:rFonts w:eastAsia="Times New Roman"/>
                <w:color w:val="000000"/>
              </w:rPr>
              <w:t>Beach spurge</w:t>
            </w:r>
          </w:p>
        </w:tc>
        <w:tc>
          <w:tcPr>
            <w:tcW w:w="2340" w:type="dxa"/>
            <w:tcBorders>
              <w:top w:val="single" w:sz="4" w:space="0" w:color="auto"/>
              <w:left w:val="nil"/>
              <w:bottom w:val="nil"/>
              <w:right w:val="nil"/>
            </w:tcBorders>
            <w:shd w:val="clear" w:color="auto" w:fill="auto"/>
            <w:noWrap/>
            <w:vAlign w:val="bottom"/>
            <w:hideMark/>
          </w:tcPr>
          <w:p w14:paraId="49FC4175" w14:textId="77777777" w:rsidR="0066779C" w:rsidRPr="00AB6E89" w:rsidRDefault="0066779C" w:rsidP="004218DC">
            <w:pPr>
              <w:rPr>
                <w:rFonts w:eastAsia="Times New Roman"/>
                <w:color w:val="000000"/>
              </w:rPr>
            </w:pPr>
            <w:r w:rsidRPr="00AB6E89">
              <w:rPr>
                <w:rFonts w:eastAsia="Times New Roman"/>
                <w:color w:val="000000"/>
              </w:rPr>
              <w:t>Koko, ʻakoko</w:t>
            </w:r>
          </w:p>
        </w:tc>
        <w:tc>
          <w:tcPr>
            <w:tcW w:w="2780" w:type="dxa"/>
            <w:tcBorders>
              <w:top w:val="single" w:sz="4" w:space="0" w:color="auto"/>
              <w:left w:val="nil"/>
              <w:bottom w:val="nil"/>
              <w:right w:val="nil"/>
            </w:tcBorders>
            <w:shd w:val="clear" w:color="auto" w:fill="auto"/>
            <w:noWrap/>
            <w:vAlign w:val="bottom"/>
            <w:hideMark/>
          </w:tcPr>
          <w:p w14:paraId="6D6804FF" w14:textId="77777777" w:rsidR="0066779C" w:rsidRPr="00AB6E89" w:rsidRDefault="0066779C" w:rsidP="004218DC">
            <w:pPr>
              <w:rPr>
                <w:rFonts w:eastAsia="Times New Roman"/>
                <w:color w:val="000000"/>
              </w:rPr>
            </w:pPr>
            <w:r w:rsidRPr="00AB6E89">
              <w:rPr>
                <w:rFonts w:eastAsia="Times New Roman"/>
                <w:color w:val="000000"/>
              </w:rPr>
              <w:t>Chamaesyce degeneri</w:t>
            </w:r>
          </w:p>
        </w:tc>
        <w:tc>
          <w:tcPr>
            <w:tcW w:w="1300" w:type="dxa"/>
            <w:tcBorders>
              <w:top w:val="single" w:sz="4" w:space="0" w:color="auto"/>
              <w:left w:val="nil"/>
              <w:bottom w:val="nil"/>
              <w:right w:val="nil"/>
            </w:tcBorders>
            <w:shd w:val="clear" w:color="auto" w:fill="auto"/>
            <w:noWrap/>
            <w:vAlign w:val="bottom"/>
            <w:hideMark/>
          </w:tcPr>
          <w:p w14:paraId="4A94AAEA" w14:textId="77777777" w:rsidR="0066779C" w:rsidRPr="00AB6E89" w:rsidRDefault="0066779C" w:rsidP="004218DC">
            <w:pPr>
              <w:rPr>
                <w:rFonts w:eastAsia="Times New Roman"/>
                <w:color w:val="000000"/>
              </w:rPr>
            </w:pPr>
          </w:p>
        </w:tc>
      </w:tr>
      <w:tr w:rsidR="0066779C" w:rsidRPr="00AB6E89" w14:paraId="4FEE2765" w14:textId="77777777" w:rsidTr="004218DC">
        <w:trPr>
          <w:trHeight w:val="320"/>
        </w:trPr>
        <w:tc>
          <w:tcPr>
            <w:tcW w:w="1960" w:type="dxa"/>
            <w:tcBorders>
              <w:top w:val="nil"/>
              <w:left w:val="nil"/>
              <w:bottom w:val="nil"/>
              <w:right w:val="nil"/>
            </w:tcBorders>
            <w:shd w:val="clear" w:color="auto" w:fill="auto"/>
            <w:noWrap/>
            <w:vAlign w:val="bottom"/>
            <w:hideMark/>
          </w:tcPr>
          <w:p w14:paraId="3E5ED493" w14:textId="77777777" w:rsidR="0066779C" w:rsidRPr="00AB6E89" w:rsidRDefault="0066779C" w:rsidP="004218DC">
            <w:pPr>
              <w:rPr>
                <w:rFonts w:eastAsia="Times New Roman"/>
              </w:rPr>
            </w:pPr>
          </w:p>
        </w:tc>
        <w:tc>
          <w:tcPr>
            <w:tcW w:w="2340" w:type="dxa"/>
            <w:tcBorders>
              <w:top w:val="nil"/>
              <w:left w:val="nil"/>
              <w:bottom w:val="nil"/>
              <w:right w:val="nil"/>
            </w:tcBorders>
            <w:shd w:val="clear" w:color="auto" w:fill="auto"/>
            <w:noWrap/>
            <w:vAlign w:val="bottom"/>
            <w:hideMark/>
          </w:tcPr>
          <w:p w14:paraId="570DDA00" w14:textId="77777777" w:rsidR="0066779C" w:rsidRPr="00AB6E89" w:rsidRDefault="0066779C" w:rsidP="004218DC">
            <w:pPr>
              <w:rPr>
                <w:rFonts w:eastAsia="Times New Roman"/>
                <w:color w:val="000000"/>
              </w:rPr>
            </w:pPr>
            <w:r w:rsidRPr="00AB6E89">
              <w:rPr>
                <w:rFonts w:eastAsia="Times New Roman"/>
                <w:color w:val="000000"/>
              </w:rPr>
              <w:t>ʻĀkia, kauhi</w:t>
            </w:r>
          </w:p>
        </w:tc>
        <w:tc>
          <w:tcPr>
            <w:tcW w:w="2780" w:type="dxa"/>
            <w:tcBorders>
              <w:top w:val="nil"/>
              <w:left w:val="nil"/>
              <w:bottom w:val="nil"/>
              <w:right w:val="nil"/>
            </w:tcBorders>
            <w:shd w:val="clear" w:color="auto" w:fill="auto"/>
            <w:noWrap/>
            <w:vAlign w:val="bottom"/>
            <w:hideMark/>
          </w:tcPr>
          <w:p w14:paraId="49712098" w14:textId="77777777" w:rsidR="0066779C" w:rsidRPr="00AB6E89" w:rsidRDefault="0066779C" w:rsidP="004218DC">
            <w:pPr>
              <w:rPr>
                <w:rFonts w:eastAsia="Times New Roman"/>
                <w:color w:val="000000"/>
              </w:rPr>
            </w:pPr>
            <w:r w:rsidRPr="00AB6E89">
              <w:rPr>
                <w:rFonts w:eastAsia="Times New Roman"/>
                <w:color w:val="000000"/>
              </w:rPr>
              <w:t>Wikstroemia spp</w:t>
            </w:r>
          </w:p>
        </w:tc>
        <w:tc>
          <w:tcPr>
            <w:tcW w:w="1300" w:type="dxa"/>
            <w:tcBorders>
              <w:top w:val="nil"/>
              <w:left w:val="nil"/>
              <w:bottom w:val="nil"/>
              <w:right w:val="nil"/>
            </w:tcBorders>
            <w:shd w:val="clear" w:color="auto" w:fill="auto"/>
            <w:noWrap/>
            <w:vAlign w:val="bottom"/>
            <w:hideMark/>
          </w:tcPr>
          <w:p w14:paraId="13FC44F5" w14:textId="77777777" w:rsidR="0066779C" w:rsidRPr="00AB6E89" w:rsidRDefault="0066779C" w:rsidP="004218DC">
            <w:pPr>
              <w:rPr>
                <w:rFonts w:eastAsia="Times New Roman"/>
                <w:color w:val="000000"/>
              </w:rPr>
            </w:pPr>
          </w:p>
        </w:tc>
      </w:tr>
      <w:tr w:rsidR="0066779C" w:rsidRPr="00AB6E89" w14:paraId="55539ABE" w14:textId="77777777" w:rsidTr="004218DC">
        <w:trPr>
          <w:trHeight w:val="320"/>
        </w:trPr>
        <w:tc>
          <w:tcPr>
            <w:tcW w:w="1960" w:type="dxa"/>
            <w:tcBorders>
              <w:top w:val="nil"/>
              <w:left w:val="nil"/>
              <w:bottom w:val="nil"/>
              <w:right w:val="nil"/>
            </w:tcBorders>
            <w:shd w:val="clear" w:color="auto" w:fill="auto"/>
            <w:noWrap/>
            <w:vAlign w:val="bottom"/>
            <w:hideMark/>
          </w:tcPr>
          <w:p w14:paraId="7E6A36F6" w14:textId="77777777" w:rsidR="0066779C" w:rsidRPr="00AB6E89" w:rsidRDefault="0066779C" w:rsidP="004218DC">
            <w:pPr>
              <w:rPr>
                <w:rFonts w:eastAsia="Times New Roman"/>
              </w:rPr>
            </w:pPr>
          </w:p>
        </w:tc>
        <w:tc>
          <w:tcPr>
            <w:tcW w:w="2340" w:type="dxa"/>
            <w:tcBorders>
              <w:top w:val="nil"/>
              <w:left w:val="nil"/>
              <w:bottom w:val="nil"/>
              <w:right w:val="nil"/>
            </w:tcBorders>
            <w:shd w:val="clear" w:color="auto" w:fill="auto"/>
            <w:noWrap/>
            <w:vAlign w:val="bottom"/>
            <w:hideMark/>
          </w:tcPr>
          <w:p w14:paraId="4BCB8370" w14:textId="77777777" w:rsidR="0066779C" w:rsidRPr="00AB6E89" w:rsidRDefault="0066779C" w:rsidP="004218DC">
            <w:pPr>
              <w:rPr>
                <w:rFonts w:eastAsia="Times New Roman"/>
                <w:color w:val="000000"/>
              </w:rPr>
            </w:pPr>
            <w:r w:rsidRPr="00AB6E89">
              <w:rPr>
                <w:rFonts w:eastAsia="Times New Roman"/>
                <w:color w:val="000000"/>
              </w:rPr>
              <w:t>Ahuawa</w:t>
            </w:r>
          </w:p>
        </w:tc>
        <w:tc>
          <w:tcPr>
            <w:tcW w:w="2780" w:type="dxa"/>
            <w:tcBorders>
              <w:top w:val="nil"/>
              <w:left w:val="nil"/>
              <w:bottom w:val="nil"/>
              <w:right w:val="nil"/>
            </w:tcBorders>
            <w:shd w:val="clear" w:color="auto" w:fill="auto"/>
            <w:noWrap/>
            <w:vAlign w:val="bottom"/>
            <w:hideMark/>
          </w:tcPr>
          <w:p w14:paraId="597E3421" w14:textId="77777777" w:rsidR="0066779C" w:rsidRPr="00AB6E89" w:rsidRDefault="0066779C" w:rsidP="004218DC">
            <w:pPr>
              <w:rPr>
                <w:rFonts w:eastAsia="Times New Roman"/>
                <w:color w:val="000000"/>
              </w:rPr>
            </w:pPr>
            <w:r w:rsidRPr="00AB6E89">
              <w:rPr>
                <w:rFonts w:eastAsia="Times New Roman"/>
                <w:color w:val="000000"/>
              </w:rPr>
              <w:t>Mariscus javanicus</w:t>
            </w:r>
          </w:p>
        </w:tc>
        <w:tc>
          <w:tcPr>
            <w:tcW w:w="1300" w:type="dxa"/>
            <w:tcBorders>
              <w:top w:val="nil"/>
              <w:left w:val="nil"/>
              <w:bottom w:val="nil"/>
              <w:right w:val="nil"/>
            </w:tcBorders>
            <w:shd w:val="clear" w:color="auto" w:fill="auto"/>
            <w:noWrap/>
            <w:vAlign w:val="bottom"/>
            <w:hideMark/>
          </w:tcPr>
          <w:p w14:paraId="59A2CB06" w14:textId="77777777" w:rsidR="0066779C" w:rsidRPr="00AB6E89" w:rsidRDefault="0066779C" w:rsidP="004218DC">
            <w:pPr>
              <w:rPr>
                <w:rFonts w:eastAsia="Times New Roman"/>
                <w:color w:val="000000"/>
              </w:rPr>
            </w:pPr>
          </w:p>
        </w:tc>
      </w:tr>
      <w:tr w:rsidR="0066779C" w:rsidRPr="00AB6E89" w14:paraId="51314B4F" w14:textId="77777777" w:rsidTr="004218DC">
        <w:trPr>
          <w:trHeight w:val="320"/>
        </w:trPr>
        <w:tc>
          <w:tcPr>
            <w:tcW w:w="1960" w:type="dxa"/>
            <w:tcBorders>
              <w:top w:val="nil"/>
              <w:left w:val="nil"/>
              <w:bottom w:val="nil"/>
              <w:right w:val="nil"/>
            </w:tcBorders>
            <w:shd w:val="clear" w:color="auto" w:fill="auto"/>
            <w:noWrap/>
            <w:vAlign w:val="bottom"/>
            <w:hideMark/>
          </w:tcPr>
          <w:p w14:paraId="036444A4" w14:textId="77777777" w:rsidR="0066779C" w:rsidRPr="00AB6E89" w:rsidRDefault="0066779C" w:rsidP="004218DC">
            <w:pPr>
              <w:rPr>
                <w:rFonts w:eastAsia="Times New Roman"/>
              </w:rPr>
            </w:pPr>
          </w:p>
        </w:tc>
        <w:tc>
          <w:tcPr>
            <w:tcW w:w="2340" w:type="dxa"/>
            <w:tcBorders>
              <w:top w:val="nil"/>
              <w:left w:val="nil"/>
              <w:bottom w:val="nil"/>
              <w:right w:val="nil"/>
            </w:tcBorders>
            <w:shd w:val="clear" w:color="auto" w:fill="auto"/>
            <w:noWrap/>
            <w:vAlign w:val="bottom"/>
            <w:hideMark/>
          </w:tcPr>
          <w:p w14:paraId="38AA0459" w14:textId="77777777" w:rsidR="0066779C" w:rsidRPr="00AB6E89" w:rsidRDefault="0066779C" w:rsidP="004218DC">
            <w:pPr>
              <w:rPr>
                <w:rFonts w:eastAsia="Times New Roman"/>
                <w:color w:val="000000"/>
              </w:rPr>
            </w:pPr>
            <w:r w:rsidRPr="00AB6E89">
              <w:rPr>
                <w:rFonts w:eastAsia="Times New Roman"/>
                <w:color w:val="000000"/>
              </w:rPr>
              <w:t>Akaakai</w:t>
            </w:r>
          </w:p>
        </w:tc>
        <w:tc>
          <w:tcPr>
            <w:tcW w:w="4080" w:type="dxa"/>
            <w:gridSpan w:val="2"/>
            <w:tcBorders>
              <w:top w:val="nil"/>
              <w:left w:val="nil"/>
              <w:bottom w:val="nil"/>
              <w:right w:val="nil"/>
            </w:tcBorders>
            <w:shd w:val="clear" w:color="auto" w:fill="auto"/>
            <w:noWrap/>
            <w:vAlign w:val="bottom"/>
            <w:hideMark/>
          </w:tcPr>
          <w:p w14:paraId="6D7589B8" w14:textId="77777777" w:rsidR="0066779C" w:rsidRPr="00AB6E89" w:rsidRDefault="0066779C" w:rsidP="004218DC">
            <w:pPr>
              <w:rPr>
                <w:rFonts w:eastAsia="Times New Roman"/>
                <w:color w:val="000000"/>
              </w:rPr>
            </w:pPr>
            <w:r w:rsidRPr="00AB6E89">
              <w:rPr>
                <w:rFonts w:eastAsia="Times New Roman"/>
                <w:color w:val="000000"/>
              </w:rPr>
              <w:t>Schoenoplectella tabernae-montani</w:t>
            </w:r>
          </w:p>
        </w:tc>
      </w:tr>
      <w:tr w:rsidR="0066779C" w:rsidRPr="00AB6E89" w14:paraId="1B93B164" w14:textId="77777777" w:rsidTr="004218DC">
        <w:trPr>
          <w:trHeight w:val="320"/>
        </w:trPr>
        <w:tc>
          <w:tcPr>
            <w:tcW w:w="1960" w:type="dxa"/>
            <w:tcBorders>
              <w:top w:val="nil"/>
              <w:left w:val="nil"/>
              <w:bottom w:val="nil"/>
              <w:right w:val="nil"/>
            </w:tcBorders>
            <w:shd w:val="clear" w:color="auto" w:fill="auto"/>
            <w:noWrap/>
            <w:vAlign w:val="bottom"/>
            <w:hideMark/>
          </w:tcPr>
          <w:p w14:paraId="6B22EC17" w14:textId="77777777" w:rsidR="0066779C" w:rsidRPr="00AB6E89" w:rsidRDefault="0066779C" w:rsidP="004218DC">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35C818C1" w14:textId="77777777" w:rsidR="0066779C" w:rsidRPr="00AB6E89" w:rsidRDefault="0066779C" w:rsidP="004218DC">
            <w:pPr>
              <w:rPr>
                <w:rFonts w:eastAsia="Times New Roman"/>
                <w:color w:val="000000"/>
              </w:rPr>
            </w:pPr>
            <w:r w:rsidRPr="00AB6E89">
              <w:rPr>
                <w:rFonts w:eastAsia="Times New Roman"/>
                <w:color w:val="000000"/>
              </w:rPr>
              <w:t>Alena</w:t>
            </w:r>
          </w:p>
        </w:tc>
        <w:tc>
          <w:tcPr>
            <w:tcW w:w="2780" w:type="dxa"/>
            <w:tcBorders>
              <w:top w:val="nil"/>
              <w:left w:val="nil"/>
              <w:bottom w:val="nil"/>
              <w:right w:val="nil"/>
            </w:tcBorders>
            <w:shd w:val="clear" w:color="auto" w:fill="auto"/>
            <w:noWrap/>
            <w:vAlign w:val="bottom"/>
            <w:hideMark/>
          </w:tcPr>
          <w:p w14:paraId="586A7B41" w14:textId="77777777" w:rsidR="0066779C" w:rsidRPr="00AB6E89" w:rsidRDefault="0066779C" w:rsidP="004218DC">
            <w:pPr>
              <w:rPr>
                <w:rFonts w:eastAsia="Times New Roman"/>
                <w:color w:val="000000"/>
              </w:rPr>
            </w:pPr>
            <w:r w:rsidRPr="00AB6E89">
              <w:rPr>
                <w:rFonts w:eastAsia="Times New Roman"/>
                <w:color w:val="000000"/>
              </w:rPr>
              <w:t>Boerhavia repens</w:t>
            </w:r>
          </w:p>
        </w:tc>
        <w:tc>
          <w:tcPr>
            <w:tcW w:w="1300" w:type="dxa"/>
            <w:tcBorders>
              <w:top w:val="nil"/>
              <w:left w:val="nil"/>
              <w:bottom w:val="nil"/>
              <w:right w:val="nil"/>
            </w:tcBorders>
            <w:shd w:val="clear" w:color="auto" w:fill="auto"/>
            <w:noWrap/>
            <w:vAlign w:val="bottom"/>
            <w:hideMark/>
          </w:tcPr>
          <w:p w14:paraId="08074FF9" w14:textId="77777777" w:rsidR="0066779C" w:rsidRPr="00AB6E89" w:rsidRDefault="0066779C" w:rsidP="004218DC">
            <w:pPr>
              <w:rPr>
                <w:rFonts w:eastAsia="Times New Roman"/>
                <w:color w:val="000000"/>
              </w:rPr>
            </w:pPr>
          </w:p>
        </w:tc>
      </w:tr>
      <w:tr w:rsidR="0066779C" w:rsidRPr="00AB6E89" w14:paraId="77567D30" w14:textId="77777777" w:rsidTr="004218DC">
        <w:trPr>
          <w:trHeight w:val="320"/>
        </w:trPr>
        <w:tc>
          <w:tcPr>
            <w:tcW w:w="1960" w:type="dxa"/>
            <w:tcBorders>
              <w:top w:val="nil"/>
              <w:left w:val="nil"/>
              <w:bottom w:val="nil"/>
              <w:right w:val="nil"/>
            </w:tcBorders>
            <w:shd w:val="clear" w:color="auto" w:fill="auto"/>
            <w:noWrap/>
            <w:vAlign w:val="bottom"/>
            <w:hideMark/>
          </w:tcPr>
          <w:p w14:paraId="0C090A12" w14:textId="77777777" w:rsidR="0066779C" w:rsidRPr="00AB6E89" w:rsidRDefault="0066779C" w:rsidP="004218DC">
            <w:pPr>
              <w:rPr>
                <w:rFonts w:eastAsia="Times New Roman"/>
              </w:rPr>
            </w:pPr>
          </w:p>
        </w:tc>
        <w:tc>
          <w:tcPr>
            <w:tcW w:w="2340" w:type="dxa"/>
            <w:tcBorders>
              <w:top w:val="nil"/>
              <w:left w:val="nil"/>
              <w:bottom w:val="nil"/>
              <w:right w:val="nil"/>
            </w:tcBorders>
            <w:shd w:val="clear" w:color="auto" w:fill="auto"/>
            <w:noWrap/>
            <w:vAlign w:val="bottom"/>
            <w:hideMark/>
          </w:tcPr>
          <w:p w14:paraId="51D4059E" w14:textId="77777777" w:rsidR="0066779C" w:rsidRPr="00AB6E89" w:rsidRDefault="0066779C" w:rsidP="004218DC">
            <w:pPr>
              <w:rPr>
                <w:rFonts w:eastAsia="Times New Roman"/>
                <w:color w:val="000000"/>
              </w:rPr>
            </w:pPr>
            <w:r w:rsidRPr="00AB6E89">
              <w:rPr>
                <w:rFonts w:eastAsia="Times New Roman"/>
                <w:color w:val="000000"/>
              </w:rPr>
              <w:t>Degenerʻs ʻakoko</w:t>
            </w:r>
          </w:p>
        </w:tc>
        <w:tc>
          <w:tcPr>
            <w:tcW w:w="2780" w:type="dxa"/>
            <w:tcBorders>
              <w:top w:val="nil"/>
              <w:left w:val="nil"/>
              <w:bottom w:val="nil"/>
              <w:right w:val="nil"/>
            </w:tcBorders>
            <w:shd w:val="clear" w:color="auto" w:fill="auto"/>
            <w:noWrap/>
            <w:vAlign w:val="bottom"/>
            <w:hideMark/>
          </w:tcPr>
          <w:p w14:paraId="4DE85743" w14:textId="77777777" w:rsidR="0066779C" w:rsidRPr="00AB6E89" w:rsidRDefault="0066779C" w:rsidP="004218DC">
            <w:pPr>
              <w:rPr>
                <w:rFonts w:eastAsia="Times New Roman"/>
                <w:color w:val="000000"/>
              </w:rPr>
            </w:pPr>
            <w:r w:rsidRPr="00AB6E89">
              <w:rPr>
                <w:rFonts w:eastAsia="Times New Roman"/>
                <w:color w:val="000000"/>
              </w:rPr>
              <w:t>Euphorbia degeneri</w:t>
            </w:r>
          </w:p>
        </w:tc>
        <w:tc>
          <w:tcPr>
            <w:tcW w:w="1300" w:type="dxa"/>
            <w:tcBorders>
              <w:top w:val="nil"/>
              <w:left w:val="nil"/>
              <w:bottom w:val="nil"/>
              <w:right w:val="nil"/>
            </w:tcBorders>
            <w:shd w:val="clear" w:color="auto" w:fill="auto"/>
            <w:noWrap/>
            <w:vAlign w:val="bottom"/>
            <w:hideMark/>
          </w:tcPr>
          <w:p w14:paraId="65688F83" w14:textId="77777777" w:rsidR="0066779C" w:rsidRPr="00AB6E89" w:rsidRDefault="0066779C" w:rsidP="004218DC">
            <w:pPr>
              <w:rPr>
                <w:rFonts w:eastAsia="Times New Roman"/>
                <w:color w:val="000000"/>
              </w:rPr>
            </w:pPr>
            <w:r w:rsidRPr="00AB6E89">
              <w:rPr>
                <w:rFonts w:eastAsia="Times New Roman"/>
                <w:color w:val="000000"/>
              </w:rPr>
              <w:t>V</w:t>
            </w:r>
          </w:p>
        </w:tc>
      </w:tr>
      <w:tr w:rsidR="0066779C" w:rsidRPr="00AB6E89" w14:paraId="083AC59E" w14:textId="77777777" w:rsidTr="004218DC">
        <w:trPr>
          <w:trHeight w:val="320"/>
        </w:trPr>
        <w:tc>
          <w:tcPr>
            <w:tcW w:w="1960" w:type="dxa"/>
            <w:tcBorders>
              <w:top w:val="nil"/>
              <w:left w:val="nil"/>
              <w:bottom w:val="nil"/>
              <w:right w:val="nil"/>
            </w:tcBorders>
            <w:shd w:val="clear" w:color="auto" w:fill="auto"/>
            <w:noWrap/>
            <w:vAlign w:val="bottom"/>
            <w:hideMark/>
          </w:tcPr>
          <w:p w14:paraId="4C0D8A28" w14:textId="77777777" w:rsidR="0066779C" w:rsidRPr="00AB6E89" w:rsidRDefault="0066779C" w:rsidP="004218DC">
            <w:pPr>
              <w:rPr>
                <w:rFonts w:eastAsia="Times New Roman"/>
                <w:color w:val="000000"/>
              </w:rPr>
            </w:pPr>
            <w:r w:rsidRPr="00AB6E89">
              <w:rPr>
                <w:rFonts w:eastAsia="Times New Roman"/>
                <w:color w:val="000000"/>
              </w:rPr>
              <w:t>Dwarf naupaka</w:t>
            </w:r>
          </w:p>
        </w:tc>
        <w:tc>
          <w:tcPr>
            <w:tcW w:w="2340" w:type="dxa"/>
            <w:tcBorders>
              <w:top w:val="nil"/>
              <w:left w:val="nil"/>
              <w:bottom w:val="nil"/>
              <w:right w:val="nil"/>
            </w:tcBorders>
            <w:shd w:val="clear" w:color="auto" w:fill="auto"/>
            <w:noWrap/>
            <w:vAlign w:val="bottom"/>
            <w:hideMark/>
          </w:tcPr>
          <w:p w14:paraId="3E79F3C7" w14:textId="77777777" w:rsidR="0066779C" w:rsidRPr="00AB6E89" w:rsidRDefault="0066779C" w:rsidP="004218DC">
            <w:pPr>
              <w:rPr>
                <w:rFonts w:eastAsia="Times New Roman"/>
                <w:color w:val="000000"/>
              </w:rPr>
            </w:pPr>
            <w:r w:rsidRPr="00AB6E89">
              <w:rPr>
                <w:rFonts w:eastAsia="Times New Roman"/>
                <w:color w:val="000000"/>
              </w:rPr>
              <w:t>Dwarf naupaka</w:t>
            </w:r>
          </w:p>
        </w:tc>
        <w:tc>
          <w:tcPr>
            <w:tcW w:w="2780" w:type="dxa"/>
            <w:tcBorders>
              <w:top w:val="nil"/>
              <w:left w:val="nil"/>
              <w:bottom w:val="nil"/>
              <w:right w:val="nil"/>
            </w:tcBorders>
            <w:shd w:val="clear" w:color="auto" w:fill="auto"/>
            <w:noWrap/>
            <w:vAlign w:val="bottom"/>
            <w:hideMark/>
          </w:tcPr>
          <w:p w14:paraId="6789EB90" w14:textId="77777777" w:rsidR="0066779C" w:rsidRPr="00AB6E89" w:rsidRDefault="0066779C" w:rsidP="004218DC">
            <w:pPr>
              <w:rPr>
                <w:rFonts w:eastAsia="Times New Roman"/>
                <w:color w:val="000000"/>
              </w:rPr>
            </w:pPr>
            <w:r w:rsidRPr="00AB6E89">
              <w:rPr>
                <w:rFonts w:eastAsia="Times New Roman"/>
                <w:color w:val="000000"/>
              </w:rPr>
              <w:t>Scaevola coriacsea</w:t>
            </w:r>
          </w:p>
        </w:tc>
        <w:tc>
          <w:tcPr>
            <w:tcW w:w="1300" w:type="dxa"/>
            <w:tcBorders>
              <w:top w:val="nil"/>
              <w:left w:val="nil"/>
              <w:bottom w:val="nil"/>
              <w:right w:val="nil"/>
            </w:tcBorders>
            <w:shd w:val="clear" w:color="auto" w:fill="auto"/>
            <w:noWrap/>
            <w:vAlign w:val="bottom"/>
            <w:hideMark/>
          </w:tcPr>
          <w:p w14:paraId="311EDE16" w14:textId="77777777" w:rsidR="0066779C" w:rsidRPr="00AB6E89" w:rsidRDefault="0066779C" w:rsidP="004218DC">
            <w:pPr>
              <w:rPr>
                <w:rFonts w:eastAsia="Times New Roman"/>
                <w:color w:val="000000"/>
              </w:rPr>
            </w:pPr>
            <w:r w:rsidRPr="00AB6E89">
              <w:rPr>
                <w:rFonts w:eastAsia="Times New Roman"/>
                <w:color w:val="000000"/>
              </w:rPr>
              <w:t>E</w:t>
            </w:r>
          </w:p>
        </w:tc>
      </w:tr>
      <w:tr w:rsidR="0066779C" w:rsidRPr="00AB6E89" w14:paraId="501963F6" w14:textId="77777777" w:rsidTr="004218DC">
        <w:trPr>
          <w:trHeight w:val="320"/>
        </w:trPr>
        <w:tc>
          <w:tcPr>
            <w:tcW w:w="1960" w:type="dxa"/>
            <w:tcBorders>
              <w:top w:val="nil"/>
              <w:left w:val="nil"/>
              <w:bottom w:val="nil"/>
              <w:right w:val="nil"/>
            </w:tcBorders>
            <w:shd w:val="clear" w:color="auto" w:fill="auto"/>
            <w:noWrap/>
            <w:vAlign w:val="bottom"/>
            <w:hideMark/>
          </w:tcPr>
          <w:p w14:paraId="51BBE6C9" w14:textId="77777777" w:rsidR="0066779C" w:rsidRPr="00AB6E89" w:rsidRDefault="0066779C" w:rsidP="004218DC">
            <w:pPr>
              <w:rPr>
                <w:rFonts w:eastAsia="Times New Roman"/>
                <w:color w:val="000000"/>
              </w:rPr>
            </w:pPr>
            <w:r w:rsidRPr="00AB6E89">
              <w:rPr>
                <w:rFonts w:eastAsia="Times New Roman"/>
                <w:color w:val="000000"/>
              </w:rPr>
              <w:t>Pandanus</w:t>
            </w:r>
          </w:p>
        </w:tc>
        <w:tc>
          <w:tcPr>
            <w:tcW w:w="2340" w:type="dxa"/>
            <w:tcBorders>
              <w:top w:val="nil"/>
              <w:left w:val="nil"/>
              <w:bottom w:val="nil"/>
              <w:right w:val="nil"/>
            </w:tcBorders>
            <w:shd w:val="clear" w:color="auto" w:fill="auto"/>
            <w:noWrap/>
            <w:vAlign w:val="bottom"/>
            <w:hideMark/>
          </w:tcPr>
          <w:p w14:paraId="30918330" w14:textId="77777777" w:rsidR="0066779C" w:rsidRPr="00AB6E89" w:rsidRDefault="0066779C" w:rsidP="004218DC">
            <w:pPr>
              <w:rPr>
                <w:rFonts w:eastAsia="Times New Roman"/>
                <w:color w:val="000000"/>
              </w:rPr>
            </w:pPr>
            <w:r w:rsidRPr="00AB6E89">
              <w:rPr>
                <w:rFonts w:eastAsia="Times New Roman"/>
                <w:color w:val="000000"/>
              </w:rPr>
              <w:t>hala/Pu hala</w:t>
            </w:r>
          </w:p>
        </w:tc>
        <w:tc>
          <w:tcPr>
            <w:tcW w:w="2780" w:type="dxa"/>
            <w:tcBorders>
              <w:top w:val="nil"/>
              <w:left w:val="nil"/>
              <w:bottom w:val="nil"/>
              <w:right w:val="nil"/>
            </w:tcBorders>
            <w:shd w:val="clear" w:color="auto" w:fill="auto"/>
            <w:noWrap/>
            <w:vAlign w:val="bottom"/>
            <w:hideMark/>
          </w:tcPr>
          <w:p w14:paraId="59629DEE" w14:textId="77777777" w:rsidR="0066779C" w:rsidRPr="00AB6E89" w:rsidRDefault="0066779C" w:rsidP="004218DC">
            <w:pPr>
              <w:rPr>
                <w:rFonts w:eastAsia="Times New Roman"/>
                <w:color w:val="000000"/>
              </w:rPr>
            </w:pPr>
            <w:r w:rsidRPr="00AB6E89">
              <w:rPr>
                <w:rFonts w:eastAsia="Times New Roman"/>
                <w:color w:val="000000"/>
              </w:rPr>
              <w:t>Pandanus tectorius</w:t>
            </w:r>
          </w:p>
        </w:tc>
        <w:tc>
          <w:tcPr>
            <w:tcW w:w="1300" w:type="dxa"/>
            <w:tcBorders>
              <w:top w:val="nil"/>
              <w:left w:val="nil"/>
              <w:bottom w:val="nil"/>
              <w:right w:val="nil"/>
            </w:tcBorders>
            <w:shd w:val="clear" w:color="auto" w:fill="auto"/>
            <w:noWrap/>
            <w:vAlign w:val="bottom"/>
            <w:hideMark/>
          </w:tcPr>
          <w:p w14:paraId="375196F7" w14:textId="77777777" w:rsidR="0066779C" w:rsidRPr="00AB6E89" w:rsidRDefault="0066779C" w:rsidP="004218DC">
            <w:pPr>
              <w:rPr>
                <w:rFonts w:eastAsia="Times New Roman"/>
                <w:color w:val="000000"/>
              </w:rPr>
            </w:pPr>
          </w:p>
        </w:tc>
      </w:tr>
      <w:tr w:rsidR="0066779C" w:rsidRPr="00AB6E89" w14:paraId="0E54A296" w14:textId="77777777" w:rsidTr="004218DC">
        <w:trPr>
          <w:trHeight w:val="320"/>
        </w:trPr>
        <w:tc>
          <w:tcPr>
            <w:tcW w:w="1960" w:type="dxa"/>
            <w:tcBorders>
              <w:top w:val="nil"/>
              <w:left w:val="nil"/>
              <w:bottom w:val="nil"/>
              <w:right w:val="nil"/>
            </w:tcBorders>
            <w:shd w:val="clear" w:color="auto" w:fill="auto"/>
            <w:noWrap/>
            <w:vAlign w:val="bottom"/>
            <w:hideMark/>
          </w:tcPr>
          <w:p w14:paraId="791CB339" w14:textId="77777777" w:rsidR="0066779C" w:rsidRPr="00AB6E89" w:rsidRDefault="0066779C" w:rsidP="004218DC">
            <w:pPr>
              <w:rPr>
                <w:rFonts w:eastAsia="Times New Roman"/>
              </w:rPr>
            </w:pPr>
          </w:p>
        </w:tc>
        <w:tc>
          <w:tcPr>
            <w:tcW w:w="2340" w:type="dxa"/>
            <w:tcBorders>
              <w:top w:val="nil"/>
              <w:left w:val="nil"/>
              <w:bottom w:val="nil"/>
              <w:right w:val="nil"/>
            </w:tcBorders>
            <w:shd w:val="clear" w:color="auto" w:fill="auto"/>
            <w:noWrap/>
            <w:vAlign w:val="bottom"/>
            <w:hideMark/>
          </w:tcPr>
          <w:p w14:paraId="5D149042" w14:textId="77777777" w:rsidR="0066779C" w:rsidRPr="00AB6E89" w:rsidRDefault="0066779C" w:rsidP="004218DC">
            <w:pPr>
              <w:rPr>
                <w:rFonts w:eastAsia="Times New Roman"/>
                <w:color w:val="000000"/>
              </w:rPr>
            </w:pPr>
            <w:r w:rsidRPr="00AB6E89">
              <w:rPr>
                <w:rFonts w:eastAsia="Times New Roman"/>
                <w:color w:val="000000"/>
              </w:rPr>
              <w:t>Hau</w:t>
            </w:r>
          </w:p>
        </w:tc>
        <w:tc>
          <w:tcPr>
            <w:tcW w:w="2780" w:type="dxa"/>
            <w:tcBorders>
              <w:top w:val="nil"/>
              <w:left w:val="nil"/>
              <w:bottom w:val="nil"/>
              <w:right w:val="nil"/>
            </w:tcBorders>
            <w:shd w:val="clear" w:color="auto" w:fill="auto"/>
            <w:noWrap/>
            <w:vAlign w:val="bottom"/>
            <w:hideMark/>
          </w:tcPr>
          <w:p w14:paraId="78EF2C3C" w14:textId="77777777" w:rsidR="0066779C" w:rsidRPr="00AB6E89" w:rsidRDefault="0066779C" w:rsidP="004218DC">
            <w:pPr>
              <w:rPr>
                <w:rFonts w:eastAsia="Times New Roman"/>
                <w:color w:val="000000"/>
              </w:rPr>
            </w:pPr>
            <w:r w:rsidRPr="00AB6E89">
              <w:rPr>
                <w:rFonts w:eastAsia="Times New Roman"/>
                <w:color w:val="000000"/>
              </w:rPr>
              <w:t>Talipariti tiliaceus</w:t>
            </w:r>
          </w:p>
        </w:tc>
        <w:tc>
          <w:tcPr>
            <w:tcW w:w="1300" w:type="dxa"/>
            <w:tcBorders>
              <w:top w:val="nil"/>
              <w:left w:val="nil"/>
              <w:bottom w:val="nil"/>
              <w:right w:val="nil"/>
            </w:tcBorders>
            <w:shd w:val="clear" w:color="auto" w:fill="auto"/>
            <w:noWrap/>
            <w:vAlign w:val="bottom"/>
            <w:hideMark/>
          </w:tcPr>
          <w:p w14:paraId="0A80E818" w14:textId="77777777" w:rsidR="0066779C" w:rsidRPr="00AB6E89" w:rsidRDefault="0066779C" w:rsidP="004218DC">
            <w:pPr>
              <w:rPr>
                <w:rFonts w:eastAsia="Times New Roman"/>
                <w:color w:val="000000"/>
              </w:rPr>
            </w:pPr>
          </w:p>
        </w:tc>
      </w:tr>
      <w:tr w:rsidR="0066779C" w:rsidRPr="00AB6E89" w14:paraId="22E2F05E" w14:textId="77777777" w:rsidTr="004218DC">
        <w:trPr>
          <w:trHeight w:val="320"/>
        </w:trPr>
        <w:tc>
          <w:tcPr>
            <w:tcW w:w="1960" w:type="dxa"/>
            <w:tcBorders>
              <w:top w:val="nil"/>
              <w:left w:val="nil"/>
              <w:bottom w:val="nil"/>
              <w:right w:val="nil"/>
            </w:tcBorders>
            <w:shd w:val="clear" w:color="auto" w:fill="auto"/>
            <w:noWrap/>
            <w:vAlign w:val="bottom"/>
            <w:hideMark/>
          </w:tcPr>
          <w:p w14:paraId="5FEDFB01" w14:textId="77777777" w:rsidR="0066779C" w:rsidRPr="00AB6E89" w:rsidRDefault="0066779C" w:rsidP="004218DC">
            <w:pPr>
              <w:rPr>
                <w:rFonts w:eastAsia="Times New Roman"/>
              </w:rPr>
            </w:pPr>
          </w:p>
        </w:tc>
        <w:tc>
          <w:tcPr>
            <w:tcW w:w="2340" w:type="dxa"/>
            <w:tcBorders>
              <w:top w:val="nil"/>
              <w:left w:val="nil"/>
              <w:bottom w:val="nil"/>
              <w:right w:val="nil"/>
            </w:tcBorders>
            <w:shd w:val="clear" w:color="auto" w:fill="auto"/>
            <w:noWrap/>
            <w:vAlign w:val="bottom"/>
            <w:hideMark/>
          </w:tcPr>
          <w:p w14:paraId="47C33D24" w14:textId="77777777" w:rsidR="0066779C" w:rsidRPr="00AB6E89" w:rsidRDefault="0066779C" w:rsidP="004218DC">
            <w:pPr>
              <w:rPr>
                <w:rFonts w:eastAsia="Times New Roman"/>
                <w:color w:val="000000"/>
              </w:rPr>
            </w:pPr>
            <w:r w:rsidRPr="00AB6E89">
              <w:rPr>
                <w:rFonts w:eastAsia="Times New Roman"/>
                <w:color w:val="000000"/>
              </w:rPr>
              <w:t>Hinahina</w:t>
            </w:r>
          </w:p>
        </w:tc>
        <w:tc>
          <w:tcPr>
            <w:tcW w:w="4080" w:type="dxa"/>
            <w:gridSpan w:val="2"/>
            <w:tcBorders>
              <w:top w:val="nil"/>
              <w:left w:val="nil"/>
              <w:bottom w:val="nil"/>
              <w:right w:val="nil"/>
            </w:tcBorders>
            <w:shd w:val="clear" w:color="auto" w:fill="auto"/>
            <w:noWrap/>
            <w:vAlign w:val="bottom"/>
            <w:hideMark/>
          </w:tcPr>
          <w:p w14:paraId="280D5782" w14:textId="77777777" w:rsidR="0066779C" w:rsidRPr="00AB6E89" w:rsidRDefault="0066779C" w:rsidP="004218DC">
            <w:pPr>
              <w:rPr>
                <w:rFonts w:eastAsia="Times New Roman"/>
                <w:color w:val="000000"/>
              </w:rPr>
            </w:pPr>
            <w:r w:rsidRPr="00AB6E89">
              <w:rPr>
                <w:rFonts w:eastAsia="Times New Roman"/>
                <w:color w:val="000000"/>
              </w:rPr>
              <w:t>Heliotropium anomalum</w:t>
            </w:r>
          </w:p>
        </w:tc>
      </w:tr>
      <w:tr w:rsidR="0066779C" w:rsidRPr="00AB6E89" w14:paraId="5E310621" w14:textId="77777777" w:rsidTr="004218DC">
        <w:trPr>
          <w:trHeight w:val="320"/>
        </w:trPr>
        <w:tc>
          <w:tcPr>
            <w:tcW w:w="1960" w:type="dxa"/>
            <w:tcBorders>
              <w:top w:val="nil"/>
              <w:left w:val="nil"/>
              <w:bottom w:val="nil"/>
              <w:right w:val="nil"/>
            </w:tcBorders>
            <w:shd w:val="clear" w:color="auto" w:fill="auto"/>
            <w:noWrap/>
            <w:vAlign w:val="bottom"/>
            <w:hideMark/>
          </w:tcPr>
          <w:p w14:paraId="772C0D54" w14:textId="77777777" w:rsidR="0066779C" w:rsidRPr="00AB6E89" w:rsidRDefault="0066779C" w:rsidP="004218DC">
            <w:pPr>
              <w:rPr>
                <w:rFonts w:eastAsia="Times New Roman"/>
                <w:color w:val="000000"/>
              </w:rPr>
            </w:pPr>
            <w:r w:rsidRPr="00AB6E89">
              <w:rPr>
                <w:rFonts w:eastAsia="Times New Roman"/>
                <w:color w:val="000000"/>
              </w:rPr>
              <w:t>Hawaiian Nama</w:t>
            </w:r>
          </w:p>
        </w:tc>
        <w:tc>
          <w:tcPr>
            <w:tcW w:w="2340" w:type="dxa"/>
            <w:tcBorders>
              <w:top w:val="nil"/>
              <w:left w:val="nil"/>
              <w:bottom w:val="nil"/>
              <w:right w:val="nil"/>
            </w:tcBorders>
            <w:shd w:val="clear" w:color="auto" w:fill="auto"/>
            <w:noWrap/>
            <w:vAlign w:val="bottom"/>
            <w:hideMark/>
          </w:tcPr>
          <w:p w14:paraId="70083EC8" w14:textId="77777777" w:rsidR="0066779C" w:rsidRPr="00AB6E89" w:rsidRDefault="0066779C" w:rsidP="004218DC">
            <w:pPr>
              <w:rPr>
                <w:rFonts w:eastAsia="Times New Roman"/>
                <w:color w:val="000000"/>
              </w:rPr>
            </w:pPr>
            <w:r w:rsidRPr="00AB6E89">
              <w:rPr>
                <w:rFonts w:eastAsia="Times New Roman"/>
                <w:color w:val="000000"/>
              </w:rPr>
              <w:t>Hinahina Kahakai</w:t>
            </w:r>
          </w:p>
        </w:tc>
        <w:tc>
          <w:tcPr>
            <w:tcW w:w="2780" w:type="dxa"/>
            <w:tcBorders>
              <w:top w:val="nil"/>
              <w:left w:val="nil"/>
              <w:bottom w:val="nil"/>
              <w:right w:val="nil"/>
            </w:tcBorders>
            <w:shd w:val="clear" w:color="auto" w:fill="auto"/>
            <w:noWrap/>
            <w:vAlign w:val="bottom"/>
            <w:hideMark/>
          </w:tcPr>
          <w:p w14:paraId="075D74D2" w14:textId="77777777" w:rsidR="0066779C" w:rsidRPr="00AB6E89" w:rsidRDefault="0066779C" w:rsidP="004218DC">
            <w:pPr>
              <w:rPr>
                <w:rFonts w:eastAsia="Times New Roman"/>
                <w:color w:val="000000"/>
              </w:rPr>
            </w:pPr>
            <w:r w:rsidRPr="00AB6E89">
              <w:rPr>
                <w:rFonts w:eastAsia="Times New Roman"/>
                <w:color w:val="000000"/>
              </w:rPr>
              <w:t>Nama sandwicensis</w:t>
            </w:r>
          </w:p>
        </w:tc>
        <w:tc>
          <w:tcPr>
            <w:tcW w:w="1300" w:type="dxa"/>
            <w:tcBorders>
              <w:top w:val="nil"/>
              <w:left w:val="nil"/>
              <w:bottom w:val="nil"/>
              <w:right w:val="nil"/>
            </w:tcBorders>
            <w:shd w:val="clear" w:color="auto" w:fill="auto"/>
            <w:noWrap/>
            <w:vAlign w:val="bottom"/>
            <w:hideMark/>
          </w:tcPr>
          <w:p w14:paraId="27576100" w14:textId="77777777" w:rsidR="0066779C" w:rsidRPr="00AB6E89" w:rsidRDefault="0066779C" w:rsidP="004218DC">
            <w:pPr>
              <w:rPr>
                <w:rFonts w:eastAsia="Times New Roman"/>
                <w:color w:val="000000"/>
              </w:rPr>
            </w:pPr>
            <w:r w:rsidRPr="00AB6E89">
              <w:rPr>
                <w:rFonts w:eastAsia="Times New Roman"/>
                <w:color w:val="000000"/>
              </w:rPr>
              <w:t>V</w:t>
            </w:r>
          </w:p>
        </w:tc>
      </w:tr>
      <w:tr w:rsidR="0066779C" w:rsidRPr="00AB6E89" w14:paraId="29A1B5EA" w14:textId="77777777" w:rsidTr="004218DC">
        <w:trPr>
          <w:trHeight w:val="320"/>
        </w:trPr>
        <w:tc>
          <w:tcPr>
            <w:tcW w:w="1960" w:type="dxa"/>
            <w:tcBorders>
              <w:top w:val="nil"/>
              <w:left w:val="nil"/>
              <w:bottom w:val="nil"/>
              <w:right w:val="nil"/>
            </w:tcBorders>
            <w:shd w:val="clear" w:color="auto" w:fill="auto"/>
            <w:noWrap/>
            <w:vAlign w:val="bottom"/>
            <w:hideMark/>
          </w:tcPr>
          <w:p w14:paraId="19C5049F" w14:textId="77777777" w:rsidR="0066779C" w:rsidRPr="00AB6E89" w:rsidRDefault="0066779C" w:rsidP="004218DC">
            <w:pPr>
              <w:rPr>
                <w:rFonts w:eastAsia="Times New Roman"/>
                <w:color w:val="000000"/>
              </w:rPr>
            </w:pPr>
            <w:r w:rsidRPr="00AB6E89">
              <w:rPr>
                <w:rFonts w:eastAsia="Times New Roman"/>
                <w:color w:val="000000"/>
              </w:rPr>
              <w:t>Moonseed</w:t>
            </w:r>
          </w:p>
        </w:tc>
        <w:tc>
          <w:tcPr>
            <w:tcW w:w="2340" w:type="dxa"/>
            <w:tcBorders>
              <w:top w:val="nil"/>
              <w:left w:val="nil"/>
              <w:bottom w:val="nil"/>
              <w:right w:val="nil"/>
            </w:tcBorders>
            <w:shd w:val="clear" w:color="auto" w:fill="auto"/>
            <w:noWrap/>
            <w:vAlign w:val="bottom"/>
            <w:hideMark/>
          </w:tcPr>
          <w:p w14:paraId="364EF911" w14:textId="77777777" w:rsidR="0066779C" w:rsidRPr="00AB6E89" w:rsidRDefault="0066779C" w:rsidP="004218DC">
            <w:pPr>
              <w:rPr>
                <w:rFonts w:eastAsia="Times New Roman"/>
                <w:color w:val="000000"/>
              </w:rPr>
            </w:pPr>
            <w:r w:rsidRPr="00AB6E89">
              <w:rPr>
                <w:rFonts w:eastAsia="Times New Roman"/>
                <w:color w:val="000000"/>
              </w:rPr>
              <w:t>Huehue</w:t>
            </w:r>
          </w:p>
        </w:tc>
        <w:tc>
          <w:tcPr>
            <w:tcW w:w="2780" w:type="dxa"/>
            <w:tcBorders>
              <w:top w:val="nil"/>
              <w:left w:val="nil"/>
              <w:bottom w:val="nil"/>
              <w:right w:val="nil"/>
            </w:tcBorders>
            <w:shd w:val="clear" w:color="auto" w:fill="auto"/>
            <w:noWrap/>
            <w:vAlign w:val="bottom"/>
            <w:hideMark/>
          </w:tcPr>
          <w:p w14:paraId="0EB5C896" w14:textId="77777777" w:rsidR="0066779C" w:rsidRPr="00AB6E89" w:rsidRDefault="0066779C" w:rsidP="004218DC">
            <w:pPr>
              <w:rPr>
                <w:rFonts w:eastAsia="Times New Roman"/>
                <w:color w:val="000000"/>
              </w:rPr>
            </w:pPr>
            <w:r w:rsidRPr="00AB6E89">
              <w:rPr>
                <w:rFonts w:eastAsia="Times New Roman"/>
                <w:color w:val="000000"/>
              </w:rPr>
              <w:t>Cocculus orbiculatus</w:t>
            </w:r>
          </w:p>
        </w:tc>
        <w:tc>
          <w:tcPr>
            <w:tcW w:w="1300" w:type="dxa"/>
            <w:tcBorders>
              <w:top w:val="nil"/>
              <w:left w:val="nil"/>
              <w:bottom w:val="nil"/>
              <w:right w:val="nil"/>
            </w:tcBorders>
            <w:shd w:val="clear" w:color="auto" w:fill="auto"/>
            <w:noWrap/>
            <w:vAlign w:val="bottom"/>
            <w:hideMark/>
          </w:tcPr>
          <w:p w14:paraId="6EDCD9F0" w14:textId="77777777" w:rsidR="0066779C" w:rsidRPr="00AB6E89" w:rsidRDefault="0066779C" w:rsidP="004218DC">
            <w:pPr>
              <w:rPr>
                <w:rFonts w:eastAsia="Times New Roman"/>
                <w:color w:val="000000"/>
              </w:rPr>
            </w:pPr>
          </w:p>
        </w:tc>
      </w:tr>
      <w:tr w:rsidR="0066779C" w:rsidRPr="00AB6E89" w14:paraId="39020D05" w14:textId="77777777" w:rsidTr="004218DC">
        <w:trPr>
          <w:trHeight w:val="320"/>
        </w:trPr>
        <w:tc>
          <w:tcPr>
            <w:tcW w:w="1960" w:type="dxa"/>
            <w:tcBorders>
              <w:top w:val="nil"/>
              <w:left w:val="nil"/>
              <w:bottom w:val="nil"/>
              <w:right w:val="nil"/>
            </w:tcBorders>
            <w:shd w:val="clear" w:color="auto" w:fill="auto"/>
            <w:noWrap/>
            <w:vAlign w:val="bottom"/>
            <w:hideMark/>
          </w:tcPr>
          <w:p w14:paraId="3BCC90E0" w14:textId="77777777" w:rsidR="0066779C" w:rsidRPr="00AB6E89" w:rsidRDefault="0066779C" w:rsidP="004218DC">
            <w:pPr>
              <w:rPr>
                <w:rFonts w:eastAsia="Times New Roman"/>
              </w:rPr>
            </w:pPr>
          </w:p>
        </w:tc>
        <w:tc>
          <w:tcPr>
            <w:tcW w:w="2340" w:type="dxa"/>
            <w:tcBorders>
              <w:top w:val="nil"/>
              <w:left w:val="nil"/>
              <w:bottom w:val="nil"/>
              <w:right w:val="nil"/>
            </w:tcBorders>
            <w:shd w:val="clear" w:color="auto" w:fill="auto"/>
            <w:noWrap/>
            <w:vAlign w:val="bottom"/>
            <w:hideMark/>
          </w:tcPr>
          <w:p w14:paraId="31DEA410" w14:textId="77777777" w:rsidR="0066779C" w:rsidRPr="00AB6E89" w:rsidRDefault="0066779C" w:rsidP="004218DC">
            <w:pPr>
              <w:rPr>
                <w:rFonts w:eastAsia="Times New Roman"/>
                <w:color w:val="000000"/>
              </w:rPr>
            </w:pPr>
            <w:r w:rsidRPr="00AB6E89">
              <w:rPr>
                <w:rFonts w:eastAsia="Times New Roman"/>
                <w:color w:val="000000"/>
              </w:rPr>
              <w:t>Hunakai</w:t>
            </w:r>
          </w:p>
        </w:tc>
        <w:tc>
          <w:tcPr>
            <w:tcW w:w="2780" w:type="dxa"/>
            <w:tcBorders>
              <w:top w:val="nil"/>
              <w:left w:val="nil"/>
              <w:bottom w:val="nil"/>
              <w:right w:val="nil"/>
            </w:tcBorders>
            <w:shd w:val="clear" w:color="auto" w:fill="auto"/>
            <w:noWrap/>
            <w:vAlign w:val="bottom"/>
            <w:hideMark/>
          </w:tcPr>
          <w:p w14:paraId="4548C69D" w14:textId="77777777" w:rsidR="0066779C" w:rsidRPr="00AB6E89" w:rsidRDefault="0066779C" w:rsidP="004218DC">
            <w:pPr>
              <w:rPr>
                <w:rFonts w:eastAsia="Times New Roman"/>
                <w:color w:val="000000"/>
              </w:rPr>
            </w:pPr>
            <w:r w:rsidRPr="00AB6E89">
              <w:rPr>
                <w:rFonts w:eastAsia="Times New Roman"/>
                <w:color w:val="000000"/>
              </w:rPr>
              <w:t>Ipomoea imperati</w:t>
            </w:r>
          </w:p>
        </w:tc>
        <w:tc>
          <w:tcPr>
            <w:tcW w:w="1300" w:type="dxa"/>
            <w:tcBorders>
              <w:top w:val="nil"/>
              <w:left w:val="nil"/>
              <w:bottom w:val="nil"/>
              <w:right w:val="nil"/>
            </w:tcBorders>
            <w:shd w:val="clear" w:color="auto" w:fill="auto"/>
            <w:noWrap/>
            <w:vAlign w:val="bottom"/>
            <w:hideMark/>
          </w:tcPr>
          <w:p w14:paraId="13F855D8" w14:textId="77777777" w:rsidR="0066779C" w:rsidRPr="00AB6E89" w:rsidRDefault="0066779C" w:rsidP="004218DC">
            <w:pPr>
              <w:rPr>
                <w:rFonts w:eastAsia="Times New Roman"/>
                <w:color w:val="000000"/>
              </w:rPr>
            </w:pPr>
          </w:p>
        </w:tc>
      </w:tr>
      <w:tr w:rsidR="0066779C" w:rsidRPr="00AB6E89" w14:paraId="10128A7D" w14:textId="77777777" w:rsidTr="004218DC">
        <w:trPr>
          <w:trHeight w:val="320"/>
        </w:trPr>
        <w:tc>
          <w:tcPr>
            <w:tcW w:w="1960" w:type="dxa"/>
            <w:tcBorders>
              <w:top w:val="nil"/>
              <w:left w:val="nil"/>
              <w:bottom w:val="nil"/>
              <w:right w:val="nil"/>
            </w:tcBorders>
            <w:shd w:val="clear" w:color="auto" w:fill="auto"/>
            <w:noWrap/>
            <w:vAlign w:val="bottom"/>
            <w:hideMark/>
          </w:tcPr>
          <w:p w14:paraId="1EBA5295" w14:textId="77777777" w:rsidR="0066779C" w:rsidRPr="00AB6E89" w:rsidRDefault="0066779C" w:rsidP="004218DC">
            <w:pPr>
              <w:rPr>
                <w:rFonts w:eastAsia="Times New Roman"/>
              </w:rPr>
            </w:pPr>
          </w:p>
        </w:tc>
        <w:tc>
          <w:tcPr>
            <w:tcW w:w="2340" w:type="dxa"/>
            <w:tcBorders>
              <w:top w:val="nil"/>
              <w:left w:val="nil"/>
              <w:bottom w:val="nil"/>
              <w:right w:val="nil"/>
            </w:tcBorders>
            <w:shd w:val="clear" w:color="auto" w:fill="auto"/>
            <w:noWrap/>
            <w:vAlign w:val="bottom"/>
            <w:hideMark/>
          </w:tcPr>
          <w:p w14:paraId="6CFEE8D4" w14:textId="77777777" w:rsidR="0066779C" w:rsidRPr="00AB6E89" w:rsidRDefault="0066779C" w:rsidP="004218DC">
            <w:pPr>
              <w:rPr>
                <w:rFonts w:eastAsia="Times New Roman"/>
                <w:color w:val="000000"/>
              </w:rPr>
            </w:pPr>
            <w:r w:rsidRPr="00AB6E89">
              <w:rPr>
                <w:rFonts w:eastAsia="Times New Roman"/>
                <w:color w:val="000000"/>
              </w:rPr>
              <w:t>Kalo</w:t>
            </w:r>
          </w:p>
        </w:tc>
        <w:tc>
          <w:tcPr>
            <w:tcW w:w="2780" w:type="dxa"/>
            <w:tcBorders>
              <w:top w:val="nil"/>
              <w:left w:val="nil"/>
              <w:bottom w:val="nil"/>
              <w:right w:val="nil"/>
            </w:tcBorders>
            <w:shd w:val="clear" w:color="auto" w:fill="auto"/>
            <w:noWrap/>
            <w:vAlign w:val="bottom"/>
            <w:hideMark/>
          </w:tcPr>
          <w:p w14:paraId="0A3710E5" w14:textId="77777777" w:rsidR="0066779C" w:rsidRPr="00AB6E89" w:rsidRDefault="0066779C" w:rsidP="004218DC">
            <w:pPr>
              <w:rPr>
                <w:rFonts w:eastAsia="Times New Roman"/>
                <w:color w:val="000000"/>
              </w:rPr>
            </w:pPr>
            <w:r w:rsidRPr="00AB6E89">
              <w:rPr>
                <w:rFonts w:eastAsia="Times New Roman"/>
                <w:color w:val="000000"/>
              </w:rPr>
              <w:t>Colocasia esculenta</w:t>
            </w:r>
          </w:p>
        </w:tc>
        <w:tc>
          <w:tcPr>
            <w:tcW w:w="1300" w:type="dxa"/>
            <w:tcBorders>
              <w:top w:val="nil"/>
              <w:left w:val="nil"/>
              <w:bottom w:val="nil"/>
              <w:right w:val="nil"/>
            </w:tcBorders>
            <w:shd w:val="clear" w:color="auto" w:fill="auto"/>
            <w:noWrap/>
            <w:vAlign w:val="bottom"/>
            <w:hideMark/>
          </w:tcPr>
          <w:p w14:paraId="7D8FC8AD" w14:textId="77777777" w:rsidR="0066779C" w:rsidRPr="00AB6E89" w:rsidRDefault="0066779C" w:rsidP="004218DC">
            <w:pPr>
              <w:rPr>
                <w:rFonts w:eastAsia="Times New Roman"/>
                <w:color w:val="000000"/>
              </w:rPr>
            </w:pPr>
          </w:p>
        </w:tc>
      </w:tr>
      <w:tr w:rsidR="0066779C" w:rsidRPr="00AB6E89" w14:paraId="799A3AAF" w14:textId="77777777" w:rsidTr="004218DC">
        <w:trPr>
          <w:trHeight w:val="320"/>
        </w:trPr>
        <w:tc>
          <w:tcPr>
            <w:tcW w:w="1960" w:type="dxa"/>
            <w:tcBorders>
              <w:top w:val="nil"/>
              <w:left w:val="nil"/>
              <w:bottom w:val="nil"/>
              <w:right w:val="nil"/>
            </w:tcBorders>
            <w:shd w:val="clear" w:color="auto" w:fill="auto"/>
            <w:noWrap/>
            <w:vAlign w:val="bottom"/>
            <w:hideMark/>
          </w:tcPr>
          <w:p w14:paraId="325797C8" w14:textId="77777777" w:rsidR="0066779C" w:rsidRPr="00AB6E89" w:rsidRDefault="0066779C" w:rsidP="004218DC">
            <w:pPr>
              <w:rPr>
                <w:rFonts w:eastAsia="Times New Roman"/>
                <w:color w:val="000000"/>
              </w:rPr>
            </w:pPr>
            <w:r w:rsidRPr="00AB6E89">
              <w:rPr>
                <w:rFonts w:eastAsia="Times New Roman"/>
                <w:color w:val="000000"/>
              </w:rPr>
              <w:t>Alexandrian Laurel</w:t>
            </w:r>
          </w:p>
        </w:tc>
        <w:tc>
          <w:tcPr>
            <w:tcW w:w="2340" w:type="dxa"/>
            <w:tcBorders>
              <w:top w:val="nil"/>
              <w:left w:val="nil"/>
              <w:bottom w:val="nil"/>
              <w:right w:val="nil"/>
            </w:tcBorders>
            <w:shd w:val="clear" w:color="auto" w:fill="auto"/>
            <w:noWrap/>
            <w:vAlign w:val="bottom"/>
            <w:hideMark/>
          </w:tcPr>
          <w:p w14:paraId="65669A3D" w14:textId="77777777" w:rsidR="0066779C" w:rsidRPr="00AB6E89" w:rsidRDefault="0066779C" w:rsidP="004218DC">
            <w:pPr>
              <w:rPr>
                <w:rFonts w:eastAsia="Times New Roman"/>
                <w:color w:val="000000"/>
              </w:rPr>
            </w:pPr>
            <w:r w:rsidRPr="00AB6E89">
              <w:rPr>
                <w:rFonts w:eastAsia="Times New Roman"/>
                <w:color w:val="000000"/>
              </w:rPr>
              <w:t>Kamai</w:t>
            </w:r>
          </w:p>
        </w:tc>
        <w:tc>
          <w:tcPr>
            <w:tcW w:w="4080" w:type="dxa"/>
            <w:gridSpan w:val="2"/>
            <w:tcBorders>
              <w:top w:val="nil"/>
              <w:left w:val="nil"/>
              <w:bottom w:val="nil"/>
              <w:right w:val="nil"/>
            </w:tcBorders>
            <w:shd w:val="clear" w:color="auto" w:fill="auto"/>
            <w:noWrap/>
            <w:vAlign w:val="bottom"/>
            <w:hideMark/>
          </w:tcPr>
          <w:p w14:paraId="2C37F40C" w14:textId="77777777" w:rsidR="0066779C" w:rsidRPr="00AB6E89" w:rsidRDefault="0066779C" w:rsidP="004218DC">
            <w:pPr>
              <w:rPr>
                <w:rFonts w:eastAsia="Times New Roman"/>
                <w:color w:val="000000"/>
              </w:rPr>
            </w:pPr>
            <w:r w:rsidRPr="00AB6E89">
              <w:rPr>
                <w:rFonts w:eastAsia="Times New Roman"/>
                <w:color w:val="000000"/>
              </w:rPr>
              <w:t>Calophyllum inophyllum</w:t>
            </w:r>
          </w:p>
        </w:tc>
      </w:tr>
      <w:tr w:rsidR="0066779C" w:rsidRPr="00AB6E89" w14:paraId="19F650CB" w14:textId="77777777" w:rsidTr="004218DC">
        <w:trPr>
          <w:trHeight w:val="320"/>
        </w:trPr>
        <w:tc>
          <w:tcPr>
            <w:tcW w:w="1960" w:type="dxa"/>
            <w:tcBorders>
              <w:top w:val="nil"/>
              <w:left w:val="nil"/>
              <w:bottom w:val="nil"/>
              <w:right w:val="nil"/>
            </w:tcBorders>
            <w:shd w:val="clear" w:color="auto" w:fill="auto"/>
            <w:noWrap/>
            <w:vAlign w:val="bottom"/>
            <w:hideMark/>
          </w:tcPr>
          <w:p w14:paraId="2CCA52F9" w14:textId="77777777" w:rsidR="0066779C" w:rsidRPr="00AB6E89" w:rsidRDefault="0066779C" w:rsidP="004218DC">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68DDD69F" w14:textId="77777777" w:rsidR="0066779C" w:rsidRPr="00AB6E89" w:rsidRDefault="0066779C" w:rsidP="004218DC">
            <w:pPr>
              <w:rPr>
                <w:rFonts w:eastAsia="Times New Roman"/>
                <w:color w:val="000000"/>
              </w:rPr>
            </w:pPr>
            <w:r w:rsidRPr="00AB6E89">
              <w:rPr>
                <w:rFonts w:eastAsia="Times New Roman"/>
                <w:color w:val="000000"/>
              </w:rPr>
              <w:t>Kaunaʻoa</w:t>
            </w:r>
          </w:p>
        </w:tc>
        <w:tc>
          <w:tcPr>
            <w:tcW w:w="2780" w:type="dxa"/>
            <w:tcBorders>
              <w:top w:val="nil"/>
              <w:left w:val="nil"/>
              <w:bottom w:val="nil"/>
              <w:right w:val="nil"/>
            </w:tcBorders>
            <w:shd w:val="clear" w:color="auto" w:fill="auto"/>
            <w:noWrap/>
            <w:vAlign w:val="bottom"/>
            <w:hideMark/>
          </w:tcPr>
          <w:p w14:paraId="217F8C7F" w14:textId="77777777" w:rsidR="0066779C" w:rsidRPr="00AB6E89" w:rsidRDefault="0066779C" w:rsidP="004218DC">
            <w:pPr>
              <w:rPr>
                <w:rFonts w:eastAsia="Times New Roman"/>
                <w:color w:val="000000"/>
              </w:rPr>
            </w:pPr>
            <w:r w:rsidRPr="00AB6E89">
              <w:rPr>
                <w:rFonts w:eastAsia="Times New Roman"/>
                <w:color w:val="000000"/>
              </w:rPr>
              <w:t>Cuscuta sandwichiana</w:t>
            </w:r>
          </w:p>
        </w:tc>
        <w:tc>
          <w:tcPr>
            <w:tcW w:w="1300" w:type="dxa"/>
            <w:tcBorders>
              <w:top w:val="nil"/>
              <w:left w:val="nil"/>
              <w:bottom w:val="nil"/>
              <w:right w:val="nil"/>
            </w:tcBorders>
            <w:shd w:val="clear" w:color="auto" w:fill="auto"/>
            <w:noWrap/>
            <w:vAlign w:val="bottom"/>
            <w:hideMark/>
          </w:tcPr>
          <w:p w14:paraId="353DABD8" w14:textId="77777777" w:rsidR="0066779C" w:rsidRPr="00AB6E89" w:rsidRDefault="0066779C" w:rsidP="004218DC">
            <w:pPr>
              <w:rPr>
                <w:rFonts w:eastAsia="Times New Roman"/>
                <w:color w:val="000000"/>
              </w:rPr>
            </w:pPr>
          </w:p>
        </w:tc>
      </w:tr>
      <w:tr w:rsidR="0066779C" w:rsidRPr="00AB6E89" w14:paraId="1A7A1049" w14:textId="77777777" w:rsidTr="004218DC">
        <w:trPr>
          <w:trHeight w:val="320"/>
        </w:trPr>
        <w:tc>
          <w:tcPr>
            <w:tcW w:w="1960" w:type="dxa"/>
            <w:tcBorders>
              <w:top w:val="nil"/>
              <w:left w:val="nil"/>
              <w:bottom w:val="nil"/>
              <w:right w:val="nil"/>
            </w:tcBorders>
            <w:shd w:val="clear" w:color="auto" w:fill="auto"/>
            <w:noWrap/>
            <w:vAlign w:val="bottom"/>
            <w:hideMark/>
          </w:tcPr>
          <w:p w14:paraId="19862EA0" w14:textId="77777777" w:rsidR="0066779C" w:rsidRPr="00AB6E89" w:rsidRDefault="0066779C" w:rsidP="004218DC">
            <w:pPr>
              <w:rPr>
                <w:rFonts w:eastAsia="Times New Roman"/>
              </w:rPr>
            </w:pPr>
          </w:p>
        </w:tc>
        <w:tc>
          <w:tcPr>
            <w:tcW w:w="2340" w:type="dxa"/>
            <w:tcBorders>
              <w:top w:val="nil"/>
              <w:left w:val="nil"/>
              <w:bottom w:val="nil"/>
              <w:right w:val="nil"/>
            </w:tcBorders>
            <w:shd w:val="clear" w:color="auto" w:fill="auto"/>
            <w:noWrap/>
            <w:vAlign w:val="bottom"/>
            <w:hideMark/>
          </w:tcPr>
          <w:p w14:paraId="4BB7706A" w14:textId="77777777" w:rsidR="0066779C" w:rsidRPr="00AB6E89" w:rsidRDefault="0066779C" w:rsidP="004218DC">
            <w:pPr>
              <w:rPr>
                <w:rFonts w:eastAsia="Times New Roman"/>
                <w:color w:val="000000"/>
              </w:rPr>
            </w:pPr>
            <w:r w:rsidRPr="00AB6E89">
              <w:rPr>
                <w:rFonts w:eastAsia="Times New Roman"/>
                <w:color w:val="000000"/>
              </w:rPr>
              <w:t>Kāwelu, ʻEmoloa</w:t>
            </w:r>
          </w:p>
        </w:tc>
        <w:tc>
          <w:tcPr>
            <w:tcW w:w="2780" w:type="dxa"/>
            <w:tcBorders>
              <w:top w:val="nil"/>
              <w:left w:val="nil"/>
              <w:bottom w:val="nil"/>
              <w:right w:val="nil"/>
            </w:tcBorders>
            <w:shd w:val="clear" w:color="auto" w:fill="auto"/>
            <w:noWrap/>
            <w:vAlign w:val="bottom"/>
            <w:hideMark/>
          </w:tcPr>
          <w:p w14:paraId="57606680" w14:textId="77777777" w:rsidR="0066779C" w:rsidRPr="00AB6E89" w:rsidRDefault="0066779C" w:rsidP="004218DC">
            <w:pPr>
              <w:rPr>
                <w:rFonts w:eastAsia="Times New Roman"/>
                <w:color w:val="000000"/>
              </w:rPr>
            </w:pPr>
            <w:r w:rsidRPr="00AB6E89">
              <w:rPr>
                <w:rFonts w:eastAsia="Times New Roman"/>
                <w:color w:val="000000"/>
              </w:rPr>
              <w:t>Eragrostis variabilis</w:t>
            </w:r>
          </w:p>
        </w:tc>
        <w:tc>
          <w:tcPr>
            <w:tcW w:w="1300" w:type="dxa"/>
            <w:tcBorders>
              <w:top w:val="nil"/>
              <w:left w:val="nil"/>
              <w:bottom w:val="nil"/>
              <w:right w:val="nil"/>
            </w:tcBorders>
            <w:shd w:val="clear" w:color="auto" w:fill="auto"/>
            <w:noWrap/>
            <w:vAlign w:val="bottom"/>
            <w:hideMark/>
          </w:tcPr>
          <w:p w14:paraId="28492E18" w14:textId="77777777" w:rsidR="0066779C" w:rsidRPr="00AB6E89" w:rsidRDefault="0066779C" w:rsidP="004218DC">
            <w:pPr>
              <w:rPr>
                <w:rFonts w:eastAsia="Times New Roman"/>
                <w:color w:val="000000"/>
              </w:rPr>
            </w:pPr>
          </w:p>
        </w:tc>
      </w:tr>
      <w:tr w:rsidR="0066779C" w:rsidRPr="00AB6E89" w14:paraId="5501D7B4" w14:textId="77777777" w:rsidTr="004218DC">
        <w:trPr>
          <w:trHeight w:val="387"/>
        </w:trPr>
        <w:tc>
          <w:tcPr>
            <w:tcW w:w="1960" w:type="dxa"/>
            <w:tcBorders>
              <w:top w:val="nil"/>
              <w:left w:val="nil"/>
              <w:bottom w:val="nil"/>
              <w:right w:val="nil"/>
            </w:tcBorders>
            <w:shd w:val="clear" w:color="auto" w:fill="auto"/>
            <w:noWrap/>
            <w:vAlign w:val="bottom"/>
            <w:hideMark/>
          </w:tcPr>
          <w:p w14:paraId="57CF7186" w14:textId="77777777" w:rsidR="0066779C" w:rsidRPr="00AB6E89" w:rsidRDefault="0066779C" w:rsidP="004218DC">
            <w:pPr>
              <w:rPr>
                <w:rFonts w:eastAsia="Times New Roman"/>
              </w:rPr>
            </w:pPr>
          </w:p>
        </w:tc>
        <w:tc>
          <w:tcPr>
            <w:tcW w:w="2340" w:type="dxa"/>
            <w:tcBorders>
              <w:top w:val="nil"/>
              <w:left w:val="nil"/>
              <w:bottom w:val="nil"/>
              <w:right w:val="nil"/>
            </w:tcBorders>
            <w:shd w:val="clear" w:color="auto" w:fill="auto"/>
            <w:noWrap/>
            <w:vAlign w:val="bottom"/>
            <w:hideMark/>
          </w:tcPr>
          <w:p w14:paraId="4C42F393" w14:textId="77777777" w:rsidR="0066779C" w:rsidRPr="00AB6E89" w:rsidRDefault="0066779C" w:rsidP="004218DC">
            <w:pPr>
              <w:rPr>
                <w:rFonts w:eastAsia="Times New Roman"/>
                <w:color w:val="000000"/>
              </w:rPr>
            </w:pPr>
            <w:r w:rsidRPr="00AB6E89">
              <w:rPr>
                <w:rFonts w:eastAsia="Times New Roman"/>
                <w:color w:val="000000"/>
              </w:rPr>
              <w:t>Kaʻena ʻakoko</w:t>
            </w:r>
          </w:p>
        </w:tc>
        <w:tc>
          <w:tcPr>
            <w:tcW w:w="2780" w:type="dxa"/>
            <w:tcBorders>
              <w:top w:val="nil"/>
              <w:left w:val="nil"/>
              <w:bottom w:val="nil"/>
              <w:right w:val="nil"/>
            </w:tcBorders>
            <w:shd w:val="clear" w:color="auto" w:fill="auto"/>
            <w:noWrap/>
            <w:vAlign w:val="bottom"/>
            <w:hideMark/>
          </w:tcPr>
          <w:p w14:paraId="3F873CB2" w14:textId="77777777" w:rsidR="0066779C" w:rsidRPr="00AB6E89" w:rsidRDefault="0066779C" w:rsidP="004218DC">
            <w:pPr>
              <w:rPr>
                <w:rFonts w:eastAsia="Times New Roman"/>
                <w:color w:val="000000"/>
              </w:rPr>
            </w:pPr>
            <w:r w:rsidRPr="00AB6E89">
              <w:rPr>
                <w:rFonts w:eastAsia="Times New Roman"/>
                <w:color w:val="000000"/>
              </w:rPr>
              <w:t>Euphorbia celastroides var. kaenana</w:t>
            </w:r>
          </w:p>
        </w:tc>
        <w:tc>
          <w:tcPr>
            <w:tcW w:w="1300" w:type="dxa"/>
            <w:tcBorders>
              <w:top w:val="nil"/>
              <w:left w:val="nil"/>
              <w:bottom w:val="nil"/>
              <w:right w:val="nil"/>
            </w:tcBorders>
            <w:shd w:val="clear" w:color="auto" w:fill="auto"/>
            <w:noWrap/>
            <w:vAlign w:val="bottom"/>
            <w:hideMark/>
          </w:tcPr>
          <w:p w14:paraId="423060E4" w14:textId="77777777" w:rsidR="0066779C" w:rsidRPr="00AB6E89" w:rsidRDefault="0066779C" w:rsidP="004218DC">
            <w:pPr>
              <w:rPr>
                <w:rFonts w:eastAsia="Times New Roman"/>
                <w:color w:val="000000"/>
              </w:rPr>
            </w:pPr>
            <w:r w:rsidRPr="00AB6E89">
              <w:rPr>
                <w:rFonts w:eastAsia="Times New Roman"/>
                <w:color w:val="000000"/>
              </w:rPr>
              <w:t>E</w:t>
            </w:r>
          </w:p>
        </w:tc>
      </w:tr>
      <w:tr w:rsidR="0066779C" w:rsidRPr="00AB6E89" w14:paraId="5E29047F" w14:textId="77777777" w:rsidTr="004218DC">
        <w:trPr>
          <w:trHeight w:val="320"/>
        </w:trPr>
        <w:tc>
          <w:tcPr>
            <w:tcW w:w="1960" w:type="dxa"/>
            <w:tcBorders>
              <w:top w:val="nil"/>
              <w:left w:val="nil"/>
              <w:bottom w:val="nil"/>
              <w:right w:val="nil"/>
            </w:tcBorders>
            <w:shd w:val="clear" w:color="auto" w:fill="auto"/>
            <w:noWrap/>
            <w:vAlign w:val="bottom"/>
            <w:hideMark/>
          </w:tcPr>
          <w:p w14:paraId="42BCFC2B" w14:textId="77777777" w:rsidR="0066779C" w:rsidRPr="00AB6E89" w:rsidRDefault="0066779C" w:rsidP="004218DC">
            <w:pPr>
              <w:rPr>
                <w:rFonts w:eastAsia="Times New Roman"/>
                <w:color w:val="000000"/>
              </w:rPr>
            </w:pPr>
            <w:r w:rsidRPr="00AB6E89">
              <w:rPr>
                <w:rFonts w:eastAsia="Times New Roman"/>
                <w:color w:val="000000"/>
              </w:rPr>
              <w:t>Ivy-leaved morning glory</w:t>
            </w:r>
          </w:p>
        </w:tc>
        <w:tc>
          <w:tcPr>
            <w:tcW w:w="2340" w:type="dxa"/>
            <w:tcBorders>
              <w:top w:val="nil"/>
              <w:left w:val="nil"/>
              <w:bottom w:val="nil"/>
              <w:right w:val="nil"/>
            </w:tcBorders>
            <w:shd w:val="clear" w:color="auto" w:fill="auto"/>
            <w:noWrap/>
            <w:vAlign w:val="bottom"/>
            <w:hideMark/>
          </w:tcPr>
          <w:p w14:paraId="6722C70C" w14:textId="77777777" w:rsidR="0066779C" w:rsidRPr="00AB6E89" w:rsidRDefault="0066779C" w:rsidP="004218DC">
            <w:pPr>
              <w:rPr>
                <w:rFonts w:eastAsia="Times New Roman"/>
                <w:color w:val="000000"/>
              </w:rPr>
            </w:pPr>
            <w:r w:rsidRPr="00AB6E89">
              <w:rPr>
                <w:rFonts w:eastAsia="Times New Roman"/>
                <w:color w:val="000000"/>
              </w:rPr>
              <w:t>Koaliʻai</w:t>
            </w:r>
          </w:p>
        </w:tc>
        <w:tc>
          <w:tcPr>
            <w:tcW w:w="2780" w:type="dxa"/>
            <w:tcBorders>
              <w:top w:val="nil"/>
              <w:left w:val="nil"/>
              <w:bottom w:val="nil"/>
              <w:right w:val="nil"/>
            </w:tcBorders>
            <w:shd w:val="clear" w:color="auto" w:fill="auto"/>
            <w:noWrap/>
            <w:vAlign w:val="bottom"/>
            <w:hideMark/>
          </w:tcPr>
          <w:p w14:paraId="3C3B17DD" w14:textId="77777777" w:rsidR="0066779C" w:rsidRPr="00AB6E89" w:rsidRDefault="0066779C" w:rsidP="004218DC">
            <w:pPr>
              <w:rPr>
                <w:rFonts w:eastAsia="Times New Roman"/>
                <w:color w:val="000000"/>
              </w:rPr>
            </w:pPr>
            <w:r w:rsidRPr="00AB6E89">
              <w:rPr>
                <w:rFonts w:eastAsia="Times New Roman"/>
                <w:color w:val="000000"/>
              </w:rPr>
              <w:t>Ipomoea cairica</w:t>
            </w:r>
          </w:p>
        </w:tc>
        <w:tc>
          <w:tcPr>
            <w:tcW w:w="1300" w:type="dxa"/>
            <w:tcBorders>
              <w:top w:val="nil"/>
              <w:left w:val="nil"/>
              <w:bottom w:val="nil"/>
              <w:right w:val="nil"/>
            </w:tcBorders>
            <w:shd w:val="clear" w:color="auto" w:fill="auto"/>
            <w:noWrap/>
            <w:vAlign w:val="bottom"/>
            <w:hideMark/>
          </w:tcPr>
          <w:p w14:paraId="420F4078" w14:textId="77777777" w:rsidR="0066779C" w:rsidRPr="00AB6E89" w:rsidRDefault="0066779C" w:rsidP="004218DC">
            <w:pPr>
              <w:rPr>
                <w:rFonts w:eastAsia="Times New Roman"/>
                <w:color w:val="000000"/>
              </w:rPr>
            </w:pPr>
          </w:p>
        </w:tc>
      </w:tr>
      <w:tr w:rsidR="0066779C" w:rsidRPr="00AB6E89" w14:paraId="0B4D3FEA" w14:textId="77777777" w:rsidTr="004218DC">
        <w:trPr>
          <w:trHeight w:val="320"/>
        </w:trPr>
        <w:tc>
          <w:tcPr>
            <w:tcW w:w="1960" w:type="dxa"/>
            <w:tcBorders>
              <w:top w:val="nil"/>
              <w:left w:val="nil"/>
              <w:bottom w:val="nil"/>
              <w:right w:val="nil"/>
            </w:tcBorders>
            <w:shd w:val="clear" w:color="auto" w:fill="auto"/>
            <w:noWrap/>
            <w:vAlign w:val="bottom"/>
            <w:hideMark/>
          </w:tcPr>
          <w:p w14:paraId="669E7239" w14:textId="77777777" w:rsidR="0066779C" w:rsidRPr="00AB6E89" w:rsidRDefault="0066779C" w:rsidP="004218DC">
            <w:pPr>
              <w:rPr>
                <w:rFonts w:eastAsia="Times New Roman"/>
                <w:color w:val="000000"/>
              </w:rPr>
            </w:pPr>
            <w:r w:rsidRPr="00AB6E89">
              <w:rPr>
                <w:rFonts w:eastAsia="Times New Roman"/>
                <w:color w:val="000000"/>
              </w:rPr>
              <w:t>Coastal morning glory</w:t>
            </w:r>
          </w:p>
        </w:tc>
        <w:tc>
          <w:tcPr>
            <w:tcW w:w="2340" w:type="dxa"/>
            <w:tcBorders>
              <w:top w:val="nil"/>
              <w:left w:val="nil"/>
              <w:bottom w:val="nil"/>
              <w:right w:val="nil"/>
            </w:tcBorders>
            <w:shd w:val="clear" w:color="auto" w:fill="auto"/>
            <w:noWrap/>
            <w:vAlign w:val="bottom"/>
            <w:hideMark/>
          </w:tcPr>
          <w:p w14:paraId="6790D8BC" w14:textId="77777777" w:rsidR="0066779C" w:rsidRPr="00AB6E89" w:rsidRDefault="0066779C" w:rsidP="004218DC">
            <w:pPr>
              <w:rPr>
                <w:rFonts w:eastAsia="Times New Roman"/>
                <w:color w:val="000000"/>
              </w:rPr>
            </w:pPr>
            <w:r w:rsidRPr="00AB6E89">
              <w:rPr>
                <w:rFonts w:eastAsia="Times New Roman"/>
                <w:color w:val="000000"/>
              </w:rPr>
              <w:t>Koaliʻawa</w:t>
            </w:r>
          </w:p>
        </w:tc>
        <w:tc>
          <w:tcPr>
            <w:tcW w:w="2780" w:type="dxa"/>
            <w:tcBorders>
              <w:top w:val="nil"/>
              <w:left w:val="nil"/>
              <w:bottom w:val="nil"/>
              <w:right w:val="nil"/>
            </w:tcBorders>
            <w:shd w:val="clear" w:color="auto" w:fill="auto"/>
            <w:noWrap/>
            <w:vAlign w:val="bottom"/>
            <w:hideMark/>
          </w:tcPr>
          <w:p w14:paraId="3AD790F2" w14:textId="77777777" w:rsidR="0066779C" w:rsidRPr="00AB6E89" w:rsidRDefault="0066779C" w:rsidP="004218DC">
            <w:pPr>
              <w:rPr>
                <w:rFonts w:eastAsia="Times New Roman"/>
                <w:color w:val="000000"/>
              </w:rPr>
            </w:pPr>
            <w:r w:rsidRPr="00AB6E89">
              <w:rPr>
                <w:rFonts w:eastAsia="Times New Roman"/>
                <w:color w:val="000000"/>
              </w:rPr>
              <w:t>Ipomoea littoralis</w:t>
            </w:r>
          </w:p>
        </w:tc>
        <w:tc>
          <w:tcPr>
            <w:tcW w:w="1300" w:type="dxa"/>
            <w:tcBorders>
              <w:top w:val="nil"/>
              <w:left w:val="nil"/>
              <w:bottom w:val="nil"/>
              <w:right w:val="nil"/>
            </w:tcBorders>
            <w:shd w:val="clear" w:color="auto" w:fill="auto"/>
            <w:noWrap/>
            <w:vAlign w:val="bottom"/>
            <w:hideMark/>
          </w:tcPr>
          <w:p w14:paraId="7AE055EC" w14:textId="77777777" w:rsidR="0066779C" w:rsidRPr="00AB6E89" w:rsidRDefault="0066779C" w:rsidP="004218DC">
            <w:pPr>
              <w:rPr>
                <w:rFonts w:eastAsia="Times New Roman"/>
                <w:color w:val="000000"/>
              </w:rPr>
            </w:pPr>
          </w:p>
        </w:tc>
      </w:tr>
      <w:tr w:rsidR="0066779C" w:rsidRPr="00AB6E89" w14:paraId="726BBED8" w14:textId="77777777" w:rsidTr="004218DC">
        <w:trPr>
          <w:trHeight w:val="320"/>
        </w:trPr>
        <w:tc>
          <w:tcPr>
            <w:tcW w:w="1960" w:type="dxa"/>
            <w:tcBorders>
              <w:top w:val="nil"/>
              <w:left w:val="nil"/>
              <w:bottom w:val="nil"/>
              <w:right w:val="nil"/>
            </w:tcBorders>
            <w:shd w:val="clear" w:color="auto" w:fill="auto"/>
            <w:noWrap/>
            <w:vAlign w:val="bottom"/>
            <w:hideMark/>
          </w:tcPr>
          <w:p w14:paraId="2D99AD2E" w14:textId="77777777" w:rsidR="0066779C" w:rsidRPr="00AB6E89" w:rsidRDefault="0066779C" w:rsidP="004218DC">
            <w:pPr>
              <w:rPr>
                <w:rFonts w:eastAsia="Times New Roman"/>
                <w:color w:val="000000"/>
              </w:rPr>
            </w:pPr>
            <w:r w:rsidRPr="00AB6E89">
              <w:rPr>
                <w:rFonts w:eastAsia="Times New Roman"/>
                <w:color w:val="000000"/>
              </w:rPr>
              <w:t>Indian morning glory</w:t>
            </w:r>
          </w:p>
        </w:tc>
        <w:tc>
          <w:tcPr>
            <w:tcW w:w="2340" w:type="dxa"/>
            <w:tcBorders>
              <w:top w:val="nil"/>
              <w:left w:val="nil"/>
              <w:bottom w:val="nil"/>
              <w:right w:val="nil"/>
            </w:tcBorders>
            <w:shd w:val="clear" w:color="auto" w:fill="auto"/>
            <w:noWrap/>
            <w:vAlign w:val="bottom"/>
            <w:hideMark/>
          </w:tcPr>
          <w:p w14:paraId="7B9587E3" w14:textId="77777777" w:rsidR="0066779C" w:rsidRPr="00AB6E89" w:rsidRDefault="0066779C" w:rsidP="004218DC">
            <w:pPr>
              <w:rPr>
                <w:rFonts w:eastAsia="Times New Roman"/>
                <w:color w:val="000000"/>
              </w:rPr>
            </w:pPr>
            <w:r w:rsidRPr="00AB6E89">
              <w:rPr>
                <w:rFonts w:eastAsia="Times New Roman"/>
                <w:color w:val="000000"/>
              </w:rPr>
              <w:t>Koaliʻawa</w:t>
            </w:r>
          </w:p>
        </w:tc>
        <w:tc>
          <w:tcPr>
            <w:tcW w:w="2780" w:type="dxa"/>
            <w:tcBorders>
              <w:top w:val="nil"/>
              <w:left w:val="nil"/>
              <w:bottom w:val="nil"/>
              <w:right w:val="nil"/>
            </w:tcBorders>
            <w:shd w:val="clear" w:color="auto" w:fill="auto"/>
            <w:noWrap/>
            <w:vAlign w:val="bottom"/>
            <w:hideMark/>
          </w:tcPr>
          <w:p w14:paraId="328B08ED" w14:textId="77777777" w:rsidR="0066779C" w:rsidRPr="00AB6E89" w:rsidRDefault="0066779C" w:rsidP="004218DC">
            <w:pPr>
              <w:rPr>
                <w:rFonts w:eastAsia="Times New Roman"/>
                <w:color w:val="000000"/>
              </w:rPr>
            </w:pPr>
            <w:r w:rsidRPr="00AB6E89">
              <w:rPr>
                <w:rFonts w:eastAsia="Times New Roman"/>
                <w:color w:val="000000"/>
              </w:rPr>
              <w:t>Ipomoea indica</w:t>
            </w:r>
          </w:p>
        </w:tc>
        <w:tc>
          <w:tcPr>
            <w:tcW w:w="1300" w:type="dxa"/>
            <w:tcBorders>
              <w:top w:val="nil"/>
              <w:left w:val="nil"/>
              <w:bottom w:val="nil"/>
              <w:right w:val="nil"/>
            </w:tcBorders>
            <w:shd w:val="clear" w:color="auto" w:fill="auto"/>
            <w:noWrap/>
            <w:vAlign w:val="bottom"/>
            <w:hideMark/>
          </w:tcPr>
          <w:p w14:paraId="1AE23083" w14:textId="77777777" w:rsidR="0066779C" w:rsidRPr="00AB6E89" w:rsidRDefault="0066779C" w:rsidP="004218DC">
            <w:pPr>
              <w:rPr>
                <w:rFonts w:eastAsia="Times New Roman"/>
                <w:color w:val="000000"/>
              </w:rPr>
            </w:pPr>
          </w:p>
        </w:tc>
      </w:tr>
      <w:tr w:rsidR="0066779C" w:rsidRPr="00AB6E89" w14:paraId="3C8C80C9" w14:textId="77777777" w:rsidTr="004218DC">
        <w:trPr>
          <w:trHeight w:val="320"/>
        </w:trPr>
        <w:tc>
          <w:tcPr>
            <w:tcW w:w="1960" w:type="dxa"/>
            <w:tcBorders>
              <w:top w:val="nil"/>
              <w:left w:val="nil"/>
              <w:bottom w:val="nil"/>
              <w:right w:val="nil"/>
            </w:tcBorders>
            <w:shd w:val="clear" w:color="auto" w:fill="auto"/>
            <w:noWrap/>
            <w:vAlign w:val="bottom"/>
            <w:hideMark/>
          </w:tcPr>
          <w:p w14:paraId="2A855995" w14:textId="77777777" w:rsidR="0066779C" w:rsidRPr="00AB6E89" w:rsidRDefault="0066779C" w:rsidP="004218DC">
            <w:pPr>
              <w:rPr>
                <w:rFonts w:eastAsia="Times New Roman"/>
              </w:rPr>
            </w:pPr>
          </w:p>
        </w:tc>
        <w:tc>
          <w:tcPr>
            <w:tcW w:w="2340" w:type="dxa"/>
            <w:tcBorders>
              <w:top w:val="nil"/>
              <w:left w:val="nil"/>
              <w:bottom w:val="nil"/>
              <w:right w:val="nil"/>
            </w:tcBorders>
            <w:shd w:val="clear" w:color="auto" w:fill="auto"/>
            <w:noWrap/>
            <w:vAlign w:val="bottom"/>
            <w:hideMark/>
          </w:tcPr>
          <w:p w14:paraId="58CA7F5F" w14:textId="77777777" w:rsidR="0066779C" w:rsidRPr="00AB6E89" w:rsidRDefault="0066779C" w:rsidP="004218DC">
            <w:pPr>
              <w:rPr>
                <w:rFonts w:eastAsia="Times New Roman"/>
                <w:color w:val="000000"/>
              </w:rPr>
            </w:pPr>
            <w:r w:rsidRPr="00AB6E89">
              <w:rPr>
                <w:rFonts w:eastAsia="Times New Roman"/>
                <w:color w:val="000000"/>
              </w:rPr>
              <w:t>Makaloa</w:t>
            </w:r>
          </w:p>
        </w:tc>
        <w:tc>
          <w:tcPr>
            <w:tcW w:w="2780" w:type="dxa"/>
            <w:tcBorders>
              <w:top w:val="nil"/>
              <w:left w:val="nil"/>
              <w:bottom w:val="nil"/>
              <w:right w:val="nil"/>
            </w:tcBorders>
            <w:shd w:val="clear" w:color="auto" w:fill="auto"/>
            <w:noWrap/>
            <w:vAlign w:val="bottom"/>
            <w:hideMark/>
          </w:tcPr>
          <w:p w14:paraId="6B853BF9" w14:textId="77777777" w:rsidR="0066779C" w:rsidRPr="00AB6E89" w:rsidRDefault="0066779C" w:rsidP="004218DC">
            <w:pPr>
              <w:rPr>
                <w:rFonts w:eastAsia="Times New Roman"/>
                <w:color w:val="000000"/>
              </w:rPr>
            </w:pPr>
            <w:r w:rsidRPr="00AB6E89">
              <w:rPr>
                <w:rFonts w:eastAsia="Times New Roman"/>
                <w:color w:val="000000"/>
              </w:rPr>
              <w:t>Cyperus laevigatus</w:t>
            </w:r>
          </w:p>
        </w:tc>
        <w:tc>
          <w:tcPr>
            <w:tcW w:w="1300" w:type="dxa"/>
            <w:tcBorders>
              <w:top w:val="nil"/>
              <w:left w:val="nil"/>
              <w:bottom w:val="nil"/>
              <w:right w:val="nil"/>
            </w:tcBorders>
            <w:shd w:val="clear" w:color="auto" w:fill="auto"/>
            <w:noWrap/>
            <w:vAlign w:val="bottom"/>
            <w:hideMark/>
          </w:tcPr>
          <w:p w14:paraId="715A9ED7" w14:textId="77777777" w:rsidR="0066779C" w:rsidRPr="00AB6E89" w:rsidRDefault="0066779C" w:rsidP="004218DC">
            <w:pPr>
              <w:rPr>
                <w:rFonts w:eastAsia="Times New Roman"/>
                <w:color w:val="000000"/>
              </w:rPr>
            </w:pPr>
          </w:p>
        </w:tc>
      </w:tr>
      <w:tr w:rsidR="0066779C" w:rsidRPr="00AB6E89" w14:paraId="4BF42F03" w14:textId="77777777" w:rsidTr="004218DC">
        <w:trPr>
          <w:trHeight w:val="320"/>
        </w:trPr>
        <w:tc>
          <w:tcPr>
            <w:tcW w:w="1960" w:type="dxa"/>
            <w:tcBorders>
              <w:top w:val="nil"/>
              <w:left w:val="nil"/>
              <w:bottom w:val="nil"/>
              <w:right w:val="nil"/>
            </w:tcBorders>
            <w:shd w:val="clear" w:color="auto" w:fill="auto"/>
            <w:noWrap/>
            <w:vAlign w:val="bottom"/>
            <w:hideMark/>
          </w:tcPr>
          <w:p w14:paraId="75358166" w14:textId="77777777" w:rsidR="0066779C" w:rsidRPr="00AB6E89" w:rsidRDefault="0066779C" w:rsidP="004218DC">
            <w:pPr>
              <w:rPr>
                <w:rFonts w:eastAsia="Times New Roman"/>
              </w:rPr>
            </w:pPr>
          </w:p>
        </w:tc>
        <w:tc>
          <w:tcPr>
            <w:tcW w:w="2340" w:type="dxa"/>
            <w:tcBorders>
              <w:top w:val="nil"/>
              <w:left w:val="nil"/>
              <w:bottom w:val="nil"/>
              <w:right w:val="nil"/>
            </w:tcBorders>
            <w:shd w:val="clear" w:color="auto" w:fill="auto"/>
            <w:noWrap/>
            <w:vAlign w:val="bottom"/>
            <w:hideMark/>
          </w:tcPr>
          <w:p w14:paraId="20B212DA" w14:textId="77777777" w:rsidR="0066779C" w:rsidRPr="00AB6E89" w:rsidRDefault="0066779C" w:rsidP="004218DC">
            <w:pPr>
              <w:rPr>
                <w:rFonts w:eastAsia="Times New Roman"/>
                <w:color w:val="000000"/>
              </w:rPr>
            </w:pPr>
            <w:r w:rsidRPr="00AB6E89">
              <w:rPr>
                <w:rFonts w:eastAsia="Times New Roman"/>
                <w:color w:val="000000"/>
              </w:rPr>
              <w:t>Mauʻu/ʻAkiʻaki</w:t>
            </w:r>
          </w:p>
        </w:tc>
        <w:tc>
          <w:tcPr>
            <w:tcW w:w="4080" w:type="dxa"/>
            <w:gridSpan w:val="2"/>
            <w:tcBorders>
              <w:top w:val="nil"/>
              <w:left w:val="nil"/>
              <w:bottom w:val="nil"/>
              <w:right w:val="nil"/>
            </w:tcBorders>
            <w:shd w:val="clear" w:color="auto" w:fill="auto"/>
            <w:noWrap/>
            <w:vAlign w:val="bottom"/>
            <w:hideMark/>
          </w:tcPr>
          <w:p w14:paraId="6A8A0524" w14:textId="77777777" w:rsidR="0066779C" w:rsidRPr="00AB6E89" w:rsidRDefault="0066779C" w:rsidP="004218DC">
            <w:pPr>
              <w:rPr>
                <w:rFonts w:eastAsia="Times New Roman"/>
                <w:color w:val="000000"/>
              </w:rPr>
            </w:pPr>
            <w:r w:rsidRPr="00AB6E89">
              <w:rPr>
                <w:rFonts w:eastAsia="Times New Roman"/>
                <w:color w:val="000000"/>
              </w:rPr>
              <w:t>Fimbristylis cymosa subsp. Spathacea</w:t>
            </w:r>
          </w:p>
        </w:tc>
      </w:tr>
      <w:tr w:rsidR="0066779C" w:rsidRPr="00AB6E89" w14:paraId="0E99FCB1" w14:textId="77777777" w:rsidTr="004218DC">
        <w:trPr>
          <w:trHeight w:val="320"/>
        </w:trPr>
        <w:tc>
          <w:tcPr>
            <w:tcW w:w="1960" w:type="dxa"/>
            <w:tcBorders>
              <w:top w:val="nil"/>
              <w:left w:val="nil"/>
              <w:bottom w:val="nil"/>
              <w:right w:val="nil"/>
            </w:tcBorders>
            <w:shd w:val="clear" w:color="auto" w:fill="auto"/>
            <w:noWrap/>
            <w:vAlign w:val="bottom"/>
            <w:hideMark/>
          </w:tcPr>
          <w:p w14:paraId="71BC665F" w14:textId="77777777" w:rsidR="0066779C" w:rsidRPr="00AB6E89" w:rsidRDefault="0066779C" w:rsidP="004218DC">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63B03402" w14:textId="77777777" w:rsidR="0066779C" w:rsidRPr="00AB6E89" w:rsidRDefault="0066779C" w:rsidP="004218DC">
            <w:pPr>
              <w:rPr>
                <w:rFonts w:eastAsia="Times New Roman"/>
                <w:color w:val="000000"/>
              </w:rPr>
            </w:pPr>
            <w:r w:rsidRPr="00AB6E89">
              <w:rPr>
                <w:rFonts w:eastAsia="Times New Roman"/>
                <w:color w:val="000000"/>
              </w:rPr>
              <w:t>Mauʻu/ʻAkiʻaki</w:t>
            </w:r>
          </w:p>
        </w:tc>
        <w:tc>
          <w:tcPr>
            <w:tcW w:w="4080" w:type="dxa"/>
            <w:gridSpan w:val="2"/>
            <w:tcBorders>
              <w:top w:val="nil"/>
              <w:left w:val="nil"/>
              <w:bottom w:val="nil"/>
              <w:right w:val="nil"/>
            </w:tcBorders>
            <w:shd w:val="clear" w:color="auto" w:fill="auto"/>
            <w:noWrap/>
            <w:vAlign w:val="bottom"/>
            <w:hideMark/>
          </w:tcPr>
          <w:p w14:paraId="79C82756" w14:textId="77777777" w:rsidR="0066779C" w:rsidRPr="00AB6E89" w:rsidRDefault="0066779C" w:rsidP="004218DC">
            <w:pPr>
              <w:rPr>
                <w:rFonts w:eastAsia="Times New Roman"/>
                <w:color w:val="000000"/>
              </w:rPr>
            </w:pPr>
            <w:r w:rsidRPr="00AB6E89">
              <w:rPr>
                <w:rFonts w:eastAsia="Times New Roman"/>
                <w:color w:val="000000"/>
              </w:rPr>
              <w:t>Fimbristylis cymosa subsp. Umbellato-capitata</w:t>
            </w:r>
          </w:p>
        </w:tc>
      </w:tr>
      <w:tr w:rsidR="0066779C" w:rsidRPr="00AB6E89" w14:paraId="4EABAA53" w14:textId="77777777" w:rsidTr="004218DC">
        <w:trPr>
          <w:trHeight w:val="320"/>
        </w:trPr>
        <w:tc>
          <w:tcPr>
            <w:tcW w:w="1960" w:type="dxa"/>
            <w:tcBorders>
              <w:top w:val="nil"/>
              <w:left w:val="nil"/>
              <w:bottom w:val="nil"/>
              <w:right w:val="nil"/>
            </w:tcBorders>
            <w:shd w:val="clear" w:color="auto" w:fill="auto"/>
            <w:noWrap/>
            <w:vAlign w:val="bottom"/>
            <w:hideMark/>
          </w:tcPr>
          <w:p w14:paraId="447FBBE3" w14:textId="77777777" w:rsidR="0066779C" w:rsidRPr="00AB6E89" w:rsidRDefault="0066779C" w:rsidP="004218DC">
            <w:pPr>
              <w:rPr>
                <w:rFonts w:eastAsia="Times New Roman"/>
                <w:color w:val="000000"/>
              </w:rPr>
            </w:pPr>
            <w:r w:rsidRPr="00AB6E89">
              <w:rPr>
                <w:rFonts w:eastAsia="Times New Roman"/>
                <w:color w:val="000000"/>
              </w:rPr>
              <w:t>Hawaiian Cotton</w:t>
            </w:r>
          </w:p>
        </w:tc>
        <w:tc>
          <w:tcPr>
            <w:tcW w:w="2340" w:type="dxa"/>
            <w:tcBorders>
              <w:top w:val="nil"/>
              <w:left w:val="nil"/>
              <w:bottom w:val="nil"/>
              <w:right w:val="nil"/>
            </w:tcBorders>
            <w:shd w:val="clear" w:color="auto" w:fill="auto"/>
            <w:noWrap/>
            <w:vAlign w:val="bottom"/>
            <w:hideMark/>
          </w:tcPr>
          <w:p w14:paraId="7357C608" w14:textId="77777777" w:rsidR="0066779C" w:rsidRPr="00AB6E89" w:rsidRDefault="0066779C" w:rsidP="004218DC">
            <w:pPr>
              <w:rPr>
                <w:rFonts w:eastAsia="Times New Roman"/>
                <w:color w:val="000000"/>
              </w:rPr>
            </w:pPr>
            <w:r w:rsidRPr="00AB6E89">
              <w:rPr>
                <w:rFonts w:eastAsia="Times New Roman"/>
                <w:color w:val="000000"/>
              </w:rPr>
              <w:t>Maʻo</w:t>
            </w:r>
          </w:p>
        </w:tc>
        <w:tc>
          <w:tcPr>
            <w:tcW w:w="2780" w:type="dxa"/>
            <w:tcBorders>
              <w:top w:val="nil"/>
              <w:left w:val="nil"/>
              <w:bottom w:val="nil"/>
              <w:right w:val="nil"/>
            </w:tcBorders>
            <w:shd w:val="clear" w:color="auto" w:fill="auto"/>
            <w:noWrap/>
            <w:vAlign w:val="bottom"/>
            <w:hideMark/>
          </w:tcPr>
          <w:p w14:paraId="0955278E" w14:textId="77777777" w:rsidR="0066779C" w:rsidRPr="00AB6E89" w:rsidRDefault="0066779C" w:rsidP="004218DC">
            <w:pPr>
              <w:rPr>
                <w:rFonts w:eastAsia="Times New Roman"/>
                <w:color w:val="000000"/>
              </w:rPr>
            </w:pPr>
            <w:r w:rsidRPr="00AB6E89">
              <w:rPr>
                <w:rFonts w:eastAsia="Times New Roman"/>
                <w:color w:val="000000"/>
              </w:rPr>
              <w:t>Gossypium tomentosum</w:t>
            </w:r>
          </w:p>
        </w:tc>
        <w:tc>
          <w:tcPr>
            <w:tcW w:w="1300" w:type="dxa"/>
            <w:tcBorders>
              <w:top w:val="nil"/>
              <w:left w:val="nil"/>
              <w:bottom w:val="nil"/>
              <w:right w:val="nil"/>
            </w:tcBorders>
            <w:shd w:val="clear" w:color="auto" w:fill="auto"/>
            <w:noWrap/>
            <w:vAlign w:val="bottom"/>
            <w:hideMark/>
          </w:tcPr>
          <w:p w14:paraId="22DB35CC" w14:textId="77777777" w:rsidR="0066779C" w:rsidRPr="00AB6E89" w:rsidRDefault="0066779C" w:rsidP="004218DC">
            <w:pPr>
              <w:rPr>
                <w:rFonts w:eastAsia="Times New Roman"/>
                <w:color w:val="000000"/>
              </w:rPr>
            </w:pPr>
            <w:r w:rsidRPr="00AB6E89">
              <w:rPr>
                <w:rFonts w:eastAsia="Times New Roman"/>
                <w:color w:val="000000"/>
              </w:rPr>
              <w:t>V</w:t>
            </w:r>
          </w:p>
        </w:tc>
      </w:tr>
      <w:tr w:rsidR="0066779C" w:rsidRPr="00AB6E89" w14:paraId="1F7C603F" w14:textId="77777777" w:rsidTr="004218DC">
        <w:trPr>
          <w:trHeight w:val="320"/>
        </w:trPr>
        <w:tc>
          <w:tcPr>
            <w:tcW w:w="1960" w:type="dxa"/>
            <w:tcBorders>
              <w:top w:val="nil"/>
              <w:left w:val="nil"/>
              <w:bottom w:val="nil"/>
              <w:right w:val="nil"/>
            </w:tcBorders>
            <w:shd w:val="clear" w:color="auto" w:fill="auto"/>
            <w:noWrap/>
            <w:vAlign w:val="bottom"/>
            <w:hideMark/>
          </w:tcPr>
          <w:p w14:paraId="2AB21C7A" w14:textId="77777777" w:rsidR="0066779C" w:rsidRPr="00AB6E89" w:rsidRDefault="0066779C" w:rsidP="004218DC">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0DFB447F" w14:textId="77777777" w:rsidR="0066779C" w:rsidRPr="00AB6E89" w:rsidRDefault="0066779C" w:rsidP="004218DC">
            <w:pPr>
              <w:rPr>
                <w:rFonts w:eastAsia="Times New Roman"/>
                <w:color w:val="000000"/>
              </w:rPr>
            </w:pPr>
            <w:r w:rsidRPr="00AB6E89">
              <w:rPr>
                <w:rFonts w:eastAsia="Times New Roman"/>
                <w:color w:val="000000"/>
              </w:rPr>
              <w:t>Milo</w:t>
            </w:r>
          </w:p>
        </w:tc>
        <w:tc>
          <w:tcPr>
            <w:tcW w:w="2780" w:type="dxa"/>
            <w:tcBorders>
              <w:top w:val="nil"/>
              <w:left w:val="nil"/>
              <w:bottom w:val="nil"/>
              <w:right w:val="nil"/>
            </w:tcBorders>
            <w:shd w:val="clear" w:color="auto" w:fill="auto"/>
            <w:noWrap/>
            <w:vAlign w:val="bottom"/>
            <w:hideMark/>
          </w:tcPr>
          <w:p w14:paraId="7B7F7D3F" w14:textId="77777777" w:rsidR="0066779C" w:rsidRPr="00AB6E89" w:rsidRDefault="0066779C" w:rsidP="004218DC">
            <w:pPr>
              <w:rPr>
                <w:rFonts w:eastAsia="Times New Roman"/>
                <w:color w:val="000000"/>
              </w:rPr>
            </w:pPr>
            <w:r w:rsidRPr="00AB6E89">
              <w:rPr>
                <w:rFonts w:eastAsia="Times New Roman"/>
                <w:color w:val="000000"/>
              </w:rPr>
              <w:t>Thespesia populnea</w:t>
            </w:r>
          </w:p>
        </w:tc>
        <w:tc>
          <w:tcPr>
            <w:tcW w:w="1300" w:type="dxa"/>
            <w:tcBorders>
              <w:top w:val="nil"/>
              <w:left w:val="nil"/>
              <w:bottom w:val="nil"/>
              <w:right w:val="nil"/>
            </w:tcBorders>
            <w:shd w:val="clear" w:color="auto" w:fill="auto"/>
            <w:noWrap/>
            <w:vAlign w:val="bottom"/>
            <w:hideMark/>
          </w:tcPr>
          <w:p w14:paraId="64F4D42B" w14:textId="77777777" w:rsidR="0066779C" w:rsidRPr="00AB6E89" w:rsidRDefault="0066779C" w:rsidP="004218DC">
            <w:pPr>
              <w:rPr>
                <w:rFonts w:eastAsia="Times New Roman"/>
                <w:color w:val="000000"/>
              </w:rPr>
            </w:pPr>
          </w:p>
        </w:tc>
      </w:tr>
      <w:tr w:rsidR="0066779C" w:rsidRPr="00AB6E89" w14:paraId="5F462627" w14:textId="77777777" w:rsidTr="004218DC">
        <w:trPr>
          <w:trHeight w:val="320"/>
        </w:trPr>
        <w:tc>
          <w:tcPr>
            <w:tcW w:w="1960" w:type="dxa"/>
            <w:tcBorders>
              <w:top w:val="nil"/>
              <w:left w:val="nil"/>
              <w:bottom w:val="nil"/>
              <w:right w:val="nil"/>
            </w:tcBorders>
            <w:shd w:val="clear" w:color="auto" w:fill="auto"/>
            <w:noWrap/>
            <w:vAlign w:val="bottom"/>
            <w:hideMark/>
          </w:tcPr>
          <w:p w14:paraId="01851693" w14:textId="77777777" w:rsidR="0066779C" w:rsidRPr="00AB6E89" w:rsidRDefault="0066779C" w:rsidP="004218DC">
            <w:pPr>
              <w:rPr>
                <w:rFonts w:eastAsia="Times New Roman"/>
                <w:color w:val="000000"/>
              </w:rPr>
            </w:pPr>
            <w:r w:rsidRPr="00AB6E89">
              <w:rPr>
                <w:rFonts w:eastAsia="Times New Roman"/>
                <w:color w:val="000000"/>
              </w:rPr>
              <w:t>Bastard sandalwood</w:t>
            </w:r>
          </w:p>
        </w:tc>
        <w:tc>
          <w:tcPr>
            <w:tcW w:w="2340" w:type="dxa"/>
            <w:tcBorders>
              <w:top w:val="nil"/>
              <w:left w:val="nil"/>
              <w:bottom w:val="nil"/>
              <w:right w:val="nil"/>
            </w:tcBorders>
            <w:shd w:val="clear" w:color="auto" w:fill="auto"/>
            <w:noWrap/>
            <w:vAlign w:val="bottom"/>
            <w:hideMark/>
          </w:tcPr>
          <w:p w14:paraId="69BFB607" w14:textId="77777777" w:rsidR="0066779C" w:rsidRPr="00AB6E89" w:rsidRDefault="0066779C" w:rsidP="004218DC">
            <w:pPr>
              <w:rPr>
                <w:rFonts w:eastAsia="Times New Roman"/>
                <w:color w:val="000000"/>
              </w:rPr>
            </w:pPr>
            <w:r w:rsidRPr="00AB6E89">
              <w:rPr>
                <w:rFonts w:eastAsia="Times New Roman"/>
                <w:color w:val="000000"/>
              </w:rPr>
              <w:t>Naio</w:t>
            </w:r>
          </w:p>
        </w:tc>
        <w:tc>
          <w:tcPr>
            <w:tcW w:w="4080" w:type="dxa"/>
            <w:gridSpan w:val="2"/>
            <w:tcBorders>
              <w:top w:val="nil"/>
              <w:left w:val="nil"/>
              <w:bottom w:val="nil"/>
              <w:right w:val="nil"/>
            </w:tcBorders>
            <w:shd w:val="clear" w:color="auto" w:fill="auto"/>
            <w:noWrap/>
            <w:vAlign w:val="bottom"/>
            <w:hideMark/>
          </w:tcPr>
          <w:p w14:paraId="7AB72653" w14:textId="77777777" w:rsidR="0066779C" w:rsidRPr="00AB6E89" w:rsidRDefault="0066779C" w:rsidP="004218DC">
            <w:pPr>
              <w:rPr>
                <w:rFonts w:eastAsia="Times New Roman"/>
                <w:color w:val="000000"/>
              </w:rPr>
            </w:pPr>
            <w:r w:rsidRPr="00AB6E89">
              <w:rPr>
                <w:rFonts w:eastAsia="Times New Roman"/>
                <w:color w:val="000000"/>
              </w:rPr>
              <w:t>Myoporum sandwicense</w:t>
            </w:r>
          </w:p>
        </w:tc>
      </w:tr>
      <w:tr w:rsidR="0066779C" w:rsidRPr="00AB6E89" w14:paraId="4B021878" w14:textId="77777777" w:rsidTr="004218DC">
        <w:trPr>
          <w:trHeight w:val="320"/>
        </w:trPr>
        <w:tc>
          <w:tcPr>
            <w:tcW w:w="1960" w:type="dxa"/>
            <w:tcBorders>
              <w:top w:val="nil"/>
              <w:left w:val="nil"/>
              <w:bottom w:val="nil"/>
              <w:right w:val="nil"/>
            </w:tcBorders>
            <w:shd w:val="clear" w:color="auto" w:fill="auto"/>
            <w:noWrap/>
            <w:vAlign w:val="bottom"/>
            <w:hideMark/>
          </w:tcPr>
          <w:p w14:paraId="21328481" w14:textId="77777777" w:rsidR="0066779C" w:rsidRPr="00AB6E89" w:rsidRDefault="0066779C" w:rsidP="004218DC">
            <w:pPr>
              <w:rPr>
                <w:rFonts w:eastAsia="Times New Roman"/>
                <w:color w:val="000000"/>
              </w:rPr>
            </w:pPr>
            <w:r w:rsidRPr="00AB6E89">
              <w:rPr>
                <w:rFonts w:eastAsia="Times New Roman"/>
                <w:color w:val="000000"/>
              </w:rPr>
              <w:t>Beach sandalwood</w:t>
            </w:r>
          </w:p>
        </w:tc>
        <w:tc>
          <w:tcPr>
            <w:tcW w:w="2340" w:type="dxa"/>
            <w:tcBorders>
              <w:top w:val="nil"/>
              <w:left w:val="nil"/>
              <w:bottom w:val="nil"/>
              <w:right w:val="nil"/>
            </w:tcBorders>
            <w:shd w:val="clear" w:color="auto" w:fill="auto"/>
            <w:noWrap/>
            <w:vAlign w:val="bottom"/>
            <w:hideMark/>
          </w:tcPr>
          <w:p w14:paraId="2A1216A4" w14:textId="77777777" w:rsidR="0066779C" w:rsidRPr="00AB6E89" w:rsidRDefault="0066779C" w:rsidP="004218DC">
            <w:pPr>
              <w:rPr>
                <w:rFonts w:eastAsia="Times New Roman"/>
                <w:color w:val="000000"/>
              </w:rPr>
            </w:pPr>
            <w:r w:rsidRPr="00AB6E89">
              <w:rPr>
                <w:rFonts w:eastAsia="Times New Roman"/>
                <w:color w:val="000000"/>
              </w:rPr>
              <w:t>ʻIliahialoʻe</w:t>
            </w:r>
          </w:p>
        </w:tc>
        <w:tc>
          <w:tcPr>
            <w:tcW w:w="2780" w:type="dxa"/>
            <w:tcBorders>
              <w:top w:val="nil"/>
              <w:left w:val="nil"/>
              <w:bottom w:val="nil"/>
              <w:right w:val="nil"/>
            </w:tcBorders>
            <w:shd w:val="clear" w:color="auto" w:fill="auto"/>
            <w:noWrap/>
            <w:vAlign w:val="bottom"/>
            <w:hideMark/>
          </w:tcPr>
          <w:p w14:paraId="12FB59E3" w14:textId="77777777" w:rsidR="0066779C" w:rsidRPr="00AB6E89" w:rsidRDefault="0066779C" w:rsidP="004218DC">
            <w:pPr>
              <w:rPr>
                <w:rFonts w:eastAsia="Times New Roman"/>
                <w:color w:val="000000"/>
              </w:rPr>
            </w:pPr>
            <w:r w:rsidRPr="00AB6E89">
              <w:rPr>
                <w:rFonts w:eastAsia="Times New Roman"/>
                <w:color w:val="000000"/>
              </w:rPr>
              <w:t xml:space="preserve">Santalum ellipticum </w:t>
            </w:r>
          </w:p>
        </w:tc>
        <w:tc>
          <w:tcPr>
            <w:tcW w:w="1300" w:type="dxa"/>
            <w:tcBorders>
              <w:top w:val="nil"/>
              <w:left w:val="nil"/>
              <w:bottom w:val="nil"/>
              <w:right w:val="nil"/>
            </w:tcBorders>
            <w:shd w:val="clear" w:color="auto" w:fill="auto"/>
            <w:noWrap/>
            <w:vAlign w:val="bottom"/>
            <w:hideMark/>
          </w:tcPr>
          <w:p w14:paraId="4FB417CE" w14:textId="77777777" w:rsidR="0066779C" w:rsidRPr="00AB6E89" w:rsidRDefault="0066779C" w:rsidP="004218DC">
            <w:pPr>
              <w:rPr>
                <w:rFonts w:eastAsia="Times New Roman"/>
                <w:color w:val="000000"/>
              </w:rPr>
            </w:pPr>
            <w:r w:rsidRPr="00AB6E89">
              <w:rPr>
                <w:rFonts w:eastAsia="Times New Roman"/>
                <w:color w:val="000000"/>
              </w:rPr>
              <w:t>V</w:t>
            </w:r>
          </w:p>
        </w:tc>
      </w:tr>
      <w:tr w:rsidR="0066779C" w:rsidRPr="00AB6E89" w14:paraId="3AE1F22D" w14:textId="77777777" w:rsidTr="004218DC">
        <w:trPr>
          <w:trHeight w:val="320"/>
        </w:trPr>
        <w:tc>
          <w:tcPr>
            <w:tcW w:w="1960" w:type="dxa"/>
            <w:tcBorders>
              <w:top w:val="nil"/>
              <w:left w:val="nil"/>
              <w:bottom w:val="nil"/>
              <w:right w:val="nil"/>
            </w:tcBorders>
            <w:shd w:val="clear" w:color="auto" w:fill="auto"/>
            <w:noWrap/>
            <w:vAlign w:val="bottom"/>
            <w:hideMark/>
          </w:tcPr>
          <w:p w14:paraId="2A719D3F" w14:textId="77777777" w:rsidR="0066779C" w:rsidRPr="00AB6E89" w:rsidRDefault="0066779C" w:rsidP="004218DC">
            <w:pPr>
              <w:rPr>
                <w:rFonts w:eastAsia="Times New Roman"/>
                <w:color w:val="000000"/>
              </w:rPr>
            </w:pPr>
            <w:r w:rsidRPr="00AB6E89">
              <w:rPr>
                <w:rFonts w:eastAsia="Times New Roman"/>
                <w:color w:val="000000"/>
              </w:rPr>
              <w:t>Beach pea</w:t>
            </w:r>
          </w:p>
        </w:tc>
        <w:tc>
          <w:tcPr>
            <w:tcW w:w="2340" w:type="dxa"/>
            <w:tcBorders>
              <w:top w:val="nil"/>
              <w:left w:val="nil"/>
              <w:bottom w:val="nil"/>
              <w:right w:val="nil"/>
            </w:tcBorders>
            <w:shd w:val="clear" w:color="auto" w:fill="auto"/>
            <w:noWrap/>
            <w:vAlign w:val="bottom"/>
            <w:hideMark/>
          </w:tcPr>
          <w:p w14:paraId="63AA31B5" w14:textId="77777777" w:rsidR="0066779C" w:rsidRPr="00AB6E89" w:rsidRDefault="0066779C" w:rsidP="004218DC">
            <w:pPr>
              <w:rPr>
                <w:rFonts w:eastAsia="Times New Roman"/>
                <w:color w:val="000000"/>
              </w:rPr>
            </w:pPr>
            <w:r w:rsidRPr="00AB6E89">
              <w:rPr>
                <w:rFonts w:eastAsia="Times New Roman"/>
                <w:color w:val="000000"/>
              </w:rPr>
              <w:t>nanea</w:t>
            </w:r>
          </w:p>
        </w:tc>
        <w:tc>
          <w:tcPr>
            <w:tcW w:w="2780" w:type="dxa"/>
            <w:tcBorders>
              <w:top w:val="nil"/>
              <w:left w:val="nil"/>
              <w:bottom w:val="nil"/>
              <w:right w:val="nil"/>
            </w:tcBorders>
            <w:shd w:val="clear" w:color="auto" w:fill="auto"/>
            <w:noWrap/>
            <w:vAlign w:val="bottom"/>
            <w:hideMark/>
          </w:tcPr>
          <w:p w14:paraId="1341D2F6" w14:textId="77777777" w:rsidR="0066779C" w:rsidRPr="00AB6E89" w:rsidRDefault="0066779C" w:rsidP="004218DC">
            <w:pPr>
              <w:rPr>
                <w:rFonts w:eastAsia="Times New Roman"/>
                <w:color w:val="000000"/>
              </w:rPr>
            </w:pPr>
            <w:r w:rsidRPr="00AB6E89">
              <w:rPr>
                <w:rFonts w:eastAsia="Times New Roman"/>
                <w:color w:val="000000"/>
              </w:rPr>
              <w:t>Vigna marina</w:t>
            </w:r>
          </w:p>
        </w:tc>
        <w:tc>
          <w:tcPr>
            <w:tcW w:w="1300" w:type="dxa"/>
            <w:tcBorders>
              <w:top w:val="nil"/>
              <w:left w:val="nil"/>
              <w:bottom w:val="nil"/>
              <w:right w:val="nil"/>
            </w:tcBorders>
            <w:shd w:val="clear" w:color="auto" w:fill="auto"/>
            <w:noWrap/>
            <w:vAlign w:val="bottom"/>
            <w:hideMark/>
          </w:tcPr>
          <w:p w14:paraId="5F46D18D" w14:textId="77777777" w:rsidR="0066779C" w:rsidRPr="00AB6E89" w:rsidRDefault="0066779C" w:rsidP="004218DC">
            <w:pPr>
              <w:rPr>
                <w:rFonts w:eastAsia="Times New Roman"/>
                <w:color w:val="000000"/>
              </w:rPr>
            </w:pPr>
          </w:p>
        </w:tc>
      </w:tr>
      <w:tr w:rsidR="0066779C" w:rsidRPr="00AB6E89" w14:paraId="3FBBB40F" w14:textId="77777777" w:rsidTr="004218DC">
        <w:trPr>
          <w:trHeight w:val="320"/>
        </w:trPr>
        <w:tc>
          <w:tcPr>
            <w:tcW w:w="1960" w:type="dxa"/>
            <w:tcBorders>
              <w:top w:val="nil"/>
              <w:left w:val="nil"/>
              <w:bottom w:val="nil"/>
              <w:right w:val="nil"/>
            </w:tcBorders>
            <w:shd w:val="clear" w:color="auto" w:fill="auto"/>
            <w:noWrap/>
            <w:vAlign w:val="bottom"/>
            <w:hideMark/>
          </w:tcPr>
          <w:p w14:paraId="09148E07" w14:textId="77777777" w:rsidR="0066779C" w:rsidRPr="00AB6E89" w:rsidRDefault="0066779C" w:rsidP="004218DC">
            <w:pPr>
              <w:rPr>
                <w:rFonts w:eastAsia="Times New Roman"/>
                <w:color w:val="000000"/>
              </w:rPr>
            </w:pPr>
            <w:r w:rsidRPr="00AB6E89">
              <w:rPr>
                <w:rFonts w:eastAsia="Times New Roman"/>
                <w:color w:val="000000"/>
              </w:rPr>
              <w:t>Beach Naupaka</w:t>
            </w:r>
          </w:p>
        </w:tc>
        <w:tc>
          <w:tcPr>
            <w:tcW w:w="2340" w:type="dxa"/>
            <w:tcBorders>
              <w:top w:val="nil"/>
              <w:left w:val="nil"/>
              <w:bottom w:val="nil"/>
              <w:right w:val="nil"/>
            </w:tcBorders>
            <w:shd w:val="clear" w:color="auto" w:fill="auto"/>
            <w:noWrap/>
            <w:vAlign w:val="bottom"/>
            <w:hideMark/>
          </w:tcPr>
          <w:p w14:paraId="749968AC" w14:textId="77777777" w:rsidR="0066779C" w:rsidRPr="00AB6E89" w:rsidRDefault="0066779C" w:rsidP="004218DC">
            <w:pPr>
              <w:rPr>
                <w:rFonts w:eastAsia="Times New Roman"/>
                <w:color w:val="000000"/>
              </w:rPr>
            </w:pPr>
            <w:r w:rsidRPr="00AB6E89">
              <w:rPr>
                <w:rFonts w:eastAsia="Times New Roman"/>
                <w:color w:val="000000"/>
              </w:rPr>
              <w:t>Naupaka kahakai</w:t>
            </w:r>
          </w:p>
        </w:tc>
        <w:tc>
          <w:tcPr>
            <w:tcW w:w="2780" w:type="dxa"/>
            <w:tcBorders>
              <w:top w:val="nil"/>
              <w:left w:val="nil"/>
              <w:bottom w:val="nil"/>
              <w:right w:val="nil"/>
            </w:tcBorders>
            <w:shd w:val="clear" w:color="auto" w:fill="auto"/>
            <w:noWrap/>
            <w:vAlign w:val="bottom"/>
            <w:hideMark/>
          </w:tcPr>
          <w:p w14:paraId="3C518F49" w14:textId="77777777" w:rsidR="0066779C" w:rsidRPr="00AB6E89" w:rsidRDefault="0066779C" w:rsidP="004218DC">
            <w:pPr>
              <w:rPr>
                <w:rFonts w:eastAsia="Times New Roman"/>
                <w:color w:val="000000"/>
              </w:rPr>
            </w:pPr>
            <w:r w:rsidRPr="00AB6E89">
              <w:rPr>
                <w:rFonts w:eastAsia="Times New Roman"/>
                <w:color w:val="000000"/>
              </w:rPr>
              <w:t>Scaevola sericea</w:t>
            </w:r>
          </w:p>
        </w:tc>
        <w:tc>
          <w:tcPr>
            <w:tcW w:w="1300" w:type="dxa"/>
            <w:tcBorders>
              <w:top w:val="nil"/>
              <w:left w:val="nil"/>
              <w:bottom w:val="nil"/>
              <w:right w:val="nil"/>
            </w:tcBorders>
            <w:shd w:val="clear" w:color="auto" w:fill="auto"/>
            <w:noWrap/>
            <w:vAlign w:val="bottom"/>
            <w:hideMark/>
          </w:tcPr>
          <w:p w14:paraId="1FF2C6A7" w14:textId="77777777" w:rsidR="0066779C" w:rsidRPr="00AB6E89" w:rsidRDefault="0066779C" w:rsidP="004218DC">
            <w:pPr>
              <w:rPr>
                <w:rFonts w:eastAsia="Times New Roman"/>
                <w:color w:val="000000"/>
              </w:rPr>
            </w:pPr>
          </w:p>
        </w:tc>
      </w:tr>
      <w:tr w:rsidR="0066779C" w:rsidRPr="00AB6E89" w14:paraId="533B5962" w14:textId="77777777" w:rsidTr="004218DC">
        <w:trPr>
          <w:trHeight w:val="320"/>
        </w:trPr>
        <w:tc>
          <w:tcPr>
            <w:tcW w:w="1960" w:type="dxa"/>
            <w:tcBorders>
              <w:top w:val="nil"/>
              <w:left w:val="nil"/>
              <w:bottom w:val="nil"/>
              <w:right w:val="nil"/>
            </w:tcBorders>
            <w:shd w:val="clear" w:color="auto" w:fill="auto"/>
            <w:noWrap/>
            <w:vAlign w:val="bottom"/>
            <w:hideMark/>
          </w:tcPr>
          <w:p w14:paraId="1EF7708E" w14:textId="77777777" w:rsidR="0066779C" w:rsidRPr="00AB6E89" w:rsidRDefault="0066779C" w:rsidP="004218DC">
            <w:pPr>
              <w:rPr>
                <w:rFonts w:eastAsia="Times New Roman"/>
              </w:rPr>
            </w:pPr>
          </w:p>
        </w:tc>
        <w:tc>
          <w:tcPr>
            <w:tcW w:w="2340" w:type="dxa"/>
            <w:tcBorders>
              <w:top w:val="nil"/>
              <w:left w:val="nil"/>
              <w:bottom w:val="nil"/>
              <w:right w:val="nil"/>
            </w:tcBorders>
            <w:shd w:val="clear" w:color="auto" w:fill="auto"/>
            <w:noWrap/>
            <w:vAlign w:val="bottom"/>
            <w:hideMark/>
          </w:tcPr>
          <w:p w14:paraId="15A5A78B" w14:textId="77777777" w:rsidR="0066779C" w:rsidRPr="00AB6E89" w:rsidRDefault="0066779C" w:rsidP="004218DC">
            <w:pPr>
              <w:rPr>
                <w:rFonts w:eastAsia="Times New Roman"/>
                <w:color w:val="000000"/>
              </w:rPr>
            </w:pPr>
            <w:r w:rsidRPr="00AB6E89">
              <w:rPr>
                <w:rFonts w:eastAsia="Times New Roman"/>
                <w:color w:val="000000"/>
              </w:rPr>
              <w:t>Nehe</w:t>
            </w:r>
          </w:p>
        </w:tc>
        <w:tc>
          <w:tcPr>
            <w:tcW w:w="2780" w:type="dxa"/>
            <w:tcBorders>
              <w:top w:val="nil"/>
              <w:left w:val="nil"/>
              <w:bottom w:val="nil"/>
              <w:right w:val="nil"/>
            </w:tcBorders>
            <w:shd w:val="clear" w:color="auto" w:fill="auto"/>
            <w:noWrap/>
            <w:vAlign w:val="bottom"/>
            <w:hideMark/>
          </w:tcPr>
          <w:p w14:paraId="0F193C91" w14:textId="77777777" w:rsidR="0066779C" w:rsidRPr="00AB6E89" w:rsidRDefault="0066779C" w:rsidP="004218DC">
            <w:pPr>
              <w:rPr>
                <w:rFonts w:eastAsia="Times New Roman"/>
                <w:color w:val="000000"/>
              </w:rPr>
            </w:pPr>
            <w:r w:rsidRPr="00AB6E89">
              <w:rPr>
                <w:rFonts w:eastAsia="Times New Roman"/>
                <w:color w:val="000000"/>
              </w:rPr>
              <w:t>Melanthera integrifolia, Lipochaeta integrifolia</w:t>
            </w:r>
          </w:p>
        </w:tc>
        <w:tc>
          <w:tcPr>
            <w:tcW w:w="1300" w:type="dxa"/>
            <w:tcBorders>
              <w:top w:val="nil"/>
              <w:left w:val="nil"/>
              <w:bottom w:val="nil"/>
              <w:right w:val="nil"/>
            </w:tcBorders>
            <w:shd w:val="clear" w:color="auto" w:fill="auto"/>
            <w:noWrap/>
            <w:vAlign w:val="bottom"/>
            <w:hideMark/>
          </w:tcPr>
          <w:p w14:paraId="56353B93" w14:textId="77777777" w:rsidR="0066779C" w:rsidRPr="00AB6E89" w:rsidRDefault="0066779C" w:rsidP="004218DC">
            <w:pPr>
              <w:rPr>
                <w:rFonts w:eastAsia="Times New Roman"/>
                <w:color w:val="000000"/>
              </w:rPr>
            </w:pPr>
            <w:r w:rsidRPr="00AB6E89">
              <w:rPr>
                <w:rFonts w:eastAsia="Times New Roman"/>
                <w:color w:val="000000"/>
              </w:rPr>
              <w:t>V</w:t>
            </w:r>
          </w:p>
        </w:tc>
      </w:tr>
      <w:tr w:rsidR="0066779C" w:rsidRPr="00AB6E89" w14:paraId="4312A8FD" w14:textId="77777777" w:rsidTr="004218DC">
        <w:trPr>
          <w:trHeight w:val="320"/>
        </w:trPr>
        <w:tc>
          <w:tcPr>
            <w:tcW w:w="1960" w:type="dxa"/>
            <w:tcBorders>
              <w:top w:val="nil"/>
              <w:left w:val="nil"/>
              <w:bottom w:val="nil"/>
              <w:right w:val="nil"/>
            </w:tcBorders>
            <w:shd w:val="clear" w:color="auto" w:fill="auto"/>
            <w:noWrap/>
            <w:vAlign w:val="bottom"/>
            <w:hideMark/>
          </w:tcPr>
          <w:p w14:paraId="26E0DC6B" w14:textId="77777777" w:rsidR="0066779C" w:rsidRPr="00AB6E89" w:rsidRDefault="0066779C" w:rsidP="004218DC">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1B74CA38" w14:textId="77777777" w:rsidR="0066779C" w:rsidRPr="00AB6E89" w:rsidRDefault="0066779C" w:rsidP="004218DC">
            <w:pPr>
              <w:rPr>
                <w:rFonts w:eastAsia="Times New Roman"/>
                <w:color w:val="000000"/>
              </w:rPr>
            </w:pPr>
            <w:r w:rsidRPr="00AB6E89">
              <w:rPr>
                <w:rFonts w:eastAsia="Times New Roman"/>
                <w:color w:val="000000"/>
              </w:rPr>
              <w:t>Nehe</w:t>
            </w:r>
          </w:p>
        </w:tc>
        <w:tc>
          <w:tcPr>
            <w:tcW w:w="2780" w:type="dxa"/>
            <w:tcBorders>
              <w:top w:val="nil"/>
              <w:left w:val="nil"/>
              <w:bottom w:val="nil"/>
              <w:right w:val="nil"/>
            </w:tcBorders>
            <w:shd w:val="clear" w:color="auto" w:fill="auto"/>
            <w:noWrap/>
            <w:vAlign w:val="bottom"/>
            <w:hideMark/>
          </w:tcPr>
          <w:p w14:paraId="6A7E758C" w14:textId="77777777" w:rsidR="0066779C" w:rsidRPr="00AB6E89" w:rsidRDefault="0066779C" w:rsidP="004218DC">
            <w:pPr>
              <w:rPr>
                <w:rFonts w:eastAsia="Times New Roman"/>
                <w:color w:val="000000"/>
              </w:rPr>
            </w:pPr>
            <w:r w:rsidRPr="00AB6E89">
              <w:rPr>
                <w:rFonts w:eastAsia="Times New Roman"/>
                <w:color w:val="000000"/>
              </w:rPr>
              <w:t>Lipochaeta succulenta</w:t>
            </w:r>
          </w:p>
        </w:tc>
        <w:tc>
          <w:tcPr>
            <w:tcW w:w="1300" w:type="dxa"/>
            <w:tcBorders>
              <w:top w:val="nil"/>
              <w:left w:val="nil"/>
              <w:bottom w:val="nil"/>
              <w:right w:val="nil"/>
            </w:tcBorders>
            <w:shd w:val="clear" w:color="auto" w:fill="auto"/>
            <w:noWrap/>
            <w:vAlign w:val="bottom"/>
            <w:hideMark/>
          </w:tcPr>
          <w:p w14:paraId="10706656" w14:textId="77777777" w:rsidR="0066779C" w:rsidRPr="00AB6E89" w:rsidRDefault="0066779C" w:rsidP="004218DC">
            <w:pPr>
              <w:rPr>
                <w:rFonts w:eastAsia="Times New Roman"/>
                <w:color w:val="000000"/>
              </w:rPr>
            </w:pPr>
          </w:p>
        </w:tc>
      </w:tr>
      <w:tr w:rsidR="0066779C" w:rsidRPr="00AB6E89" w14:paraId="726A7903" w14:textId="77777777" w:rsidTr="004218DC">
        <w:trPr>
          <w:trHeight w:val="320"/>
        </w:trPr>
        <w:tc>
          <w:tcPr>
            <w:tcW w:w="1960" w:type="dxa"/>
            <w:tcBorders>
              <w:top w:val="nil"/>
              <w:left w:val="nil"/>
              <w:bottom w:val="nil"/>
              <w:right w:val="nil"/>
            </w:tcBorders>
            <w:shd w:val="clear" w:color="auto" w:fill="auto"/>
            <w:noWrap/>
            <w:vAlign w:val="bottom"/>
            <w:hideMark/>
          </w:tcPr>
          <w:p w14:paraId="3DE9D125" w14:textId="77777777" w:rsidR="0066779C" w:rsidRPr="00AB6E89" w:rsidRDefault="0066779C" w:rsidP="004218DC">
            <w:pPr>
              <w:rPr>
                <w:rFonts w:eastAsia="Times New Roman"/>
              </w:rPr>
            </w:pPr>
          </w:p>
        </w:tc>
        <w:tc>
          <w:tcPr>
            <w:tcW w:w="2340" w:type="dxa"/>
            <w:tcBorders>
              <w:top w:val="nil"/>
              <w:left w:val="nil"/>
              <w:bottom w:val="nil"/>
              <w:right w:val="nil"/>
            </w:tcBorders>
            <w:shd w:val="clear" w:color="auto" w:fill="auto"/>
            <w:noWrap/>
            <w:vAlign w:val="bottom"/>
            <w:hideMark/>
          </w:tcPr>
          <w:p w14:paraId="4E094D1C" w14:textId="77777777" w:rsidR="0066779C" w:rsidRPr="00AB6E89" w:rsidRDefault="0066779C" w:rsidP="004218DC">
            <w:pPr>
              <w:rPr>
                <w:rFonts w:eastAsia="Times New Roman"/>
                <w:color w:val="000000"/>
              </w:rPr>
            </w:pPr>
            <w:r w:rsidRPr="00AB6E89">
              <w:rPr>
                <w:rFonts w:eastAsia="Times New Roman"/>
                <w:color w:val="000000"/>
              </w:rPr>
              <w:t>neke Fern</w:t>
            </w:r>
          </w:p>
        </w:tc>
        <w:tc>
          <w:tcPr>
            <w:tcW w:w="2780" w:type="dxa"/>
            <w:tcBorders>
              <w:top w:val="nil"/>
              <w:left w:val="nil"/>
              <w:bottom w:val="nil"/>
              <w:right w:val="nil"/>
            </w:tcBorders>
            <w:shd w:val="clear" w:color="auto" w:fill="auto"/>
            <w:noWrap/>
            <w:vAlign w:val="bottom"/>
            <w:hideMark/>
          </w:tcPr>
          <w:p w14:paraId="55E00EC0" w14:textId="77777777" w:rsidR="0066779C" w:rsidRPr="00AB6E89" w:rsidRDefault="0066779C" w:rsidP="004218DC">
            <w:pPr>
              <w:rPr>
                <w:rFonts w:eastAsia="Times New Roman"/>
                <w:color w:val="000000"/>
              </w:rPr>
            </w:pPr>
            <w:r w:rsidRPr="00AB6E89">
              <w:rPr>
                <w:rFonts w:eastAsia="Times New Roman"/>
                <w:color w:val="000000"/>
              </w:rPr>
              <w:t>Cyperus interruptus</w:t>
            </w:r>
          </w:p>
        </w:tc>
        <w:tc>
          <w:tcPr>
            <w:tcW w:w="1300" w:type="dxa"/>
            <w:tcBorders>
              <w:top w:val="nil"/>
              <w:left w:val="nil"/>
              <w:bottom w:val="nil"/>
              <w:right w:val="nil"/>
            </w:tcBorders>
            <w:shd w:val="clear" w:color="auto" w:fill="auto"/>
            <w:noWrap/>
            <w:vAlign w:val="bottom"/>
            <w:hideMark/>
          </w:tcPr>
          <w:p w14:paraId="0FA2C4F4" w14:textId="77777777" w:rsidR="0066779C" w:rsidRPr="00AB6E89" w:rsidRDefault="0066779C" w:rsidP="004218DC">
            <w:pPr>
              <w:rPr>
                <w:rFonts w:eastAsia="Times New Roman"/>
                <w:color w:val="000000"/>
              </w:rPr>
            </w:pPr>
          </w:p>
        </w:tc>
      </w:tr>
      <w:tr w:rsidR="0066779C" w:rsidRPr="00AB6E89" w14:paraId="6E6E3D44" w14:textId="77777777" w:rsidTr="004218DC">
        <w:trPr>
          <w:trHeight w:val="320"/>
        </w:trPr>
        <w:tc>
          <w:tcPr>
            <w:tcW w:w="1960" w:type="dxa"/>
            <w:tcBorders>
              <w:top w:val="nil"/>
              <w:left w:val="nil"/>
              <w:bottom w:val="nil"/>
              <w:right w:val="nil"/>
            </w:tcBorders>
            <w:shd w:val="clear" w:color="auto" w:fill="auto"/>
            <w:noWrap/>
            <w:vAlign w:val="bottom"/>
            <w:hideMark/>
          </w:tcPr>
          <w:p w14:paraId="79B16704" w14:textId="77777777" w:rsidR="0066779C" w:rsidRPr="00AB6E89" w:rsidRDefault="0066779C" w:rsidP="004218DC">
            <w:pPr>
              <w:rPr>
                <w:rFonts w:eastAsia="Times New Roman"/>
                <w:color w:val="000000"/>
              </w:rPr>
            </w:pPr>
            <w:r w:rsidRPr="00AB6E89">
              <w:rPr>
                <w:rFonts w:eastAsia="Times New Roman"/>
                <w:color w:val="000000"/>
              </w:rPr>
              <w:t>Seaside heliotrope</w:t>
            </w:r>
          </w:p>
        </w:tc>
        <w:tc>
          <w:tcPr>
            <w:tcW w:w="2340" w:type="dxa"/>
            <w:tcBorders>
              <w:top w:val="nil"/>
              <w:left w:val="nil"/>
              <w:bottom w:val="nil"/>
              <w:right w:val="nil"/>
            </w:tcBorders>
            <w:shd w:val="clear" w:color="auto" w:fill="auto"/>
            <w:noWrap/>
            <w:vAlign w:val="bottom"/>
            <w:hideMark/>
          </w:tcPr>
          <w:p w14:paraId="25C9F945" w14:textId="77777777" w:rsidR="0066779C" w:rsidRPr="00AB6E89" w:rsidRDefault="0066779C" w:rsidP="004218DC">
            <w:pPr>
              <w:rPr>
                <w:rFonts w:eastAsia="Times New Roman"/>
                <w:color w:val="000000"/>
              </w:rPr>
            </w:pPr>
            <w:r w:rsidRPr="00AB6E89">
              <w:rPr>
                <w:rFonts w:eastAsia="Times New Roman"/>
                <w:color w:val="000000"/>
              </w:rPr>
              <w:t>Nena/Kipukai</w:t>
            </w:r>
          </w:p>
        </w:tc>
        <w:tc>
          <w:tcPr>
            <w:tcW w:w="4080" w:type="dxa"/>
            <w:gridSpan w:val="2"/>
            <w:tcBorders>
              <w:top w:val="nil"/>
              <w:left w:val="nil"/>
              <w:bottom w:val="nil"/>
              <w:right w:val="nil"/>
            </w:tcBorders>
            <w:shd w:val="clear" w:color="auto" w:fill="auto"/>
            <w:noWrap/>
            <w:vAlign w:val="bottom"/>
            <w:hideMark/>
          </w:tcPr>
          <w:p w14:paraId="506C866F" w14:textId="77777777" w:rsidR="0066779C" w:rsidRPr="00AB6E89" w:rsidRDefault="0066779C" w:rsidP="004218DC">
            <w:pPr>
              <w:rPr>
                <w:rFonts w:eastAsia="Times New Roman"/>
                <w:color w:val="000000"/>
              </w:rPr>
            </w:pPr>
            <w:r w:rsidRPr="00AB6E89">
              <w:rPr>
                <w:rFonts w:eastAsia="Times New Roman"/>
                <w:color w:val="000000"/>
              </w:rPr>
              <w:t>Heliotropium curassavicum</w:t>
            </w:r>
          </w:p>
        </w:tc>
      </w:tr>
      <w:tr w:rsidR="0066779C" w:rsidRPr="00AB6E89" w14:paraId="7404CB3B" w14:textId="77777777" w:rsidTr="004218DC">
        <w:trPr>
          <w:trHeight w:val="320"/>
        </w:trPr>
        <w:tc>
          <w:tcPr>
            <w:tcW w:w="1960" w:type="dxa"/>
            <w:tcBorders>
              <w:top w:val="nil"/>
              <w:left w:val="nil"/>
              <w:bottom w:val="nil"/>
              <w:right w:val="nil"/>
            </w:tcBorders>
            <w:shd w:val="clear" w:color="auto" w:fill="auto"/>
            <w:noWrap/>
            <w:vAlign w:val="bottom"/>
            <w:hideMark/>
          </w:tcPr>
          <w:p w14:paraId="16315DF4" w14:textId="77777777" w:rsidR="0066779C" w:rsidRPr="00AB6E89" w:rsidRDefault="0066779C" w:rsidP="004218DC">
            <w:pPr>
              <w:rPr>
                <w:rFonts w:eastAsia="Times New Roman"/>
                <w:color w:val="000000"/>
              </w:rPr>
            </w:pPr>
            <w:r w:rsidRPr="00AB6E89">
              <w:rPr>
                <w:rFonts w:eastAsia="Times New Roman"/>
                <w:color w:val="000000"/>
              </w:rPr>
              <w:t>Coconut palm</w:t>
            </w:r>
          </w:p>
        </w:tc>
        <w:tc>
          <w:tcPr>
            <w:tcW w:w="2340" w:type="dxa"/>
            <w:tcBorders>
              <w:top w:val="nil"/>
              <w:left w:val="nil"/>
              <w:bottom w:val="nil"/>
              <w:right w:val="nil"/>
            </w:tcBorders>
            <w:shd w:val="clear" w:color="auto" w:fill="auto"/>
            <w:noWrap/>
            <w:vAlign w:val="bottom"/>
            <w:hideMark/>
          </w:tcPr>
          <w:p w14:paraId="7EEE240A" w14:textId="77777777" w:rsidR="0066779C" w:rsidRPr="00AB6E89" w:rsidRDefault="0066779C" w:rsidP="004218DC">
            <w:pPr>
              <w:rPr>
                <w:rFonts w:eastAsia="Times New Roman"/>
                <w:color w:val="000000"/>
              </w:rPr>
            </w:pPr>
            <w:r w:rsidRPr="00AB6E89">
              <w:rPr>
                <w:rFonts w:eastAsia="Times New Roman"/>
                <w:color w:val="000000"/>
              </w:rPr>
              <w:t>Niu</w:t>
            </w:r>
          </w:p>
        </w:tc>
        <w:tc>
          <w:tcPr>
            <w:tcW w:w="2780" w:type="dxa"/>
            <w:tcBorders>
              <w:top w:val="nil"/>
              <w:left w:val="nil"/>
              <w:bottom w:val="nil"/>
              <w:right w:val="nil"/>
            </w:tcBorders>
            <w:shd w:val="clear" w:color="auto" w:fill="auto"/>
            <w:noWrap/>
            <w:vAlign w:val="bottom"/>
            <w:hideMark/>
          </w:tcPr>
          <w:p w14:paraId="10E9A200" w14:textId="77777777" w:rsidR="0066779C" w:rsidRPr="00AB6E89" w:rsidRDefault="0066779C" w:rsidP="004218DC">
            <w:pPr>
              <w:rPr>
                <w:rFonts w:eastAsia="Times New Roman"/>
                <w:color w:val="000000"/>
              </w:rPr>
            </w:pPr>
            <w:r w:rsidRPr="00AB6E89">
              <w:rPr>
                <w:rFonts w:eastAsia="Times New Roman"/>
                <w:color w:val="000000"/>
              </w:rPr>
              <w:t>Cocos nucifera</w:t>
            </w:r>
          </w:p>
        </w:tc>
        <w:tc>
          <w:tcPr>
            <w:tcW w:w="1300" w:type="dxa"/>
            <w:tcBorders>
              <w:top w:val="nil"/>
              <w:left w:val="nil"/>
              <w:bottom w:val="nil"/>
              <w:right w:val="nil"/>
            </w:tcBorders>
            <w:shd w:val="clear" w:color="auto" w:fill="auto"/>
            <w:noWrap/>
            <w:vAlign w:val="bottom"/>
            <w:hideMark/>
          </w:tcPr>
          <w:p w14:paraId="6DF891F8" w14:textId="77777777" w:rsidR="0066779C" w:rsidRPr="00AB6E89" w:rsidRDefault="0066779C" w:rsidP="004218DC">
            <w:pPr>
              <w:rPr>
                <w:rFonts w:eastAsia="Times New Roman"/>
                <w:color w:val="000000"/>
              </w:rPr>
            </w:pPr>
          </w:p>
        </w:tc>
      </w:tr>
      <w:tr w:rsidR="0066779C" w:rsidRPr="00AB6E89" w14:paraId="6C1F6B42" w14:textId="77777777" w:rsidTr="004218DC">
        <w:trPr>
          <w:trHeight w:val="320"/>
        </w:trPr>
        <w:tc>
          <w:tcPr>
            <w:tcW w:w="1960" w:type="dxa"/>
            <w:tcBorders>
              <w:top w:val="nil"/>
              <w:left w:val="nil"/>
              <w:bottom w:val="nil"/>
              <w:right w:val="nil"/>
            </w:tcBorders>
            <w:shd w:val="clear" w:color="auto" w:fill="auto"/>
            <w:noWrap/>
            <w:vAlign w:val="bottom"/>
            <w:hideMark/>
          </w:tcPr>
          <w:p w14:paraId="76F58540" w14:textId="77777777" w:rsidR="0066779C" w:rsidRPr="00AB6E89" w:rsidRDefault="0066779C" w:rsidP="004218DC">
            <w:pPr>
              <w:rPr>
                <w:rFonts w:eastAsia="Times New Roman"/>
                <w:color w:val="000000"/>
              </w:rPr>
            </w:pPr>
            <w:r w:rsidRPr="00AB6E89">
              <w:rPr>
                <w:rFonts w:eastAsia="Times New Roman"/>
                <w:color w:val="000000"/>
              </w:rPr>
              <w:t>Puncture vine</w:t>
            </w:r>
          </w:p>
        </w:tc>
        <w:tc>
          <w:tcPr>
            <w:tcW w:w="2340" w:type="dxa"/>
            <w:tcBorders>
              <w:top w:val="nil"/>
              <w:left w:val="nil"/>
              <w:bottom w:val="nil"/>
              <w:right w:val="nil"/>
            </w:tcBorders>
            <w:shd w:val="clear" w:color="auto" w:fill="auto"/>
            <w:noWrap/>
            <w:vAlign w:val="bottom"/>
            <w:hideMark/>
          </w:tcPr>
          <w:p w14:paraId="4405DAF7" w14:textId="77777777" w:rsidR="0066779C" w:rsidRPr="00AB6E89" w:rsidRDefault="0066779C" w:rsidP="004218DC">
            <w:pPr>
              <w:rPr>
                <w:rFonts w:eastAsia="Times New Roman"/>
                <w:color w:val="000000"/>
              </w:rPr>
            </w:pPr>
            <w:r w:rsidRPr="00AB6E89">
              <w:rPr>
                <w:rFonts w:eastAsia="Times New Roman"/>
                <w:color w:val="000000"/>
              </w:rPr>
              <w:t>Nohu</w:t>
            </w:r>
          </w:p>
        </w:tc>
        <w:tc>
          <w:tcPr>
            <w:tcW w:w="2780" w:type="dxa"/>
            <w:tcBorders>
              <w:top w:val="nil"/>
              <w:left w:val="nil"/>
              <w:bottom w:val="nil"/>
              <w:right w:val="nil"/>
            </w:tcBorders>
            <w:shd w:val="clear" w:color="auto" w:fill="auto"/>
            <w:noWrap/>
            <w:vAlign w:val="bottom"/>
            <w:hideMark/>
          </w:tcPr>
          <w:p w14:paraId="2FAE132B" w14:textId="77777777" w:rsidR="0066779C" w:rsidRPr="00AB6E89" w:rsidRDefault="0066779C" w:rsidP="004218DC">
            <w:pPr>
              <w:rPr>
                <w:rFonts w:eastAsia="Times New Roman"/>
                <w:color w:val="000000"/>
              </w:rPr>
            </w:pPr>
            <w:r w:rsidRPr="00AB6E89">
              <w:rPr>
                <w:rFonts w:eastAsia="Times New Roman"/>
                <w:color w:val="000000"/>
              </w:rPr>
              <w:t>Tribulus cistoides</w:t>
            </w:r>
          </w:p>
        </w:tc>
        <w:tc>
          <w:tcPr>
            <w:tcW w:w="1300" w:type="dxa"/>
            <w:tcBorders>
              <w:top w:val="nil"/>
              <w:left w:val="nil"/>
              <w:bottom w:val="nil"/>
              <w:right w:val="nil"/>
            </w:tcBorders>
            <w:shd w:val="clear" w:color="auto" w:fill="auto"/>
            <w:noWrap/>
            <w:vAlign w:val="bottom"/>
            <w:hideMark/>
          </w:tcPr>
          <w:p w14:paraId="44221F81" w14:textId="77777777" w:rsidR="0066779C" w:rsidRPr="00AB6E89" w:rsidRDefault="0066779C" w:rsidP="004218DC">
            <w:pPr>
              <w:rPr>
                <w:rFonts w:eastAsia="Times New Roman"/>
                <w:color w:val="000000"/>
              </w:rPr>
            </w:pPr>
          </w:p>
        </w:tc>
      </w:tr>
      <w:tr w:rsidR="0066779C" w:rsidRPr="00AB6E89" w14:paraId="433734EB" w14:textId="77777777" w:rsidTr="004218DC">
        <w:trPr>
          <w:trHeight w:val="320"/>
        </w:trPr>
        <w:tc>
          <w:tcPr>
            <w:tcW w:w="1960" w:type="dxa"/>
            <w:tcBorders>
              <w:top w:val="nil"/>
              <w:left w:val="nil"/>
              <w:bottom w:val="nil"/>
              <w:right w:val="nil"/>
            </w:tcBorders>
            <w:shd w:val="clear" w:color="auto" w:fill="auto"/>
            <w:noWrap/>
            <w:vAlign w:val="bottom"/>
            <w:hideMark/>
          </w:tcPr>
          <w:p w14:paraId="0C62A330" w14:textId="77777777" w:rsidR="0066779C" w:rsidRPr="00AB6E89" w:rsidRDefault="0066779C" w:rsidP="004218DC">
            <w:pPr>
              <w:rPr>
                <w:rFonts w:eastAsia="Times New Roman"/>
              </w:rPr>
            </w:pPr>
          </w:p>
        </w:tc>
        <w:tc>
          <w:tcPr>
            <w:tcW w:w="2340" w:type="dxa"/>
            <w:tcBorders>
              <w:top w:val="nil"/>
              <w:left w:val="nil"/>
              <w:bottom w:val="nil"/>
              <w:right w:val="nil"/>
            </w:tcBorders>
            <w:shd w:val="clear" w:color="auto" w:fill="auto"/>
            <w:noWrap/>
            <w:vAlign w:val="bottom"/>
            <w:hideMark/>
          </w:tcPr>
          <w:p w14:paraId="3F1B249B" w14:textId="77777777" w:rsidR="0066779C" w:rsidRPr="00AB6E89" w:rsidRDefault="0066779C" w:rsidP="004218DC">
            <w:pPr>
              <w:rPr>
                <w:rFonts w:eastAsia="Times New Roman"/>
                <w:color w:val="000000"/>
              </w:rPr>
            </w:pPr>
            <w:r w:rsidRPr="00AB6E89">
              <w:rPr>
                <w:rFonts w:eastAsia="Times New Roman"/>
                <w:color w:val="000000"/>
              </w:rPr>
              <w:t>Paʻuohiʻiaka</w:t>
            </w:r>
          </w:p>
        </w:tc>
        <w:tc>
          <w:tcPr>
            <w:tcW w:w="4080" w:type="dxa"/>
            <w:gridSpan w:val="2"/>
            <w:tcBorders>
              <w:top w:val="nil"/>
              <w:left w:val="nil"/>
              <w:bottom w:val="nil"/>
              <w:right w:val="nil"/>
            </w:tcBorders>
            <w:shd w:val="clear" w:color="auto" w:fill="auto"/>
            <w:noWrap/>
            <w:vAlign w:val="bottom"/>
            <w:hideMark/>
          </w:tcPr>
          <w:p w14:paraId="0F5822AE" w14:textId="77777777" w:rsidR="0066779C" w:rsidRPr="00AB6E89" w:rsidRDefault="0066779C" w:rsidP="004218DC">
            <w:pPr>
              <w:rPr>
                <w:rFonts w:eastAsia="Times New Roman"/>
                <w:color w:val="000000"/>
              </w:rPr>
            </w:pPr>
            <w:r w:rsidRPr="00AB6E89">
              <w:rPr>
                <w:rFonts w:eastAsia="Times New Roman"/>
                <w:color w:val="000000"/>
              </w:rPr>
              <w:t>Jacquemontia ovalifolia</w:t>
            </w:r>
          </w:p>
        </w:tc>
      </w:tr>
      <w:tr w:rsidR="0066779C" w:rsidRPr="00AB6E89" w14:paraId="56E6C86C" w14:textId="77777777" w:rsidTr="004218DC">
        <w:trPr>
          <w:trHeight w:val="320"/>
        </w:trPr>
        <w:tc>
          <w:tcPr>
            <w:tcW w:w="1960" w:type="dxa"/>
            <w:tcBorders>
              <w:top w:val="nil"/>
              <w:left w:val="nil"/>
              <w:bottom w:val="nil"/>
              <w:right w:val="nil"/>
            </w:tcBorders>
            <w:shd w:val="clear" w:color="auto" w:fill="auto"/>
            <w:noWrap/>
            <w:vAlign w:val="bottom"/>
            <w:hideMark/>
          </w:tcPr>
          <w:p w14:paraId="37F5EEB1" w14:textId="77777777" w:rsidR="0066779C" w:rsidRPr="00AB6E89" w:rsidRDefault="0066779C" w:rsidP="004218DC">
            <w:pPr>
              <w:rPr>
                <w:rFonts w:eastAsia="Times New Roman"/>
                <w:color w:val="000000"/>
              </w:rPr>
            </w:pPr>
            <w:r w:rsidRPr="00AB6E89">
              <w:rPr>
                <w:rFonts w:eastAsia="Times New Roman"/>
                <w:color w:val="000000"/>
              </w:rPr>
              <w:t>Beach vitex</w:t>
            </w:r>
          </w:p>
        </w:tc>
        <w:tc>
          <w:tcPr>
            <w:tcW w:w="2340" w:type="dxa"/>
            <w:tcBorders>
              <w:top w:val="nil"/>
              <w:left w:val="nil"/>
              <w:bottom w:val="nil"/>
              <w:right w:val="nil"/>
            </w:tcBorders>
            <w:shd w:val="clear" w:color="auto" w:fill="auto"/>
            <w:noWrap/>
            <w:vAlign w:val="bottom"/>
            <w:hideMark/>
          </w:tcPr>
          <w:p w14:paraId="70D2D58A" w14:textId="77777777" w:rsidR="0066779C" w:rsidRPr="00AB6E89" w:rsidRDefault="0066779C" w:rsidP="004218DC">
            <w:pPr>
              <w:rPr>
                <w:rFonts w:eastAsia="Times New Roman"/>
                <w:color w:val="000000"/>
              </w:rPr>
            </w:pPr>
            <w:r w:rsidRPr="00AB6E89">
              <w:rPr>
                <w:rFonts w:eastAsia="Times New Roman"/>
                <w:color w:val="000000"/>
              </w:rPr>
              <w:t>Pohinahina</w:t>
            </w:r>
          </w:p>
        </w:tc>
        <w:tc>
          <w:tcPr>
            <w:tcW w:w="2780" w:type="dxa"/>
            <w:tcBorders>
              <w:top w:val="nil"/>
              <w:left w:val="nil"/>
              <w:bottom w:val="nil"/>
              <w:right w:val="nil"/>
            </w:tcBorders>
            <w:shd w:val="clear" w:color="auto" w:fill="auto"/>
            <w:noWrap/>
            <w:vAlign w:val="bottom"/>
            <w:hideMark/>
          </w:tcPr>
          <w:p w14:paraId="6356F5C8" w14:textId="77777777" w:rsidR="0066779C" w:rsidRPr="00AB6E89" w:rsidRDefault="0066779C" w:rsidP="004218DC">
            <w:pPr>
              <w:rPr>
                <w:rFonts w:eastAsia="Times New Roman"/>
                <w:color w:val="000000"/>
              </w:rPr>
            </w:pPr>
            <w:r w:rsidRPr="00AB6E89">
              <w:rPr>
                <w:rFonts w:eastAsia="Times New Roman"/>
                <w:color w:val="000000"/>
              </w:rPr>
              <w:t>Vitex rotundifolia</w:t>
            </w:r>
          </w:p>
        </w:tc>
        <w:tc>
          <w:tcPr>
            <w:tcW w:w="1300" w:type="dxa"/>
            <w:tcBorders>
              <w:top w:val="nil"/>
              <w:left w:val="nil"/>
              <w:bottom w:val="nil"/>
              <w:right w:val="nil"/>
            </w:tcBorders>
            <w:shd w:val="clear" w:color="auto" w:fill="auto"/>
            <w:noWrap/>
            <w:vAlign w:val="bottom"/>
            <w:hideMark/>
          </w:tcPr>
          <w:p w14:paraId="1A1FF42B" w14:textId="77777777" w:rsidR="0066779C" w:rsidRPr="00AB6E89" w:rsidRDefault="0066779C" w:rsidP="004218DC">
            <w:pPr>
              <w:rPr>
                <w:rFonts w:eastAsia="Times New Roman"/>
                <w:color w:val="000000"/>
              </w:rPr>
            </w:pPr>
          </w:p>
        </w:tc>
      </w:tr>
      <w:tr w:rsidR="0066779C" w:rsidRPr="00AB6E89" w14:paraId="491822FE" w14:textId="77777777" w:rsidTr="004218DC">
        <w:trPr>
          <w:trHeight w:val="320"/>
        </w:trPr>
        <w:tc>
          <w:tcPr>
            <w:tcW w:w="1960" w:type="dxa"/>
            <w:tcBorders>
              <w:top w:val="nil"/>
              <w:left w:val="nil"/>
              <w:bottom w:val="nil"/>
              <w:right w:val="nil"/>
            </w:tcBorders>
            <w:shd w:val="clear" w:color="auto" w:fill="auto"/>
            <w:noWrap/>
            <w:vAlign w:val="bottom"/>
            <w:hideMark/>
          </w:tcPr>
          <w:p w14:paraId="6EA3B6EA" w14:textId="77777777" w:rsidR="0066779C" w:rsidRPr="00AB6E89" w:rsidRDefault="0066779C" w:rsidP="004218DC">
            <w:pPr>
              <w:rPr>
                <w:rFonts w:eastAsia="Times New Roman"/>
                <w:color w:val="000000"/>
              </w:rPr>
            </w:pPr>
            <w:r w:rsidRPr="00AB6E89">
              <w:rPr>
                <w:rFonts w:eastAsia="Times New Roman"/>
                <w:color w:val="000000"/>
              </w:rPr>
              <w:t>Beach morning glory</w:t>
            </w:r>
          </w:p>
        </w:tc>
        <w:tc>
          <w:tcPr>
            <w:tcW w:w="2340" w:type="dxa"/>
            <w:tcBorders>
              <w:top w:val="nil"/>
              <w:left w:val="nil"/>
              <w:bottom w:val="nil"/>
              <w:right w:val="nil"/>
            </w:tcBorders>
            <w:shd w:val="clear" w:color="auto" w:fill="auto"/>
            <w:noWrap/>
            <w:vAlign w:val="bottom"/>
            <w:hideMark/>
          </w:tcPr>
          <w:p w14:paraId="19AD2D7D" w14:textId="77777777" w:rsidR="0066779C" w:rsidRPr="00AB6E89" w:rsidRDefault="0066779C" w:rsidP="004218DC">
            <w:pPr>
              <w:rPr>
                <w:rFonts w:eastAsia="Times New Roman"/>
                <w:color w:val="000000"/>
              </w:rPr>
            </w:pPr>
            <w:r w:rsidRPr="00AB6E89">
              <w:rPr>
                <w:rFonts w:eastAsia="Times New Roman"/>
                <w:color w:val="000000"/>
              </w:rPr>
              <w:t>Pohuehue</w:t>
            </w:r>
          </w:p>
        </w:tc>
        <w:tc>
          <w:tcPr>
            <w:tcW w:w="2780" w:type="dxa"/>
            <w:tcBorders>
              <w:top w:val="nil"/>
              <w:left w:val="nil"/>
              <w:bottom w:val="nil"/>
              <w:right w:val="nil"/>
            </w:tcBorders>
            <w:shd w:val="clear" w:color="auto" w:fill="auto"/>
            <w:noWrap/>
            <w:vAlign w:val="bottom"/>
            <w:hideMark/>
          </w:tcPr>
          <w:p w14:paraId="23B6DF44" w14:textId="77777777" w:rsidR="0066779C" w:rsidRPr="00AB6E89" w:rsidRDefault="0066779C" w:rsidP="004218DC">
            <w:pPr>
              <w:rPr>
                <w:rFonts w:eastAsia="Times New Roman"/>
                <w:color w:val="000000"/>
              </w:rPr>
            </w:pPr>
            <w:r w:rsidRPr="00AB6E89">
              <w:rPr>
                <w:rFonts w:eastAsia="Times New Roman"/>
                <w:color w:val="000000"/>
              </w:rPr>
              <w:t>Ipomoea pes-caprae</w:t>
            </w:r>
          </w:p>
        </w:tc>
        <w:tc>
          <w:tcPr>
            <w:tcW w:w="1300" w:type="dxa"/>
            <w:tcBorders>
              <w:top w:val="nil"/>
              <w:left w:val="nil"/>
              <w:bottom w:val="nil"/>
              <w:right w:val="nil"/>
            </w:tcBorders>
            <w:shd w:val="clear" w:color="auto" w:fill="auto"/>
            <w:noWrap/>
            <w:vAlign w:val="bottom"/>
            <w:hideMark/>
          </w:tcPr>
          <w:p w14:paraId="399FF8CA" w14:textId="77777777" w:rsidR="0066779C" w:rsidRPr="00AB6E89" w:rsidRDefault="0066779C" w:rsidP="004218DC">
            <w:pPr>
              <w:rPr>
                <w:rFonts w:eastAsia="Times New Roman"/>
                <w:color w:val="000000"/>
              </w:rPr>
            </w:pPr>
          </w:p>
        </w:tc>
      </w:tr>
      <w:tr w:rsidR="0066779C" w:rsidRPr="00AB6E89" w14:paraId="77386008" w14:textId="77777777" w:rsidTr="004218DC">
        <w:trPr>
          <w:trHeight w:val="320"/>
        </w:trPr>
        <w:tc>
          <w:tcPr>
            <w:tcW w:w="1960" w:type="dxa"/>
            <w:tcBorders>
              <w:top w:val="nil"/>
              <w:left w:val="nil"/>
              <w:bottom w:val="nil"/>
              <w:right w:val="nil"/>
            </w:tcBorders>
            <w:shd w:val="clear" w:color="auto" w:fill="auto"/>
            <w:noWrap/>
            <w:vAlign w:val="bottom"/>
            <w:hideMark/>
          </w:tcPr>
          <w:p w14:paraId="3E033A4C" w14:textId="77777777" w:rsidR="0066779C" w:rsidRPr="00AB6E89" w:rsidRDefault="0066779C" w:rsidP="004218DC">
            <w:pPr>
              <w:rPr>
                <w:rFonts w:eastAsia="Times New Roman"/>
              </w:rPr>
            </w:pPr>
          </w:p>
        </w:tc>
        <w:tc>
          <w:tcPr>
            <w:tcW w:w="2340" w:type="dxa"/>
            <w:tcBorders>
              <w:top w:val="nil"/>
              <w:left w:val="nil"/>
              <w:bottom w:val="nil"/>
              <w:right w:val="nil"/>
            </w:tcBorders>
            <w:shd w:val="clear" w:color="auto" w:fill="auto"/>
            <w:noWrap/>
            <w:vAlign w:val="bottom"/>
            <w:hideMark/>
          </w:tcPr>
          <w:p w14:paraId="1CE04F27" w14:textId="77777777" w:rsidR="0066779C" w:rsidRPr="00AB6E89" w:rsidRDefault="0066779C" w:rsidP="004218DC">
            <w:pPr>
              <w:rPr>
                <w:rFonts w:eastAsia="Times New Roman"/>
                <w:color w:val="000000"/>
              </w:rPr>
            </w:pPr>
            <w:r w:rsidRPr="00AB6E89">
              <w:rPr>
                <w:rFonts w:eastAsia="Times New Roman"/>
                <w:color w:val="000000"/>
              </w:rPr>
              <w:t>Pōpolo</w:t>
            </w:r>
          </w:p>
        </w:tc>
        <w:tc>
          <w:tcPr>
            <w:tcW w:w="2780" w:type="dxa"/>
            <w:tcBorders>
              <w:top w:val="nil"/>
              <w:left w:val="nil"/>
              <w:bottom w:val="nil"/>
              <w:right w:val="nil"/>
            </w:tcBorders>
            <w:shd w:val="clear" w:color="auto" w:fill="auto"/>
            <w:noWrap/>
            <w:vAlign w:val="bottom"/>
            <w:hideMark/>
          </w:tcPr>
          <w:p w14:paraId="644940F7" w14:textId="77777777" w:rsidR="0066779C" w:rsidRPr="00AB6E89" w:rsidRDefault="0066779C" w:rsidP="004218DC">
            <w:pPr>
              <w:rPr>
                <w:rFonts w:eastAsia="Times New Roman"/>
                <w:color w:val="000000"/>
              </w:rPr>
            </w:pPr>
            <w:r w:rsidRPr="00AB6E89">
              <w:rPr>
                <w:rFonts w:eastAsia="Times New Roman"/>
                <w:color w:val="000000"/>
              </w:rPr>
              <w:t>Solanum nelsonii</w:t>
            </w:r>
          </w:p>
        </w:tc>
        <w:tc>
          <w:tcPr>
            <w:tcW w:w="1300" w:type="dxa"/>
            <w:tcBorders>
              <w:top w:val="nil"/>
              <w:left w:val="nil"/>
              <w:bottom w:val="nil"/>
              <w:right w:val="nil"/>
            </w:tcBorders>
            <w:shd w:val="clear" w:color="auto" w:fill="auto"/>
            <w:noWrap/>
            <w:vAlign w:val="bottom"/>
            <w:hideMark/>
          </w:tcPr>
          <w:p w14:paraId="694E2D9A" w14:textId="77777777" w:rsidR="0066779C" w:rsidRPr="00AB6E89" w:rsidRDefault="0066779C" w:rsidP="004218DC">
            <w:pPr>
              <w:rPr>
                <w:rFonts w:eastAsia="Times New Roman"/>
                <w:color w:val="000000"/>
              </w:rPr>
            </w:pPr>
            <w:r w:rsidRPr="00AB6E89">
              <w:rPr>
                <w:rFonts w:eastAsia="Times New Roman"/>
                <w:color w:val="000000"/>
              </w:rPr>
              <w:t>E</w:t>
            </w:r>
          </w:p>
        </w:tc>
      </w:tr>
      <w:tr w:rsidR="0066779C" w:rsidRPr="00AB6E89" w14:paraId="07F97CC4" w14:textId="77777777" w:rsidTr="004218DC">
        <w:trPr>
          <w:trHeight w:val="320"/>
        </w:trPr>
        <w:tc>
          <w:tcPr>
            <w:tcW w:w="1960" w:type="dxa"/>
            <w:tcBorders>
              <w:top w:val="nil"/>
              <w:left w:val="nil"/>
              <w:bottom w:val="nil"/>
              <w:right w:val="nil"/>
            </w:tcBorders>
            <w:shd w:val="clear" w:color="auto" w:fill="auto"/>
            <w:noWrap/>
            <w:vAlign w:val="bottom"/>
            <w:hideMark/>
          </w:tcPr>
          <w:p w14:paraId="48C9131C" w14:textId="77777777" w:rsidR="0066779C" w:rsidRPr="00AB6E89" w:rsidRDefault="0066779C" w:rsidP="004218DC">
            <w:pPr>
              <w:rPr>
                <w:rFonts w:eastAsia="Times New Roman"/>
                <w:color w:val="000000"/>
              </w:rPr>
            </w:pPr>
            <w:r w:rsidRPr="00AB6E89">
              <w:rPr>
                <w:rFonts w:eastAsia="Times New Roman"/>
                <w:color w:val="000000"/>
              </w:rPr>
              <w:t>Caper bush,</w:t>
            </w:r>
          </w:p>
        </w:tc>
        <w:tc>
          <w:tcPr>
            <w:tcW w:w="2340" w:type="dxa"/>
            <w:tcBorders>
              <w:top w:val="nil"/>
              <w:left w:val="nil"/>
              <w:bottom w:val="nil"/>
              <w:right w:val="nil"/>
            </w:tcBorders>
            <w:shd w:val="clear" w:color="auto" w:fill="auto"/>
            <w:noWrap/>
            <w:vAlign w:val="bottom"/>
            <w:hideMark/>
          </w:tcPr>
          <w:p w14:paraId="64EEEAEB" w14:textId="77777777" w:rsidR="0066779C" w:rsidRPr="00AB6E89" w:rsidRDefault="0066779C" w:rsidP="004218DC">
            <w:pPr>
              <w:rPr>
                <w:rFonts w:eastAsia="Times New Roman"/>
                <w:color w:val="000000"/>
              </w:rPr>
            </w:pPr>
            <w:r w:rsidRPr="00AB6E89">
              <w:rPr>
                <w:rFonts w:eastAsia="Times New Roman"/>
                <w:color w:val="000000"/>
              </w:rPr>
              <w:t>Pua pilo or Maiapilo</w:t>
            </w:r>
          </w:p>
        </w:tc>
        <w:tc>
          <w:tcPr>
            <w:tcW w:w="2780" w:type="dxa"/>
            <w:tcBorders>
              <w:top w:val="nil"/>
              <w:left w:val="nil"/>
              <w:bottom w:val="nil"/>
              <w:right w:val="nil"/>
            </w:tcBorders>
            <w:shd w:val="clear" w:color="auto" w:fill="auto"/>
            <w:noWrap/>
            <w:vAlign w:val="bottom"/>
            <w:hideMark/>
          </w:tcPr>
          <w:p w14:paraId="3CB719BB" w14:textId="77777777" w:rsidR="0066779C" w:rsidRPr="00AB6E89" w:rsidRDefault="0066779C" w:rsidP="004218DC">
            <w:pPr>
              <w:rPr>
                <w:rFonts w:eastAsia="Times New Roman"/>
                <w:color w:val="000000"/>
              </w:rPr>
            </w:pPr>
            <w:r w:rsidRPr="00AB6E89">
              <w:rPr>
                <w:rFonts w:eastAsia="Times New Roman"/>
                <w:color w:val="000000"/>
              </w:rPr>
              <w:t>Capparis sandwichiana</w:t>
            </w:r>
          </w:p>
        </w:tc>
        <w:tc>
          <w:tcPr>
            <w:tcW w:w="1300" w:type="dxa"/>
            <w:tcBorders>
              <w:top w:val="nil"/>
              <w:left w:val="nil"/>
              <w:bottom w:val="nil"/>
              <w:right w:val="nil"/>
            </w:tcBorders>
            <w:shd w:val="clear" w:color="auto" w:fill="auto"/>
            <w:noWrap/>
            <w:vAlign w:val="bottom"/>
            <w:hideMark/>
          </w:tcPr>
          <w:p w14:paraId="5762E509" w14:textId="77777777" w:rsidR="0066779C" w:rsidRPr="00AB6E89" w:rsidRDefault="0066779C" w:rsidP="004218DC">
            <w:pPr>
              <w:rPr>
                <w:rFonts w:eastAsia="Times New Roman"/>
                <w:color w:val="000000"/>
              </w:rPr>
            </w:pPr>
            <w:r w:rsidRPr="00AB6E89">
              <w:rPr>
                <w:rFonts w:eastAsia="Times New Roman"/>
                <w:color w:val="000000"/>
              </w:rPr>
              <w:t>V</w:t>
            </w:r>
          </w:p>
        </w:tc>
      </w:tr>
      <w:tr w:rsidR="0066779C" w:rsidRPr="00AB6E89" w14:paraId="17362F26" w14:textId="77777777" w:rsidTr="004218DC">
        <w:trPr>
          <w:trHeight w:val="320"/>
        </w:trPr>
        <w:tc>
          <w:tcPr>
            <w:tcW w:w="1960" w:type="dxa"/>
            <w:tcBorders>
              <w:top w:val="nil"/>
              <w:left w:val="nil"/>
              <w:bottom w:val="nil"/>
              <w:right w:val="nil"/>
            </w:tcBorders>
            <w:shd w:val="clear" w:color="auto" w:fill="auto"/>
            <w:noWrap/>
            <w:vAlign w:val="bottom"/>
            <w:hideMark/>
          </w:tcPr>
          <w:p w14:paraId="09340D4D" w14:textId="77777777" w:rsidR="0066779C" w:rsidRPr="00AB6E89" w:rsidRDefault="0066779C" w:rsidP="004218DC">
            <w:pPr>
              <w:rPr>
                <w:rFonts w:eastAsia="Times New Roman"/>
                <w:color w:val="000000"/>
              </w:rPr>
            </w:pPr>
            <w:r w:rsidRPr="00AB6E89">
              <w:rPr>
                <w:rFonts w:eastAsia="Times New Roman"/>
                <w:color w:val="000000"/>
              </w:rPr>
              <w:t>Prickly poppy</w:t>
            </w:r>
          </w:p>
        </w:tc>
        <w:tc>
          <w:tcPr>
            <w:tcW w:w="2340" w:type="dxa"/>
            <w:tcBorders>
              <w:top w:val="nil"/>
              <w:left w:val="nil"/>
              <w:bottom w:val="nil"/>
              <w:right w:val="nil"/>
            </w:tcBorders>
            <w:shd w:val="clear" w:color="auto" w:fill="auto"/>
            <w:noWrap/>
            <w:vAlign w:val="bottom"/>
            <w:hideMark/>
          </w:tcPr>
          <w:p w14:paraId="2CEEE8E3" w14:textId="77777777" w:rsidR="0066779C" w:rsidRPr="00AB6E89" w:rsidRDefault="0066779C" w:rsidP="004218DC">
            <w:pPr>
              <w:rPr>
                <w:rFonts w:eastAsia="Times New Roman"/>
                <w:color w:val="000000"/>
              </w:rPr>
            </w:pPr>
            <w:r w:rsidRPr="00AB6E89">
              <w:rPr>
                <w:rFonts w:eastAsia="Times New Roman"/>
                <w:color w:val="000000"/>
              </w:rPr>
              <w:t>Pua kala</w:t>
            </w:r>
          </w:p>
        </w:tc>
        <w:tc>
          <w:tcPr>
            <w:tcW w:w="2780" w:type="dxa"/>
            <w:tcBorders>
              <w:top w:val="nil"/>
              <w:left w:val="nil"/>
              <w:bottom w:val="nil"/>
              <w:right w:val="nil"/>
            </w:tcBorders>
            <w:shd w:val="clear" w:color="auto" w:fill="auto"/>
            <w:noWrap/>
            <w:vAlign w:val="bottom"/>
            <w:hideMark/>
          </w:tcPr>
          <w:p w14:paraId="646922DB" w14:textId="77777777" w:rsidR="0066779C" w:rsidRPr="00AB6E89" w:rsidRDefault="0066779C" w:rsidP="004218DC">
            <w:pPr>
              <w:rPr>
                <w:rFonts w:eastAsia="Times New Roman"/>
                <w:color w:val="000000"/>
              </w:rPr>
            </w:pPr>
            <w:r w:rsidRPr="00AB6E89">
              <w:rPr>
                <w:rFonts w:eastAsia="Times New Roman"/>
                <w:color w:val="000000"/>
              </w:rPr>
              <w:t>Aregemone glauca</w:t>
            </w:r>
          </w:p>
        </w:tc>
        <w:tc>
          <w:tcPr>
            <w:tcW w:w="1300" w:type="dxa"/>
            <w:tcBorders>
              <w:top w:val="nil"/>
              <w:left w:val="nil"/>
              <w:bottom w:val="nil"/>
              <w:right w:val="nil"/>
            </w:tcBorders>
            <w:shd w:val="clear" w:color="auto" w:fill="auto"/>
            <w:noWrap/>
            <w:vAlign w:val="bottom"/>
            <w:hideMark/>
          </w:tcPr>
          <w:p w14:paraId="306B15F5" w14:textId="77777777" w:rsidR="0066779C" w:rsidRPr="00AB6E89" w:rsidRDefault="0066779C" w:rsidP="004218DC">
            <w:pPr>
              <w:rPr>
                <w:rFonts w:eastAsia="Times New Roman"/>
                <w:color w:val="000000"/>
              </w:rPr>
            </w:pPr>
          </w:p>
        </w:tc>
      </w:tr>
      <w:tr w:rsidR="0066779C" w:rsidRPr="00AB6E89" w14:paraId="31915158" w14:textId="77777777" w:rsidTr="004218DC">
        <w:trPr>
          <w:trHeight w:val="320"/>
        </w:trPr>
        <w:tc>
          <w:tcPr>
            <w:tcW w:w="1960" w:type="dxa"/>
            <w:tcBorders>
              <w:top w:val="nil"/>
              <w:left w:val="nil"/>
              <w:bottom w:val="nil"/>
              <w:right w:val="nil"/>
            </w:tcBorders>
            <w:shd w:val="clear" w:color="auto" w:fill="auto"/>
            <w:noWrap/>
            <w:vAlign w:val="bottom"/>
            <w:hideMark/>
          </w:tcPr>
          <w:p w14:paraId="14BB81CD" w14:textId="77777777" w:rsidR="0066779C" w:rsidRPr="00AB6E89" w:rsidRDefault="0066779C" w:rsidP="004218DC">
            <w:pPr>
              <w:rPr>
                <w:rFonts w:eastAsia="Times New Roman"/>
              </w:rPr>
            </w:pPr>
          </w:p>
        </w:tc>
        <w:tc>
          <w:tcPr>
            <w:tcW w:w="2340" w:type="dxa"/>
            <w:tcBorders>
              <w:top w:val="nil"/>
              <w:left w:val="nil"/>
              <w:bottom w:val="nil"/>
              <w:right w:val="nil"/>
            </w:tcBorders>
            <w:shd w:val="clear" w:color="auto" w:fill="auto"/>
            <w:noWrap/>
            <w:vAlign w:val="bottom"/>
            <w:hideMark/>
          </w:tcPr>
          <w:p w14:paraId="786F4367" w14:textId="77777777" w:rsidR="0066779C" w:rsidRPr="00AB6E89" w:rsidRDefault="0066779C" w:rsidP="004218DC">
            <w:pPr>
              <w:rPr>
                <w:rFonts w:eastAsia="Times New Roman"/>
                <w:color w:val="000000"/>
              </w:rPr>
            </w:pPr>
            <w:r w:rsidRPr="00AB6E89">
              <w:rPr>
                <w:rFonts w:eastAsia="Times New Roman"/>
                <w:color w:val="000000"/>
              </w:rPr>
              <w:t>Puukaa</w:t>
            </w:r>
          </w:p>
        </w:tc>
        <w:tc>
          <w:tcPr>
            <w:tcW w:w="2780" w:type="dxa"/>
            <w:tcBorders>
              <w:top w:val="nil"/>
              <w:left w:val="nil"/>
              <w:bottom w:val="nil"/>
              <w:right w:val="nil"/>
            </w:tcBorders>
            <w:shd w:val="clear" w:color="auto" w:fill="auto"/>
            <w:noWrap/>
            <w:vAlign w:val="bottom"/>
            <w:hideMark/>
          </w:tcPr>
          <w:p w14:paraId="5F79AD85" w14:textId="77777777" w:rsidR="0066779C" w:rsidRPr="00AB6E89" w:rsidRDefault="0066779C" w:rsidP="004218DC">
            <w:pPr>
              <w:rPr>
                <w:rFonts w:eastAsia="Times New Roman"/>
                <w:color w:val="000000"/>
              </w:rPr>
            </w:pPr>
            <w:r w:rsidRPr="00AB6E89">
              <w:rPr>
                <w:rFonts w:eastAsia="Times New Roman"/>
                <w:color w:val="000000"/>
              </w:rPr>
              <w:t>Cyperus trachysanthos</w:t>
            </w:r>
          </w:p>
        </w:tc>
        <w:tc>
          <w:tcPr>
            <w:tcW w:w="1300" w:type="dxa"/>
            <w:tcBorders>
              <w:top w:val="nil"/>
              <w:left w:val="nil"/>
              <w:bottom w:val="nil"/>
              <w:right w:val="nil"/>
            </w:tcBorders>
            <w:shd w:val="clear" w:color="auto" w:fill="auto"/>
            <w:noWrap/>
            <w:vAlign w:val="bottom"/>
            <w:hideMark/>
          </w:tcPr>
          <w:p w14:paraId="5A029EC2" w14:textId="77777777" w:rsidR="0066779C" w:rsidRPr="00AB6E89" w:rsidRDefault="0066779C" w:rsidP="004218DC">
            <w:pPr>
              <w:rPr>
                <w:rFonts w:eastAsia="Times New Roman"/>
                <w:color w:val="000000"/>
              </w:rPr>
            </w:pPr>
            <w:r w:rsidRPr="00AB6E89">
              <w:rPr>
                <w:rFonts w:eastAsia="Times New Roman"/>
                <w:color w:val="000000"/>
              </w:rPr>
              <w:t>E</w:t>
            </w:r>
          </w:p>
        </w:tc>
      </w:tr>
      <w:tr w:rsidR="0066779C" w:rsidRPr="00AB6E89" w14:paraId="50382014" w14:textId="77777777" w:rsidTr="004218DC">
        <w:trPr>
          <w:trHeight w:val="320"/>
        </w:trPr>
        <w:tc>
          <w:tcPr>
            <w:tcW w:w="1960" w:type="dxa"/>
            <w:tcBorders>
              <w:top w:val="nil"/>
              <w:left w:val="nil"/>
              <w:bottom w:val="nil"/>
              <w:right w:val="nil"/>
            </w:tcBorders>
            <w:shd w:val="clear" w:color="auto" w:fill="auto"/>
            <w:noWrap/>
            <w:vAlign w:val="bottom"/>
            <w:hideMark/>
          </w:tcPr>
          <w:p w14:paraId="2EEA60C8" w14:textId="77777777" w:rsidR="0066779C" w:rsidRPr="00AB6E89" w:rsidRDefault="0066779C" w:rsidP="004218DC">
            <w:pPr>
              <w:rPr>
                <w:rFonts w:eastAsia="Times New Roman"/>
                <w:color w:val="000000"/>
              </w:rPr>
            </w:pPr>
            <w:r w:rsidRPr="00AB6E89">
              <w:rPr>
                <w:rFonts w:eastAsia="Times New Roman"/>
                <w:color w:val="000000"/>
              </w:rPr>
              <w:t>Schiedea</w:t>
            </w:r>
          </w:p>
        </w:tc>
        <w:tc>
          <w:tcPr>
            <w:tcW w:w="2340" w:type="dxa"/>
            <w:tcBorders>
              <w:top w:val="nil"/>
              <w:left w:val="nil"/>
              <w:bottom w:val="nil"/>
              <w:right w:val="nil"/>
            </w:tcBorders>
            <w:shd w:val="clear" w:color="auto" w:fill="auto"/>
            <w:noWrap/>
            <w:vAlign w:val="bottom"/>
            <w:hideMark/>
          </w:tcPr>
          <w:p w14:paraId="708F9AE4" w14:textId="77777777" w:rsidR="0066779C" w:rsidRPr="00AB6E89" w:rsidRDefault="0066779C" w:rsidP="004218DC">
            <w:pPr>
              <w:rPr>
                <w:rFonts w:eastAsia="Times New Roman"/>
                <w:color w:val="000000"/>
              </w:rPr>
            </w:pPr>
          </w:p>
        </w:tc>
        <w:tc>
          <w:tcPr>
            <w:tcW w:w="2780" w:type="dxa"/>
            <w:tcBorders>
              <w:top w:val="nil"/>
              <w:left w:val="nil"/>
              <w:bottom w:val="nil"/>
              <w:right w:val="nil"/>
            </w:tcBorders>
            <w:shd w:val="clear" w:color="auto" w:fill="auto"/>
            <w:noWrap/>
            <w:vAlign w:val="bottom"/>
            <w:hideMark/>
          </w:tcPr>
          <w:p w14:paraId="50360C8C" w14:textId="77777777" w:rsidR="0066779C" w:rsidRPr="00AB6E89" w:rsidRDefault="0066779C" w:rsidP="004218DC">
            <w:pPr>
              <w:rPr>
                <w:rFonts w:eastAsia="Times New Roman"/>
                <w:color w:val="000000"/>
              </w:rPr>
            </w:pPr>
            <w:r w:rsidRPr="00AB6E89">
              <w:rPr>
                <w:rFonts w:eastAsia="Times New Roman"/>
                <w:color w:val="000000"/>
              </w:rPr>
              <w:t>Schiedea globosa</w:t>
            </w:r>
          </w:p>
        </w:tc>
        <w:tc>
          <w:tcPr>
            <w:tcW w:w="1300" w:type="dxa"/>
            <w:tcBorders>
              <w:top w:val="nil"/>
              <w:left w:val="nil"/>
              <w:bottom w:val="nil"/>
              <w:right w:val="nil"/>
            </w:tcBorders>
            <w:shd w:val="clear" w:color="auto" w:fill="auto"/>
            <w:noWrap/>
            <w:vAlign w:val="bottom"/>
            <w:hideMark/>
          </w:tcPr>
          <w:p w14:paraId="448C2A1B" w14:textId="77777777" w:rsidR="0066779C" w:rsidRPr="00AB6E89" w:rsidRDefault="0066779C" w:rsidP="004218DC">
            <w:pPr>
              <w:rPr>
                <w:rFonts w:eastAsia="Times New Roman"/>
                <w:color w:val="000000"/>
              </w:rPr>
            </w:pPr>
            <w:r w:rsidRPr="00AB6E89">
              <w:rPr>
                <w:rFonts w:eastAsia="Times New Roman"/>
                <w:color w:val="000000"/>
              </w:rPr>
              <w:t>V</w:t>
            </w:r>
          </w:p>
        </w:tc>
      </w:tr>
      <w:tr w:rsidR="0066779C" w:rsidRPr="00AB6E89" w14:paraId="66F22C48" w14:textId="77777777" w:rsidTr="004218DC">
        <w:trPr>
          <w:trHeight w:val="320"/>
        </w:trPr>
        <w:tc>
          <w:tcPr>
            <w:tcW w:w="1960" w:type="dxa"/>
            <w:tcBorders>
              <w:top w:val="nil"/>
              <w:left w:val="nil"/>
              <w:bottom w:val="nil"/>
              <w:right w:val="nil"/>
            </w:tcBorders>
            <w:shd w:val="clear" w:color="auto" w:fill="auto"/>
            <w:noWrap/>
            <w:vAlign w:val="bottom"/>
            <w:hideMark/>
          </w:tcPr>
          <w:p w14:paraId="14338A0B" w14:textId="77777777" w:rsidR="0066779C" w:rsidRPr="00AB6E89" w:rsidRDefault="0066779C" w:rsidP="004218DC">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18437541" w14:textId="77777777" w:rsidR="0066779C" w:rsidRPr="00AB6E89" w:rsidRDefault="0066779C" w:rsidP="004218DC">
            <w:pPr>
              <w:rPr>
                <w:rFonts w:eastAsia="Times New Roman"/>
                <w:color w:val="000000"/>
              </w:rPr>
            </w:pPr>
            <w:r w:rsidRPr="00AB6E89">
              <w:rPr>
                <w:rFonts w:eastAsia="Times New Roman"/>
                <w:color w:val="000000"/>
              </w:rPr>
              <w:t>Uki</w:t>
            </w:r>
          </w:p>
        </w:tc>
        <w:tc>
          <w:tcPr>
            <w:tcW w:w="2780" w:type="dxa"/>
            <w:tcBorders>
              <w:top w:val="nil"/>
              <w:left w:val="nil"/>
              <w:bottom w:val="nil"/>
              <w:right w:val="nil"/>
            </w:tcBorders>
            <w:shd w:val="clear" w:color="auto" w:fill="auto"/>
            <w:noWrap/>
            <w:vAlign w:val="bottom"/>
            <w:hideMark/>
          </w:tcPr>
          <w:p w14:paraId="6EF60D5C" w14:textId="77777777" w:rsidR="0066779C" w:rsidRPr="00AB6E89" w:rsidRDefault="0066779C" w:rsidP="004218DC">
            <w:pPr>
              <w:rPr>
                <w:rFonts w:eastAsia="Times New Roman"/>
                <w:color w:val="000000"/>
              </w:rPr>
            </w:pPr>
            <w:r w:rsidRPr="00AB6E89">
              <w:rPr>
                <w:rFonts w:eastAsia="Times New Roman"/>
                <w:color w:val="000000"/>
              </w:rPr>
              <w:t>Cladium jamaicense</w:t>
            </w:r>
          </w:p>
        </w:tc>
        <w:tc>
          <w:tcPr>
            <w:tcW w:w="1300" w:type="dxa"/>
            <w:tcBorders>
              <w:top w:val="nil"/>
              <w:left w:val="nil"/>
              <w:bottom w:val="nil"/>
              <w:right w:val="nil"/>
            </w:tcBorders>
            <w:shd w:val="clear" w:color="auto" w:fill="auto"/>
            <w:noWrap/>
            <w:vAlign w:val="bottom"/>
            <w:hideMark/>
          </w:tcPr>
          <w:p w14:paraId="706B7EF3" w14:textId="77777777" w:rsidR="0066779C" w:rsidRPr="00AB6E89" w:rsidRDefault="0066779C" w:rsidP="004218DC">
            <w:pPr>
              <w:rPr>
                <w:rFonts w:eastAsia="Times New Roman"/>
                <w:color w:val="000000"/>
              </w:rPr>
            </w:pPr>
          </w:p>
        </w:tc>
      </w:tr>
      <w:tr w:rsidR="0066779C" w:rsidRPr="00AB6E89" w14:paraId="42991336" w14:textId="77777777" w:rsidTr="004218DC">
        <w:trPr>
          <w:trHeight w:val="320"/>
        </w:trPr>
        <w:tc>
          <w:tcPr>
            <w:tcW w:w="1960" w:type="dxa"/>
            <w:tcBorders>
              <w:top w:val="nil"/>
              <w:left w:val="nil"/>
              <w:bottom w:val="nil"/>
              <w:right w:val="nil"/>
            </w:tcBorders>
            <w:shd w:val="clear" w:color="auto" w:fill="auto"/>
            <w:noWrap/>
            <w:vAlign w:val="bottom"/>
            <w:hideMark/>
          </w:tcPr>
          <w:p w14:paraId="7399B7AB" w14:textId="77777777" w:rsidR="0066779C" w:rsidRPr="00AB6E89" w:rsidRDefault="0066779C" w:rsidP="004218DC">
            <w:pPr>
              <w:rPr>
                <w:rFonts w:eastAsia="Times New Roman"/>
                <w:color w:val="000000"/>
              </w:rPr>
            </w:pPr>
            <w:r w:rsidRPr="00AB6E89">
              <w:rPr>
                <w:rFonts w:eastAsia="Times New Roman"/>
                <w:color w:val="000000"/>
              </w:rPr>
              <w:t>Water Hyssop</w:t>
            </w:r>
          </w:p>
        </w:tc>
        <w:tc>
          <w:tcPr>
            <w:tcW w:w="2340" w:type="dxa"/>
            <w:tcBorders>
              <w:top w:val="nil"/>
              <w:left w:val="nil"/>
              <w:bottom w:val="nil"/>
              <w:right w:val="nil"/>
            </w:tcBorders>
            <w:shd w:val="clear" w:color="auto" w:fill="auto"/>
            <w:noWrap/>
            <w:vAlign w:val="bottom"/>
            <w:hideMark/>
          </w:tcPr>
          <w:p w14:paraId="6B282270" w14:textId="77777777" w:rsidR="0066779C" w:rsidRPr="00AB6E89" w:rsidRDefault="0066779C" w:rsidP="004218DC">
            <w:pPr>
              <w:rPr>
                <w:rFonts w:eastAsia="Times New Roman"/>
                <w:color w:val="000000"/>
              </w:rPr>
            </w:pPr>
            <w:r w:rsidRPr="00AB6E89">
              <w:rPr>
                <w:rFonts w:eastAsia="Times New Roman"/>
                <w:color w:val="000000"/>
              </w:rPr>
              <w:t>ʻAeʻae</w:t>
            </w:r>
          </w:p>
        </w:tc>
        <w:tc>
          <w:tcPr>
            <w:tcW w:w="2780" w:type="dxa"/>
            <w:tcBorders>
              <w:top w:val="nil"/>
              <w:left w:val="nil"/>
              <w:bottom w:val="nil"/>
              <w:right w:val="nil"/>
            </w:tcBorders>
            <w:shd w:val="clear" w:color="auto" w:fill="auto"/>
            <w:noWrap/>
            <w:vAlign w:val="bottom"/>
            <w:hideMark/>
          </w:tcPr>
          <w:p w14:paraId="7DBE24AF" w14:textId="77777777" w:rsidR="0066779C" w:rsidRPr="00AB6E89" w:rsidRDefault="0066779C" w:rsidP="004218DC">
            <w:pPr>
              <w:rPr>
                <w:rFonts w:eastAsia="Times New Roman"/>
                <w:color w:val="000000"/>
              </w:rPr>
            </w:pPr>
            <w:r w:rsidRPr="00AB6E89">
              <w:rPr>
                <w:rFonts w:eastAsia="Times New Roman"/>
                <w:color w:val="000000"/>
              </w:rPr>
              <w:t>Bacopa monnieri</w:t>
            </w:r>
          </w:p>
        </w:tc>
        <w:tc>
          <w:tcPr>
            <w:tcW w:w="1300" w:type="dxa"/>
            <w:tcBorders>
              <w:top w:val="nil"/>
              <w:left w:val="nil"/>
              <w:bottom w:val="nil"/>
              <w:right w:val="nil"/>
            </w:tcBorders>
            <w:shd w:val="clear" w:color="auto" w:fill="auto"/>
            <w:noWrap/>
            <w:vAlign w:val="bottom"/>
            <w:hideMark/>
          </w:tcPr>
          <w:p w14:paraId="0292537A" w14:textId="77777777" w:rsidR="0066779C" w:rsidRPr="00AB6E89" w:rsidRDefault="0066779C" w:rsidP="004218DC">
            <w:pPr>
              <w:rPr>
                <w:rFonts w:eastAsia="Times New Roman"/>
                <w:color w:val="000000"/>
              </w:rPr>
            </w:pPr>
          </w:p>
        </w:tc>
      </w:tr>
      <w:tr w:rsidR="0066779C" w:rsidRPr="00AB6E89" w14:paraId="0EC4CD94" w14:textId="77777777" w:rsidTr="004218DC">
        <w:trPr>
          <w:trHeight w:val="320"/>
        </w:trPr>
        <w:tc>
          <w:tcPr>
            <w:tcW w:w="1960" w:type="dxa"/>
            <w:tcBorders>
              <w:top w:val="nil"/>
              <w:left w:val="nil"/>
              <w:bottom w:val="nil"/>
              <w:right w:val="nil"/>
            </w:tcBorders>
            <w:shd w:val="clear" w:color="auto" w:fill="auto"/>
            <w:noWrap/>
            <w:vAlign w:val="bottom"/>
            <w:hideMark/>
          </w:tcPr>
          <w:p w14:paraId="0582D8B0" w14:textId="77777777" w:rsidR="0066779C" w:rsidRPr="00AB6E89" w:rsidRDefault="0066779C" w:rsidP="004218DC">
            <w:pPr>
              <w:rPr>
                <w:rFonts w:eastAsia="Times New Roman"/>
                <w:color w:val="000000"/>
              </w:rPr>
            </w:pPr>
            <w:r w:rsidRPr="00AB6E89">
              <w:rPr>
                <w:rFonts w:eastAsia="Times New Roman"/>
                <w:color w:val="000000"/>
              </w:rPr>
              <w:t>Seashore rushgrass</w:t>
            </w:r>
          </w:p>
        </w:tc>
        <w:tc>
          <w:tcPr>
            <w:tcW w:w="2340" w:type="dxa"/>
            <w:tcBorders>
              <w:top w:val="nil"/>
              <w:left w:val="nil"/>
              <w:bottom w:val="nil"/>
              <w:right w:val="nil"/>
            </w:tcBorders>
            <w:shd w:val="clear" w:color="auto" w:fill="auto"/>
            <w:noWrap/>
            <w:vAlign w:val="bottom"/>
            <w:hideMark/>
          </w:tcPr>
          <w:p w14:paraId="07BF88CB" w14:textId="77777777" w:rsidR="0066779C" w:rsidRPr="00AB6E89" w:rsidRDefault="0066779C" w:rsidP="004218DC">
            <w:pPr>
              <w:rPr>
                <w:rFonts w:eastAsia="Times New Roman"/>
                <w:color w:val="000000"/>
              </w:rPr>
            </w:pPr>
            <w:r w:rsidRPr="00AB6E89">
              <w:rPr>
                <w:rFonts w:eastAsia="Times New Roman"/>
                <w:color w:val="000000"/>
              </w:rPr>
              <w:t>ʻAkiʻaki</w:t>
            </w:r>
          </w:p>
        </w:tc>
        <w:tc>
          <w:tcPr>
            <w:tcW w:w="2780" w:type="dxa"/>
            <w:tcBorders>
              <w:top w:val="nil"/>
              <w:left w:val="nil"/>
              <w:bottom w:val="nil"/>
              <w:right w:val="nil"/>
            </w:tcBorders>
            <w:shd w:val="clear" w:color="auto" w:fill="auto"/>
            <w:noWrap/>
            <w:vAlign w:val="bottom"/>
            <w:hideMark/>
          </w:tcPr>
          <w:p w14:paraId="59EF97B4" w14:textId="77777777" w:rsidR="0066779C" w:rsidRPr="00AB6E89" w:rsidRDefault="0066779C" w:rsidP="004218DC">
            <w:pPr>
              <w:rPr>
                <w:rFonts w:eastAsia="Times New Roman"/>
                <w:color w:val="000000"/>
              </w:rPr>
            </w:pPr>
            <w:r w:rsidRPr="00AB6E89">
              <w:rPr>
                <w:rFonts w:eastAsia="Times New Roman"/>
                <w:color w:val="000000"/>
              </w:rPr>
              <w:t>Sporobolus virginicus</w:t>
            </w:r>
          </w:p>
        </w:tc>
        <w:tc>
          <w:tcPr>
            <w:tcW w:w="1300" w:type="dxa"/>
            <w:tcBorders>
              <w:top w:val="nil"/>
              <w:left w:val="nil"/>
              <w:bottom w:val="nil"/>
              <w:right w:val="nil"/>
            </w:tcBorders>
            <w:shd w:val="clear" w:color="auto" w:fill="auto"/>
            <w:noWrap/>
            <w:vAlign w:val="bottom"/>
            <w:hideMark/>
          </w:tcPr>
          <w:p w14:paraId="579BCAED" w14:textId="77777777" w:rsidR="0066779C" w:rsidRPr="00AB6E89" w:rsidRDefault="0066779C" w:rsidP="004218DC">
            <w:pPr>
              <w:rPr>
                <w:rFonts w:eastAsia="Times New Roman"/>
                <w:color w:val="000000"/>
              </w:rPr>
            </w:pPr>
          </w:p>
        </w:tc>
      </w:tr>
      <w:tr w:rsidR="0066779C" w:rsidRPr="00AB6E89" w14:paraId="644F36E7" w14:textId="77777777" w:rsidTr="004218DC">
        <w:trPr>
          <w:trHeight w:val="320"/>
        </w:trPr>
        <w:tc>
          <w:tcPr>
            <w:tcW w:w="1960" w:type="dxa"/>
            <w:tcBorders>
              <w:top w:val="nil"/>
              <w:left w:val="nil"/>
              <w:bottom w:val="nil"/>
              <w:right w:val="nil"/>
            </w:tcBorders>
            <w:shd w:val="clear" w:color="auto" w:fill="auto"/>
            <w:noWrap/>
            <w:vAlign w:val="bottom"/>
            <w:hideMark/>
          </w:tcPr>
          <w:p w14:paraId="2F0F5453" w14:textId="77777777" w:rsidR="0066779C" w:rsidRPr="00AB6E89" w:rsidRDefault="0066779C" w:rsidP="004218DC">
            <w:pPr>
              <w:rPr>
                <w:rFonts w:eastAsia="Times New Roman"/>
                <w:color w:val="000000"/>
              </w:rPr>
            </w:pPr>
            <w:r w:rsidRPr="00AB6E89">
              <w:rPr>
                <w:rFonts w:eastAsia="Times New Roman"/>
                <w:color w:val="000000"/>
              </w:rPr>
              <w:t>East Maui ʻAkoko</w:t>
            </w:r>
          </w:p>
        </w:tc>
        <w:tc>
          <w:tcPr>
            <w:tcW w:w="2340" w:type="dxa"/>
            <w:tcBorders>
              <w:top w:val="nil"/>
              <w:left w:val="nil"/>
              <w:bottom w:val="nil"/>
              <w:right w:val="nil"/>
            </w:tcBorders>
            <w:shd w:val="clear" w:color="auto" w:fill="auto"/>
            <w:noWrap/>
            <w:vAlign w:val="bottom"/>
            <w:hideMark/>
          </w:tcPr>
          <w:p w14:paraId="7A22B869" w14:textId="77777777" w:rsidR="0066779C" w:rsidRPr="00AB6E89" w:rsidRDefault="0066779C" w:rsidP="004218DC">
            <w:pPr>
              <w:rPr>
                <w:rFonts w:eastAsia="Times New Roman"/>
                <w:color w:val="000000"/>
              </w:rPr>
            </w:pPr>
            <w:r w:rsidRPr="00AB6E89">
              <w:rPr>
                <w:rFonts w:eastAsia="Times New Roman"/>
                <w:color w:val="000000"/>
              </w:rPr>
              <w:t>ʻAkoko</w:t>
            </w:r>
          </w:p>
        </w:tc>
        <w:tc>
          <w:tcPr>
            <w:tcW w:w="2780" w:type="dxa"/>
            <w:tcBorders>
              <w:top w:val="nil"/>
              <w:left w:val="nil"/>
              <w:bottom w:val="nil"/>
              <w:right w:val="nil"/>
            </w:tcBorders>
            <w:shd w:val="clear" w:color="auto" w:fill="auto"/>
            <w:noWrap/>
            <w:vAlign w:val="bottom"/>
            <w:hideMark/>
          </w:tcPr>
          <w:p w14:paraId="21098031" w14:textId="77777777" w:rsidR="0066779C" w:rsidRPr="00AB6E89" w:rsidRDefault="0066779C" w:rsidP="004218DC">
            <w:pPr>
              <w:rPr>
                <w:rFonts w:eastAsia="Times New Roman"/>
                <w:color w:val="000000"/>
              </w:rPr>
            </w:pPr>
            <w:r w:rsidRPr="00AB6E89">
              <w:rPr>
                <w:rFonts w:eastAsia="Times New Roman"/>
                <w:color w:val="000000"/>
              </w:rPr>
              <w:t>Euphorbia celastroides var. laechiensis</w:t>
            </w:r>
          </w:p>
        </w:tc>
        <w:tc>
          <w:tcPr>
            <w:tcW w:w="1300" w:type="dxa"/>
            <w:tcBorders>
              <w:top w:val="nil"/>
              <w:left w:val="nil"/>
              <w:bottom w:val="nil"/>
              <w:right w:val="nil"/>
            </w:tcBorders>
            <w:shd w:val="clear" w:color="auto" w:fill="auto"/>
            <w:noWrap/>
            <w:vAlign w:val="bottom"/>
            <w:hideMark/>
          </w:tcPr>
          <w:p w14:paraId="0487AEF2" w14:textId="77777777" w:rsidR="0066779C" w:rsidRPr="00AB6E89" w:rsidRDefault="0066779C" w:rsidP="004218DC">
            <w:pPr>
              <w:rPr>
                <w:rFonts w:eastAsia="Times New Roman"/>
                <w:color w:val="000000"/>
              </w:rPr>
            </w:pPr>
            <w:r w:rsidRPr="00AB6E89">
              <w:rPr>
                <w:rFonts w:eastAsia="Times New Roman"/>
                <w:color w:val="000000"/>
              </w:rPr>
              <w:t>E</w:t>
            </w:r>
          </w:p>
        </w:tc>
      </w:tr>
      <w:tr w:rsidR="0066779C" w:rsidRPr="00AB6E89" w14:paraId="68867133" w14:textId="77777777" w:rsidTr="004218DC">
        <w:trPr>
          <w:trHeight w:val="320"/>
        </w:trPr>
        <w:tc>
          <w:tcPr>
            <w:tcW w:w="1960" w:type="dxa"/>
            <w:tcBorders>
              <w:top w:val="nil"/>
              <w:left w:val="nil"/>
              <w:bottom w:val="nil"/>
              <w:right w:val="nil"/>
            </w:tcBorders>
            <w:shd w:val="clear" w:color="auto" w:fill="auto"/>
            <w:noWrap/>
            <w:vAlign w:val="bottom"/>
            <w:hideMark/>
          </w:tcPr>
          <w:p w14:paraId="4DFA3693" w14:textId="77777777" w:rsidR="0066779C" w:rsidRPr="00AB6E89" w:rsidRDefault="0066779C" w:rsidP="004218DC">
            <w:pPr>
              <w:rPr>
                <w:rFonts w:eastAsia="Times New Roman"/>
                <w:color w:val="000000"/>
              </w:rPr>
            </w:pPr>
            <w:r w:rsidRPr="00AB6E89">
              <w:rPr>
                <w:rFonts w:eastAsia="Times New Roman"/>
                <w:color w:val="000000"/>
              </w:rPr>
              <w:t>Sea purslane</w:t>
            </w:r>
          </w:p>
        </w:tc>
        <w:tc>
          <w:tcPr>
            <w:tcW w:w="2340" w:type="dxa"/>
            <w:tcBorders>
              <w:top w:val="nil"/>
              <w:left w:val="nil"/>
              <w:bottom w:val="nil"/>
              <w:right w:val="nil"/>
            </w:tcBorders>
            <w:shd w:val="clear" w:color="auto" w:fill="auto"/>
            <w:noWrap/>
            <w:vAlign w:val="bottom"/>
            <w:hideMark/>
          </w:tcPr>
          <w:p w14:paraId="130C8C82" w14:textId="77777777" w:rsidR="0066779C" w:rsidRPr="00AB6E89" w:rsidRDefault="0066779C" w:rsidP="004218DC">
            <w:pPr>
              <w:rPr>
                <w:rFonts w:eastAsia="Times New Roman"/>
                <w:color w:val="000000"/>
              </w:rPr>
            </w:pPr>
            <w:r w:rsidRPr="00AB6E89">
              <w:rPr>
                <w:rFonts w:eastAsia="Times New Roman"/>
                <w:color w:val="000000"/>
              </w:rPr>
              <w:t>ʻAkulikuli</w:t>
            </w:r>
          </w:p>
        </w:tc>
        <w:tc>
          <w:tcPr>
            <w:tcW w:w="4080" w:type="dxa"/>
            <w:gridSpan w:val="2"/>
            <w:tcBorders>
              <w:top w:val="nil"/>
              <w:left w:val="nil"/>
              <w:bottom w:val="nil"/>
              <w:right w:val="nil"/>
            </w:tcBorders>
            <w:shd w:val="clear" w:color="auto" w:fill="auto"/>
            <w:noWrap/>
            <w:vAlign w:val="bottom"/>
            <w:hideMark/>
          </w:tcPr>
          <w:p w14:paraId="6377084E" w14:textId="77777777" w:rsidR="0066779C" w:rsidRPr="00AB6E89" w:rsidRDefault="0066779C" w:rsidP="004218DC">
            <w:pPr>
              <w:rPr>
                <w:rFonts w:eastAsia="Times New Roman"/>
                <w:color w:val="000000"/>
              </w:rPr>
            </w:pPr>
            <w:r w:rsidRPr="00AB6E89">
              <w:rPr>
                <w:rFonts w:eastAsia="Times New Roman"/>
                <w:color w:val="000000"/>
              </w:rPr>
              <w:t>Sesuvium portulacastrum</w:t>
            </w:r>
          </w:p>
        </w:tc>
      </w:tr>
      <w:tr w:rsidR="0066779C" w:rsidRPr="00AB6E89" w14:paraId="38114F08" w14:textId="77777777" w:rsidTr="004218DC">
        <w:trPr>
          <w:trHeight w:val="320"/>
        </w:trPr>
        <w:tc>
          <w:tcPr>
            <w:tcW w:w="1960" w:type="dxa"/>
            <w:tcBorders>
              <w:top w:val="nil"/>
              <w:left w:val="nil"/>
              <w:bottom w:val="nil"/>
              <w:right w:val="nil"/>
            </w:tcBorders>
            <w:shd w:val="clear" w:color="auto" w:fill="auto"/>
            <w:noWrap/>
            <w:vAlign w:val="bottom"/>
            <w:hideMark/>
          </w:tcPr>
          <w:p w14:paraId="08B19BB4" w14:textId="77777777" w:rsidR="0066779C" w:rsidRPr="00AB6E89" w:rsidRDefault="0066779C" w:rsidP="004218DC">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20AF0AA1" w14:textId="77777777" w:rsidR="0066779C" w:rsidRPr="00AB6E89" w:rsidRDefault="0066779C" w:rsidP="004218DC">
            <w:pPr>
              <w:rPr>
                <w:rFonts w:eastAsia="Times New Roman"/>
                <w:color w:val="000000"/>
              </w:rPr>
            </w:pPr>
            <w:r w:rsidRPr="00AB6E89">
              <w:rPr>
                <w:rFonts w:eastAsia="Times New Roman"/>
                <w:color w:val="000000"/>
              </w:rPr>
              <w:t>ʻAnaunau</w:t>
            </w:r>
          </w:p>
        </w:tc>
        <w:tc>
          <w:tcPr>
            <w:tcW w:w="2780" w:type="dxa"/>
            <w:tcBorders>
              <w:top w:val="nil"/>
              <w:left w:val="nil"/>
              <w:bottom w:val="nil"/>
              <w:right w:val="nil"/>
            </w:tcBorders>
            <w:shd w:val="clear" w:color="auto" w:fill="auto"/>
            <w:noWrap/>
            <w:vAlign w:val="bottom"/>
            <w:hideMark/>
          </w:tcPr>
          <w:p w14:paraId="76378BD7" w14:textId="77777777" w:rsidR="0066779C" w:rsidRPr="00AB6E89" w:rsidRDefault="0066779C" w:rsidP="004218DC">
            <w:pPr>
              <w:rPr>
                <w:rFonts w:eastAsia="Times New Roman"/>
                <w:color w:val="000000"/>
              </w:rPr>
            </w:pPr>
            <w:r w:rsidRPr="00AB6E89">
              <w:rPr>
                <w:rFonts w:eastAsia="Times New Roman"/>
                <w:color w:val="000000"/>
              </w:rPr>
              <w:t>Lepidium bedentatum</w:t>
            </w:r>
          </w:p>
        </w:tc>
        <w:tc>
          <w:tcPr>
            <w:tcW w:w="1300" w:type="dxa"/>
            <w:tcBorders>
              <w:top w:val="nil"/>
              <w:left w:val="nil"/>
              <w:bottom w:val="nil"/>
              <w:right w:val="nil"/>
            </w:tcBorders>
            <w:shd w:val="clear" w:color="auto" w:fill="auto"/>
            <w:noWrap/>
            <w:vAlign w:val="bottom"/>
            <w:hideMark/>
          </w:tcPr>
          <w:p w14:paraId="4BFCB0A4" w14:textId="77777777" w:rsidR="0066779C" w:rsidRPr="00AB6E89" w:rsidRDefault="0066779C" w:rsidP="004218DC">
            <w:pPr>
              <w:rPr>
                <w:rFonts w:eastAsia="Times New Roman"/>
                <w:color w:val="000000"/>
              </w:rPr>
            </w:pPr>
            <w:r w:rsidRPr="00AB6E89">
              <w:rPr>
                <w:rFonts w:eastAsia="Times New Roman"/>
                <w:color w:val="000000"/>
              </w:rPr>
              <w:t>V</w:t>
            </w:r>
          </w:p>
        </w:tc>
      </w:tr>
      <w:tr w:rsidR="0066779C" w:rsidRPr="00AB6E89" w14:paraId="55561935" w14:textId="77777777" w:rsidTr="004218DC">
        <w:trPr>
          <w:trHeight w:val="320"/>
        </w:trPr>
        <w:tc>
          <w:tcPr>
            <w:tcW w:w="1960" w:type="dxa"/>
            <w:tcBorders>
              <w:top w:val="nil"/>
              <w:left w:val="nil"/>
              <w:bottom w:val="nil"/>
              <w:right w:val="nil"/>
            </w:tcBorders>
            <w:shd w:val="clear" w:color="auto" w:fill="auto"/>
            <w:noWrap/>
            <w:vAlign w:val="bottom"/>
            <w:hideMark/>
          </w:tcPr>
          <w:p w14:paraId="0B11BC61" w14:textId="77777777" w:rsidR="0066779C" w:rsidRPr="00AB6E89" w:rsidRDefault="0066779C" w:rsidP="004218DC">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427479E1" w14:textId="77777777" w:rsidR="0066779C" w:rsidRPr="00AB6E89" w:rsidRDefault="0066779C" w:rsidP="004218DC">
            <w:pPr>
              <w:rPr>
                <w:rFonts w:eastAsia="Times New Roman"/>
                <w:color w:val="000000"/>
              </w:rPr>
            </w:pPr>
            <w:r w:rsidRPr="00AB6E89">
              <w:rPr>
                <w:rFonts w:eastAsia="Times New Roman"/>
                <w:color w:val="000000"/>
              </w:rPr>
              <w:t>ʻEnaʻena</w:t>
            </w:r>
          </w:p>
        </w:tc>
        <w:tc>
          <w:tcPr>
            <w:tcW w:w="4080" w:type="dxa"/>
            <w:gridSpan w:val="2"/>
            <w:tcBorders>
              <w:top w:val="nil"/>
              <w:left w:val="nil"/>
              <w:bottom w:val="nil"/>
              <w:right w:val="nil"/>
            </w:tcBorders>
            <w:shd w:val="clear" w:color="auto" w:fill="auto"/>
            <w:noWrap/>
            <w:vAlign w:val="bottom"/>
            <w:hideMark/>
          </w:tcPr>
          <w:p w14:paraId="09747FC3" w14:textId="77777777" w:rsidR="0066779C" w:rsidRPr="00AB6E89" w:rsidRDefault="0066779C" w:rsidP="004218DC">
            <w:pPr>
              <w:rPr>
                <w:rFonts w:eastAsia="Times New Roman"/>
                <w:color w:val="000000"/>
              </w:rPr>
            </w:pPr>
            <w:r w:rsidRPr="00AB6E89">
              <w:rPr>
                <w:rFonts w:eastAsia="Times New Roman"/>
                <w:color w:val="000000"/>
              </w:rPr>
              <w:t>Psuedognaphalium sandwicensium</w:t>
            </w:r>
          </w:p>
        </w:tc>
      </w:tr>
      <w:tr w:rsidR="0066779C" w:rsidRPr="00AB6E89" w14:paraId="60101EA4" w14:textId="77777777" w:rsidTr="004218DC">
        <w:trPr>
          <w:trHeight w:val="320"/>
        </w:trPr>
        <w:tc>
          <w:tcPr>
            <w:tcW w:w="1960" w:type="dxa"/>
            <w:tcBorders>
              <w:top w:val="nil"/>
              <w:left w:val="nil"/>
              <w:bottom w:val="nil"/>
              <w:right w:val="nil"/>
            </w:tcBorders>
            <w:shd w:val="clear" w:color="auto" w:fill="auto"/>
            <w:noWrap/>
            <w:vAlign w:val="bottom"/>
            <w:hideMark/>
          </w:tcPr>
          <w:p w14:paraId="6311D706" w14:textId="77777777" w:rsidR="0066779C" w:rsidRPr="00AB6E89" w:rsidRDefault="0066779C" w:rsidP="004218DC">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3E72FA0A" w14:textId="77777777" w:rsidR="0066779C" w:rsidRPr="00AB6E89" w:rsidRDefault="0066779C" w:rsidP="004218DC">
            <w:pPr>
              <w:rPr>
                <w:rFonts w:eastAsia="Times New Roman"/>
                <w:color w:val="000000"/>
              </w:rPr>
            </w:pPr>
            <w:r w:rsidRPr="00AB6E89">
              <w:rPr>
                <w:rFonts w:eastAsia="Times New Roman"/>
                <w:color w:val="000000"/>
              </w:rPr>
              <w:t>ʻIhi</w:t>
            </w:r>
          </w:p>
        </w:tc>
        <w:tc>
          <w:tcPr>
            <w:tcW w:w="2780" w:type="dxa"/>
            <w:tcBorders>
              <w:top w:val="nil"/>
              <w:left w:val="nil"/>
              <w:bottom w:val="nil"/>
              <w:right w:val="nil"/>
            </w:tcBorders>
            <w:shd w:val="clear" w:color="auto" w:fill="auto"/>
            <w:noWrap/>
            <w:vAlign w:val="bottom"/>
            <w:hideMark/>
          </w:tcPr>
          <w:p w14:paraId="5BEF2AF2" w14:textId="77777777" w:rsidR="0066779C" w:rsidRPr="00AB6E89" w:rsidRDefault="0066779C" w:rsidP="004218DC">
            <w:pPr>
              <w:rPr>
                <w:rFonts w:eastAsia="Times New Roman"/>
                <w:color w:val="000000"/>
              </w:rPr>
            </w:pPr>
            <w:r w:rsidRPr="00AB6E89">
              <w:rPr>
                <w:rFonts w:eastAsia="Times New Roman"/>
                <w:color w:val="000000"/>
              </w:rPr>
              <w:t>Portulaca molokiniensis</w:t>
            </w:r>
          </w:p>
        </w:tc>
        <w:tc>
          <w:tcPr>
            <w:tcW w:w="1300" w:type="dxa"/>
            <w:tcBorders>
              <w:top w:val="nil"/>
              <w:left w:val="nil"/>
              <w:bottom w:val="nil"/>
              <w:right w:val="nil"/>
            </w:tcBorders>
            <w:shd w:val="clear" w:color="auto" w:fill="auto"/>
            <w:noWrap/>
            <w:vAlign w:val="bottom"/>
            <w:hideMark/>
          </w:tcPr>
          <w:p w14:paraId="014F738A" w14:textId="77777777" w:rsidR="0066779C" w:rsidRPr="00AB6E89" w:rsidRDefault="0066779C" w:rsidP="004218DC">
            <w:pPr>
              <w:rPr>
                <w:rFonts w:eastAsia="Times New Roman"/>
                <w:color w:val="000000"/>
              </w:rPr>
            </w:pPr>
            <w:r w:rsidRPr="00AB6E89">
              <w:rPr>
                <w:rFonts w:eastAsia="Times New Roman"/>
                <w:color w:val="000000"/>
              </w:rPr>
              <w:t>E</w:t>
            </w:r>
          </w:p>
        </w:tc>
      </w:tr>
      <w:tr w:rsidR="0066779C" w:rsidRPr="00AB6E89" w14:paraId="3BA749E5" w14:textId="77777777" w:rsidTr="004218DC">
        <w:trPr>
          <w:trHeight w:val="320"/>
        </w:trPr>
        <w:tc>
          <w:tcPr>
            <w:tcW w:w="1960" w:type="dxa"/>
            <w:tcBorders>
              <w:top w:val="nil"/>
              <w:left w:val="nil"/>
              <w:bottom w:val="nil"/>
              <w:right w:val="nil"/>
            </w:tcBorders>
            <w:shd w:val="clear" w:color="auto" w:fill="auto"/>
            <w:noWrap/>
            <w:vAlign w:val="bottom"/>
            <w:hideMark/>
          </w:tcPr>
          <w:p w14:paraId="65746B8B" w14:textId="77777777" w:rsidR="0066779C" w:rsidRPr="00AB6E89" w:rsidRDefault="0066779C" w:rsidP="004218DC">
            <w:pPr>
              <w:rPr>
                <w:rFonts w:eastAsia="Times New Roman"/>
                <w:color w:val="000000"/>
              </w:rPr>
            </w:pPr>
            <w:r w:rsidRPr="00AB6E89">
              <w:rPr>
                <w:rFonts w:eastAsia="Times New Roman"/>
                <w:color w:val="000000"/>
              </w:rPr>
              <w:t>Pigweed</w:t>
            </w:r>
          </w:p>
        </w:tc>
        <w:tc>
          <w:tcPr>
            <w:tcW w:w="2340" w:type="dxa"/>
            <w:tcBorders>
              <w:top w:val="nil"/>
              <w:left w:val="nil"/>
              <w:bottom w:val="nil"/>
              <w:right w:val="nil"/>
            </w:tcBorders>
            <w:shd w:val="clear" w:color="auto" w:fill="auto"/>
            <w:noWrap/>
            <w:vAlign w:val="bottom"/>
            <w:hideMark/>
          </w:tcPr>
          <w:p w14:paraId="3E4EA35D" w14:textId="77777777" w:rsidR="0066779C" w:rsidRPr="00AB6E89" w:rsidRDefault="0066779C" w:rsidP="004218DC">
            <w:pPr>
              <w:rPr>
                <w:rFonts w:eastAsia="Times New Roman"/>
                <w:color w:val="000000"/>
              </w:rPr>
            </w:pPr>
            <w:r w:rsidRPr="00AB6E89">
              <w:rPr>
                <w:rFonts w:eastAsia="Times New Roman"/>
                <w:color w:val="000000"/>
              </w:rPr>
              <w:t>ʻIhi</w:t>
            </w:r>
          </w:p>
        </w:tc>
        <w:tc>
          <w:tcPr>
            <w:tcW w:w="2780" w:type="dxa"/>
            <w:tcBorders>
              <w:top w:val="nil"/>
              <w:left w:val="nil"/>
              <w:bottom w:val="nil"/>
              <w:right w:val="nil"/>
            </w:tcBorders>
            <w:shd w:val="clear" w:color="auto" w:fill="auto"/>
            <w:noWrap/>
            <w:vAlign w:val="bottom"/>
            <w:hideMark/>
          </w:tcPr>
          <w:p w14:paraId="69DE07E4" w14:textId="77777777" w:rsidR="0066779C" w:rsidRPr="00AB6E89" w:rsidRDefault="0066779C" w:rsidP="004218DC">
            <w:pPr>
              <w:rPr>
                <w:rFonts w:eastAsia="Times New Roman"/>
                <w:color w:val="000000"/>
              </w:rPr>
            </w:pPr>
            <w:r w:rsidRPr="00AB6E89">
              <w:rPr>
                <w:rFonts w:eastAsia="Times New Roman"/>
                <w:color w:val="000000"/>
              </w:rPr>
              <w:t>Portulaca lutea</w:t>
            </w:r>
          </w:p>
        </w:tc>
        <w:tc>
          <w:tcPr>
            <w:tcW w:w="1300" w:type="dxa"/>
            <w:tcBorders>
              <w:top w:val="nil"/>
              <w:left w:val="nil"/>
              <w:bottom w:val="nil"/>
              <w:right w:val="nil"/>
            </w:tcBorders>
            <w:shd w:val="clear" w:color="auto" w:fill="auto"/>
            <w:noWrap/>
            <w:vAlign w:val="bottom"/>
            <w:hideMark/>
          </w:tcPr>
          <w:p w14:paraId="05E19F42" w14:textId="77777777" w:rsidR="0066779C" w:rsidRPr="00AB6E89" w:rsidRDefault="0066779C" w:rsidP="004218DC">
            <w:pPr>
              <w:rPr>
                <w:rFonts w:eastAsia="Times New Roman"/>
                <w:color w:val="000000"/>
              </w:rPr>
            </w:pPr>
          </w:p>
        </w:tc>
      </w:tr>
      <w:tr w:rsidR="0066779C" w:rsidRPr="00AB6E89" w14:paraId="6C482012" w14:textId="77777777" w:rsidTr="004218DC">
        <w:trPr>
          <w:trHeight w:val="320"/>
        </w:trPr>
        <w:tc>
          <w:tcPr>
            <w:tcW w:w="1960" w:type="dxa"/>
            <w:tcBorders>
              <w:top w:val="nil"/>
              <w:left w:val="nil"/>
              <w:bottom w:val="nil"/>
              <w:right w:val="nil"/>
            </w:tcBorders>
            <w:shd w:val="clear" w:color="auto" w:fill="auto"/>
            <w:noWrap/>
            <w:vAlign w:val="bottom"/>
            <w:hideMark/>
          </w:tcPr>
          <w:p w14:paraId="1BCAA265" w14:textId="77777777" w:rsidR="0066779C" w:rsidRPr="00AB6E89" w:rsidRDefault="0066779C" w:rsidP="004218DC">
            <w:pPr>
              <w:rPr>
                <w:rFonts w:eastAsia="Times New Roman"/>
                <w:color w:val="000000"/>
              </w:rPr>
            </w:pPr>
            <w:r w:rsidRPr="00AB6E89">
              <w:rPr>
                <w:rFonts w:eastAsia="Times New Roman"/>
                <w:color w:val="000000"/>
              </w:rPr>
              <w:t>Hairy Purslane</w:t>
            </w:r>
          </w:p>
        </w:tc>
        <w:tc>
          <w:tcPr>
            <w:tcW w:w="2340" w:type="dxa"/>
            <w:tcBorders>
              <w:top w:val="nil"/>
              <w:left w:val="nil"/>
              <w:bottom w:val="nil"/>
              <w:right w:val="nil"/>
            </w:tcBorders>
            <w:shd w:val="clear" w:color="auto" w:fill="auto"/>
            <w:noWrap/>
            <w:vAlign w:val="bottom"/>
            <w:hideMark/>
          </w:tcPr>
          <w:p w14:paraId="47C4CC1E" w14:textId="77777777" w:rsidR="0066779C" w:rsidRPr="00AB6E89" w:rsidRDefault="0066779C" w:rsidP="004218DC">
            <w:pPr>
              <w:rPr>
                <w:rFonts w:eastAsia="Times New Roman"/>
                <w:color w:val="000000"/>
              </w:rPr>
            </w:pPr>
            <w:r w:rsidRPr="00AB6E89">
              <w:rPr>
                <w:rFonts w:eastAsia="Times New Roman"/>
                <w:color w:val="000000"/>
              </w:rPr>
              <w:t>ʻIhi</w:t>
            </w:r>
          </w:p>
        </w:tc>
        <w:tc>
          <w:tcPr>
            <w:tcW w:w="2780" w:type="dxa"/>
            <w:tcBorders>
              <w:top w:val="nil"/>
              <w:left w:val="nil"/>
              <w:bottom w:val="nil"/>
              <w:right w:val="nil"/>
            </w:tcBorders>
            <w:shd w:val="clear" w:color="auto" w:fill="auto"/>
            <w:noWrap/>
            <w:vAlign w:val="bottom"/>
            <w:hideMark/>
          </w:tcPr>
          <w:p w14:paraId="63D7630D" w14:textId="77777777" w:rsidR="0066779C" w:rsidRPr="00AB6E89" w:rsidRDefault="0066779C" w:rsidP="004218DC">
            <w:pPr>
              <w:rPr>
                <w:rFonts w:eastAsia="Times New Roman"/>
                <w:color w:val="000000"/>
              </w:rPr>
            </w:pPr>
            <w:r w:rsidRPr="00AB6E89">
              <w:rPr>
                <w:rFonts w:eastAsia="Times New Roman"/>
                <w:color w:val="000000"/>
              </w:rPr>
              <w:t>Portulaca villosa</w:t>
            </w:r>
          </w:p>
        </w:tc>
        <w:tc>
          <w:tcPr>
            <w:tcW w:w="1300" w:type="dxa"/>
            <w:tcBorders>
              <w:top w:val="nil"/>
              <w:left w:val="nil"/>
              <w:bottom w:val="nil"/>
              <w:right w:val="nil"/>
            </w:tcBorders>
            <w:shd w:val="clear" w:color="auto" w:fill="auto"/>
            <w:noWrap/>
            <w:vAlign w:val="bottom"/>
            <w:hideMark/>
          </w:tcPr>
          <w:p w14:paraId="58FFE6DA" w14:textId="77777777" w:rsidR="0066779C" w:rsidRPr="00AB6E89" w:rsidRDefault="0066779C" w:rsidP="004218DC">
            <w:pPr>
              <w:rPr>
                <w:rFonts w:eastAsia="Times New Roman"/>
                <w:color w:val="000000"/>
              </w:rPr>
            </w:pPr>
            <w:r w:rsidRPr="00AB6E89">
              <w:rPr>
                <w:rFonts w:eastAsia="Times New Roman"/>
                <w:color w:val="000000"/>
              </w:rPr>
              <w:t>E</w:t>
            </w:r>
          </w:p>
        </w:tc>
      </w:tr>
      <w:tr w:rsidR="0066779C" w:rsidRPr="00AB6E89" w14:paraId="78AFAA0E" w14:textId="77777777" w:rsidTr="004218DC">
        <w:trPr>
          <w:trHeight w:val="320"/>
        </w:trPr>
        <w:tc>
          <w:tcPr>
            <w:tcW w:w="1960" w:type="dxa"/>
            <w:tcBorders>
              <w:top w:val="nil"/>
              <w:left w:val="nil"/>
              <w:bottom w:val="nil"/>
              <w:right w:val="nil"/>
            </w:tcBorders>
            <w:shd w:val="clear" w:color="auto" w:fill="auto"/>
            <w:noWrap/>
            <w:vAlign w:val="bottom"/>
            <w:hideMark/>
          </w:tcPr>
          <w:p w14:paraId="26033B71" w14:textId="77777777" w:rsidR="0066779C" w:rsidRPr="00AB6E89" w:rsidRDefault="0066779C" w:rsidP="004218DC">
            <w:pPr>
              <w:rPr>
                <w:rFonts w:eastAsia="Times New Roman"/>
                <w:color w:val="000000"/>
              </w:rPr>
            </w:pPr>
            <w:r w:rsidRPr="00AB6E89">
              <w:rPr>
                <w:rFonts w:eastAsia="Times New Roman"/>
                <w:color w:val="000000"/>
              </w:rPr>
              <w:t>Kilauea Portulaca</w:t>
            </w:r>
          </w:p>
        </w:tc>
        <w:tc>
          <w:tcPr>
            <w:tcW w:w="2340" w:type="dxa"/>
            <w:tcBorders>
              <w:top w:val="nil"/>
              <w:left w:val="nil"/>
              <w:bottom w:val="nil"/>
              <w:right w:val="nil"/>
            </w:tcBorders>
            <w:shd w:val="clear" w:color="auto" w:fill="auto"/>
            <w:noWrap/>
            <w:vAlign w:val="bottom"/>
            <w:hideMark/>
          </w:tcPr>
          <w:p w14:paraId="650C1CEA" w14:textId="77777777" w:rsidR="0066779C" w:rsidRPr="00AB6E89" w:rsidRDefault="0066779C" w:rsidP="004218DC">
            <w:pPr>
              <w:rPr>
                <w:rFonts w:eastAsia="Times New Roman"/>
                <w:color w:val="000000"/>
              </w:rPr>
            </w:pPr>
            <w:r w:rsidRPr="00AB6E89">
              <w:rPr>
                <w:rFonts w:eastAsia="Times New Roman"/>
                <w:color w:val="000000"/>
              </w:rPr>
              <w:t>ʻIhi makole</w:t>
            </w:r>
          </w:p>
        </w:tc>
        <w:tc>
          <w:tcPr>
            <w:tcW w:w="2780" w:type="dxa"/>
            <w:tcBorders>
              <w:top w:val="nil"/>
              <w:left w:val="nil"/>
              <w:bottom w:val="nil"/>
              <w:right w:val="nil"/>
            </w:tcBorders>
            <w:shd w:val="clear" w:color="auto" w:fill="auto"/>
            <w:noWrap/>
            <w:vAlign w:val="bottom"/>
            <w:hideMark/>
          </w:tcPr>
          <w:p w14:paraId="1CBE260F" w14:textId="77777777" w:rsidR="0066779C" w:rsidRPr="00AB6E89" w:rsidRDefault="0066779C" w:rsidP="004218DC">
            <w:pPr>
              <w:rPr>
                <w:rFonts w:eastAsia="Times New Roman"/>
                <w:color w:val="000000"/>
              </w:rPr>
            </w:pPr>
            <w:r w:rsidRPr="00AB6E89">
              <w:rPr>
                <w:rFonts w:eastAsia="Times New Roman"/>
                <w:color w:val="000000"/>
              </w:rPr>
              <w:t>Portulaca sclerocarpa</w:t>
            </w:r>
          </w:p>
        </w:tc>
        <w:tc>
          <w:tcPr>
            <w:tcW w:w="1300" w:type="dxa"/>
            <w:tcBorders>
              <w:top w:val="nil"/>
              <w:left w:val="nil"/>
              <w:bottom w:val="nil"/>
              <w:right w:val="nil"/>
            </w:tcBorders>
            <w:shd w:val="clear" w:color="auto" w:fill="auto"/>
            <w:noWrap/>
            <w:vAlign w:val="bottom"/>
            <w:hideMark/>
          </w:tcPr>
          <w:p w14:paraId="45C6DA40" w14:textId="77777777" w:rsidR="0066779C" w:rsidRPr="00AB6E89" w:rsidRDefault="0066779C" w:rsidP="004218DC">
            <w:pPr>
              <w:rPr>
                <w:rFonts w:eastAsia="Times New Roman"/>
                <w:color w:val="000000"/>
              </w:rPr>
            </w:pPr>
            <w:r w:rsidRPr="00AB6E89">
              <w:rPr>
                <w:rFonts w:eastAsia="Times New Roman"/>
                <w:color w:val="000000"/>
              </w:rPr>
              <w:t>E</w:t>
            </w:r>
          </w:p>
        </w:tc>
      </w:tr>
      <w:tr w:rsidR="0066779C" w:rsidRPr="00AB6E89" w14:paraId="14D5338B" w14:textId="77777777" w:rsidTr="004218DC">
        <w:trPr>
          <w:trHeight w:val="320"/>
        </w:trPr>
        <w:tc>
          <w:tcPr>
            <w:tcW w:w="1960" w:type="dxa"/>
            <w:tcBorders>
              <w:top w:val="nil"/>
              <w:left w:val="nil"/>
              <w:bottom w:val="nil"/>
              <w:right w:val="nil"/>
            </w:tcBorders>
            <w:shd w:val="clear" w:color="auto" w:fill="auto"/>
            <w:noWrap/>
            <w:vAlign w:val="bottom"/>
            <w:hideMark/>
          </w:tcPr>
          <w:p w14:paraId="061BCF01" w14:textId="77777777" w:rsidR="0066779C" w:rsidRPr="00AB6E89" w:rsidRDefault="0066779C" w:rsidP="004218DC">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73E10CD6" w14:textId="77777777" w:rsidR="0066779C" w:rsidRPr="00AB6E89" w:rsidRDefault="0066779C" w:rsidP="004218DC">
            <w:pPr>
              <w:rPr>
                <w:rFonts w:eastAsia="Times New Roman"/>
                <w:color w:val="000000"/>
              </w:rPr>
            </w:pPr>
            <w:r w:rsidRPr="00AB6E89">
              <w:rPr>
                <w:rFonts w:eastAsia="Times New Roman"/>
                <w:color w:val="000000"/>
              </w:rPr>
              <w:t>ʻIlima</w:t>
            </w:r>
          </w:p>
        </w:tc>
        <w:tc>
          <w:tcPr>
            <w:tcW w:w="2780" w:type="dxa"/>
            <w:tcBorders>
              <w:top w:val="nil"/>
              <w:left w:val="nil"/>
              <w:bottom w:val="nil"/>
              <w:right w:val="nil"/>
            </w:tcBorders>
            <w:shd w:val="clear" w:color="auto" w:fill="auto"/>
            <w:noWrap/>
            <w:vAlign w:val="bottom"/>
            <w:hideMark/>
          </w:tcPr>
          <w:p w14:paraId="1BB665C8" w14:textId="77777777" w:rsidR="0066779C" w:rsidRPr="00AB6E89" w:rsidRDefault="0066779C" w:rsidP="004218DC">
            <w:pPr>
              <w:rPr>
                <w:rFonts w:eastAsia="Times New Roman"/>
                <w:color w:val="000000"/>
              </w:rPr>
            </w:pPr>
            <w:r w:rsidRPr="00AB6E89">
              <w:rPr>
                <w:rFonts w:eastAsia="Times New Roman"/>
                <w:color w:val="000000"/>
              </w:rPr>
              <w:t>Sida fallax</w:t>
            </w:r>
          </w:p>
        </w:tc>
        <w:tc>
          <w:tcPr>
            <w:tcW w:w="1300" w:type="dxa"/>
            <w:tcBorders>
              <w:top w:val="nil"/>
              <w:left w:val="nil"/>
              <w:bottom w:val="nil"/>
              <w:right w:val="nil"/>
            </w:tcBorders>
            <w:shd w:val="clear" w:color="auto" w:fill="auto"/>
            <w:noWrap/>
            <w:vAlign w:val="bottom"/>
            <w:hideMark/>
          </w:tcPr>
          <w:p w14:paraId="3F6B5CD5" w14:textId="77777777" w:rsidR="0066779C" w:rsidRPr="00AB6E89" w:rsidRDefault="0066779C" w:rsidP="004218DC">
            <w:pPr>
              <w:rPr>
                <w:rFonts w:eastAsia="Times New Roman"/>
                <w:color w:val="000000"/>
              </w:rPr>
            </w:pPr>
          </w:p>
        </w:tc>
      </w:tr>
      <w:tr w:rsidR="0066779C" w:rsidRPr="00AB6E89" w14:paraId="2751BFF3" w14:textId="77777777" w:rsidTr="004218DC">
        <w:trPr>
          <w:trHeight w:val="320"/>
        </w:trPr>
        <w:tc>
          <w:tcPr>
            <w:tcW w:w="1960" w:type="dxa"/>
            <w:tcBorders>
              <w:top w:val="nil"/>
              <w:left w:val="nil"/>
              <w:bottom w:val="nil"/>
              <w:right w:val="nil"/>
            </w:tcBorders>
            <w:shd w:val="clear" w:color="auto" w:fill="auto"/>
            <w:noWrap/>
            <w:vAlign w:val="bottom"/>
            <w:hideMark/>
          </w:tcPr>
          <w:p w14:paraId="52271F01" w14:textId="77777777" w:rsidR="0066779C" w:rsidRPr="00AB6E89" w:rsidRDefault="0066779C" w:rsidP="004218DC">
            <w:pPr>
              <w:rPr>
                <w:rFonts w:eastAsia="Times New Roman"/>
              </w:rPr>
            </w:pPr>
          </w:p>
        </w:tc>
        <w:tc>
          <w:tcPr>
            <w:tcW w:w="2340" w:type="dxa"/>
            <w:tcBorders>
              <w:top w:val="nil"/>
              <w:left w:val="nil"/>
              <w:bottom w:val="nil"/>
              <w:right w:val="nil"/>
            </w:tcBorders>
            <w:shd w:val="clear" w:color="auto" w:fill="auto"/>
            <w:noWrap/>
            <w:vAlign w:val="bottom"/>
            <w:hideMark/>
          </w:tcPr>
          <w:p w14:paraId="41DD5C74" w14:textId="77777777" w:rsidR="0066779C" w:rsidRPr="00AB6E89" w:rsidRDefault="0066779C" w:rsidP="004218DC">
            <w:pPr>
              <w:rPr>
                <w:rFonts w:eastAsia="Times New Roman"/>
                <w:color w:val="000000"/>
              </w:rPr>
            </w:pPr>
            <w:r w:rsidRPr="00AB6E89">
              <w:rPr>
                <w:rFonts w:eastAsia="Times New Roman"/>
                <w:color w:val="000000"/>
              </w:rPr>
              <w:t>ʻOhai</w:t>
            </w:r>
          </w:p>
        </w:tc>
        <w:tc>
          <w:tcPr>
            <w:tcW w:w="2780" w:type="dxa"/>
            <w:tcBorders>
              <w:top w:val="nil"/>
              <w:left w:val="nil"/>
              <w:bottom w:val="nil"/>
              <w:right w:val="nil"/>
            </w:tcBorders>
            <w:shd w:val="clear" w:color="auto" w:fill="auto"/>
            <w:noWrap/>
            <w:vAlign w:val="bottom"/>
            <w:hideMark/>
          </w:tcPr>
          <w:p w14:paraId="6430A7FA" w14:textId="77777777" w:rsidR="0066779C" w:rsidRPr="00AB6E89" w:rsidRDefault="0066779C" w:rsidP="004218DC">
            <w:pPr>
              <w:rPr>
                <w:rFonts w:eastAsia="Times New Roman"/>
                <w:color w:val="000000"/>
              </w:rPr>
            </w:pPr>
            <w:r w:rsidRPr="00AB6E89">
              <w:rPr>
                <w:rFonts w:eastAsia="Times New Roman"/>
                <w:color w:val="000000"/>
              </w:rPr>
              <w:t>Sesbania tomentosa</w:t>
            </w:r>
          </w:p>
        </w:tc>
        <w:tc>
          <w:tcPr>
            <w:tcW w:w="1300" w:type="dxa"/>
            <w:tcBorders>
              <w:top w:val="nil"/>
              <w:left w:val="nil"/>
              <w:bottom w:val="nil"/>
              <w:right w:val="nil"/>
            </w:tcBorders>
            <w:shd w:val="clear" w:color="auto" w:fill="auto"/>
            <w:noWrap/>
            <w:vAlign w:val="bottom"/>
            <w:hideMark/>
          </w:tcPr>
          <w:p w14:paraId="39A919DB" w14:textId="77777777" w:rsidR="0066779C" w:rsidRPr="00AB6E89" w:rsidRDefault="0066779C" w:rsidP="004218DC">
            <w:pPr>
              <w:rPr>
                <w:rFonts w:eastAsia="Times New Roman"/>
                <w:color w:val="000000"/>
              </w:rPr>
            </w:pPr>
            <w:r w:rsidRPr="00AB6E89">
              <w:rPr>
                <w:rFonts w:eastAsia="Times New Roman"/>
                <w:color w:val="000000"/>
              </w:rPr>
              <w:t>E</w:t>
            </w:r>
          </w:p>
        </w:tc>
      </w:tr>
      <w:tr w:rsidR="0066779C" w:rsidRPr="00AB6E89" w14:paraId="464469FF" w14:textId="77777777" w:rsidTr="004218DC">
        <w:trPr>
          <w:trHeight w:val="320"/>
        </w:trPr>
        <w:tc>
          <w:tcPr>
            <w:tcW w:w="1960" w:type="dxa"/>
            <w:tcBorders>
              <w:top w:val="nil"/>
              <w:left w:val="nil"/>
              <w:bottom w:val="nil"/>
              <w:right w:val="nil"/>
            </w:tcBorders>
            <w:shd w:val="clear" w:color="auto" w:fill="auto"/>
            <w:noWrap/>
            <w:vAlign w:val="bottom"/>
            <w:hideMark/>
          </w:tcPr>
          <w:p w14:paraId="063D9B82" w14:textId="77777777" w:rsidR="0066779C" w:rsidRPr="00AB6E89" w:rsidRDefault="0066779C" w:rsidP="004218DC">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04836F9F" w14:textId="77777777" w:rsidR="0066779C" w:rsidRPr="00AB6E89" w:rsidRDefault="0066779C" w:rsidP="004218DC">
            <w:pPr>
              <w:rPr>
                <w:rFonts w:eastAsia="Times New Roman"/>
                <w:color w:val="000000"/>
              </w:rPr>
            </w:pPr>
            <w:r w:rsidRPr="00AB6E89">
              <w:rPr>
                <w:rFonts w:eastAsia="Times New Roman"/>
                <w:color w:val="000000"/>
              </w:rPr>
              <w:t>ʻOhelo kai</w:t>
            </w:r>
          </w:p>
        </w:tc>
        <w:tc>
          <w:tcPr>
            <w:tcW w:w="2780" w:type="dxa"/>
            <w:tcBorders>
              <w:top w:val="nil"/>
              <w:left w:val="nil"/>
              <w:bottom w:val="nil"/>
              <w:right w:val="nil"/>
            </w:tcBorders>
            <w:shd w:val="clear" w:color="auto" w:fill="auto"/>
            <w:noWrap/>
            <w:vAlign w:val="bottom"/>
            <w:hideMark/>
          </w:tcPr>
          <w:p w14:paraId="415DCC60" w14:textId="77777777" w:rsidR="0066779C" w:rsidRPr="00AB6E89" w:rsidRDefault="0066779C" w:rsidP="004218DC">
            <w:pPr>
              <w:rPr>
                <w:rFonts w:eastAsia="Times New Roman"/>
                <w:color w:val="000000"/>
              </w:rPr>
            </w:pPr>
            <w:r w:rsidRPr="00AB6E89">
              <w:rPr>
                <w:rFonts w:eastAsia="Times New Roman"/>
                <w:color w:val="000000"/>
              </w:rPr>
              <w:t>Lycium sandwicense</w:t>
            </w:r>
          </w:p>
        </w:tc>
        <w:tc>
          <w:tcPr>
            <w:tcW w:w="1300" w:type="dxa"/>
            <w:tcBorders>
              <w:top w:val="nil"/>
              <w:left w:val="nil"/>
              <w:bottom w:val="nil"/>
              <w:right w:val="nil"/>
            </w:tcBorders>
            <w:shd w:val="clear" w:color="auto" w:fill="auto"/>
            <w:noWrap/>
            <w:vAlign w:val="bottom"/>
            <w:hideMark/>
          </w:tcPr>
          <w:p w14:paraId="46765FC2" w14:textId="77777777" w:rsidR="0066779C" w:rsidRPr="00AB6E89" w:rsidRDefault="0066779C" w:rsidP="004218DC">
            <w:pPr>
              <w:rPr>
                <w:rFonts w:eastAsia="Times New Roman"/>
                <w:color w:val="000000"/>
              </w:rPr>
            </w:pPr>
          </w:p>
        </w:tc>
      </w:tr>
      <w:tr w:rsidR="0066779C" w:rsidRPr="00AB6E89" w14:paraId="5B010BA0" w14:textId="77777777" w:rsidTr="004218DC">
        <w:trPr>
          <w:trHeight w:val="320"/>
        </w:trPr>
        <w:tc>
          <w:tcPr>
            <w:tcW w:w="1960" w:type="dxa"/>
            <w:tcBorders>
              <w:top w:val="nil"/>
              <w:left w:val="nil"/>
              <w:bottom w:val="nil"/>
              <w:right w:val="nil"/>
            </w:tcBorders>
            <w:shd w:val="clear" w:color="auto" w:fill="auto"/>
            <w:noWrap/>
            <w:vAlign w:val="bottom"/>
            <w:hideMark/>
          </w:tcPr>
          <w:p w14:paraId="49A33148" w14:textId="77777777" w:rsidR="0066779C" w:rsidRPr="00AB6E89" w:rsidRDefault="0066779C" w:rsidP="004218DC">
            <w:pPr>
              <w:rPr>
                <w:rFonts w:eastAsia="Times New Roman"/>
              </w:rPr>
            </w:pPr>
          </w:p>
        </w:tc>
        <w:tc>
          <w:tcPr>
            <w:tcW w:w="2340" w:type="dxa"/>
            <w:tcBorders>
              <w:top w:val="nil"/>
              <w:left w:val="nil"/>
              <w:bottom w:val="nil"/>
              <w:right w:val="nil"/>
            </w:tcBorders>
            <w:shd w:val="clear" w:color="auto" w:fill="auto"/>
            <w:noWrap/>
            <w:vAlign w:val="bottom"/>
            <w:hideMark/>
          </w:tcPr>
          <w:p w14:paraId="14A6623D" w14:textId="77777777" w:rsidR="0066779C" w:rsidRPr="00AB6E89" w:rsidRDefault="0066779C" w:rsidP="004218DC">
            <w:pPr>
              <w:rPr>
                <w:rFonts w:eastAsia="Times New Roman"/>
                <w:color w:val="000000"/>
              </w:rPr>
            </w:pPr>
            <w:r w:rsidRPr="00AB6E89">
              <w:rPr>
                <w:rFonts w:eastAsia="Times New Roman"/>
                <w:color w:val="000000"/>
              </w:rPr>
              <w:t>ʻŌhiʻa lehua</w:t>
            </w:r>
          </w:p>
        </w:tc>
        <w:tc>
          <w:tcPr>
            <w:tcW w:w="4080" w:type="dxa"/>
            <w:gridSpan w:val="2"/>
            <w:tcBorders>
              <w:top w:val="nil"/>
              <w:left w:val="nil"/>
              <w:bottom w:val="nil"/>
              <w:right w:val="nil"/>
            </w:tcBorders>
            <w:shd w:val="clear" w:color="auto" w:fill="auto"/>
            <w:noWrap/>
            <w:vAlign w:val="bottom"/>
            <w:hideMark/>
          </w:tcPr>
          <w:p w14:paraId="4E1371C9" w14:textId="77777777" w:rsidR="0066779C" w:rsidRPr="00AB6E89" w:rsidRDefault="0066779C" w:rsidP="004218DC">
            <w:pPr>
              <w:rPr>
                <w:rFonts w:eastAsia="Times New Roman"/>
                <w:color w:val="000000"/>
              </w:rPr>
            </w:pPr>
            <w:r w:rsidRPr="00AB6E89">
              <w:rPr>
                <w:rFonts w:eastAsia="Times New Roman"/>
                <w:color w:val="000000"/>
              </w:rPr>
              <w:t>Metrosideros polymorpha</w:t>
            </w:r>
          </w:p>
        </w:tc>
      </w:tr>
      <w:tr w:rsidR="0066779C" w:rsidRPr="00AB6E89" w14:paraId="1D6662B9" w14:textId="77777777" w:rsidTr="004218DC">
        <w:trPr>
          <w:trHeight w:val="320"/>
        </w:trPr>
        <w:tc>
          <w:tcPr>
            <w:tcW w:w="1960" w:type="dxa"/>
            <w:tcBorders>
              <w:top w:val="nil"/>
              <w:left w:val="nil"/>
              <w:bottom w:val="nil"/>
              <w:right w:val="nil"/>
            </w:tcBorders>
            <w:shd w:val="clear" w:color="auto" w:fill="auto"/>
            <w:noWrap/>
            <w:vAlign w:val="bottom"/>
            <w:hideMark/>
          </w:tcPr>
          <w:p w14:paraId="5227F0A3" w14:textId="77777777" w:rsidR="0066779C" w:rsidRPr="00AB6E89" w:rsidRDefault="0066779C" w:rsidP="004218DC">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61476C30" w14:textId="77777777" w:rsidR="0066779C" w:rsidRPr="00AB6E89" w:rsidRDefault="0066779C" w:rsidP="004218DC">
            <w:pPr>
              <w:rPr>
                <w:rFonts w:eastAsia="Times New Roman"/>
                <w:color w:val="000000"/>
              </w:rPr>
            </w:pPr>
            <w:r w:rsidRPr="00AB6E89">
              <w:rPr>
                <w:rFonts w:eastAsia="Times New Roman"/>
                <w:color w:val="000000"/>
              </w:rPr>
              <w:t>ʻŪlei, eluehe, uʻulei</w:t>
            </w:r>
          </w:p>
        </w:tc>
        <w:tc>
          <w:tcPr>
            <w:tcW w:w="4080" w:type="dxa"/>
            <w:gridSpan w:val="2"/>
            <w:tcBorders>
              <w:top w:val="nil"/>
              <w:left w:val="nil"/>
              <w:bottom w:val="nil"/>
              <w:right w:val="nil"/>
            </w:tcBorders>
            <w:shd w:val="clear" w:color="auto" w:fill="auto"/>
            <w:noWrap/>
            <w:vAlign w:val="bottom"/>
            <w:hideMark/>
          </w:tcPr>
          <w:p w14:paraId="0C0E5883" w14:textId="77777777" w:rsidR="0066779C" w:rsidRPr="00AB6E89" w:rsidRDefault="0066779C" w:rsidP="004218DC">
            <w:pPr>
              <w:rPr>
                <w:rFonts w:eastAsia="Times New Roman"/>
                <w:color w:val="000000"/>
              </w:rPr>
            </w:pPr>
            <w:r w:rsidRPr="00AB6E89">
              <w:rPr>
                <w:rFonts w:eastAsia="Times New Roman"/>
                <w:color w:val="000000"/>
              </w:rPr>
              <w:t>Osteomeles anthyllidifolia</w:t>
            </w:r>
          </w:p>
        </w:tc>
      </w:tr>
      <w:tr w:rsidR="0066779C" w:rsidRPr="00AB6E89" w14:paraId="0036257D" w14:textId="77777777" w:rsidTr="004218DC">
        <w:trPr>
          <w:trHeight w:val="320"/>
        </w:trPr>
        <w:tc>
          <w:tcPr>
            <w:tcW w:w="1960" w:type="dxa"/>
            <w:tcBorders>
              <w:top w:val="nil"/>
              <w:left w:val="nil"/>
              <w:right w:val="nil"/>
            </w:tcBorders>
            <w:shd w:val="clear" w:color="auto" w:fill="auto"/>
            <w:noWrap/>
            <w:vAlign w:val="bottom"/>
            <w:hideMark/>
          </w:tcPr>
          <w:p w14:paraId="7BE61178" w14:textId="77777777" w:rsidR="0066779C" w:rsidRPr="00AB6E89" w:rsidRDefault="0066779C" w:rsidP="004218DC">
            <w:pPr>
              <w:rPr>
                <w:rFonts w:eastAsia="Times New Roman"/>
                <w:color w:val="000000"/>
              </w:rPr>
            </w:pPr>
          </w:p>
        </w:tc>
        <w:tc>
          <w:tcPr>
            <w:tcW w:w="2340" w:type="dxa"/>
            <w:tcBorders>
              <w:top w:val="nil"/>
              <w:left w:val="nil"/>
              <w:right w:val="nil"/>
            </w:tcBorders>
            <w:shd w:val="clear" w:color="auto" w:fill="auto"/>
            <w:noWrap/>
            <w:vAlign w:val="bottom"/>
            <w:hideMark/>
          </w:tcPr>
          <w:p w14:paraId="443926A0" w14:textId="77777777" w:rsidR="0066779C" w:rsidRPr="00AB6E89" w:rsidRDefault="0066779C" w:rsidP="004218DC">
            <w:pPr>
              <w:rPr>
                <w:rFonts w:eastAsia="Times New Roman"/>
                <w:color w:val="000000"/>
              </w:rPr>
            </w:pPr>
            <w:r w:rsidRPr="00AB6E89">
              <w:rPr>
                <w:rFonts w:eastAsia="Times New Roman"/>
                <w:color w:val="000000"/>
              </w:rPr>
              <w:t>Wiliwili</w:t>
            </w:r>
          </w:p>
        </w:tc>
        <w:tc>
          <w:tcPr>
            <w:tcW w:w="2780" w:type="dxa"/>
            <w:tcBorders>
              <w:top w:val="nil"/>
              <w:left w:val="nil"/>
              <w:right w:val="nil"/>
            </w:tcBorders>
            <w:shd w:val="clear" w:color="auto" w:fill="auto"/>
            <w:noWrap/>
            <w:vAlign w:val="bottom"/>
            <w:hideMark/>
          </w:tcPr>
          <w:p w14:paraId="5F8B8FAE" w14:textId="77777777" w:rsidR="0066779C" w:rsidRPr="00AB6E89" w:rsidRDefault="0066779C" w:rsidP="004218DC">
            <w:pPr>
              <w:rPr>
                <w:rFonts w:eastAsia="Times New Roman"/>
                <w:color w:val="000000"/>
              </w:rPr>
            </w:pPr>
            <w:r w:rsidRPr="00AB6E89">
              <w:rPr>
                <w:rFonts w:eastAsia="Times New Roman"/>
                <w:color w:val="000000"/>
              </w:rPr>
              <w:t>Erythrina sandwicensis</w:t>
            </w:r>
          </w:p>
        </w:tc>
        <w:tc>
          <w:tcPr>
            <w:tcW w:w="1300" w:type="dxa"/>
            <w:tcBorders>
              <w:top w:val="nil"/>
              <w:left w:val="nil"/>
              <w:right w:val="nil"/>
            </w:tcBorders>
            <w:shd w:val="clear" w:color="auto" w:fill="auto"/>
            <w:noWrap/>
            <w:vAlign w:val="bottom"/>
            <w:hideMark/>
          </w:tcPr>
          <w:p w14:paraId="0813F1F6" w14:textId="77777777" w:rsidR="0066779C" w:rsidRPr="00AB6E89" w:rsidRDefault="0066779C" w:rsidP="004218DC">
            <w:pPr>
              <w:rPr>
                <w:rFonts w:eastAsia="Times New Roman"/>
                <w:color w:val="000000"/>
              </w:rPr>
            </w:pPr>
          </w:p>
        </w:tc>
      </w:tr>
      <w:tr w:rsidR="0066779C" w:rsidRPr="00AB6E89" w14:paraId="7BBE496F" w14:textId="77777777" w:rsidTr="004218DC">
        <w:trPr>
          <w:trHeight w:val="320"/>
        </w:trPr>
        <w:tc>
          <w:tcPr>
            <w:tcW w:w="1960" w:type="dxa"/>
            <w:tcBorders>
              <w:top w:val="nil"/>
              <w:left w:val="nil"/>
              <w:bottom w:val="single" w:sz="4" w:space="0" w:color="auto"/>
              <w:right w:val="nil"/>
            </w:tcBorders>
            <w:shd w:val="clear" w:color="auto" w:fill="auto"/>
            <w:noWrap/>
            <w:vAlign w:val="bottom"/>
            <w:hideMark/>
          </w:tcPr>
          <w:p w14:paraId="3848EBF3" w14:textId="77777777" w:rsidR="0066779C" w:rsidRPr="00AB6E89" w:rsidRDefault="0066779C" w:rsidP="004218DC">
            <w:pPr>
              <w:rPr>
                <w:rFonts w:eastAsia="Times New Roman"/>
              </w:rPr>
            </w:pPr>
          </w:p>
        </w:tc>
        <w:tc>
          <w:tcPr>
            <w:tcW w:w="2340" w:type="dxa"/>
            <w:tcBorders>
              <w:top w:val="nil"/>
              <w:left w:val="nil"/>
              <w:bottom w:val="single" w:sz="4" w:space="0" w:color="auto"/>
              <w:right w:val="nil"/>
            </w:tcBorders>
            <w:shd w:val="clear" w:color="auto" w:fill="auto"/>
            <w:noWrap/>
            <w:vAlign w:val="bottom"/>
            <w:hideMark/>
          </w:tcPr>
          <w:p w14:paraId="6090A451" w14:textId="77777777" w:rsidR="0066779C" w:rsidRPr="00AB6E89" w:rsidRDefault="0066779C" w:rsidP="004218DC">
            <w:pPr>
              <w:rPr>
                <w:rFonts w:eastAsia="Times New Roman"/>
                <w:color w:val="000000"/>
              </w:rPr>
            </w:pPr>
            <w:r w:rsidRPr="00AB6E89">
              <w:rPr>
                <w:rFonts w:eastAsia="Times New Roman"/>
                <w:color w:val="000000"/>
              </w:rPr>
              <w:t>ʻUhaloa/Hiʻaloa</w:t>
            </w:r>
          </w:p>
        </w:tc>
        <w:tc>
          <w:tcPr>
            <w:tcW w:w="2780" w:type="dxa"/>
            <w:tcBorders>
              <w:top w:val="nil"/>
              <w:left w:val="nil"/>
              <w:bottom w:val="single" w:sz="4" w:space="0" w:color="auto"/>
              <w:right w:val="nil"/>
            </w:tcBorders>
            <w:shd w:val="clear" w:color="auto" w:fill="auto"/>
            <w:noWrap/>
            <w:vAlign w:val="bottom"/>
            <w:hideMark/>
          </w:tcPr>
          <w:p w14:paraId="27FC93E4" w14:textId="77777777" w:rsidR="0066779C" w:rsidRPr="00AB6E89" w:rsidRDefault="0066779C" w:rsidP="004218DC">
            <w:pPr>
              <w:rPr>
                <w:rFonts w:eastAsia="Times New Roman"/>
                <w:color w:val="000000"/>
              </w:rPr>
            </w:pPr>
            <w:r w:rsidRPr="00AB6E89">
              <w:rPr>
                <w:rFonts w:eastAsia="Times New Roman"/>
                <w:color w:val="000000"/>
              </w:rPr>
              <w:t>Waltheria indica</w:t>
            </w:r>
          </w:p>
        </w:tc>
        <w:tc>
          <w:tcPr>
            <w:tcW w:w="1300" w:type="dxa"/>
            <w:tcBorders>
              <w:top w:val="nil"/>
              <w:left w:val="nil"/>
              <w:bottom w:val="single" w:sz="4" w:space="0" w:color="auto"/>
              <w:right w:val="nil"/>
            </w:tcBorders>
            <w:shd w:val="clear" w:color="auto" w:fill="auto"/>
            <w:noWrap/>
            <w:vAlign w:val="bottom"/>
            <w:hideMark/>
          </w:tcPr>
          <w:p w14:paraId="1FC24ADA" w14:textId="77777777" w:rsidR="0066779C" w:rsidRPr="00AB6E89" w:rsidRDefault="0066779C" w:rsidP="004218DC">
            <w:pPr>
              <w:rPr>
                <w:rFonts w:eastAsia="Times New Roman"/>
                <w:color w:val="000000"/>
              </w:rPr>
            </w:pPr>
          </w:p>
        </w:tc>
      </w:tr>
    </w:tbl>
    <w:p w14:paraId="4E142906" w14:textId="77777777" w:rsidR="0066779C" w:rsidRDefault="0066779C" w:rsidP="0066779C">
      <w:pPr>
        <w:autoSpaceDE w:val="0"/>
        <w:autoSpaceDN w:val="0"/>
        <w:adjustRightInd w:val="0"/>
        <w:rPr>
          <w:color w:val="000000" w:themeColor="text1"/>
        </w:rPr>
      </w:pPr>
    </w:p>
    <w:p w14:paraId="7676B533" w14:textId="77777777" w:rsidR="0066779C" w:rsidRDefault="0066779C" w:rsidP="0066779C">
      <w:pPr>
        <w:autoSpaceDE w:val="0"/>
        <w:autoSpaceDN w:val="0"/>
        <w:adjustRightInd w:val="0"/>
        <w:rPr>
          <w:color w:val="000000" w:themeColor="text1"/>
        </w:rPr>
      </w:pPr>
    </w:p>
    <w:p w14:paraId="4312668E" w14:textId="77777777" w:rsidR="0066779C" w:rsidRDefault="0066779C" w:rsidP="0066779C">
      <w:pPr>
        <w:autoSpaceDE w:val="0"/>
        <w:autoSpaceDN w:val="0"/>
        <w:adjustRightInd w:val="0"/>
        <w:rPr>
          <w:i/>
          <w:color w:val="000000" w:themeColor="text1"/>
        </w:rPr>
      </w:pPr>
    </w:p>
    <w:p w14:paraId="33F52755" w14:textId="77777777" w:rsidR="0066779C" w:rsidRPr="00305F5F" w:rsidRDefault="0066779C" w:rsidP="0066779C">
      <w:pPr>
        <w:rPr>
          <w:i/>
        </w:rPr>
      </w:pPr>
      <w:r w:rsidRPr="00305F5F">
        <w:rPr>
          <w:i/>
        </w:rPr>
        <w:t>Fish</w:t>
      </w:r>
    </w:p>
    <w:p w14:paraId="5EF2C83C" w14:textId="77777777" w:rsidR="0066779C" w:rsidRPr="001840F7" w:rsidRDefault="0066779C" w:rsidP="0066779C">
      <w:pPr>
        <w:shd w:val="clear" w:color="auto" w:fill="FFFFFF"/>
        <w:rPr>
          <w:rFonts w:eastAsia="Times New Roman"/>
          <w:color w:val="212121"/>
        </w:rPr>
      </w:pPr>
      <w:r>
        <w:rPr>
          <w:rFonts w:eastAsia="Times New Roman"/>
          <w:color w:val="212121"/>
        </w:rPr>
        <w:t>The r</w:t>
      </w:r>
      <w:r w:rsidRPr="001840F7">
        <w:rPr>
          <w:rFonts w:eastAsia="Times New Roman"/>
          <w:color w:val="212121"/>
        </w:rPr>
        <w:t>eef fish indicato</w:t>
      </w:r>
      <w:r>
        <w:rPr>
          <w:rFonts w:eastAsia="Times New Roman"/>
          <w:color w:val="212121"/>
        </w:rPr>
        <w:t>r is the average of</w:t>
      </w:r>
      <w:r w:rsidRPr="001840F7">
        <w:rPr>
          <w:rFonts w:eastAsia="Times New Roman"/>
          <w:color w:val="212121"/>
        </w:rPr>
        <w:t xml:space="preserve"> 3 components (Reef Fish Biomass, Reef Fish Sustainability, and Reef Fish Predators). </w:t>
      </w:r>
      <w:r>
        <w:rPr>
          <w:rFonts w:eastAsia="Times New Roman"/>
          <w:color w:val="212121"/>
        </w:rPr>
        <w:t>Reef Fish Biomass measures the</w:t>
      </w:r>
      <w:r w:rsidRPr="001840F7">
        <w:rPr>
          <w:rFonts w:eastAsia="Times New Roman"/>
          <w:color w:val="212121"/>
        </w:rPr>
        <w:t xml:space="preserve"> mean biomass of all reef fishes other than sharks and jacks derived from underwater visual surveys of &lt;30m hard</w:t>
      </w:r>
      <w:r>
        <w:rPr>
          <w:rFonts w:eastAsia="Times New Roman"/>
          <w:color w:val="212121"/>
        </w:rPr>
        <w:t xml:space="preserve"> </w:t>
      </w:r>
      <w:r w:rsidRPr="001840F7">
        <w:rPr>
          <w:rFonts w:eastAsia="Times New Roman"/>
          <w:color w:val="212121"/>
        </w:rPr>
        <w:t>bottom habitats. Survey biomass per location is compared against a meaningful local baseline (to account for inherent environmental and habitat differences among locations</w:t>
      </w:r>
      <w:r>
        <w:rPr>
          <w:rFonts w:eastAsia="Times New Roman"/>
          <w:color w:val="212121"/>
        </w:rPr>
        <w:t>)</w:t>
      </w:r>
      <w:r w:rsidRPr="001840F7">
        <w:rPr>
          <w:rFonts w:eastAsia="Times New Roman"/>
          <w:color w:val="212121"/>
        </w:rPr>
        <w:t>. High scores therefore represent populations that are close to their natural carrying capacity. Reef Fish Sustainability represents an index of mean size</w:t>
      </w:r>
      <w:r>
        <w:rPr>
          <w:rFonts w:eastAsia="Times New Roman"/>
          <w:color w:val="212121"/>
        </w:rPr>
        <w:t xml:space="preserve"> for</w:t>
      </w:r>
      <w:r w:rsidRPr="001840F7">
        <w:rPr>
          <w:rFonts w:eastAsia="Times New Roman"/>
          <w:color w:val="212121"/>
        </w:rPr>
        <w:t xml:space="preserve"> targeted reef fish species relative to their size at first maturity. High scores therefore represent assemblages where there are still many of large individuals of targets species, those large fishes being particularly important components of the breeding stock.</w:t>
      </w:r>
      <w:r>
        <w:rPr>
          <w:rFonts w:eastAsia="Times New Roman"/>
          <w:color w:val="212121"/>
        </w:rPr>
        <w:t xml:space="preserve"> The </w:t>
      </w:r>
      <w:r w:rsidRPr="001840F7">
        <w:rPr>
          <w:rFonts w:eastAsia="Times New Roman"/>
          <w:color w:val="212121"/>
        </w:rPr>
        <w:t>Reef Fish Predators indicator is made up of 2 components: ‘reef sharks’ and ‘other reef piscivores’ with data taken respectively from towed-diver and point-count surveys by divers. High scores represent locations where upper trophic level fishes are still a conspicuous and ecologically important c</w:t>
      </w:r>
      <w:r>
        <w:rPr>
          <w:rFonts w:eastAsia="Times New Roman"/>
          <w:color w:val="212121"/>
        </w:rPr>
        <w:t>omponent of the reef ecosystem.</w:t>
      </w:r>
    </w:p>
    <w:p w14:paraId="22F89644" w14:textId="77777777" w:rsidR="0066779C" w:rsidRDefault="0066779C" w:rsidP="0066779C">
      <w:pPr>
        <w:autoSpaceDE w:val="0"/>
        <w:autoSpaceDN w:val="0"/>
        <w:adjustRightInd w:val="0"/>
        <w:rPr>
          <w:i/>
          <w:color w:val="000000" w:themeColor="text1"/>
        </w:rPr>
      </w:pPr>
    </w:p>
    <w:p w14:paraId="35A97AD5" w14:textId="77777777" w:rsidR="0066779C" w:rsidRDefault="0066779C" w:rsidP="0066779C">
      <w:pPr>
        <w:autoSpaceDE w:val="0"/>
        <w:autoSpaceDN w:val="0"/>
        <w:adjustRightInd w:val="0"/>
        <w:rPr>
          <w:i/>
          <w:color w:val="000000" w:themeColor="text1"/>
        </w:rPr>
      </w:pPr>
      <w:r>
        <w:rPr>
          <w:i/>
          <w:color w:val="000000" w:themeColor="text1"/>
        </w:rPr>
        <w:t>Data Layers &amp; References</w:t>
      </w:r>
    </w:p>
    <w:p w14:paraId="41DA05D6" w14:textId="77777777" w:rsidR="0066779C" w:rsidRPr="00932301" w:rsidRDefault="0066779C" w:rsidP="0066779C">
      <w:pPr>
        <w:pStyle w:val="ListParagraph"/>
        <w:numPr>
          <w:ilvl w:val="0"/>
          <w:numId w:val="19"/>
        </w:numPr>
        <w:autoSpaceDE w:val="0"/>
        <w:autoSpaceDN w:val="0"/>
        <w:adjustRightInd w:val="0"/>
        <w:rPr>
          <w:i/>
          <w:color w:val="000000" w:themeColor="text1"/>
        </w:rPr>
      </w:pPr>
      <w:r>
        <w:rPr>
          <w:color w:val="000000" w:themeColor="text1"/>
        </w:rPr>
        <w:t xml:space="preserve">Coastal plant species list: Merlin, M. 1999 Hawaiian Coastal Plants. </w:t>
      </w:r>
    </w:p>
    <w:p w14:paraId="641EAF04" w14:textId="77777777" w:rsidR="0066779C" w:rsidRPr="009765EA" w:rsidRDefault="0066779C" w:rsidP="0066779C">
      <w:pPr>
        <w:pStyle w:val="ListParagraph"/>
        <w:numPr>
          <w:ilvl w:val="0"/>
          <w:numId w:val="19"/>
        </w:numPr>
        <w:autoSpaceDE w:val="0"/>
        <w:autoSpaceDN w:val="0"/>
        <w:adjustRightInd w:val="0"/>
        <w:rPr>
          <w:i/>
          <w:color w:val="000000" w:themeColor="text1"/>
        </w:rPr>
      </w:pPr>
      <w:r>
        <w:rPr>
          <w:color w:val="000000" w:themeColor="text1"/>
        </w:rPr>
        <w:t xml:space="preserve">Coastal plant species status: USFWS Environmental Conservation Online System. Listed Plants. Available: </w:t>
      </w:r>
      <w:r w:rsidRPr="00932301">
        <w:rPr>
          <w:color w:val="000000" w:themeColor="text1"/>
        </w:rPr>
        <w:t>https://ecos.fws.gov/ecp/</w:t>
      </w:r>
      <w:r>
        <w:rPr>
          <w:color w:val="000000" w:themeColor="text1"/>
        </w:rPr>
        <w:t xml:space="preserve">. </w:t>
      </w:r>
    </w:p>
    <w:p w14:paraId="082D2936" w14:textId="77777777" w:rsidR="0066779C" w:rsidRPr="00187247" w:rsidRDefault="0066779C" w:rsidP="0066779C">
      <w:pPr>
        <w:pStyle w:val="ListParagraph"/>
        <w:numPr>
          <w:ilvl w:val="0"/>
          <w:numId w:val="19"/>
        </w:numPr>
        <w:autoSpaceDE w:val="0"/>
        <w:autoSpaceDN w:val="0"/>
        <w:adjustRightInd w:val="0"/>
        <w:rPr>
          <w:i/>
          <w:color w:val="000000" w:themeColor="text1"/>
        </w:rPr>
      </w:pPr>
      <w:r w:rsidRPr="00187247">
        <w:rPr>
          <w:color w:val="000000" w:themeColor="text1"/>
        </w:rPr>
        <w:t>Seabird and shorebird status: ESA status (https://www.fws.gov/endangered/) and State of the Birds yellow and red watch lists (</w:t>
      </w:r>
      <w:hyperlink r:id="rId35" w:history="1">
        <w:r w:rsidRPr="00187247">
          <w:rPr>
            <w:rStyle w:val="Hyperlink"/>
          </w:rPr>
          <w:t>http://www.stateofthebirds.org/2014/extinctions/watchlist.pdf)</w:t>
        </w:r>
      </w:hyperlink>
      <w:r w:rsidRPr="00187247">
        <w:rPr>
          <w:color w:val="000000" w:themeColor="text1"/>
        </w:rPr>
        <w:t>.</w:t>
      </w:r>
    </w:p>
    <w:p w14:paraId="4792C0A7" w14:textId="77777777" w:rsidR="0066779C" w:rsidRPr="00D4186E" w:rsidRDefault="0066779C" w:rsidP="0066779C">
      <w:pPr>
        <w:pStyle w:val="ListParagraph"/>
        <w:numPr>
          <w:ilvl w:val="0"/>
          <w:numId w:val="19"/>
        </w:numPr>
        <w:autoSpaceDE w:val="0"/>
        <w:autoSpaceDN w:val="0"/>
        <w:adjustRightInd w:val="0"/>
        <w:rPr>
          <w:i/>
          <w:color w:val="000000" w:themeColor="text1"/>
        </w:rPr>
      </w:pPr>
      <w:r>
        <w:rPr>
          <w:color w:val="000000" w:themeColor="text1"/>
        </w:rPr>
        <w:t>Marine mammal,</w:t>
      </w:r>
      <w:r w:rsidRPr="00187247">
        <w:rPr>
          <w:color w:val="000000" w:themeColor="text1"/>
        </w:rPr>
        <w:t xml:space="preserve"> turtle</w:t>
      </w:r>
      <w:r>
        <w:rPr>
          <w:color w:val="000000" w:themeColor="text1"/>
        </w:rPr>
        <w:t>, and seabird</w:t>
      </w:r>
      <w:r w:rsidRPr="00187247">
        <w:rPr>
          <w:color w:val="000000" w:themeColor="text1"/>
        </w:rPr>
        <w:t xml:space="preserve"> species lists: </w:t>
      </w:r>
      <w:r w:rsidRPr="00187247">
        <w:rPr>
          <w:color w:val="44444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63F59DCF" w14:textId="77777777" w:rsidR="0066779C" w:rsidRPr="00187247" w:rsidRDefault="0066779C" w:rsidP="0066779C">
      <w:pPr>
        <w:pStyle w:val="ListParagraph"/>
        <w:numPr>
          <w:ilvl w:val="0"/>
          <w:numId w:val="19"/>
        </w:numPr>
        <w:autoSpaceDE w:val="0"/>
        <w:autoSpaceDN w:val="0"/>
        <w:adjustRightInd w:val="0"/>
        <w:rPr>
          <w:i/>
          <w:color w:val="000000" w:themeColor="text1"/>
        </w:rPr>
      </w:pPr>
      <w:r>
        <w:rPr>
          <w:color w:val="444444"/>
          <w:shd w:val="clear" w:color="auto" w:fill="FFFFFF"/>
        </w:rPr>
        <w:t xml:space="preserve">Marine mammal and turtle status: NOAA </w:t>
      </w:r>
      <w:hyperlink r:id="rId36" w:anchor="largewhales" w:history="1">
        <w:r w:rsidRPr="002455C3">
          <w:rPr>
            <w:rStyle w:val="Hyperlink"/>
            <w:shd w:val="clear" w:color="auto" w:fill="FFFFFF"/>
          </w:rPr>
          <w:t>http://www.fisheries.noaa.gov/pr/sars/species.htm#largewhales</w:t>
        </w:r>
      </w:hyperlink>
      <w:r>
        <w:rPr>
          <w:color w:val="444444"/>
          <w:shd w:val="clear" w:color="auto" w:fill="FFFFFF"/>
        </w:rPr>
        <w:t xml:space="preserve"> and US Fish and Wildlife Service </w:t>
      </w:r>
      <w:r w:rsidRPr="00D4186E">
        <w:rPr>
          <w:color w:val="444444"/>
          <w:shd w:val="clear" w:color="auto" w:fill="FFFFFF"/>
        </w:rPr>
        <w:t>https://ecos.fws.gov/ecp/</w:t>
      </w:r>
      <w:r>
        <w:rPr>
          <w:color w:val="444444"/>
          <w:shd w:val="clear" w:color="auto" w:fill="FFFFFF"/>
        </w:rPr>
        <w:t>.</w:t>
      </w:r>
    </w:p>
    <w:p w14:paraId="60B3F18D" w14:textId="77777777" w:rsidR="0066779C" w:rsidRPr="00030724" w:rsidRDefault="0066779C" w:rsidP="0066779C">
      <w:pPr>
        <w:pStyle w:val="ListParagraph"/>
        <w:autoSpaceDE w:val="0"/>
        <w:autoSpaceDN w:val="0"/>
        <w:adjustRightInd w:val="0"/>
        <w:rPr>
          <w:i/>
          <w:color w:val="000000" w:themeColor="text1"/>
        </w:rPr>
      </w:pPr>
    </w:p>
    <w:p w14:paraId="7246A8E1" w14:textId="77777777" w:rsidR="0066779C" w:rsidRDefault="0066779C" w:rsidP="0066779C">
      <w:pPr>
        <w:autoSpaceDE w:val="0"/>
        <w:autoSpaceDN w:val="0"/>
        <w:adjustRightInd w:val="0"/>
        <w:rPr>
          <w:i/>
          <w:color w:val="000000" w:themeColor="text1"/>
        </w:rPr>
      </w:pPr>
      <w:r w:rsidRPr="006409FC">
        <w:rPr>
          <w:i/>
          <w:color w:val="000000" w:themeColor="text1"/>
        </w:rPr>
        <w:t>Data Gaps</w:t>
      </w:r>
    </w:p>
    <w:p w14:paraId="1BC9A6D8" w14:textId="77777777" w:rsidR="0066779C" w:rsidRPr="00D14A87" w:rsidRDefault="0066779C" w:rsidP="0066779C">
      <w:pPr>
        <w:pStyle w:val="ListParagraph"/>
        <w:numPr>
          <w:ilvl w:val="0"/>
          <w:numId w:val="11"/>
        </w:numPr>
        <w:autoSpaceDE w:val="0"/>
        <w:autoSpaceDN w:val="0"/>
        <w:adjustRightInd w:val="0"/>
        <w:rPr>
          <w:color w:val="000000" w:themeColor="text1"/>
        </w:rPr>
      </w:pPr>
      <w:r w:rsidRPr="00D14A87">
        <w:rPr>
          <w:color w:val="000000" w:themeColor="text1"/>
        </w:rPr>
        <w:t>Eels and other cryptic species are not accurately assessed in standard marine monitoring surveys</w:t>
      </w:r>
      <w:r>
        <w:rPr>
          <w:color w:val="000000" w:themeColor="text1"/>
        </w:rPr>
        <w:t>.</w:t>
      </w:r>
    </w:p>
    <w:p w14:paraId="22125D8D" w14:textId="77777777" w:rsidR="0066779C" w:rsidRPr="00D14A87" w:rsidRDefault="0066779C" w:rsidP="0066779C">
      <w:pPr>
        <w:pStyle w:val="ListParagraph"/>
        <w:numPr>
          <w:ilvl w:val="0"/>
          <w:numId w:val="11"/>
        </w:numPr>
        <w:autoSpaceDE w:val="0"/>
        <w:autoSpaceDN w:val="0"/>
        <w:adjustRightInd w:val="0"/>
        <w:rPr>
          <w:color w:val="000000" w:themeColor="text1"/>
        </w:rPr>
      </w:pPr>
      <w:r w:rsidRPr="00D14A87">
        <w:rPr>
          <w:color w:val="000000" w:themeColor="text1"/>
        </w:rPr>
        <w:t>Water column</w:t>
      </w:r>
      <w:r>
        <w:rPr>
          <w:color w:val="000000" w:themeColor="text1"/>
        </w:rPr>
        <w:t>, seamounts,</w:t>
      </w:r>
      <w:r w:rsidRPr="00D14A87">
        <w:rPr>
          <w:color w:val="000000" w:themeColor="text1"/>
        </w:rPr>
        <w:t xml:space="preserve"> and mesophotic habitats are considered important habitats but are </w:t>
      </w:r>
      <w:r>
        <w:rPr>
          <w:color w:val="000000" w:themeColor="text1"/>
        </w:rPr>
        <w:t>not included in this assessment.</w:t>
      </w:r>
    </w:p>
    <w:p w14:paraId="359B9CBA" w14:textId="77777777" w:rsidR="0066779C" w:rsidRPr="00D14A87" w:rsidRDefault="0066779C" w:rsidP="0066779C">
      <w:pPr>
        <w:pStyle w:val="ListParagraph"/>
        <w:numPr>
          <w:ilvl w:val="0"/>
          <w:numId w:val="11"/>
        </w:numPr>
        <w:autoSpaceDE w:val="0"/>
        <w:autoSpaceDN w:val="0"/>
        <w:adjustRightInd w:val="0"/>
        <w:rPr>
          <w:rFonts w:eastAsia="Times New Roman"/>
          <w:color w:val="000000"/>
          <w:lang w:val="haw-US"/>
        </w:rPr>
      </w:pPr>
      <w:r w:rsidRPr="00D14A87">
        <w:rPr>
          <w:rFonts w:eastAsia="Times New Roman"/>
          <w:color w:val="000000"/>
          <w:lang w:val="haw-US"/>
        </w:rPr>
        <w:t>Updated inventory on coastal wetlands and estuaries is currently being developed by the Hawaii Department of Land and Natural Resources Division of Aquatic Resources.</w:t>
      </w:r>
    </w:p>
    <w:p w14:paraId="2DD84F62" w14:textId="77777777" w:rsidR="0066779C" w:rsidRPr="00D14A87" w:rsidRDefault="0066779C" w:rsidP="0066779C">
      <w:pPr>
        <w:pStyle w:val="ListParagraph"/>
        <w:numPr>
          <w:ilvl w:val="0"/>
          <w:numId w:val="11"/>
        </w:numPr>
        <w:autoSpaceDE w:val="0"/>
        <w:autoSpaceDN w:val="0"/>
        <w:adjustRightInd w:val="0"/>
        <w:rPr>
          <w:color w:val="000000" w:themeColor="text1"/>
        </w:rPr>
      </w:pPr>
      <w:r w:rsidRPr="00D14A87">
        <w:rPr>
          <w:rFonts w:eastAsia="Times New Roman"/>
          <w:color w:val="000000"/>
          <w:lang w:val="haw-US"/>
        </w:rPr>
        <w:t>Anchailine ponds were not included in this assessment because they are not found in every assessment region but they are rare and unique habitats to Hawaiʻi.</w:t>
      </w:r>
    </w:p>
    <w:p w14:paraId="5E6A24D6" w14:textId="77777777" w:rsidR="0066779C" w:rsidRDefault="0066779C" w:rsidP="0066779C">
      <w:pPr>
        <w:autoSpaceDE w:val="0"/>
        <w:autoSpaceDN w:val="0"/>
        <w:adjustRightInd w:val="0"/>
        <w:rPr>
          <w:color w:val="000000" w:themeColor="text1"/>
        </w:rPr>
      </w:pPr>
    </w:p>
    <w:p w14:paraId="29141576" w14:textId="77777777" w:rsidR="0066779C" w:rsidRPr="001840F7" w:rsidRDefault="0066779C" w:rsidP="0066779C">
      <w:pPr>
        <w:autoSpaceDE w:val="0"/>
        <w:autoSpaceDN w:val="0"/>
        <w:adjustRightInd w:val="0"/>
      </w:pPr>
    </w:p>
    <w:p w14:paraId="0288230B" w14:textId="77777777" w:rsidR="0066779C" w:rsidRPr="001840F7" w:rsidRDefault="0066779C" w:rsidP="0066779C">
      <w:pPr>
        <w:autoSpaceDE w:val="0"/>
        <w:autoSpaceDN w:val="0"/>
        <w:adjustRightInd w:val="0"/>
      </w:pPr>
    </w:p>
    <w:p w14:paraId="3BB501F0" w14:textId="77777777" w:rsidR="0066779C" w:rsidRPr="001840F7" w:rsidRDefault="0066779C" w:rsidP="0066779C">
      <w:pPr>
        <w:autoSpaceDE w:val="0"/>
        <w:autoSpaceDN w:val="0"/>
        <w:adjustRightInd w:val="0"/>
      </w:pPr>
      <w:r w:rsidRPr="001840F7">
        <w:t>References</w:t>
      </w:r>
    </w:p>
    <w:p w14:paraId="2A181CB9" w14:textId="77777777" w:rsidR="0066779C" w:rsidRPr="001840F7" w:rsidRDefault="0066779C" w:rsidP="0066779C">
      <w:pPr>
        <w:tabs>
          <w:tab w:val="left" w:pos="810"/>
        </w:tabs>
        <w:autoSpaceDE w:val="0"/>
        <w:autoSpaceDN w:val="0"/>
        <w:adjustRightInd w:val="0"/>
        <w:ind w:left="720" w:hanging="720"/>
      </w:pPr>
      <w:r w:rsidRPr="001840F7">
        <w:t xml:space="preserve">Dahl, T. 1990. Wetlands Loss Since the Revolution. National Wetlands Inventory, US Fish and Wildlife Service. </w:t>
      </w:r>
    </w:p>
    <w:p w14:paraId="7A12A917" w14:textId="77777777" w:rsidR="0066779C" w:rsidRPr="001840F7" w:rsidRDefault="0066779C" w:rsidP="0066779C">
      <w:pPr>
        <w:ind w:left="720" w:hanging="720"/>
      </w:pPr>
      <w:r w:rsidRPr="001840F7">
        <w:t>Edwards P, Loerzel J, Levine A, Gorstein M (2014) National Coral Reef Monitoring Program: Socialeconomic surveys of human use, knowledge, attitudes, and perceptions in Hawaii from 2014-11-11 to 2014-11-26. NOAA Coral Reef Conservation Program and National Coral Reef Monitoring Program.</w:t>
      </w:r>
    </w:p>
    <w:p w14:paraId="38EDC6ED" w14:textId="77777777" w:rsidR="0066779C" w:rsidRPr="001840F7" w:rsidRDefault="0066779C" w:rsidP="0066779C">
      <w:pPr>
        <w:tabs>
          <w:tab w:val="left" w:pos="810"/>
        </w:tabs>
        <w:autoSpaceDE w:val="0"/>
        <w:autoSpaceDN w:val="0"/>
        <w:adjustRightInd w:val="0"/>
        <w:ind w:left="720" w:hanging="720"/>
      </w:pPr>
      <w:r w:rsidRPr="001840F7">
        <w:t>Romine, B.M. and Fletcher, C.H., 2013. A summary of historical shoreline changes on beaches of Kauai, Oahu, and Maui;</w:t>
      </w:r>
      <w:r>
        <w:t xml:space="preserve"> </w:t>
      </w:r>
      <w:r w:rsidRPr="001840F7">
        <w:t>Hawaii. Journal of Coastal Research, 29(3), 605–614. Coconut Creek (Florida), ISSN 0749-0208.</w:t>
      </w:r>
    </w:p>
    <w:p w14:paraId="14F53769" w14:textId="77777777" w:rsidR="0066779C" w:rsidRPr="001840F7" w:rsidRDefault="0066779C" w:rsidP="0066779C">
      <w:pPr>
        <w:tabs>
          <w:tab w:val="left" w:pos="810"/>
        </w:tabs>
        <w:ind w:left="720" w:hanging="720"/>
      </w:pPr>
      <w:r w:rsidRPr="001840F7">
        <w:t>Hill, BR, national Hawaii Wetland Resources. Water Summary: Wetland Resources. US Geological Survey</w:t>
      </w:r>
    </w:p>
    <w:p w14:paraId="1E5B6B4C" w14:textId="77777777" w:rsidR="0066779C" w:rsidRPr="001840F7" w:rsidRDefault="0066779C" w:rsidP="0066779C">
      <w:pPr>
        <w:ind w:left="720" w:hanging="720"/>
        <w:rPr>
          <w:color w:val="444444"/>
          <w:shd w:val="clear" w:color="auto" w:fill="FFFFFF"/>
        </w:rPr>
      </w:pPr>
      <w:r w:rsidRPr="001840F7">
        <w:rPr>
          <w:color w:val="44444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34300645" w14:textId="77777777" w:rsidR="0066779C" w:rsidRPr="001840F7" w:rsidRDefault="0066779C" w:rsidP="0066779C">
      <w:pPr>
        <w:ind w:left="720" w:hanging="720"/>
        <w:rPr>
          <w:rFonts w:eastAsia="Times New Roman"/>
          <w:szCs w:val="20"/>
          <w:lang w:val="haw-US"/>
        </w:rPr>
      </w:pPr>
      <w:r w:rsidRPr="001840F7">
        <w:rPr>
          <w:rFonts w:eastAsia="Times New Roman"/>
          <w:color w:val="222222"/>
          <w:szCs w:val="20"/>
          <w:shd w:val="clear" w:color="auto" w:fill="FFFFFF"/>
          <w:lang w:val="haw-US"/>
        </w:rPr>
        <w:t>Kennish, M. J. (2002). Environmental threats and environmental future of estuaries. </w:t>
      </w:r>
      <w:r w:rsidRPr="001840F7">
        <w:rPr>
          <w:rFonts w:eastAsia="Times New Roman"/>
          <w:i/>
          <w:iCs/>
          <w:color w:val="222222"/>
          <w:szCs w:val="20"/>
          <w:shd w:val="clear" w:color="auto" w:fill="FFFFFF"/>
          <w:lang w:val="haw-US"/>
        </w:rPr>
        <w:t>Environmental conservation</w:t>
      </w:r>
      <w:r w:rsidRPr="001840F7">
        <w:rPr>
          <w:rFonts w:eastAsia="Times New Roman"/>
          <w:color w:val="222222"/>
          <w:szCs w:val="20"/>
          <w:shd w:val="clear" w:color="auto" w:fill="FFFFFF"/>
          <w:lang w:val="haw-US"/>
        </w:rPr>
        <w:t>, </w:t>
      </w:r>
      <w:r w:rsidRPr="001840F7">
        <w:rPr>
          <w:rFonts w:eastAsia="Times New Roman"/>
          <w:i/>
          <w:iCs/>
          <w:color w:val="222222"/>
          <w:szCs w:val="20"/>
          <w:shd w:val="clear" w:color="auto" w:fill="FFFFFF"/>
          <w:lang w:val="haw-US"/>
        </w:rPr>
        <w:t>29</w:t>
      </w:r>
      <w:r w:rsidRPr="001840F7">
        <w:rPr>
          <w:rFonts w:eastAsia="Times New Roman"/>
          <w:color w:val="222222"/>
          <w:szCs w:val="20"/>
          <w:shd w:val="clear" w:color="auto" w:fill="FFFFFF"/>
          <w:lang w:val="haw-US"/>
        </w:rPr>
        <w:t>(1), 78-107.</w:t>
      </w:r>
    </w:p>
    <w:p w14:paraId="316D5FBB" w14:textId="77777777" w:rsidR="0066779C" w:rsidRDefault="0066779C" w:rsidP="0066779C">
      <w:pPr>
        <w:ind w:left="720" w:hanging="720"/>
        <w:rPr>
          <w:i/>
        </w:rPr>
      </w:pPr>
    </w:p>
    <w:p w14:paraId="4BFE5A88" w14:textId="77777777" w:rsidR="0066779C" w:rsidRDefault="0066779C" w:rsidP="0066779C">
      <w:pPr>
        <w:ind w:left="720" w:hanging="720"/>
        <w:rPr>
          <w:i/>
        </w:rPr>
      </w:pPr>
    </w:p>
    <w:p w14:paraId="77E3E5D3" w14:textId="77777777" w:rsidR="0066779C" w:rsidRPr="001840F7" w:rsidRDefault="0066779C" w:rsidP="0066779C">
      <w:pPr>
        <w:rPr>
          <w:b/>
          <w:color w:val="4472C4" w:themeColor="accent1"/>
        </w:rPr>
      </w:pPr>
      <w:r w:rsidRPr="001840F7">
        <w:rPr>
          <w:b/>
          <w:color w:val="4472C4" w:themeColor="accent1"/>
        </w:rPr>
        <w:t>Clean Water</w:t>
      </w:r>
    </w:p>
    <w:p w14:paraId="7CF4C85C" w14:textId="77777777" w:rsidR="0066779C" w:rsidRPr="001840F7" w:rsidRDefault="0066779C" w:rsidP="0066779C">
      <w:pPr>
        <w:rPr>
          <w:b/>
        </w:rPr>
      </w:pPr>
    </w:p>
    <w:p w14:paraId="55B7633D" w14:textId="77777777" w:rsidR="0066779C" w:rsidRPr="001840F7" w:rsidRDefault="0066779C" w:rsidP="0066779C">
      <w:pPr>
        <w:rPr>
          <w:b/>
        </w:rPr>
      </w:pPr>
      <w:r w:rsidRPr="001840F7">
        <w:rPr>
          <w:b/>
        </w:rPr>
        <w:t>ICC data used as reference layer in OHI to compensate for marine debris pressure</w:t>
      </w:r>
    </w:p>
    <w:p w14:paraId="7766F1B3" w14:textId="77777777" w:rsidR="0066779C" w:rsidRPr="001840F7" w:rsidRDefault="0066779C" w:rsidP="0066779C">
      <w:r w:rsidRPr="001840F7">
        <w:t>Not much we can do to control marine debris at Hawaii scale</w:t>
      </w:r>
    </w:p>
    <w:p w14:paraId="4353585D" w14:textId="77777777" w:rsidR="0066779C" w:rsidRPr="001840F7" w:rsidRDefault="0066779C" w:rsidP="0066779C">
      <w:r w:rsidRPr="001840F7">
        <w:t>Marine debris as pressure layer</w:t>
      </w:r>
    </w:p>
    <w:p w14:paraId="6F71B6D5" w14:textId="77777777" w:rsidR="0066779C" w:rsidRPr="001840F7" w:rsidRDefault="0066779C" w:rsidP="0066779C">
      <w:r w:rsidRPr="001840F7">
        <w:t xml:space="preserve">Need to stop at production, at the source. </w:t>
      </w:r>
    </w:p>
    <w:p w14:paraId="787FFB6B" w14:textId="77777777" w:rsidR="0066779C" w:rsidRPr="001840F7" w:rsidRDefault="0066779C" w:rsidP="0066779C">
      <w:r w:rsidRPr="001840F7">
        <w:t xml:space="preserve">Temporal and Spatial Analysis of Marine Debris </w:t>
      </w:r>
    </w:p>
    <w:p w14:paraId="60DD2364" w14:textId="77777777" w:rsidR="0066779C" w:rsidRPr="001840F7" w:rsidRDefault="0066779C" w:rsidP="0066779C">
      <w:r w:rsidRPr="001840F7">
        <w:t>Jordan Toshimasa Muratsuchi</w:t>
      </w:r>
    </w:p>
    <w:p w14:paraId="1EA3A658" w14:textId="77777777" w:rsidR="0066779C" w:rsidRPr="001840F7" w:rsidRDefault="0066779C" w:rsidP="0066779C">
      <w:r w:rsidRPr="001840F7">
        <w:t>International coastal cleanup was annual event now year round post 2016</w:t>
      </w:r>
    </w:p>
    <w:p w14:paraId="073150D8" w14:textId="77777777" w:rsidR="0066779C" w:rsidRPr="001840F7" w:rsidRDefault="0066779C" w:rsidP="0066779C">
      <w:r w:rsidRPr="001840F7">
        <w:t>Data good from 2008 to 2016</w:t>
      </w:r>
    </w:p>
    <w:p w14:paraId="09F71DE7" w14:textId="77777777" w:rsidR="0066779C" w:rsidRPr="001840F7" w:rsidRDefault="0066779C" w:rsidP="0066779C">
      <w:r w:rsidRPr="001840F7">
        <w:t>Methods:</w:t>
      </w:r>
    </w:p>
    <w:p w14:paraId="6842D991" w14:textId="77777777" w:rsidR="0066779C" w:rsidRPr="001840F7" w:rsidRDefault="0066779C" w:rsidP="0066779C">
      <w:r w:rsidRPr="001840F7">
        <w:t>Debris per person per mile as reference. Per person cleaning up</w:t>
      </w:r>
    </w:p>
    <w:p w14:paraId="67A187C9" w14:textId="77777777" w:rsidR="0066779C" w:rsidRPr="001840F7" w:rsidRDefault="0066779C" w:rsidP="0066779C">
      <w:r w:rsidRPr="001840F7">
        <w:t>Is debris on Hawaii increasing?</w:t>
      </w:r>
    </w:p>
    <w:p w14:paraId="3AE30A61" w14:textId="77777777" w:rsidR="0066779C" w:rsidRPr="001840F7" w:rsidRDefault="0066779C" w:rsidP="0066779C">
      <w:r w:rsidRPr="001840F7">
        <w:t xml:space="preserve">Declining slightly since 2008 – how much </w:t>
      </w:r>
    </w:p>
    <w:p w14:paraId="3311F558" w14:textId="77777777" w:rsidR="0066779C" w:rsidRPr="001840F7" w:rsidRDefault="0066779C" w:rsidP="0066779C"/>
    <w:p w14:paraId="52FDFD18" w14:textId="77777777" w:rsidR="0066779C" w:rsidRPr="001840F7" w:rsidRDefault="0066779C" w:rsidP="0066779C">
      <w:r w:rsidRPr="001840F7">
        <w:t>References</w:t>
      </w:r>
    </w:p>
    <w:p w14:paraId="74E37089" w14:textId="77777777" w:rsidR="0066779C" w:rsidRPr="001840F7" w:rsidRDefault="0066779C" w:rsidP="0066779C">
      <w:r w:rsidRPr="001840F7">
        <w:t xml:space="preserve">Jambeck et al 2015 </w:t>
      </w:r>
    </w:p>
    <w:p w14:paraId="54612A69" w14:textId="77777777" w:rsidR="0066779C" w:rsidRPr="001840F7" w:rsidRDefault="0066779C" w:rsidP="0066779C">
      <w:r w:rsidRPr="001840F7">
        <w:t xml:space="preserve">What proportion is Hawaii based vs external sources? Tsunami marine debris? </w:t>
      </w:r>
    </w:p>
    <w:p w14:paraId="2EA4D4B0" w14:textId="77777777" w:rsidR="0066779C" w:rsidRPr="001840F7" w:rsidRDefault="0066779C" w:rsidP="0066779C">
      <w:r w:rsidRPr="001840F7">
        <w:t>If Hawaii ends single use plastics what present reduction in marine debris would you expect?</w:t>
      </w:r>
    </w:p>
    <w:p w14:paraId="048035EA" w14:textId="77777777" w:rsidR="0066779C" w:rsidRPr="001840F7" w:rsidRDefault="0066779C" w:rsidP="0066779C">
      <w:r w:rsidRPr="001840F7">
        <w:t>Windward vs leeward affects?</w:t>
      </w:r>
    </w:p>
    <w:p w14:paraId="45A0FA8B" w14:textId="77777777" w:rsidR="0066779C" w:rsidRPr="001840F7" w:rsidRDefault="0066779C" w:rsidP="0066779C">
      <w:r w:rsidRPr="001840F7">
        <w:t>Clean water reference – more pick up = less in environment  30% reduction in marine debris – fit with 30 by 30 target 30% reference</w:t>
      </w:r>
    </w:p>
    <w:p w14:paraId="4BB88A9A" w14:textId="77777777" w:rsidR="0066779C" w:rsidRPr="001840F7" w:rsidRDefault="0066779C" w:rsidP="0066779C">
      <w:r w:rsidRPr="001840F7">
        <w:t>Marine Debris</w:t>
      </w:r>
      <m:oMath>
        <m:r>
          <m:rPr>
            <m:sty m:val="p"/>
          </m:rPr>
          <w:rPr>
            <w:rFonts w:ascii="Cambria Math" w:hAnsi="Cambria Math"/>
          </w:rPr>
          <w:br/>
        </m:r>
      </m:oMath>
      <m:oMathPara>
        <m:oMath>
          <m:r>
            <w:rPr>
              <w:rFonts w:ascii="Cambria Math" w:hAnsi="Cambria Math"/>
            </w:rPr>
            <m:t xml:space="preserve">Marine Debris=lbs/person/mile </m:t>
          </m:r>
        </m:oMath>
      </m:oMathPara>
    </w:p>
    <w:p w14:paraId="01AA0333" w14:textId="77777777" w:rsidR="0066779C" w:rsidRPr="001840F7" w:rsidRDefault="0066779C" w:rsidP="0066779C">
      <w:pPr>
        <w:ind w:left="720" w:hanging="720"/>
        <w:rPr>
          <w:i/>
        </w:rPr>
      </w:pPr>
    </w:p>
    <w:p w14:paraId="7249796A" w14:textId="77777777" w:rsidR="00B12260" w:rsidRDefault="0066779C">
      <w:bookmarkStart w:id="7" w:name="_GoBack"/>
      <w:bookmarkEnd w:id="7"/>
    </w:p>
    <w:sectPr w:rsidR="00B12260" w:rsidSect="00E513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va Schemmel" w:date="2018-01-16T16:18:00Z" w:initials="ES">
    <w:p w14:paraId="36294677" w14:textId="77777777" w:rsidR="0066779C" w:rsidRDefault="0066779C" w:rsidP="0066779C">
      <w:pPr>
        <w:pStyle w:val="CommentText"/>
      </w:pPr>
      <w:r>
        <w:rPr>
          <w:rStyle w:val="CommentReference"/>
        </w:rPr>
        <w:annotationRef/>
      </w:r>
      <w:r>
        <w:t>Update reference</w:t>
      </w:r>
    </w:p>
  </w:comment>
  <w:comment w:id="1" w:author="Eva Schemmel" w:date="2018-01-07T14:02:00Z" w:initials="ES">
    <w:p w14:paraId="68810E9B" w14:textId="77777777" w:rsidR="0066779C" w:rsidRDefault="0066779C" w:rsidP="0066779C">
      <w:pPr>
        <w:pStyle w:val="CommentText"/>
      </w:pPr>
      <w:r>
        <w:rPr>
          <w:rStyle w:val="CommentReference"/>
        </w:rPr>
        <w:annotationRef/>
      </w:r>
      <w:r>
        <w:t>Lix XU – estimates of current value – is around 70 mil now</w:t>
      </w:r>
    </w:p>
  </w:comment>
  <w:comment w:id="2" w:author="Eva Schemmel" w:date="2018-01-07T13:58:00Z" w:initials="ES">
    <w:p w14:paraId="3A1A462C" w14:textId="77777777" w:rsidR="0066779C" w:rsidRDefault="0066779C" w:rsidP="0066779C">
      <w:pPr>
        <w:pStyle w:val="CommentText"/>
      </w:pPr>
      <w:r>
        <w:rPr>
          <w:rStyle w:val="CommentReference"/>
        </w:rPr>
        <w:annotationRef/>
      </w:r>
      <w:r>
        <w:t>Focal areas 2 – restoration drop box has this.  reconstruction of fishpond yield. Also see Coasta_pierce Aquaculture in ancient Hawaii</w:t>
      </w:r>
    </w:p>
  </w:comment>
  <w:comment w:id="4" w:author="Eva Schemmel" w:date="2017-10-26T06:36:00Z" w:initials="ES">
    <w:p w14:paraId="1D02D51C" w14:textId="77777777" w:rsidR="0066779C" w:rsidRDefault="0066779C" w:rsidP="0066779C">
      <w:pPr>
        <w:pStyle w:val="CommentText"/>
      </w:pPr>
      <w:r>
        <w:rPr>
          <w:rStyle w:val="CommentReference"/>
        </w:rPr>
        <w:annotationRef/>
      </w:r>
      <w:r>
        <w:t>Need to change to NOAA report card or update to HIMARC</w:t>
      </w:r>
    </w:p>
  </w:comment>
  <w:comment w:id="5" w:author="Eva Schemmel" w:date="2017-10-26T06:39:00Z" w:initials="ES">
    <w:p w14:paraId="10B665D2" w14:textId="77777777" w:rsidR="0066779C" w:rsidRDefault="0066779C" w:rsidP="0066779C">
      <w:pPr>
        <w:pStyle w:val="CommentText"/>
      </w:pPr>
      <w:r>
        <w:rPr>
          <w:rStyle w:val="CommentReference"/>
        </w:rPr>
        <w:annotationRef/>
      </w:r>
      <w:r>
        <w:t>Change to NOAA report card or update assessment with HIMARC data</w:t>
      </w:r>
    </w:p>
  </w:comment>
  <w:comment w:id="6" w:author="Eva Schemmel" w:date="2017-11-14T14:20:00Z" w:initials="ES">
    <w:p w14:paraId="406CEA2D" w14:textId="77777777" w:rsidR="0066779C" w:rsidRDefault="0066779C" w:rsidP="0066779C">
      <w:pPr>
        <w:pStyle w:val="CommentText"/>
      </w:pPr>
      <w:r>
        <w:rPr>
          <w:rStyle w:val="CommentReference"/>
        </w:rPr>
        <w:annotationRef/>
      </w:r>
      <w:r>
        <w:t>Check that this is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294677" w15:done="0"/>
  <w15:commentEx w15:paraId="68810E9B" w15:done="0"/>
  <w15:commentEx w15:paraId="3A1A462C" w15:done="0"/>
  <w15:commentEx w15:paraId="1D02D51C" w15:done="0"/>
  <w15:commentEx w15:paraId="10B665D2" w15:done="0"/>
  <w15:commentEx w15:paraId="406CEA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6C35"/>
    <w:multiLevelType w:val="hybridMultilevel"/>
    <w:tmpl w:val="0F1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92081"/>
    <w:multiLevelType w:val="hybridMultilevel"/>
    <w:tmpl w:val="7BDE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0D600A"/>
    <w:multiLevelType w:val="hybridMultilevel"/>
    <w:tmpl w:val="771A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758D8"/>
    <w:multiLevelType w:val="hybridMultilevel"/>
    <w:tmpl w:val="5138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35459F"/>
    <w:multiLevelType w:val="hybridMultilevel"/>
    <w:tmpl w:val="288E203C"/>
    <w:lvl w:ilvl="0" w:tplc="A4B8A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CA4CDF"/>
    <w:multiLevelType w:val="hybridMultilevel"/>
    <w:tmpl w:val="A5B2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FA177C"/>
    <w:multiLevelType w:val="hybridMultilevel"/>
    <w:tmpl w:val="6F10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BB3DA0"/>
    <w:multiLevelType w:val="hybridMultilevel"/>
    <w:tmpl w:val="DC52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9C3269"/>
    <w:multiLevelType w:val="hybridMultilevel"/>
    <w:tmpl w:val="663E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EF1612"/>
    <w:multiLevelType w:val="hybridMultilevel"/>
    <w:tmpl w:val="ABFA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062787"/>
    <w:multiLevelType w:val="hybridMultilevel"/>
    <w:tmpl w:val="0FB6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DC4F6C"/>
    <w:multiLevelType w:val="hybridMultilevel"/>
    <w:tmpl w:val="4FFC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482442"/>
    <w:multiLevelType w:val="hybridMultilevel"/>
    <w:tmpl w:val="7DD2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9E6A87"/>
    <w:multiLevelType w:val="hybridMultilevel"/>
    <w:tmpl w:val="DB08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C23839"/>
    <w:multiLevelType w:val="hybridMultilevel"/>
    <w:tmpl w:val="2EA83D24"/>
    <w:lvl w:ilvl="0" w:tplc="8FA664E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7E5FF6"/>
    <w:multiLevelType w:val="hybridMultilevel"/>
    <w:tmpl w:val="4F54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FE0F8A"/>
    <w:multiLevelType w:val="hybridMultilevel"/>
    <w:tmpl w:val="C4AA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0841B3"/>
    <w:multiLevelType w:val="hybridMultilevel"/>
    <w:tmpl w:val="4BB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C57833"/>
    <w:multiLevelType w:val="hybridMultilevel"/>
    <w:tmpl w:val="05D0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613D19"/>
    <w:multiLevelType w:val="hybridMultilevel"/>
    <w:tmpl w:val="64DE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8"/>
  </w:num>
  <w:num w:numId="4">
    <w:abstractNumId w:val="16"/>
  </w:num>
  <w:num w:numId="5">
    <w:abstractNumId w:val="5"/>
  </w:num>
  <w:num w:numId="6">
    <w:abstractNumId w:val="4"/>
  </w:num>
  <w:num w:numId="7">
    <w:abstractNumId w:val="21"/>
  </w:num>
  <w:num w:numId="8">
    <w:abstractNumId w:val="1"/>
  </w:num>
  <w:num w:numId="9">
    <w:abstractNumId w:val="10"/>
  </w:num>
  <w:num w:numId="10">
    <w:abstractNumId w:val="20"/>
  </w:num>
  <w:num w:numId="11">
    <w:abstractNumId w:val="6"/>
  </w:num>
  <w:num w:numId="12">
    <w:abstractNumId w:val="17"/>
  </w:num>
  <w:num w:numId="13">
    <w:abstractNumId w:val="18"/>
  </w:num>
  <w:num w:numId="14">
    <w:abstractNumId w:val="13"/>
  </w:num>
  <w:num w:numId="15">
    <w:abstractNumId w:val="11"/>
  </w:num>
  <w:num w:numId="16">
    <w:abstractNumId w:val="12"/>
  </w:num>
  <w:num w:numId="17">
    <w:abstractNumId w:val="9"/>
  </w:num>
  <w:num w:numId="18">
    <w:abstractNumId w:val="15"/>
  </w:num>
  <w:num w:numId="19">
    <w:abstractNumId w:val="2"/>
  </w:num>
  <w:num w:numId="20">
    <w:abstractNumId w:val="14"/>
  </w:num>
  <w:num w:numId="21">
    <w:abstractNumId w:val="7"/>
  </w:num>
  <w:num w:numId="2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 Schemmel">
    <w15:presenceInfo w15:providerId="None" w15:userId="Eva Schemm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79C"/>
    <w:rsid w:val="0009080B"/>
    <w:rsid w:val="0066779C"/>
    <w:rsid w:val="00934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B81C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779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79C"/>
    <w:rPr>
      <w:color w:val="0563C1" w:themeColor="hyperlink"/>
      <w:u w:val="single"/>
    </w:rPr>
  </w:style>
  <w:style w:type="character" w:styleId="PlaceholderText">
    <w:name w:val="Placeholder Text"/>
    <w:basedOn w:val="DefaultParagraphFont"/>
    <w:uiPriority w:val="99"/>
    <w:semiHidden/>
    <w:rsid w:val="0066779C"/>
    <w:rPr>
      <w:color w:val="808080"/>
    </w:rPr>
  </w:style>
  <w:style w:type="paragraph" w:styleId="BalloonText">
    <w:name w:val="Balloon Text"/>
    <w:basedOn w:val="Normal"/>
    <w:link w:val="BalloonTextChar"/>
    <w:uiPriority w:val="99"/>
    <w:semiHidden/>
    <w:unhideWhenUsed/>
    <w:rsid w:val="0066779C"/>
    <w:rPr>
      <w:rFonts w:ascii="Tahoma" w:hAnsi="Tahoma" w:cs="Tahoma"/>
      <w:sz w:val="16"/>
      <w:szCs w:val="16"/>
    </w:rPr>
  </w:style>
  <w:style w:type="character" w:customStyle="1" w:styleId="BalloonTextChar">
    <w:name w:val="Balloon Text Char"/>
    <w:basedOn w:val="DefaultParagraphFont"/>
    <w:link w:val="BalloonText"/>
    <w:uiPriority w:val="99"/>
    <w:semiHidden/>
    <w:rsid w:val="0066779C"/>
    <w:rPr>
      <w:rFonts w:ascii="Tahoma" w:hAnsi="Tahoma" w:cs="Tahoma"/>
      <w:sz w:val="16"/>
      <w:szCs w:val="16"/>
    </w:rPr>
  </w:style>
  <w:style w:type="paragraph" w:styleId="ListParagraph">
    <w:name w:val="List Paragraph"/>
    <w:basedOn w:val="Normal"/>
    <w:uiPriority w:val="34"/>
    <w:qFormat/>
    <w:rsid w:val="0066779C"/>
    <w:pPr>
      <w:ind w:left="720"/>
      <w:contextualSpacing/>
    </w:pPr>
  </w:style>
  <w:style w:type="character" w:styleId="CommentReference">
    <w:name w:val="annotation reference"/>
    <w:basedOn w:val="DefaultParagraphFont"/>
    <w:uiPriority w:val="99"/>
    <w:semiHidden/>
    <w:unhideWhenUsed/>
    <w:rsid w:val="0066779C"/>
    <w:rPr>
      <w:sz w:val="18"/>
      <w:szCs w:val="18"/>
    </w:rPr>
  </w:style>
  <w:style w:type="paragraph" w:styleId="CommentText">
    <w:name w:val="annotation text"/>
    <w:basedOn w:val="Normal"/>
    <w:link w:val="CommentTextChar"/>
    <w:uiPriority w:val="99"/>
    <w:semiHidden/>
    <w:unhideWhenUsed/>
    <w:rsid w:val="0066779C"/>
  </w:style>
  <w:style w:type="character" w:customStyle="1" w:styleId="CommentTextChar">
    <w:name w:val="Comment Text Char"/>
    <w:basedOn w:val="DefaultParagraphFont"/>
    <w:link w:val="CommentText"/>
    <w:uiPriority w:val="99"/>
    <w:semiHidden/>
    <w:rsid w:val="0066779C"/>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66779C"/>
    <w:rPr>
      <w:b/>
      <w:bCs/>
      <w:sz w:val="20"/>
      <w:szCs w:val="20"/>
    </w:rPr>
  </w:style>
  <w:style w:type="character" w:customStyle="1" w:styleId="CommentSubjectChar">
    <w:name w:val="Comment Subject Char"/>
    <w:basedOn w:val="CommentTextChar"/>
    <w:link w:val="CommentSubject"/>
    <w:uiPriority w:val="99"/>
    <w:semiHidden/>
    <w:rsid w:val="0066779C"/>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66779C"/>
    <w:rPr>
      <w:color w:val="954F72" w:themeColor="followedHyperlink"/>
      <w:u w:val="single"/>
    </w:rPr>
  </w:style>
  <w:style w:type="table" w:styleId="TableGrid">
    <w:name w:val="Table Grid"/>
    <w:basedOn w:val="TableNormal"/>
    <w:uiPriority w:val="59"/>
    <w:rsid w:val="0066779C"/>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66779C"/>
    <w:rPr>
      <w:sz w:val="22"/>
      <w:szCs w:val="22"/>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66779C"/>
    <w:rPr>
      <w:sz w:val="22"/>
      <w:szCs w:val="22"/>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6677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dbedt.hawaii.gov/economic/databook/db2015/" TargetMode="External"/><Relationship Id="rId21" Type="http://schemas.openxmlformats.org/officeDocument/2006/relationships/hyperlink" Target="http://dbedt.hawaii.gov/economic/databook/db2015/" TargetMode="External"/><Relationship Id="rId22" Type="http://schemas.openxmlformats.org/officeDocument/2006/relationships/hyperlink" Target="http://dbedt.hawaii.gov/economic/databook/db2015/" TargetMode="External"/><Relationship Id="rId23" Type="http://schemas.openxmlformats.org/officeDocument/2006/relationships/hyperlink" Target="https://coast.noaa.gov/digitalcoast/tools/enow.html" TargetMode="External"/><Relationship Id="rId24" Type="http://schemas.openxmlformats.org/officeDocument/2006/relationships/hyperlink" Target="https://coast.noaa.gov/digitalcoast/tools/enow.html" TargetMode="External"/><Relationship Id="rId25" Type="http://schemas.openxmlformats.org/officeDocument/2006/relationships/hyperlink" Target="https://coast.noaa.gov/digitalcoast/tools/enow.html" TargetMode="External"/><Relationship Id="rId26" Type="http://schemas.openxmlformats.org/officeDocument/2006/relationships/hyperlink" Target="http://www.conservationconnections.org/" TargetMode="External"/><Relationship Id="rId27" Type="http://schemas.openxmlformats.org/officeDocument/2006/relationships/hyperlink" Target="file:///D:\Documents%20and%20Settings\eschemmel\AppData\Local\Temp\Temp1_Re%253a_expense_sharing.zip\11_Costofwetlandschange%202013%20update%2011_DEC_2013.docx" TargetMode="External"/><Relationship Id="rId28" Type="http://schemas.openxmlformats.org/officeDocument/2006/relationships/hyperlink" Target="https://coast.noaa.gov/ccapatlas/" TargetMode="External"/><Relationship Id="rId29" Type="http://schemas.openxmlformats.org/officeDocument/2006/relationships/hyperlink" Target="https://response.restoration.noaa.gov/maps-and-spatial-data/download-esi-maps-and-gis-data.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30" Type="http://schemas.openxmlformats.org/officeDocument/2006/relationships/hyperlink" Target="https://coast.noaa.gov/ccapatlas/" TargetMode="External"/><Relationship Id="rId31" Type="http://schemas.openxmlformats.org/officeDocument/2006/relationships/hyperlink" Target="https://response.restoration.noaa.gov/maps-and-spatial-data/download-esi-maps-and-gis-data.html" TargetMode="External"/><Relationship Id="rId32" Type="http://schemas.openxmlformats.org/officeDocument/2006/relationships/hyperlink" Target="http://www.pacioos.hawaii.edu/projects/oceantippingpoints/" TargetMode="External"/><Relationship Id="rId9" Type="http://schemas.openxmlformats.org/officeDocument/2006/relationships/hyperlink" Target="http://hdoa.hawaii.gov/ai/aquaculture-and-livestock-support-services-branch/aquaculture-in-hawaii/)" TargetMode="External"/><Relationship Id="rId6" Type="http://schemas.microsoft.com/office/2011/relationships/commentsExtended" Target="commentsExtended.xml"/><Relationship Id="rId7" Type="http://schemas.openxmlformats.org/officeDocument/2006/relationships/hyperlink" Target="https://www.wcpfc.int/)" TargetMode="External"/><Relationship Id="rId8" Type="http://schemas.openxmlformats.org/officeDocument/2006/relationships/hyperlink" Target="https://www.nass.usda.gov/Statistics_by_State/Hawaii/Publications/Annual_Statistical_Bulletin/index.php" TargetMode="External"/><Relationship Id="rId33" Type="http://schemas.openxmlformats.org/officeDocument/2006/relationships/hyperlink" Target="http://hbs.bishopmuseum.org/endangered/extinct.html" TargetMode="External"/><Relationship Id="rId34" Type="http://schemas.openxmlformats.org/officeDocument/2006/relationships/hyperlink" Target="https://ecos.fws.gov/ecp/)" TargetMode="External"/><Relationship Id="rId35" Type="http://schemas.openxmlformats.org/officeDocument/2006/relationships/hyperlink" Target="http://www.stateofthebirds.org/2014/extinctions/watchlist.pdf)" TargetMode="External"/><Relationship Id="rId36" Type="http://schemas.openxmlformats.org/officeDocument/2006/relationships/hyperlink" Target="http://www.fisheries.noaa.gov/pr/sars/species.htm" TargetMode="External"/><Relationship Id="rId10" Type="http://schemas.openxmlformats.org/officeDocument/2006/relationships/hyperlink" Target="https://quickstats.nass.usda.gov/)" TargetMode="External"/><Relationship Id="rId11" Type="http://schemas.openxmlformats.org/officeDocument/2006/relationships/hyperlink" Target="http://www.fpir.noaa.gov/SFD/SFD_rcf_hmrfs.html" TargetMode="External"/><Relationship Id="rId12" Type="http://schemas.openxmlformats.org/officeDocument/2006/relationships/hyperlink" Target="http://dbedt.hawaii.gov/economic/ranks/" TargetMode="External"/><Relationship Id="rId13" Type="http://schemas.openxmlformats.org/officeDocument/2006/relationships/hyperlink" Target="http://www.hawaiitourismauthority.org/default/assets/File/HTA%20Annual%20Report%202016%20FINAL.pdf" TargetMode="External"/><Relationship Id="rId14" Type="http://schemas.openxmlformats.org/officeDocument/2006/relationships/hyperlink" Target="http://www.hawaiitourismauthority.org/research/reports/visitor-satisfaction/" TargetMode="External"/><Relationship Id="rId15" Type="http://schemas.openxmlformats.org/officeDocument/2006/relationships/hyperlink" Target="http://geoportal.hawaii.gov/datasets/marine-managed-areas-dar?geometry=-165.4%2C19.079%2C-149.745%2C22.671" TargetMode="External"/><Relationship Id="rId16" Type="http://schemas.openxmlformats.org/officeDocument/2006/relationships/hyperlink" Target="http://dbedt.hawaii.gov/economic/databook/" TargetMode="External"/><Relationship Id="rId17" Type="http://schemas.openxmlformats.org/officeDocument/2006/relationships/hyperlink" Target="http://files.hawaii.gov/dbedt/economic/reports/self-sufficiency/self-sufficiency_2014.pdf)" TargetMode="External"/><Relationship Id="rId18" Type="http://schemas.openxmlformats.org/officeDocument/2006/relationships/hyperlink" Target="https://coast.noaa.gov/digitalcoast/tools/enow.html" TargetMode="External"/><Relationship Id="rId19" Type="http://schemas.openxmlformats.org/officeDocument/2006/relationships/hyperlink" Target="http://files.hawaii.gov/dbedt/economic/reports/self-sufficiency/self-sufficiency_2014.pdf" TargetMode="External"/><Relationship Id="rId37" Type="http://schemas.openxmlformats.org/officeDocument/2006/relationships/fontTable" Target="fontTable.xml"/><Relationship Id="rId38" Type="http://schemas.microsoft.com/office/2011/relationships/people" Target="peop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8538</Words>
  <Characters>48667</Characters>
  <Application>Microsoft Macintosh Word</Application>
  <DocSecurity>0</DocSecurity>
  <Lines>405</Lines>
  <Paragraphs>114</Paragraphs>
  <ScaleCrop>false</ScaleCrop>
  <LinksUpToDate>false</LinksUpToDate>
  <CharactersWithSpaces>57091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Schemmel</dc:creator>
  <cp:keywords/>
  <dc:description/>
  <cp:lastModifiedBy>Eva Schemmel</cp:lastModifiedBy>
  <cp:revision>1</cp:revision>
  <dcterms:created xsi:type="dcterms:W3CDTF">2018-01-17T23:43:00Z</dcterms:created>
  <dcterms:modified xsi:type="dcterms:W3CDTF">2018-01-17T23:43:00Z</dcterms:modified>
</cp:coreProperties>
</file>