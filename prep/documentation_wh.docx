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64BC84" w14:textId="77777777" w:rsidR="00C47027" w:rsidRPr="001840F7" w:rsidRDefault="00C47027" w:rsidP="00C47027">
      <w:pPr>
        <w:rPr>
          <w:rFonts w:ascii="Times New Roman" w:eastAsia="Cambria" w:hAnsi="Times New Roman" w:cs="Times New Roman"/>
          <w:b/>
          <w:bCs/>
          <w:color w:val="EFA141"/>
          <w:sz w:val="44"/>
          <w:szCs w:val="40"/>
        </w:rPr>
      </w:pPr>
      <w:proofErr w:type="gramStart"/>
      <w:r w:rsidRPr="001840F7">
        <w:rPr>
          <w:rFonts w:ascii="Times New Roman" w:eastAsia="Cambria" w:hAnsi="Times New Roman" w:cs="Times New Roman"/>
          <w:b/>
          <w:bCs/>
          <w:color w:val="F79646" w:themeColor="accent6"/>
          <w:sz w:val="44"/>
          <w:szCs w:val="40"/>
        </w:rPr>
        <w:t>Hawai</w:t>
      </w:r>
      <w:r w:rsidRPr="001840F7">
        <w:rPr>
          <w:rFonts w:ascii="Times New Roman" w:hAnsi="Times New Roman" w:cs="Times New Roman"/>
          <w:b/>
          <w:color w:val="F79646" w:themeColor="accent6"/>
          <w:sz w:val="44"/>
          <w:szCs w:val="40"/>
        </w:rPr>
        <w:t>‘</w:t>
      </w:r>
      <w:proofErr w:type="gramEnd"/>
      <w:r w:rsidRPr="001840F7">
        <w:rPr>
          <w:rFonts w:ascii="Times New Roman" w:eastAsia="Cambria" w:hAnsi="Times New Roman" w:cs="Times New Roman"/>
          <w:b/>
          <w:bCs/>
          <w:color w:val="F79646" w:themeColor="accent6"/>
          <w:sz w:val="44"/>
          <w:szCs w:val="40"/>
        </w:rPr>
        <w:t xml:space="preserve">i </w:t>
      </w:r>
      <w:r w:rsidRPr="001840F7">
        <w:rPr>
          <w:rFonts w:ascii="Times New Roman" w:eastAsia="Cambria" w:hAnsi="Times New Roman" w:cs="Times New Roman"/>
          <w:b/>
          <w:bCs/>
          <w:color w:val="EFA141"/>
          <w:sz w:val="44"/>
          <w:szCs w:val="40"/>
        </w:rPr>
        <w:t xml:space="preserve">Ocean Health Index </w:t>
      </w:r>
    </w:p>
    <w:p w14:paraId="3F40A25C" w14:textId="77777777" w:rsidR="00C47027" w:rsidRPr="001840F7" w:rsidRDefault="00C47027" w:rsidP="00C47027">
      <w:pPr>
        <w:rPr>
          <w:rFonts w:ascii="Times New Roman" w:hAnsi="Times New Roman" w:cs="Times New Roman"/>
          <w:b/>
          <w:color w:val="4F81BD" w:themeColor="accent1"/>
          <w:sz w:val="24"/>
          <w:szCs w:val="24"/>
        </w:rPr>
      </w:pPr>
    </w:p>
    <w:p w14:paraId="68166C2B" w14:textId="3FD16581" w:rsidR="00C47027" w:rsidRPr="001840F7" w:rsidRDefault="00C47027" w:rsidP="00C47027">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Background</w:t>
      </w:r>
    </w:p>
    <w:p w14:paraId="36E79C88" w14:textId="3607B79D" w:rsidR="006044C9" w:rsidRPr="001840F7" w:rsidRDefault="008E243D">
      <w:pPr>
        <w:rPr>
          <w:rFonts w:ascii="Times New Roman" w:hAnsi="Times New Roman" w:cs="Times New Roman"/>
          <w:sz w:val="24"/>
          <w:szCs w:val="24"/>
        </w:rPr>
      </w:pPr>
      <w:r w:rsidRPr="001840F7">
        <w:rPr>
          <w:rFonts w:ascii="Times New Roman" w:hAnsi="Times New Roman" w:cs="Times New Roman"/>
          <w:sz w:val="24"/>
          <w:szCs w:val="24"/>
        </w:rPr>
        <w:t xml:space="preserve">While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has a wealth of information, research, and management, there is a need for collaboration, communication, and common goals. </w:t>
      </w:r>
      <w:r w:rsidR="00C25926" w:rsidRPr="001840F7">
        <w:rPr>
          <w:rFonts w:ascii="Times New Roman" w:hAnsi="Times New Roman" w:cs="Times New Roman"/>
          <w:sz w:val="24"/>
          <w:szCs w:val="24"/>
        </w:rPr>
        <w:t xml:space="preserve">This model has proven to be successful in </w:t>
      </w:r>
      <w:proofErr w:type="spellStart"/>
      <w:r w:rsidR="00C25926" w:rsidRPr="001840F7">
        <w:rPr>
          <w:rFonts w:ascii="Times New Roman" w:hAnsi="Times New Roman" w:cs="Times New Roman"/>
          <w:sz w:val="24"/>
          <w:szCs w:val="24"/>
        </w:rPr>
        <w:t>Hawaiʻi</w:t>
      </w:r>
      <w:proofErr w:type="spellEnd"/>
      <w:r w:rsidR="00C25926" w:rsidRPr="001840F7">
        <w:rPr>
          <w:rFonts w:ascii="Times New Roman" w:hAnsi="Times New Roman" w:cs="Times New Roman"/>
          <w:sz w:val="24"/>
          <w:szCs w:val="24"/>
        </w:rPr>
        <w:t xml:space="preserve"> such as the Promise to </w:t>
      </w:r>
      <w:proofErr w:type="spellStart"/>
      <w:r w:rsidR="00C25926" w:rsidRPr="001840F7">
        <w:rPr>
          <w:rFonts w:ascii="Times New Roman" w:hAnsi="Times New Roman" w:cs="Times New Roman"/>
          <w:sz w:val="24"/>
          <w:szCs w:val="24"/>
        </w:rPr>
        <w:t>Paeʻāina</w:t>
      </w:r>
      <w:proofErr w:type="spellEnd"/>
      <w:r w:rsidR="00C25926" w:rsidRPr="001840F7">
        <w:rPr>
          <w:rFonts w:ascii="Times New Roman" w:hAnsi="Times New Roman" w:cs="Times New Roman"/>
          <w:sz w:val="24"/>
          <w:szCs w:val="24"/>
        </w:rPr>
        <w:t xml:space="preserve">, a collaboration of # agencies and nonprofits to that set targets to achieve to make </w:t>
      </w:r>
      <w:proofErr w:type="spellStart"/>
      <w:r w:rsidR="00C25926" w:rsidRPr="001840F7">
        <w:rPr>
          <w:rFonts w:ascii="Times New Roman" w:hAnsi="Times New Roman" w:cs="Times New Roman"/>
          <w:sz w:val="24"/>
          <w:szCs w:val="24"/>
        </w:rPr>
        <w:t>Hawaiʻi</w:t>
      </w:r>
      <w:proofErr w:type="spellEnd"/>
      <w:r w:rsidR="00C25926" w:rsidRPr="001840F7">
        <w:rPr>
          <w:rFonts w:ascii="Times New Roman" w:hAnsi="Times New Roman" w:cs="Times New Roman"/>
          <w:sz w:val="24"/>
          <w:szCs w:val="24"/>
        </w:rPr>
        <w:t xml:space="preserve"> a better place before </w:t>
      </w:r>
      <w:proofErr w:type="spellStart"/>
      <w:r w:rsidR="00C25926" w:rsidRPr="001840F7">
        <w:rPr>
          <w:rFonts w:ascii="Times New Roman" w:hAnsi="Times New Roman" w:cs="Times New Roman"/>
          <w:sz w:val="24"/>
          <w:szCs w:val="24"/>
        </w:rPr>
        <w:t>Hōkūleia</w:t>
      </w:r>
      <w:proofErr w:type="spellEnd"/>
      <w:r w:rsidR="00C25926" w:rsidRPr="001840F7">
        <w:rPr>
          <w:rFonts w:ascii="Times New Roman" w:hAnsi="Times New Roman" w:cs="Times New Roman"/>
          <w:sz w:val="24"/>
          <w:szCs w:val="24"/>
        </w:rPr>
        <w:t xml:space="preserve"> returns from its worldwide voyage. These </w:t>
      </w:r>
      <w:r w:rsidR="00DA5281" w:rsidRPr="001840F7">
        <w:rPr>
          <w:rFonts w:ascii="Times New Roman" w:hAnsi="Times New Roman" w:cs="Times New Roman"/>
          <w:sz w:val="24"/>
          <w:szCs w:val="24"/>
        </w:rPr>
        <w:t>cross-sector</w:t>
      </w:r>
      <w:r w:rsidR="00C25926" w:rsidRPr="001840F7">
        <w:rPr>
          <w:rFonts w:ascii="Times New Roman" w:hAnsi="Times New Roman" w:cs="Times New Roman"/>
          <w:sz w:val="24"/>
          <w:szCs w:val="24"/>
        </w:rPr>
        <w:t xml:space="preserve"> collaborations are needed to build resilience between our social, economic, and environmental needs.</w:t>
      </w:r>
    </w:p>
    <w:p w14:paraId="6E6CEDE9" w14:textId="5C6239C6" w:rsidR="007B50EF" w:rsidRPr="001840F7" w:rsidRDefault="00A90A1F">
      <w:pPr>
        <w:rPr>
          <w:rFonts w:ascii="Times New Roman" w:hAnsi="Times New Roman" w:cs="Times New Roman"/>
          <w:sz w:val="24"/>
          <w:szCs w:val="24"/>
        </w:rPr>
      </w:pPr>
      <w:r w:rsidRPr="001840F7">
        <w:rPr>
          <w:rFonts w:ascii="Times New Roman" w:hAnsi="Times New Roman" w:cs="Times New Roman"/>
          <w:sz w:val="24"/>
          <w:szCs w:val="24"/>
        </w:rPr>
        <w:t>Hawaiians have a long history of sustainable management and resourc</w:t>
      </w:r>
      <w:r w:rsidR="009F4559" w:rsidRPr="001840F7">
        <w:rPr>
          <w:rFonts w:ascii="Times New Roman" w:hAnsi="Times New Roman" w:cs="Times New Roman"/>
          <w:sz w:val="24"/>
          <w:szCs w:val="24"/>
        </w:rPr>
        <w:t>e use. They recognized that their wellbeing and</w:t>
      </w:r>
      <w:r w:rsidR="00EB21C5" w:rsidRPr="001840F7">
        <w:rPr>
          <w:rFonts w:ascii="Times New Roman" w:hAnsi="Times New Roman" w:cs="Times New Roman"/>
          <w:sz w:val="24"/>
          <w:szCs w:val="24"/>
        </w:rPr>
        <w:t xml:space="preserve"> health relied on the status or availability of the resource. </w:t>
      </w:r>
      <w:r w:rsidR="009F4559" w:rsidRPr="001840F7">
        <w:rPr>
          <w:rFonts w:ascii="Times New Roman" w:hAnsi="Times New Roman" w:cs="Times New Roman"/>
          <w:sz w:val="24"/>
          <w:szCs w:val="24"/>
        </w:rPr>
        <w:t>Today, the same is true; t</w:t>
      </w:r>
      <w:r w:rsidR="00506660" w:rsidRPr="001840F7">
        <w:rPr>
          <w:rFonts w:ascii="Times New Roman" w:hAnsi="Times New Roman" w:cs="Times New Roman"/>
          <w:sz w:val="24"/>
          <w:szCs w:val="24"/>
        </w:rPr>
        <w:t xml:space="preserve">he health of </w:t>
      </w:r>
      <w:r w:rsidR="009F4559" w:rsidRPr="001840F7">
        <w:rPr>
          <w:rFonts w:ascii="Times New Roman" w:hAnsi="Times New Roman" w:cs="Times New Roman"/>
          <w:sz w:val="24"/>
          <w:szCs w:val="24"/>
        </w:rPr>
        <w:t xml:space="preserve">our </w:t>
      </w:r>
      <w:r w:rsidR="00506660" w:rsidRPr="001840F7">
        <w:rPr>
          <w:rFonts w:ascii="Times New Roman" w:hAnsi="Times New Roman" w:cs="Times New Roman"/>
          <w:sz w:val="24"/>
          <w:szCs w:val="24"/>
        </w:rPr>
        <w:t>communities and our environment is intertwined. Healthy communities are more equipped to be stewards of their environment and a health environmen</w:t>
      </w:r>
      <w:r w:rsidR="00564CBE">
        <w:rPr>
          <w:rFonts w:ascii="Times New Roman" w:hAnsi="Times New Roman" w:cs="Times New Roman"/>
          <w:sz w:val="24"/>
          <w:szCs w:val="24"/>
        </w:rPr>
        <w:t>t supports community wellbeing. T</w:t>
      </w:r>
      <w:r w:rsidR="00506660" w:rsidRPr="001840F7">
        <w:rPr>
          <w:rFonts w:ascii="Times New Roman" w:hAnsi="Times New Roman" w:cs="Times New Roman"/>
          <w:sz w:val="24"/>
          <w:szCs w:val="24"/>
        </w:rPr>
        <w:t xml:space="preserve">he core of </w:t>
      </w:r>
      <w:proofErr w:type="spellStart"/>
      <w:r w:rsidR="009F4559" w:rsidRPr="001840F7">
        <w:rPr>
          <w:rFonts w:ascii="Times New Roman" w:hAnsi="Times New Roman" w:cs="Times New Roman"/>
          <w:sz w:val="24"/>
          <w:szCs w:val="24"/>
        </w:rPr>
        <w:t>m</w:t>
      </w:r>
      <w:r w:rsidR="006044C9" w:rsidRPr="001840F7">
        <w:rPr>
          <w:rFonts w:ascii="Times New Roman" w:hAnsi="Times New Roman" w:cs="Times New Roman"/>
          <w:sz w:val="24"/>
          <w:szCs w:val="24"/>
        </w:rPr>
        <w:t>ā</w:t>
      </w:r>
      <w:r w:rsidR="009F4559" w:rsidRPr="001840F7">
        <w:rPr>
          <w:rFonts w:ascii="Times New Roman" w:hAnsi="Times New Roman" w:cs="Times New Roman"/>
          <w:sz w:val="24"/>
          <w:szCs w:val="24"/>
        </w:rPr>
        <w:t>lama</w:t>
      </w:r>
      <w:proofErr w:type="spellEnd"/>
      <w:r w:rsidR="00506660" w:rsidRPr="001840F7">
        <w:rPr>
          <w:rFonts w:ascii="Times New Roman" w:hAnsi="Times New Roman" w:cs="Times New Roman"/>
          <w:sz w:val="24"/>
          <w:szCs w:val="24"/>
        </w:rPr>
        <w:t xml:space="preserve"> </w:t>
      </w:r>
      <w:proofErr w:type="spellStart"/>
      <w:r w:rsidR="00506660" w:rsidRPr="001840F7">
        <w:rPr>
          <w:rFonts w:ascii="Times New Roman" w:hAnsi="Times New Roman" w:cs="Times New Roman"/>
          <w:sz w:val="24"/>
          <w:szCs w:val="24"/>
        </w:rPr>
        <w:t>aina</w:t>
      </w:r>
      <w:proofErr w:type="spellEnd"/>
      <w:r w:rsidR="00506660" w:rsidRPr="001840F7">
        <w:rPr>
          <w:rFonts w:ascii="Times New Roman" w:hAnsi="Times New Roman" w:cs="Times New Roman"/>
          <w:sz w:val="24"/>
          <w:szCs w:val="24"/>
        </w:rPr>
        <w:t xml:space="preserve"> and ocean health</w:t>
      </w:r>
      <w:r w:rsidR="007F7C4D" w:rsidRPr="001840F7">
        <w:rPr>
          <w:rFonts w:ascii="Times New Roman" w:hAnsi="Times New Roman" w:cs="Times New Roman"/>
          <w:sz w:val="24"/>
          <w:szCs w:val="24"/>
        </w:rPr>
        <w:t xml:space="preserve"> is through</w:t>
      </w:r>
      <w:r w:rsidR="00506660" w:rsidRPr="001840F7">
        <w:rPr>
          <w:rFonts w:ascii="Times New Roman" w:hAnsi="Times New Roman" w:cs="Times New Roman"/>
          <w:sz w:val="24"/>
          <w:szCs w:val="24"/>
        </w:rPr>
        <w:t xml:space="preserve"> supporting community wellbeing and healt</w:t>
      </w:r>
      <w:r w:rsidR="006044C9" w:rsidRPr="001840F7">
        <w:rPr>
          <w:rFonts w:ascii="Times New Roman" w:hAnsi="Times New Roman" w:cs="Times New Roman"/>
          <w:sz w:val="24"/>
          <w:szCs w:val="24"/>
        </w:rPr>
        <w:t>h. The strong sense of place or connection to the place</w:t>
      </w:r>
      <w:r w:rsidR="00506660" w:rsidRPr="001840F7">
        <w:rPr>
          <w:rFonts w:ascii="Times New Roman" w:hAnsi="Times New Roman" w:cs="Times New Roman"/>
          <w:sz w:val="24"/>
          <w:szCs w:val="24"/>
        </w:rPr>
        <w:t xml:space="preserve"> that we have in Hawaii drives conservation and sustainability in </w:t>
      </w:r>
      <w:proofErr w:type="spellStart"/>
      <w:r w:rsidR="00506660" w:rsidRPr="001840F7">
        <w:rPr>
          <w:rFonts w:ascii="Times New Roman" w:hAnsi="Times New Roman" w:cs="Times New Roman"/>
          <w:sz w:val="24"/>
          <w:szCs w:val="24"/>
        </w:rPr>
        <w:t>Hawai</w:t>
      </w:r>
      <w:r w:rsidR="006044C9" w:rsidRPr="001840F7">
        <w:rPr>
          <w:rFonts w:ascii="Times New Roman" w:hAnsi="Times New Roman" w:cs="Times New Roman"/>
          <w:sz w:val="24"/>
          <w:szCs w:val="24"/>
        </w:rPr>
        <w:t>ʻ</w:t>
      </w:r>
      <w:r w:rsidR="00506660" w:rsidRPr="001840F7">
        <w:rPr>
          <w:rFonts w:ascii="Times New Roman" w:hAnsi="Times New Roman" w:cs="Times New Roman"/>
          <w:sz w:val="24"/>
          <w:szCs w:val="24"/>
        </w:rPr>
        <w:t>i</w:t>
      </w:r>
      <w:proofErr w:type="spellEnd"/>
      <w:r w:rsidR="00506660" w:rsidRPr="001840F7">
        <w:rPr>
          <w:rFonts w:ascii="Times New Roman" w:hAnsi="Times New Roman" w:cs="Times New Roman"/>
          <w:sz w:val="24"/>
          <w:szCs w:val="24"/>
        </w:rPr>
        <w:t xml:space="preserve"> and is a model for the rest of the world. </w:t>
      </w:r>
      <w:r w:rsidR="007F7C4D" w:rsidRPr="001840F7">
        <w:rPr>
          <w:rFonts w:ascii="Times New Roman" w:hAnsi="Times New Roman" w:cs="Times New Roman"/>
          <w:sz w:val="24"/>
          <w:szCs w:val="24"/>
        </w:rPr>
        <w:t xml:space="preserve">This sense of place and social awareness can be seen in every goal assessed in the </w:t>
      </w:r>
      <w:proofErr w:type="spellStart"/>
      <w:r w:rsidR="006044C9" w:rsidRPr="001840F7">
        <w:rPr>
          <w:rFonts w:ascii="Times New Roman" w:hAnsi="Times New Roman" w:cs="Times New Roman"/>
          <w:sz w:val="24"/>
          <w:szCs w:val="24"/>
        </w:rPr>
        <w:t>Hawaiʻi</w:t>
      </w:r>
      <w:proofErr w:type="spellEnd"/>
      <w:r w:rsidR="006044C9" w:rsidRPr="001840F7">
        <w:rPr>
          <w:rFonts w:ascii="Times New Roman" w:hAnsi="Times New Roman" w:cs="Times New Roman"/>
          <w:sz w:val="24"/>
          <w:szCs w:val="24"/>
        </w:rPr>
        <w:t xml:space="preserve"> </w:t>
      </w:r>
      <w:r w:rsidR="007F7C4D" w:rsidRPr="001840F7">
        <w:rPr>
          <w:rFonts w:ascii="Times New Roman" w:hAnsi="Times New Roman" w:cs="Times New Roman"/>
          <w:sz w:val="24"/>
          <w:szCs w:val="24"/>
        </w:rPr>
        <w:t xml:space="preserve">Ocean Health Index, from the restoration of traditional Hawaiian fishponds as a means to sustainably provide seafood under the Food Provision Goal to the added goal on Sustainable Tourism. </w:t>
      </w:r>
      <w:proofErr w:type="spellStart"/>
      <w:r w:rsidR="006044C9" w:rsidRPr="001840F7">
        <w:rPr>
          <w:rFonts w:ascii="Times New Roman" w:hAnsi="Times New Roman" w:cs="Times New Roman"/>
          <w:sz w:val="24"/>
          <w:szCs w:val="24"/>
        </w:rPr>
        <w:t>Hawaiʻiʻs</w:t>
      </w:r>
      <w:proofErr w:type="spellEnd"/>
      <w:r w:rsidR="006044C9" w:rsidRPr="001840F7">
        <w:rPr>
          <w:rFonts w:ascii="Times New Roman" w:hAnsi="Times New Roman" w:cs="Times New Roman"/>
          <w:sz w:val="24"/>
          <w:szCs w:val="24"/>
        </w:rPr>
        <w:t xml:space="preserve"> unique s</w:t>
      </w:r>
      <w:r w:rsidR="007F7C4D" w:rsidRPr="001840F7">
        <w:rPr>
          <w:rFonts w:ascii="Times New Roman" w:hAnsi="Times New Roman" w:cs="Times New Roman"/>
          <w:sz w:val="24"/>
          <w:szCs w:val="24"/>
        </w:rPr>
        <w:t>ocial and cultural practices a</w:t>
      </w:r>
      <w:r w:rsidR="006044C9" w:rsidRPr="001840F7">
        <w:rPr>
          <w:rFonts w:ascii="Times New Roman" w:hAnsi="Times New Roman" w:cs="Times New Roman"/>
          <w:sz w:val="24"/>
          <w:szCs w:val="24"/>
        </w:rPr>
        <w:t>nd values are the foundation for the development of every</w:t>
      </w:r>
      <w:r w:rsidR="007F7C4D" w:rsidRPr="001840F7">
        <w:rPr>
          <w:rFonts w:ascii="Times New Roman" w:hAnsi="Times New Roman" w:cs="Times New Roman"/>
          <w:sz w:val="24"/>
          <w:szCs w:val="24"/>
        </w:rPr>
        <w:t xml:space="preserve"> goal and are also tracked in </w:t>
      </w:r>
      <w:r w:rsidR="006044C9" w:rsidRPr="001840F7">
        <w:rPr>
          <w:rFonts w:ascii="Times New Roman" w:hAnsi="Times New Roman" w:cs="Times New Roman"/>
          <w:sz w:val="24"/>
          <w:szCs w:val="24"/>
        </w:rPr>
        <w:t>their own goal, Sense of Place (</w:t>
      </w:r>
      <w:r w:rsidR="007F7C4D" w:rsidRPr="001840F7">
        <w:rPr>
          <w:rFonts w:ascii="Times New Roman" w:hAnsi="Times New Roman" w:cs="Times New Roman"/>
          <w:sz w:val="24"/>
          <w:szCs w:val="24"/>
        </w:rPr>
        <w:t>The Sense of Place Goal account</w:t>
      </w:r>
      <w:r w:rsidR="006044C9" w:rsidRPr="001840F7">
        <w:rPr>
          <w:rFonts w:ascii="Times New Roman" w:hAnsi="Times New Roman" w:cs="Times New Roman"/>
          <w:sz w:val="24"/>
          <w:szCs w:val="24"/>
        </w:rPr>
        <w:t>s</w:t>
      </w:r>
      <w:r w:rsidR="007F7C4D" w:rsidRPr="001840F7">
        <w:rPr>
          <w:rFonts w:ascii="Times New Roman" w:hAnsi="Times New Roman" w:cs="Times New Roman"/>
          <w:sz w:val="24"/>
          <w:szCs w:val="24"/>
        </w:rPr>
        <w:t xml:space="preserve"> for the importance of the relationship between people and </w:t>
      </w:r>
      <w:proofErr w:type="spellStart"/>
      <w:r w:rsidR="007F7C4D" w:rsidRPr="001840F7">
        <w:rPr>
          <w:rFonts w:ascii="Times New Roman" w:hAnsi="Times New Roman" w:cs="Times New Roman"/>
          <w:sz w:val="24"/>
          <w:szCs w:val="24"/>
        </w:rPr>
        <w:t>aina</w:t>
      </w:r>
      <w:proofErr w:type="spellEnd"/>
      <w:r w:rsidR="007F7C4D" w:rsidRPr="001840F7">
        <w:rPr>
          <w:rFonts w:ascii="Times New Roman" w:hAnsi="Times New Roman" w:cs="Times New Roman"/>
          <w:sz w:val="24"/>
          <w:szCs w:val="24"/>
        </w:rPr>
        <w:t xml:space="preserve"> and relationships among people with regards </w:t>
      </w:r>
      <w:r w:rsidR="006044C9" w:rsidRPr="001840F7">
        <w:rPr>
          <w:rFonts w:ascii="Times New Roman" w:hAnsi="Times New Roman" w:cs="Times New Roman"/>
          <w:sz w:val="24"/>
          <w:szCs w:val="24"/>
        </w:rPr>
        <w:t>to the past, present and future).</w:t>
      </w:r>
    </w:p>
    <w:p w14:paraId="63F0020C" w14:textId="77777777" w:rsidR="00FE3502" w:rsidRPr="001840F7" w:rsidRDefault="00FE3502">
      <w:pPr>
        <w:rPr>
          <w:rFonts w:ascii="Times New Roman" w:hAnsi="Times New Roman" w:cs="Times New Roman"/>
          <w:sz w:val="24"/>
          <w:szCs w:val="24"/>
        </w:rPr>
      </w:pPr>
      <w:r w:rsidRPr="001840F7">
        <w:rPr>
          <w:rFonts w:ascii="Times New Roman" w:hAnsi="Times New Roman" w:cs="Times New Roman"/>
          <w:sz w:val="24"/>
          <w:szCs w:val="24"/>
        </w:rPr>
        <w:t>Goals</w:t>
      </w:r>
    </w:p>
    <w:p w14:paraId="098B70B0" w14:textId="77777777" w:rsidR="00417BCD" w:rsidRPr="001840F7" w:rsidRDefault="00FE3502">
      <w:pPr>
        <w:rPr>
          <w:rFonts w:ascii="Times New Roman" w:hAnsi="Times New Roman" w:cs="Times New Roman"/>
          <w:sz w:val="24"/>
          <w:szCs w:val="24"/>
        </w:rPr>
      </w:pPr>
      <w:r w:rsidRPr="001840F7">
        <w:rPr>
          <w:rFonts w:ascii="Times New Roman" w:hAnsi="Times New Roman" w:cs="Times New Roman"/>
          <w:sz w:val="24"/>
          <w:szCs w:val="24"/>
        </w:rPr>
        <w:t>This assessment is being done to build a common message</w:t>
      </w:r>
      <w:r w:rsidR="00C25926" w:rsidRPr="001840F7">
        <w:rPr>
          <w:rFonts w:ascii="Times New Roman" w:hAnsi="Times New Roman" w:cs="Times New Roman"/>
          <w:sz w:val="24"/>
          <w:szCs w:val="24"/>
        </w:rPr>
        <w:t xml:space="preserve"> and set targets for sustainable ocean use in </w:t>
      </w:r>
      <w:proofErr w:type="spellStart"/>
      <w:r w:rsidR="00C25926" w:rsidRPr="001840F7">
        <w:rPr>
          <w:rFonts w:ascii="Times New Roman" w:hAnsi="Times New Roman" w:cs="Times New Roman"/>
          <w:sz w:val="24"/>
          <w:szCs w:val="24"/>
        </w:rPr>
        <w:t>Hawaiʻi</w:t>
      </w:r>
      <w:proofErr w:type="spellEnd"/>
      <w:r w:rsidR="00C25926" w:rsidRPr="001840F7">
        <w:rPr>
          <w:rFonts w:ascii="Times New Roman" w:hAnsi="Times New Roman" w:cs="Times New Roman"/>
          <w:sz w:val="24"/>
          <w:szCs w:val="24"/>
        </w:rPr>
        <w:t xml:space="preserve">. </w:t>
      </w:r>
    </w:p>
    <w:p w14:paraId="1B94F7B7" w14:textId="330BD22E" w:rsidR="00FE3502" w:rsidRPr="001840F7" w:rsidRDefault="00C47027">
      <w:pPr>
        <w:rPr>
          <w:rFonts w:ascii="Times New Roman" w:hAnsi="Times New Roman" w:cs="Times New Roman"/>
          <w:color w:val="4F81BD" w:themeColor="accent1"/>
          <w:sz w:val="24"/>
          <w:szCs w:val="24"/>
        </w:rPr>
      </w:pPr>
      <w:r w:rsidRPr="001840F7">
        <w:rPr>
          <w:rFonts w:ascii="Times New Roman" w:eastAsia="Cambria" w:hAnsi="Times New Roman" w:cs="Times New Roman"/>
          <w:b/>
          <w:noProof/>
          <w:color w:val="595959" w:themeColor="text1" w:themeTint="A6"/>
        </w:rPr>
        <w:drawing>
          <wp:anchor distT="0" distB="0" distL="114300" distR="114300" simplePos="0" relativeHeight="251659264" behindDoc="0" locked="0" layoutInCell="1" allowOverlap="1" wp14:anchorId="678B0061" wp14:editId="65280729">
            <wp:simplePos x="0" y="0"/>
            <wp:positionH relativeFrom="column">
              <wp:posOffset>-114300</wp:posOffset>
            </wp:positionH>
            <wp:positionV relativeFrom="paragraph">
              <wp:posOffset>106680</wp:posOffset>
            </wp:positionV>
            <wp:extent cx="2094865" cy="2258695"/>
            <wp:effectExtent l="0" t="0" r="0" b="1905"/>
            <wp:wrapSquare wrapText="bothSides"/>
            <wp:docPr id="3" name="Screen Shot 2016-02-12 at 1.10.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6-02-12 at 1.10.23 PM.png"/>
                    <pic:cNvPicPr>
                      <a:picLocks noChangeAspect="1"/>
                    </pic:cNvPicPr>
                  </pic:nvPicPr>
                  <pic:blipFill rotWithShape="1">
                    <a:blip r:embed="rId5">
                      <a:extLst>
                        <a:ext uri="{BEBA8EAE-BF5A-486C-A8C5-ECC9F3942E4B}">
                          <a14:imgProps xmlns:a14="http://schemas.microsoft.com/office/drawing/2010/main">
                            <a14:imgLayer r:embed="rId6">
                              <a14:imgEffect>
                                <a14:backgroundRemoval t="463" b="100000" l="0" r="50818">
                                  <a14:foregroundMark x1="10182" y1="21914" x2="10182" y2="21914"/>
                                  <a14:foregroundMark x1="27091" y1="12037" x2="27091" y2="12037"/>
                                  <a14:foregroundMark x1="48182" y1="40895" x2="48182" y2="40895"/>
                                  <a14:foregroundMark x1="14455" y1="20216" x2="14455" y2="20216"/>
                                  <a14:foregroundMark x1="18727" y1="19136" x2="18727" y2="19136"/>
                                  <a14:foregroundMark x1="35091" y1="16358" x2="35091" y2="16358"/>
                                  <a14:foregroundMark x1="38818" y1="20525" x2="38818" y2="20525"/>
                                  <a14:foregroundMark x1="38273" y1="19599" x2="38273" y2="19599"/>
                                  <a14:foregroundMark x1="33818" y1="16204" x2="33818" y2="16204"/>
                                  <a14:foregroundMark x1="49091" y1="52006" x2="49091" y2="52006"/>
                                  <a14:foregroundMark x1="12818" y1="22531" x2="12818" y2="22531"/>
                                  <a14:foregroundMark x1="13545" y1="18056" x2="13545" y2="18056"/>
                                  <a14:foregroundMark x1="28818" y1="15741" x2="28818" y2="15741"/>
                                  <a14:foregroundMark x1="31455" y1="11111" x2="31455" y2="11111"/>
                                  <a14:foregroundMark x1="34545" y1="13735" x2="34545" y2="13735"/>
                                  <a14:foregroundMark x1="34091" y1="14198" x2="34091" y2="14198"/>
                                  <a14:foregroundMark x1="21182" y1="15278" x2="21182" y2="15278"/>
                                  <a14:foregroundMark x1="19455" y1="14660" x2="19818" y2="14815"/>
                                  <a14:foregroundMark x1="25545" y1="11728" x2="25545" y2="11728"/>
                                  <a14:foregroundMark x1="42818" y1="24228" x2="42818" y2="24228"/>
                                </a14:backgroundRemoval>
                              </a14:imgEffect>
                            </a14:imgLayer>
                          </a14:imgProps>
                        </a:ext>
                        <a:ext uri="{28A0092B-C50C-407E-A947-70E740481C1C}">
                          <a14:useLocalDpi xmlns:a14="http://schemas.microsoft.com/office/drawing/2010/main" val="0"/>
                        </a:ext>
                      </a:extLst>
                    </a:blip>
                    <a:srcRect r="47029" b="3069"/>
                    <a:stretch/>
                  </pic:blipFill>
                  <pic:spPr>
                    <a:xfrm>
                      <a:off x="0" y="0"/>
                      <a:ext cx="2094865" cy="2258695"/>
                    </a:xfrm>
                    <a:prstGeom prst="rect">
                      <a:avLst/>
                    </a:prstGeom>
                    <a:ln w="12700" cap="flat">
                      <a:noFill/>
                      <a:miter lim="400000"/>
                    </a:ln>
                    <a:effectLst/>
                  </pic:spPr>
                </pic:pic>
              </a:graphicData>
            </a:graphic>
            <wp14:sizeRelH relativeFrom="page">
              <wp14:pctWidth>0</wp14:pctWidth>
            </wp14:sizeRelH>
            <wp14:sizeRelV relativeFrom="page">
              <wp14:pctHeight>0</wp14:pctHeight>
            </wp14:sizeRelV>
          </wp:anchor>
        </w:drawing>
      </w:r>
    </w:p>
    <w:p w14:paraId="4BA7AB27"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b/>
          <w:bCs/>
          <w:color w:val="00B0F0"/>
          <w:sz w:val="24"/>
          <w:szCs w:val="20"/>
        </w:rPr>
        <w:t>Learn</w:t>
      </w:r>
      <w:r w:rsidRPr="001840F7">
        <w:rPr>
          <w:rFonts w:ascii="Times New Roman" w:eastAsia="Cambria" w:hAnsi="Times New Roman" w:cs="Times New Roman"/>
          <w:b/>
          <w:color w:val="00B0F0"/>
          <w:sz w:val="24"/>
          <w:szCs w:val="20"/>
        </w:rPr>
        <w:t xml:space="preserve"> </w:t>
      </w:r>
      <w:r w:rsidRPr="001840F7">
        <w:rPr>
          <w:rFonts w:ascii="Times New Roman" w:eastAsia="Cambria" w:hAnsi="Times New Roman" w:cs="Times New Roman"/>
          <w:color w:val="595959" w:themeColor="text1" w:themeTint="A6"/>
          <w:sz w:val="24"/>
          <w:szCs w:val="20"/>
        </w:rPr>
        <w:t>Ocean Health Index and its applications 2014-2016</w:t>
      </w:r>
    </w:p>
    <w:p w14:paraId="7AFFF8B7"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b/>
          <w:bCs/>
          <w:color w:val="31849B" w:themeColor="accent5" w:themeShade="BF"/>
          <w:sz w:val="24"/>
          <w:szCs w:val="20"/>
        </w:rPr>
        <w:t>Plan</w:t>
      </w:r>
      <w:r w:rsidRPr="001840F7">
        <w:rPr>
          <w:rFonts w:ascii="Times New Roman" w:eastAsia="Cambria" w:hAnsi="Times New Roman" w:cs="Times New Roman"/>
          <w:b/>
          <w:bCs/>
          <w:color w:val="595959" w:themeColor="text1" w:themeTint="A6"/>
          <w:sz w:val="24"/>
          <w:szCs w:val="20"/>
        </w:rPr>
        <w:t xml:space="preserve"> </w:t>
      </w:r>
      <w:r w:rsidRPr="001840F7">
        <w:rPr>
          <w:rFonts w:ascii="Times New Roman" w:eastAsia="Cambria" w:hAnsi="Times New Roman" w:cs="Times New Roman"/>
          <w:color w:val="595959" w:themeColor="text1" w:themeTint="A6"/>
          <w:sz w:val="24"/>
          <w:szCs w:val="20"/>
        </w:rPr>
        <w:t xml:space="preserve">the assessment to achieve local objectives and involve stakeholders </w:t>
      </w:r>
      <w:r w:rsidRPr="001840F7">
        <w:rPr>
          <w:rFonts w:ascii="Times New Roman" w:eastAsia="Cambria" w:hAnsi="Times New Roman" w:cs="Times New Roman"/>
          <w:bCs/>
          <w:color w:val="595959" w:themeColor="text1" w:themeTint="A6"/>
          <w:sz w:val="24"/>
          <w:szCs w:val="20"/>
        </w:rPr>
        <w:t>Jan 2016 – August 2017</w:t>
      </w:r>
    </w:p>
    <w:p w14:paraId="48F586C8"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Meetings with agencies and goal experts</w:t>
      </w:r>
    </w:p>
    <w:p w14:paraId="0E407BB4"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August 2016 Workshop in Honolulu</w:t>
      </w:r>
    </w:p>
    <w:p w14:paraId="5AD66216"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lastRenderedPageBreak/>
        <w:t>December 2016 Workshop in Kailua-Kona</w:t>
      </w:r>
    </w:p>
    <w:p w14:paraId="6D7DBA95"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July 2017 Workshop HCC</w:t>
      </w:r>
    </w:p>
    <w:p w14:paraId="0B6BE91B"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Ocean perceptions and values survey June 2017 – August 2017</w:t>
      </w:r>
    </w:p>
    <w:p w14:paraId="69317491"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b/>
          <w:bCs/>
          <w:color w:val="365F91" w:themeColor="accent1" w:themeShade="BF"/>
          <w:sz w:val="24"/>
          <w:szCs w:val="20"/>
        </w:rPr>
        <w:t>Conduct</w:t>
      </w:r>
      <w:r w:rsidRPr="001840F7">
        <w:rPr>
          <w:rFonts w:ascii="Times New Roman" w:eastAsia="Cambria" w:hAnsi="Times New Roman" w:cs="Times New Roman"/>
          <w:b/>
          <w:color w:val="595959" w:themeColor="text1" w:themeTint="A6"/>
          <w:sz w:val="24"/>
          <w:szCs w:val="20"/>
        </w:rPr>
        <w:t xml:space="preserve"> </w:t>
      </w:r>
      <w:r w:rsidRPr="001840F7">
        <w:rPr>
          <w:rFonts w:ascii="Times New Roman" w:eastAsia="Cambria" w:hAnsi="Times New Roman" w:cs="Times New Roman"/>
          <w:color w:val="595959" w:themeColor="text1" w:themeTint="A6"/>
          <w:sz w:val="24"/>
          <w:szCs w:val="20"/>
        </w:rPr>
        <w:t>assessment with adapted framework and local data on status, pressures, and resilience. Review draft OHI with stakeholders and managers.</w:t>
      </w:r>
    </w:p>
    <w:p w14:paraId="2951BAC4" w14:textId="77777777" w:rsidR="00C47027" w:rsidRPr="001840F7" w:rsidRDefault="00C47027" w:rsidP="00C47027">
      <w:pPr>
        <w:tabs>
          <w:tab w:val="left" w:pos="3420"/>
        </w:tabs>
        <w:rPr>
          <w:rFonts w:ascii="Times New Roman" w:eastAsia="Cambria" w:hAnsi="Times New Roman" w:cs="Times New Roman"/>
          <w:bCs/>
          <w:color w:val="595959" w:themeColor="text1" w:themeTint="A6"/>
          <w:sz w:val="24"/>
          <w:szCs w:val="20"/>
        </w:rPr>
      </w:pPr>
      <w:r w:rsidRPr="001840F7">
        <w:rPr>
          <w:rFonts w:ascii="Times New Roman" w:eastAsia="Cambria" w:hAnsi="Times New Roman" w:cs="Times New Roman"/>
          <w:bCs/>
          <w:color w:val="595959" w:themeColor="text1" w:themeTint="A6"/>
          <w:sz w:val="24"/>
          <w:szCs w:val="20"/>
        </w:rPr>
        <w:t>July 2017 – December 2017</w:t>
      </w:r>
    </w:p>
    <w:p w14:paraId="46F4493C"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b/>
          <w:bCs/>
          <w:color w:val="0E01B1"/>
          <w:sz w:val="24"/>
          <w:szCs w:val="20"/>
        </w:rPr>
        <w:t>Inform</w:t>
      </w:r>
      <w:r w:rsidRPr="001840F7">
        <w:rPr>
          <w:rFonts w:ascii="Times New Roman" w:eastAsia="Cambria" w:hAnsi="Times New Roman" w:cs="Times New Roman"/>
          <w:b/>
          <w:bCs/>
          <w:color w:val="595959" w:themeColor="text1" w:themeTint="A6"/>
          <w:sz w:val="24"/>
          <w:szCs w:val="20"/>
        </w:rPr>
        <w:t xml:space="preserve"> </w:t>
      </w:r>
      <w:r w:rsidRPr="001840F7">
        <w:rPr>
          <w:rFonts w:ascii="Times New Roman" w:eastAsia="Cambria" w:hAnsi="Times New Roman" w:cs="Times New Roman"/>
          <w:color w:val="595959" w:themeColor="text1" w:themeTint="A6"/>
          <w:sz w:val="24"/>
          <w:szCs w:val="20"/>
        </w:rPr>
        <w:t>testing management options, support sustainable actions,</w:t>
      </w:r>
    </w:p>
    <w:p w14:paraId="24AA5C43"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and increase collaboration/communication</w:t>
      </w:r>
      <w:r w:rsidRPr="001840F7">
        <w:rPr>
          <w:rFonts w:ascii="Times New Roman" w:eastAsia="Cambria" w:hAnsi="Times New Roman" w:cs="Times New Roman"/>
          <w:b/>
          <w:color w:val="595959" w:themeColor="text1" w:themeTint="A6"/>
          <w:sz w:val="24"/>
          <w:szCs w:val="20"/>
        </w:rPr>
        <w:t xml:space="preserve"> </w:t>
      </w:r>
      <w:r w:rsidRPr="001840F7">
        <w:rPr>
          <w:rFonts w:ascii="Times New Roman" w:eastAsia="Cambria" w:hAnsi="Times New Roman" w:cs="Times New Roman"/>
          <w:color w:val="595959" w:themeColor="text1" w:themeTint="A6"/>
          <w:sz w:val="24"/>
          <w:szCs w:val="20"/>
        </w:rPr>
        <w:t>December 2017 – June</w:t>
      </w:r>
    </w:p>
    <w:p w14:paraId="0B388E68" w14:textId="63B1B329"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2018.</w:t>
      </w:r>
    </w:p>
    <w:p w14:paraId="4C7FD301" w14:textId="4901C364" w:rsidR="00C47027" w:rsidRPr="001840F7" w:rsidRDefault="00C47027">
      <w:pPr>
        <w:rPr>
          <w:rFonts w:ascii="Times New Roman" w:eastAsia="Cambria" w:hAnsi="Times New Roman" w:cs="Times New Roman"/>
          <w:b/>
          <w:color w:val="595959" w:themeColor="text1" w:themeTint="A6"/>
          <w:sz w:val="26"/>
        </w:rPr>
      </w:pPr>
      <w:r w:rsidRPr="001840F7">
        <w:rPr>
          <w:rFonts w:ascii="Times New Roman" w:eastAsia="Cambria" w:hAnsi="Times New Roman" w:cs="Times New Roman"/>
          <w:b/>
          <w:color w:val="002060"/>
          <w:sz w:val="24"/>
          <w:szCs w:val="20"/>
        </w:rPr>
        <w:t>Repeat</w:t>
      </w:r>
      <w:r w:rsidRPr="001840F7">
        <w:rPr>
          <w:rFonts w:ascii="Times New Roman" w:eastAsia="Cambria" w:hAnsi="Times New Roman" w:cs="Times New Roman"/>
          <w:color w:val="595959" w:themeColor="text1" w:themeTint="A6"/>
          <w:sz w:val="24"/>
          <w:szCs w:val="20"/>
        </w:rPr>
        <w:t xml:space="preserve"> assessment process incorporating updated science and policies to track progress towards a healthy ocean.</w:t>
      </w:r>
    </w:p>
    <w:p w14:paraId="08F6223D" w14:textId="77777777" w:rsidR="00C47027" w:rsidRPr="001840F7" w:rsidRDefault="00C47027" w:rsidP="00C47027">
      <w:pPr>
        <w:rPr>
          <w:rFonts w:ascii="Times New Roman" w:hAnsi="Times New Roman" w:cs="Times New Roman"/>
          <w:b/>
          <w:color w:val="4F81BD" w:themeColor="accent1"/>
          <w:sz w:val="24"/>
          <w:szCs w:val="24"/>
        </w:rPr>
      </w:pPr>
    </w:p>
    <w:p w14:paraId="658C2BDD" w14:textId="1DFC0347" w:rsidR="00C47027" w:rsidRPr="001840F7" w:rsidRDefault="00C47027" w:rsidP="00C47027">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Scale</w:t>
      </w:r>
    </w:p>
    <w:p w14:paraId="3676F2F7" w14:textId="3D3711FA" w:rsidR="00C47027" w:rsidRPr="001840F7" w:rsidRDefault="00C47027" w:rsidP="00C47027">
      <w:pPr>
        <w:pStyle w:val="ListParagraph"/>
        <w:ind w:left="0"/>
        <w:rPr>
          <w:rFonts w:ascii="Times New Roman" w:hAnsi="Times New Roman" w:cs="Times New Roman"/>
          <w:bCs/>
          <w:color w:val="595959" w:themeColor="text1" w:themeTint="A6"/>
          <w:sz w:val="24"/>
          <w:szCs w:val="24"/>
          <w:u w:val="single"/>
        </w:rPr>
      </w:pPr>
      <w:r w:rsidRPr="001840F7">
        <w:rPr>
          <w:rFonts w:ascii="Times New Roman" w:hAnsi="Times New Roman" w:cs="Times New Roman"/>
          <w:color w:val="595959" w:themeColor="text1" w:themeTint="A6"/>
          <w:sz w:val="24"/>
          <w:szCs w:val="24"/>
        </w:rPr>
        <w:t xml:space="preserve">The </w:t>
      </w:r>
      <w:proofErr w:type="gramStart"/>
      <w:r w:rsidRPr="001840F7">
        <w:rPr>
          <w:rFonts w:ascii="Times New Roman" w:hAnsi="Times New Roman" w:cs="Times New Roman"/>
          <w:color w:val="595959" w:themeColor="text1" w:themeTint="A6"/>
          <w:sz w:val="24"/>
          <w:szCs w:val="24"/>
        </w:rPr>
        <w:t>Hawai‘</w:t>
      </w:r>
      <w:proofErr w:type="gramEnd"/>
      <w:r w:rsidRPr="001840F7">
        <w:rPr>
          <w:rFonts w:ascii="Times New Roman" w:hAnsi="Times New Roman" w:cs="Times New Roman"/>
          <w:color w:val="595959" w:themeColor="text1" w:themeTint="A6"/>
          <w:sz w:val="24"/>
          <w:szCs w:val="24"/>
        </w:rPr>
        <w:t>i OHI+ will use the scientifically robust framework of the Ocean Health Index at the scale of the Hawaiian archipelago. We will focus our development of the Hawaii Ocean Health Index at two scales:</w:t>
      </w:r>
    </w:p>
    <w:p w14:paraId="0C53C507" w14:textId="77777777" w:rsidR="00C47027" w:rsidRPr="001840F7" w:rsidRDefault="00C47027" w:rsidP="00C47027">
      <w:pPr>
        <w:pStyle w:val="ListParagraph"/>
        <w:numPr>
          <w:ilvl w:val="0"/>
          <w:numId w:val="3"/>
        </w:numPr>
        <w:spacing w:after="0" w:line="240" w:lineRule="auto"/>
        <w:outlineLvl w:val="0"/>
        <w:rPr>
          <w:rFonts w:ascii="Times New Roman" w:hAnsi="Times New Roman" w:cs="Times New Roman"/>
          <w:color w:val="595959" w:themeColor="text1" w:themeTint="A6"/>
          <w:sz w:val="24"/>
          <w:szCs w:val="24"/>
        </w:rPr>
      </w:pPr>
      <w:r w:rsidRPr="001840F7">
        <w:rPr>
          <w:rFonts w:ascii="Times New Roman" w:hAnsi="Times New Roman" w:cs="Times New Roman"/>
          <w:color w:val="595959" w:themeColor="text1" w:themeTint="A6"/>
          <w:sz w:val="24"/>
          <w:szCs w:val="24"/>
        </w:rPr>
        <w:t xml:space="preserve">The West </w:t>
      </w:r>
      <w:proofErr w:type="gramStart"/>
      <w:r w:rsidRPr="001840F7">
        <w:rPr>
          <w:rFonts w:ascii="Times New Roman" w:hAnsi="Times New Roman" w:cs="Times New Roman"/>
          <w:color w:val="595959" w:themeColor="text1" w:themeTint="A6"/>
          <w:sz w:val="24"/>
          <w:szCs w:val="24"/>
        </w:rPr>
        <w:t>Hawai‘</w:t>
      </w:r>
      <w:proofErr w:type="gramEnd"/>
      <w:r w:rsidRPr="001840F7">
        <w:rPr>
          <w:rFonts w:ascii="Times New Roman" w:hAnsi="Times New Roman" w:cs="Times New Roman"/>
          <w:color w:val="595959" w:themeColor="text1" w:themeTint="A6"/>
          <w:sz w:val="24"/>
          <w:szCs w:val="24"/>
        </w:rPr>
        <w:t>i region; and</w:t>
      </w:r>
    </w:p>
    <w:p w14:paraId="04BA421D" w14:textId="77777777" w:rsidR="00C47027" w:rsidRPr="001840F7" w:rsidRDefault="00C47027" w:rsidP="00C47027">
      <w:pPr>
        <w:pStyle w:val="ListParagraph"/>
        <w:numPr>
          <w:ilvl w:val="0"/>
          <w:numId w:val="3"/>
        </w:numPr>
        <w:spacing w:after="0" w:line="240" w:lineRule="auto"/>
        <w:outlineLvl w:val="0"/>
        <w:rPr>
          <w:rFonts w:ascii="Times New Roman" w:hAnsi="Times New Roman" w:cs="Times New Roman"/>
          <w:color w:val="595959" w:themeColor="text1" w:themeTint="A6"/>
          <w:sz w:val="24"/>
          <w:szCs w:val="24"/>
        </w:rPr>
      </w:pPr>
      <w:r w:rsidRPr="001840F7">
        <w:rPr>
          <w:rFonts w:ascii="Times New Roman" w:hAnsi="Times New Roman" w:cs="Times New Roman"/>
          <w:color w:val="595959" w:themeColor="text1" w:themeTint="A6"/>
          <w:sz w:val="24"/>
          <w:szCs w:val="24"/>
        </w:rPr>
        <w:t>Statewide, for coastal waters</w:t>
      </w:r>
    </w:p>
    <w:p w14:paraId="7886F839" w14:textId="77777777" w:rsidR="00C47027" w:rsidRPr="001840F7" w:rsidRDefault="00C47027" w:rsidP="00C47027">
      <w:pPr>
        <w:pStyle w:val="ListParagraph"/>
        <w:outlineLvl w:val="0"/>
        <w:rPr>
          <w:rFonts w:ascii="Times New Roman" w:hAnsi="Times New Roman" w:cs="Times New Roman"/>
          <w:color w:val="595959" w:themeColor="text1" w:themeTint="A6"/>
          <w:sz w:val="24"/>
          <w:szCs w:val="24"/>
        </w:rPr>
      </w:pPr>
    </w:p>
    <w:p w14:paraId="6CED8A8E" w14:textId="77777777" w:rsidR="00C47027" w:rsidRPr="001840F7" w:rsidRDefault="00C47027" w:rsidP="00C47027">
      <w:pPr>
        <w:rPr>
          <w:rFonts w:ascii="Times New Roman" w:hAnsi="Times New Roman" w:cs="Times New Roman"/>
          <w:color w:val="595959" w:themeColor="text1" w:themeTint="A6"/>
          <w:sz w:val="24"/>
          <w:szCs w:val="24"/>
        </w:rPr>
      </w:pPr>
      <w:r w:rsidRPr="001840F7">
        <w:rPr>
          <w:rFonts w:ascii="Times New Roman" w:hAnsi="Times New Roman" w:cs="Times New Roman"/>
          <w:color w:val="595959" w:themeColor="text1" w:themeTint="A6"/>
          <w:sz w:val="24"/>
          <w:szCs w:val="24"/>
        </w:rPr>
        <w:t xml:space="preserve">The </w:t>
      </w:r>
      <w:proofErr w:type="gramStart"/>
      <w:r w:rsidRPr="001840F7">
        <w:rPr>
          <w:rFonts w:ascii="Times New Roman" w:hAnsi="Times New Roman" w:cs="Times New Roman"/>
          <w:color w:val="595959" w:themeColor="text1" w:themeTint="A6"/>
          <w:sz w:val="24"/>
          <w:szCs w:val="24"/>
        </w:rPr>
        <w:t>Hawai‘</w:t>
      </w:r>
      <w:proofErr w:type="gramEnd"/>
      <w:r w:rsidRPr="001840F7">
        <w:rPr>
          <w:rFonts w:ascii="Times New Roman" w:hAnsi="Times New Roman" w:cs="Times New Roman"/>
          <w:color w:val="595959" w:themeColor="text1" w:themeTint="A6"/>
          <w:sz w:val="24"/>
          <w:szCs w:val="24"/>
        </w:rPr>
        <w:t xml:space="preserve">i Statewide assessment will focus on the Main Hawaiian Islands and will be by county. Regions will be </w:t>
      </w:r>
      <w:proofErr w:type="gramStart"/>
      <w:r w:rsidRPr="001840F7">
        <w:rPr>
          <w:rFonts w:ascii="Times New Roman" w:hAnsi="Times New Roman" w:cs="Times New Roman"/>
          <w:color w:val="595959" w:themeColor="text1" w:themeTint="A6"/>
          <w:sz w:val="24"/>
          <w:szCs w:val="24"/>
        </w:rPr>
        <w:t>Hawai‘</w:t>
      </w:r>
      <w:proofErr w:type="gramEnd"/>
      <w:r w:rsidRPr="001840F7">
        <w:rPr>
          <w:rFonts w:ascii="Times New Roman" w:hAnsi="Times New Roman" w:cs="Times New Roman"/>
          <w:color w:val="595959" w:themeColor="text1" w:themeTint="A6"/>
          <w:sz w:val="24"/>
          <w:szCs w:val="24"/>
        </w:rPr>
        <w:t xml:space="preserve">i Island, Maui Nui, Oahu, and Kauai &amp; </w:t>
      </w:r>
      <w:proofErr w:type="spellStart"/>
      <w:r w:rsidRPr="001840F7">
        <w:rPr>
          <w:rFonts w:ascii="Times New Roman" w:hAnsi="Times New Roman" w:cs="Times New Roman"/>
          <w:color w:val="595959" w:themeColor="text1" w:themeTint="A6"/>
          <w:sz w:val="24"/>
          <w:szCs w:val="24"/>
        </w:rPr>
        <w:t>Ni‘ihau</w:t>
      </w:r>
      <w:proofErr w:type="spellEnd"/>
      <w:r w:rsidRPr="001840F7">
        <w:rPr>
          <w:rFonts w:ascii="Times New Roman" w:hAnsi="Times New Roman" w:cs="Times New Roman"/>
          <w:color w:val="595959" w:themeColor="text1" w:themeTint="A6"/>
          <w:sz w:val="24"/>
          <w:szCs w:val="24"/>
        </w:rPr>
        <w:t xml:space="preserve">. The county scale is being used simplifying incorporation into policy and management for the State of </w:t>
      </w:r>
      <w:proofErr w:type="gramStart"/>
      <w:r w:rsidRPr="001840F7">
        <w:rPr>
          <w:rFonts w:ascii="Times New Roman" w:hAnsi="Times New Roman" w:cs="Times New Roman"/>
          <w:color w:val="595959" w:themeColor="text1" w:themeTint="A6"/>
          <w:sz w:val="24"/>
          <w:szCs w:val="24"/>
        </w:rPr>
        <w:t>Hawai‘</w:t>
      </w:r>
      <w:proofErr w:type="gramEnd"/>
      <w:r w:rsidRPr="001840F7">
        <w:rPr>
          <w:rFonts w:ascii="Times New Roman" w:hAnsi="Times New Roman" w:cs="Times New Roman"/>
          <w:color w:val="595959" w:themeColor="text1" w:themeTint="A6"/>
          <w:sz w:val="24"/>
          <w:szCs w:val="24"/>
        </w:rPr>
        <w:t xml:space="preserve">i. </w:t>
      </w:r>
    </w:p>
    <w:p w14:paraId="6FE9607F" w14:textId="77777777" w:rsidR="00C47027" w:rsidRPr="001840F7" w:rsidRDefault="00C47027" w:rsidP="00C47027">
      <w:pPr>
        <w:rPr>
          <w:rFonts w:ascii="Times New Roman" w:hAnsi="Times New Roman" w:cs="Times New Roman"/>
          <w:color w:val="595959" w:themeColor="text1" w:themeTint="A6"/>
          <w:sz w:val="24"/>
          <w:szCs w:val="24"/>
        </w:rPr>
      </w:pPr>
    </w:p>
    <w:p w14:paraId="6727CC2A" w14:textId="77777777" w:rsidR="00C47027" w:rsidRPr="001840F7" w:rsidRDefault="00C47027" w:rsidP="00C47027">
      <w:pPr>
        <w:rPr>
          <w:rFonts w:ascii="Times New Roman" w:hAnsi="Times New Roman" w:cs="Times New Roman"/>
          <w:color w:val="595959" w:themeColor="text1" w:themeTint="A6"/>
          <w:sz w:val="24"/>
          <w:szCs w:val="24"/>
        </w:rPr>
      </w:pPr>
      <w:r w:rsidRPr="001840F7">
        <w:rPr>
          <w:rFonts w:ascii="Times New Roman" w:hAnsi="Times New Roman" w:cs="Times New Roman"/>
          <w:color w:val="595959" w:themeColor="text1" w:themeTint="A6"/>
          <w:sz w:val="24"/>
          <w:szCs w:val="24"/>
        </w:rPr>
        <w:t xml:space="preserve">The West </w:t>
      </w:r>
      <w:proofErr w:type="gramStart"/>
      <w:r w:rsidRPr="001840F7">
        <w:rPr>
          <w:rFonts w:ascii="Times New Roman" w:hAnsi="Times New Roman" w:cs="Times New Roman"/>
          <w:color w:val="595959" w:themeColor="text1" w:themeTint="A6"/>
          <w:sz w:val="24"/>
          <w:szCs w:val="24"/>
        </w:rPr>
        <w:t>Hawai‘</w:t>
      </w:r>
      <w:proofErr w:type="gramEnd"/>
      <w:r w:rsidRPr="001840F7">
        <w:rPr>
          <w:rFonts w:ascii="Times New Roman" w:hAnsi="Times New Roman" w:cs="Times New Roman"/>
          <w:color w:val="595959" w:themeColor="text1" w:themeTint="A6"/>
          <w:sz w:val="24"/>
          <w:szCs w:val="24"/>
        </w:rPr>
        <w:t xml:space="preserve">i Regional OHI assessment will be at the scale of West Hawai‘i. West Hawai‘i may be divided into two regions North and South West Hawai‘i. </w:t>
      </w:r>
    </w:p>
    <w:p w14:paraId="6A52A0E8" w14:textId="77777777" w:rsidR="001243F6" w:rsidRDefault="001243F6">
      <w:pPr>
        <w:rPr>
          <w:rFonts w:ascii="Times New Roman" w:hAnsi="Times New Roman" w:cs="Times New Roman"/>
          <w:b/>
          <w:color w:val="4F81BD" w:themeColor="accent1"/>
          <w:sz w:val="24"/>
          <w:szCs w:val="24"/>
        </w:rPr>
      </w:pPr>
    </w:p>
    <w:p w14:paraId="0F9CA1B4" w14:textId="77777777" w:rsidR="004615F9" w:rsidRPr="001840F7" w:rsidRDefault="004615F9">
      <w:pPr>
        <w:rPr>
          <w:rFonts w:ascii="Times New Roman" w:hAnsi="Times New Roman" w:cs="Times New Roman"/>
          <w:b/>
          <w:color w:val="4F81BD" w:themeColor="accent1"/>
          <w:sz w:val="24"/>
          <w:szCs w:val="24"/>
        </w:rPr>
        <w:sectPr w:rsidR="004615F9" w:rsidRPr="001840F7">
          <w:pgSz w:w="12240" w:h="15840"/>
          <w:pgMar w:top="1440" w:right="1440" w:bottom="1440" w:left="1440" w:header="720" w:footer="720" w:gutter="0"/>
          <w:cols w:space="720"/>
          <w:docGrid w:linePitch="360"/>
        </w:sectPr>
      </w:pPr>
    </w:p>
    <w:p w14:paraId="5ECEAE65" w14:textId="4D64B30F" w:rsidR="00C47027" w:rsidRPr="004615F9" w:rsidRDefault="004615F9" w:rsidP="00E172F0">
      <w:pPr>
        <w:rPr>
          <w:rFonts w:ascii="Times New Roman" w:hAnsi="Times New Roman" w:cs="Times New Roman"/>
          <w:color w:val="000000" w:themeColor="text1"/>
          <w:sz w:val="24"/>
          <w:szCs w:val="24"/>
        </w:rPr>
      </w:pPr>
      <w:r w:rsidRPr="004615F9">
        <w:rPr>
          <w:rFonts w:ascii="Times New Roman" w:hAnsi="Times New Roman" w:cs="Times New Roman"/>
          <w:color w:val="000000" w:themeColor="text1"/>
          <w:sz w:val="24"/>
          <w:szCs w:val="24"/>
        </w:rPr>
        <w:lastRenderedPageBreak/>
        <w:t xml:space="preserve">Table 1. Locally defined goals for the </w:t>
      </w:r>
      <w:proofErr w:type="spellStart"/>
      <w:r w:rsidRPr="004615F9">
        <w:rPr>
          <w:rFonts w:ascii="Times New Roman" w:hAnsi="Times New Roman" w:cs="Times New Roman"/>
          <w:color w:val="000000" w:themeColor="text1"/>
          <w:sz w:val="24"/>
          <w:szCs w:val="24"/>
        </w:rPr>
        <w:t>Hawaiʻi</w:t>
      </w:r>
      <w:proofErr w:type="spellEnd"/>
      <w:r w:rsidRPr="004615F9">
        <w:rPr>
          <w:rFonts w:ascii="Times New Roman" w:hAnsi="Times New Roman" w:cs="Times New Roman"/>
          <w:color w:val="000000" w:themeColor="text1"/>
          <w:sz w:val="24"/>
          <w:szCs w:val="24"/>
        </w:rPr>
        <w:t xml:space="preserve"> OHI+ assessment.</w:t>
      </w:r>
    </w:p>
    <w:tbl>
      <w:tblPr>
        <w:tblW w:w="13540" w:type="dxa"/>
        <w:tblInd w:w="108" w:type="dxa"/>
        <w:tblLook w:val="04A0" w:firstRow="1" w:lastRow="0" w:firstColumn="1" w:lastColumn="0" w:noHBand="0" w:noVBand="1"/>
      </w:tblPr>
      <w:tblGrid>
        <w:gridCol w:w="1980"/>
        <w:gridCol w:w="11560"/>
      </w:tblGrid>
      <w:tr w:rsidR="004615F9" w:rsidRPr="00E172F0" w14:paraId="2D767035" w14:textId="77777777" w:rsidTr="004615F9">
        <w:trPr>
          <w:trHeight w:val="360"/>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2B1483"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Goal</w:t>
            </w:r>
          </w:p>
        </w:tc>
        <w:tc>
          <w:tcPr>
            <w:tcW w:w="11560" w:type="dxa"/>
            <w:tcBorders>
              <w:top w:val="single" w:sz="4" w:space="0" w:color="auto"/>
              <w:left w:val="nil"/>
              <w:bottom w:val="single" w:sz="4" w:space="0" w:color="auto"/>
              <w:right w:val="single" w:sz="4" w:space="0" w:color="auto"/>
            </w:tcBorders>
            <w:shd w:val="clear" w:color="auto" w:fill="auto"/>
            <w:vAlign w:val="center"/>
            <w:hideMark/>
          </w:tcPr>
          <w:p w14:paraId="49BE880E"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Definition</w:t>
            </w:r>
          </w:p>
        </w:tc>
      </w:tr>
      <w:tr w:rsidR="004615F9" w:rsidRPr="001840F7" w14:paraId="24F72040" w14:textId="77777777" w:rsidTr="004615F9">
        <w:trPr>
          <w:trHeight w:val="360"/>
        </w:trPr>
        <w:tc>
          <w:tcPr>
            <w:tcW w:w="1980" w:type="dxa"/>
            <w:vMerge w:val="restart"/>
            <w:tcBorders>
              <w:top w:val="nil"/>
              <w:left w:val="single" w:sz="4" w:space="0" w:color="auto"/>
              <w:bottom w:val="nil"/>
              <w:right w:val="single" w:sz="4" w:space="0" w:color="auto"/>
            </w:tcBorders>
            <w:shd w:val="clear" w:color="auto" w:fill="auto"/>
            <w:vAlign w:val="center"/>
            <w:hideMark/>
          </w:tcPr>
          <w:p w14:paraId="33BB7A0C"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Food Provision</w:t>
            </w:r>
          </w:p>
        </w:tc>
        <w:tc>
          <w:tcPr>
            <w:tcW w:w="11560" w:type="dxa"/>
            <w:vMerge w:val="restart"/>
            <w:tcBorders>
              <w:top w:val="nil"/>
              <w:left w:val="single" w:sz="4" w:space="0" w:color="auto"/>
              <w:bottom w:val="single" w:sz="4" w:space="0" w:color="auto"/>
              <w:right w:val="single" w:sz="4" w:space="0" w:color="auto"/>
            </w:tcBorders>
            <w:shd w:val="clear" w:color="auto" w:fill="auto"/>
            <w:vAlign w:val="center"/>
            <w:hideMark/>
          </w:tcPr>
          <w:p w14:paraId="3A45DB34" w14:textId="7249FD0E" w:rsidR="004615F9" w:rsidRPr="00E172F0" w:rsidRDefault="004615F9" w:rsidP="000979AA">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 xml:space="preserve">Seafood from fisheries catch and aquaculture (local production of seafood including shrimp ponds and fishponds). This goal contains two </w:t>
            </w:r>
            <w:proofErr w:type="spellStart"/>
            <w:r w:rsidRPr="00E172F0">
              <w:rPr>
                <w:rFonts w:ascii="Times New Roman" w:eastAsia="Times New Roman" w:hAnsi="Times New Roman" w:cs="Times New Roman"/>
                <w:color w:val="000000"/>
              </w:rPr>
              <w:t>subgoals</w:t>
            </w:r>
            <w:proofErr w:type="spellEnd"/>
            <w:r w:rsidRPr="00E172F0">
              <w:rPr>
                <w:rFonts w:ascii="Times New Roman" w:eastAsia="Times New Roman" w:hAnsi="Times New Roman" w:cs="Times New Roman"/>
                <w:color w:val="000000"/>
              </w:rPr>
              <w:t xml:space="preserve">: Fisheries and </w:t>
            </w:r>
            <w:proofErr w:type="spellStart"/>
            <w:r w:rsidRPr="00E172F0">
              <w:rPr>
                <w:rFonts w:ascii="Times New Roman" w:eastAsia="Times New Roman" w:hAnsi="Times New Roman" w:cs="Times New Roman"/>
                <w:color w:val="000000"/>
              </w:rPr>
              <w:t>Mariculture</w:t>
            </w:r>
            <w:proofErr w:type="spellEnd"/>
            <w:r w:rsidRPr="00E172F0">
              <w:rPr>
                <w:rFonts w:ascii="Times New Roman" w:eastAsia="Times New Roman" w:hAnsi="Times New Roman" w:cs="Times New Roman"/>
                <w:color w:val="000000"/>
              </w:rPr>
              <w:t xml:space="preserve">. Fisheries measures the amount of wild-caught seafood from pelagic, </w:t>
            </w:r>
            <w:proofErr w:type="spellStart"/>
            <w:r w:rsidRPr="00E172F0">
              <w:rPr>
                <w:rFonts w:ascii="Times New Roman" w:eastAsia="Times New Roman" w:hAnsi="Times New Roman" w:cs="Times New Roman"/>
                <w:color w:val="000000"/>
              </w:rPr>
              <w:t>bottom</w:t>
            </w:r>
            <w:r w:rsidR="000979AA">
              <w:rPr>
                <w:rFonts w:ascii="Times New Roman" w:eastAsia="Times New Roman" w:hAnsi="Times New Roman" w:cs="Times New Roman"/>
                <w:color w:val="000000"/>
              </w:rPr>
              <w:t>fish</w:t>
            </w:r>
            <w:proofErr w:type="spellEnd"/>
            <w:r w:rsidRPr="00E172F0">
              <w:rPr>
                <w:rFonts w:ascii="Times New Roman" w:eastAsia="Times New Roman" w:hAnsi="Times New Roman" w:cs="Times New Roman"/>
                <w:color w:val="000000"/>
              </w:rPr>
              <w:t xml:space="preserve">, </w:t>
            </w:r>
            <w:r w:rsidR="000979AA">
              <w:rPr>
                <w:rFonts w:ascii="Times New Roman" w:eastAsia="Times New Roman" w:hAnsi="Times New Roman" w:cs="Times New Roman"/>
                <w:color w:val="000000"/>
              </w:rPr>
              <w:t xml:space="preserve">coastal pelagic </w:t>
            </w:r>
            <w:r w:rsidRPr="00E172F0">
              <w:rPr>
                <w:rFonts w:ascii="Times New Roman" w:eastAsia="Times New Roman" w:hAnsi="Times New Roman" w:cs="Times New Roman"/>
                <w:color w:val="000000"/>
              </w:rPr>
              <w:t xml:space="preserve">and nearshore fisheries that can be sustainably harvested. </w:t>
            </w:r>
            <w:proofErr w:type="spellStart"/>
            <w:r w:rsidRPr="00E172F0">
              <w:rPr>
                <w:rFonts w:ascii="Times New Roman" w:eastAsia="Times New Roman" w:hAnsi="Times New Roman" w:cs="Times New Roman"/>
                <w:color w:val="000000"/>
              </w:rPr>
              <w:t>Mariculture</w:t>
            </w:r>
            <w:proofErr w:type="spellEnd"/>
            <w:r w:rsidRPr="00E172F0">
              <w:rPr>
                <w:rFonts w:ascii="Times New Roman" w:eastAsia="Times New Roman" w:hAnsi="Times New Roman" w:cs="Times New Roman"/>
                <w:color w:val="000000"/>
              </w:rPr>
              <w:t xml:space="preserve"> assesses the sustainable production of seafood from aquaculture and the number of active or restored traditional Hawaiian fishponds (</w:t>
            </w:r>
            <w:proofErr w:type="spellStart"/>
            <w:r w:rsidRPr="00E172F0">
              <w:rPr>
                <w:rFonts w:ascii="Times New Roman" w:eastAsia="Times New Roman" w:hAnsi="Times New Roman" w:cs="Times New Roman"/>
                <w:color w:val="000000"/>
              </w:rPr>
              <w:t>loko</w:t>
            </w:r>
            <w:proofErr w:type="spellEnd"/>
            <w:r w:rsidRPr="00E172F0">
              <w:rPr>
                <w:rFonts w:ascii="Times New Roman" w:eastAsia="Times New Roman" w:hAnsi="Times New Roman" w:cs="Times New Roman"/>
                <w:color w:val="000000"/>
              </w:rPr>
              <w:t xml:space="preserve"> </w:t>
            </w:r>
            <w:proofErr w:type="spellStart"/>
            <w:proofErr w:type="gramStart"/>
            <w:r w:rsidRPr="00E172F0">
              <w:rPr>
                <w:rFonts w:ascii="Times New Roman" w:eastAsia="Times New Roman" w:hAnsi="Times New Roman" w:cs="Times New Roman"/>
                <w:color w:val="000000"/>
              </w:rPr>
              <w:t>i‘</w:t>
            </w:r>
            <w:proofErr w:type="gramEnd"/>
            <w:r w:rsidRPr="00E172F0">
              <w:rPr>
                <w:rFonts w:ascii="Times New Roman" w:eastAsia="Times New Roman" w:hAnsi="Times New Roman" w:cs="Times New Roman"/>
                <w:color w:val="000000"/>
              </w:rPr>
              <w:t>a</w:t>
            </w:r>
            <w:proofErr w:type="spellEnd"/>
            <w:r w:rsidRPr="00E172F0">
              <w:rPr>
                <w:rFonts w:ascii="Times New Roman" w:eastAsia="Times New Roman" w:hAnsi="Times New Roman" w:cs="Times New Roman"/>
                <w:color w:val="000000"/>
              </w:rPr>
              <w:t>).</w:t>
            </w:r>
          </w:p>
        </w:tc>
      </w:tr>
      <w:tr w:rsidR="004615F9" w:rsidRPr="00E172F0" w14:paraId="3D0AE189" w14:textId="77777777" w:rsidTr="004615F9">
        <w:trPr>
          <w:trHeight w:val="322"/>
        </w:trPr>
        <w:tc>
          <w:tcPr>
            <w:tcW w:w="1980" w:type="dxa"/>
            <w:vMerge/>
            <w:tcBorders>
              <w:top w:val="nil"/>
              <w:left w:val="single" w:sz="4" w:space="0" w:color="auto"/>
              <w:bottom w:val="nil"/>
              <w:right w:val="single" w:sz="4" w:space="0" w:color="auto"/>
            </w:tcBorders>
            <w:shd w:val="clear" w:color="auto" w:fill="auto"/>
            <w:vAlign w:val="center"/>
            <w:hideMark/>
          </w:tcPr>
          <w:p w14:paraId="379D003B"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auto"/>
              <w:right w:val="single" w:sz="4" w:space="0" w:color="auto"/>
            </w:tcBorders>
            <w:shd w:val="clear" w:color="auto" w:fill="auto"/>
            <w:vAlign w:val="center"/>
            <w:hideMark/>
          </w:tcPr>
          <w:p w14:paraId="1D1EAE21"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0512DD5A" w14:textId="77777777" w:rsidTr="004615F9">
        <w:trPr>
          <w:trHeight w:val="521"/>
        </w:trPr>
        <w:tc>
          <w:tcPr>
            <w:tcW w:w="1980" w:type="dxa"/>
            <w:vMerge/>
            <w:tcBorders>
              <w:top w:val="nil"/>
              <w:left w:val="single" w:sz="4" w:space="0" w:color="auto"/>
              <w:bottom w:val="nil"/>
              <w:right w:val="single" w:sz="4" w:space="0" w:color="auto"/>
            </w:tcBorders>
            <w:shd w:val="clear" w:color="auto" w:fill="auto"/>
            <w:vAlign w:val="center"/>
            <w:hideMark/>
          </w:tcPr>
          <w:p w14:paraId="657B0B6D"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auto"/>
              <w:right w:val="single" w:sz="4" w:space="0" w:color="auto"/>
            </w:tcBorders>
            <w:shd w:val="clear" w:color="auto" w:fill="auto"/>
            <w:vAlign w:val="center"/>
            <w:hideMark/>
          </w:tcPr>
          <w:p w14:paraId="3C723974"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3E96F361" w14:textId="77777777" w:rsidTr="004615F9">
        <w:trPr>
          <w:trHeight w:val="360"/>
        </w:trPr>
        <w:tc>
          <w:tcPr>
            <w:tcW w:w="19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FC280BD"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Artisanal Fishing Opportunities</w:t>
            </w:r>
          </w:p>
        </w:tc>
        <w:tc>
          <w:tcPr>
            <w:tcW w:w="11560" w:type="dxa"/>
            <w:vMerge w:val="restart"/>
            <w:tcBorders>
              <w:top w:val="nil"/>
              <w:left w:val="single" w:sz="4" w:space="0" w:color="auto"/>
              <w:bottom w:val="single" w:sz="4" w:space="0" w:color="000000"/>
              <w:right w:val="single" w:sz="4" w:space="0" w:color="auto"/>
            </w:tcBorders>
            <w:shd w:val="clear" w:color="auto" w:fill="auto"/>
            <w:vAlign w:val="center"/>
            <w:hideMark/>
          </w:tcPr>
          <w:p w14:paraId="23D1B199"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The opportunity for fishers to supply seafood for themselves, families, and community</w:t>
            </w:r>
            <w:r w:rsidRPr="001840F7">
              <w:rPr>
                <w:rFonts w:ascii="Times New Roman" w:eastAsia="Times New Roman" w:hAnsi="Times New Roman" w:cs="Times New Roman"/>
                <w:color w:val="000000"/>
              </w:rPr>
              <w:t>. It is estimated based on need</w:t>
            </w:r>
            <w:r w:rsidRPr="00E172F0">
              <w:rPr>
                <w:rFonts w:ascii="Times New Roman" w:eastAsia="Times New Roman" w:hAnsi="Times New Roman" w:cs="Times New Roman"/>
                <w:color w:val="000000"/>
              </w:rPr>
              <w:t>, the access to the coast from shoreline access points, and the condition of the resource based on fish biomass.</w:t>
            </w:r>
          </w:p>
        </w:tc>
      </w:tr>
      <w:tr w:rsidR="004615F9" w:rsidRPr="00E172F0" w14:paraId="4DA2D84A" w14:textId="77777777" w:rsidTr="004615F9">
        <w:trPr>
          <w:trHeight w:val="360"/>
        </w:trPr>
        <w:tc>
          <w:tcPr>
            <w:tcW w:w="198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40039DF0"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000000"/>
              <w:right w:val="single" w:sz="4" w:space="0" w:color="auto"/>
            </w:tcBorders>
            <w:shd w:val="clear" w:color="auto" w:fill="auto"/>
            <w:vAlign w:val="center"/>
            <w:hideMark/>
          </w:tcPr>
          <w:p w14:paraId="65CEE7E3"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2E88C2C1" w14:textId="77777777" w:rsidTr="004615F9">
        <w:trPr>
          <w:trHeight w:val="253"/>
        </w:trPr>
        <w:tc>
          <w:tcPr>
            <w:tcW w:w="198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7B506D24"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000000"/>
              <w:right w:val="single" w:sz="4" w:space="0" w:color="auto"/>
            </w:tcBorders>
            <w:shd w:val="clear" w:color="auto" w:fill="auto"/>
            <w:vAlign w:val="center"/>
            <w:hideMark/>
          </w:tcPr>
          <w:p w14:paraId="5777EB3F"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6D507FF4" w14:textId="77777777" w:rsidTr="004615F9">
        <w:trPr>
          <w:trHeight w:val="360"/>
        </w:trPr>
        <w:tc>
          <w:tcPr>
            <w:tcW w:w="1980" w:type="dxa"/>
            <w:vMerge w:val="restart"/>
            <w:tcBorders>
              <w:top w:val="single" w:sz="4" w:space="0" w:color="000000"/>
              <w:left w:val="single" w:sz="4" w:space="0" w:color="auto"/>
              <w:bottom w:val="single" w:sz="4" w:space="0" w:color="auto"/>
              <w:right w:val="single" w:sz="4" w:space="0" w:color="auto"/>
            </w:tcBorders>
            <w:shd w:val="clear" w:color="auto" w:fill="auto"/>
            <w:vAlign w:val="center"/>
            <w:hideMark/>
          </w:tcPr>
          <w:p w14:paraId="4FA42B0C" w14:textId="77777777" w:rsidR="004615F9" w:rsidRPr="00E172F0" w:rsidRDefault="004615F9" w:rsidP="00047B5C">
            <w:pPr>
              <w:spacing w:after="0" w:line="240" w:lineRule="auto"/>
              <w:jc w:val="center"/>
              <w:rPr>
                <w:rFonts w:ascii="Times New Roman" w:eastAsia="Times New Roman" w:hAnsi="Times New Roman" w:cs="Times New Roman"/>
                <w:color w:val="000000"/>
              </w:rPr>
            </w:pPr>
            <w:r w:rsidRPr="00E172F0">
              <w:rPr>
                <w:rFonts w:ascii="Times New Roman" w:eastAsia="Times New Roman" w:hAnsi="Times New Roman" w:cs="Times New Roman"/>
                <w:color w:val="000000"/>
              </w:rPr>
              <w:t>Natural Products</w:t>
            </w:r>
          </w:p>
        </w:tc>
        <w:tc>
          <w:tcPr>
            <w:tcW w:w="11560" w:type="dxa"/>
            <w:vMerge w:val="restart"/>
            <w:tcBorders>
              <w:top w:val="single" w:sz="4" w:space="0" w:color="000000"/>
              <w:left w:val="single" w:sz="4" w:space="0" w:color="auto"/>
              <w:bottom w:val="single" w:sz="4" w:space="0" w:color="auto"/>
              <w:right w:val="single" w:sz="4" w:space="0" w:color="auto"/>
            </w:tcBorders>
            <w:shd w:val="clear" w:color="auto" w:fill="auto"/>
            <w:vAlign w:val="center"/>
            <w:hideMark/>
          </w:tcPr>
          <w:p w14:paraId="68144964" w14:textId="52CF712C"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Sustainable harvest of shells, algae, water, and salt. *Not</w:t>
            </w:r>
            <w:r w:rsidR="000979AA">
              <w:rPr>
                <w:rFonts w:ascii="Times New Roman" w:eastAsia="Times New Roman" w:hAnsi="Times New Roman" w:cs="Times New Roman"/>
                <w:color w:val="000000"/>
              </w:rPr>
              <w:t>e: this goal is not</w:t>
            </w:r>
            <w:r w:rsidRPr="00E172F0">
              <w:rPr>
                <w:rFonts w:ascii="Times New Roman" w:eastAsia="Times New Roman" w:hAnsi="Times New Roman" w:cs="Times New Roman"/>
                <w:color w:val="000000"/>
              </w:rPr>
              <w:t xml:space="preserve"> </w:t>
            </w:r>
            <w:r w:rsidRPr="001840F7">
              <w:rPr>
                <w:rFonts w:ascii="Times New Roman" w:eastAsia="Times New Roman" w:hAnsi="Times New Roman" w:cs="Times New Roman"/>
                <w:color w:val="000000"/>
              </w:rPr>
              <w:t>assessed</w:t>
            </w:r>
            <w:r w:rsidRPr="00E172F0">
              <w:rPr>
                <w:rFonts w:ascii="Times New Roman" w:eastAsia="Times New Roman" w:hAnsi="Times New Roman" w:cs="Times New Roman"/>
                <w:color w:val="000000"/>
              </w:rPr>
              <w:t xml:space="preserve"> as data is not available for all regions and the </w:t>
            </w:r>
            <w:r w:rsidRPr="001840F7">
              <w:rPr>
                <w:rFonts w:ascii="Times New Roman" w:eastAsia="Times New Roman" w:hAnsi="Times New Roman" w:cs="Times New Roman"/>
                <w:color w:val="000000"/>
              </w:rPr>
              <w:t>sustainability</w:t>
            </w:r>
            <w:r w:rsidRPr="00E172F0">
              <w:rPr>
                <w:rFonts w:ascii="Times New Roman" w:eastAsia="Times New Roman" w:hAnsi="Times New Roman" w:cs="Times New Roman"/>
                <w:color w:val="000000"/>
              </w:rPr>
              <w:t xml:space="preserve"> of many of the natural products is unknown.</w:t>
            </w:r>
          </w:p>
        </w:tc>
      </w:tr>
      <w:tr w:rsidR="004615F9" w:rsidRPr="00E172F0" w14:paraId="3BCA4EDF" w14:textId="77777777" w:rsidTr="004615F9">
        <w:trPr>
          <w:trHeight w:val="360"/>
        </w:trPr>
        <w:tc>
          <w:tcPr>
            <w:tcW w:w="198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449B2CB" w14:textId="77777777" w:rsidR="004615F9" w:rsidRPr="00E172F0" w:rsidRDefault="004615F9" w:rsidP="00047B5C">
            <w:pPr>
              <w:spacing w:after="0" w:line="240" w:lineRule="auto"/>
              <w:rPr>
                <w:rFonts w:ascii="Times New Roman" w:eastAsia="Times New Roman" w:hAnsi="Times New Roman" w:cs="Times New Roman"/>
                <w:color w:val="000000"/>
              </w:rPr>
            </w:pPr>
          </w:p>
        </w:tc>
        <w:tc>
          <w:tcPr>
            <w:tcW w:w="115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A5CF906"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5B8342A7" w14:textId="77777777" w:rsidTr="004615F9">
        <w:trPr>
          <w:trHeight w:val="253"/>
        </w:trPr>
        <w:tc>
          <w:tcPr>
            <w:tcW w:w="198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B4085DF" w14:textId="77777777" w:rsidR="004615F9" w:rsidRPr="00E172F0" w:rsidRDefault="004615F9" w:rsidP="00047B5C">
            <w:pPr>
              <w:spacing w:after="0" w:line="240" w:lineRule="auto"/>
              <w:rPr>
                <w:rFonts w:ascii="Times New Roman" w:eastAsia="Times New Roman" w:hAnsi="Times New Roman" w:cs="Times New Roman"/>
                <w:color w:val="000000"/>
              </w:rPr>
            </w:pPr>
          </w:p>
        </w:tc>
        <w:tc>
          <w:tcPr>
            <w:tcW w:w="115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55C9314"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34363B06" w14:textId="77777777" w:rsidTr="004615F9">
        <w:trPr>
          <w:trHeight w:val="360"/>
        </w:trPr>
        <w:tc>
          <w:tcPr>
            <w:tcW w:w="19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5A0D915"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Sense of Place</w:t>
            </w:r>
          </w:p>
        </w:tc>
        <w:tc>
          <w:tcPr>
            <w:tcW w:w="115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6B4E15C"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The relationship between people and ‘</w:t>
            </w:r>
            <w:proofErr w:type="spellStart"/>
            <w:r w:rsidRPr="00E172F0">
              <w:rPr>
                <w:rFonts w:ascii="Times New Roman" w:eastAsia="Times New Roman" w:hAnsi="Times New Roman" w:cs="Times New Roman"/>
                <w:color w:val="000000"/>
              </w:rPr>
              <w:t>āina</w:t>
            </w:r>
            <w:proofErr w:type="spellEnd"/>
            <w:r w:rsidRPr="00E172F0">
              <w:rPr>
                <w:rFonts w:ascii="Times New Roman" w:eastAsia="Times New Roman" w:hAnsi="Times New Roman" w:cs="Times New Roman"/>
                <w:color w:val="000000"/>
              </w:rPr>
              <w:t xml:space="preserve"> (land/environment) and relationships among people with regards to the past, present and future. This goal is composed of two </w:t>
            </w:r>
            <w:proofErr w:type="spellStart"/>
            <w:r w:rsidRPr="00E172F0">
              <w:rPr>
                <w:rFonts w:ascii="Times New Roman" w:eastAsia="Times New Roman" w:hAnsi="Times New Roman" w:cs="Times New Roman"/>
                <w:color w:val="000000"/>
              </w:rPr>
              <w:t>subgoals</w:t>
            </w:r>
            <w:proofErr w:type="spellEnd"/>
            <w:r w:rsidRPr="00E172F0">
              <w:rPr>
                <w:rFonts w:ascii="Times New Roman" w:eastAsia="Times New Roman" w:hAnsi="Times New Roman" w:cs="Times New Roman"/>
                <w:color w:val="000000"/>
              </w:rPr>
              <w:t>: Lasting Special Places and Connection to Place. Lasting special places tracks the protection of marine and coastal areas, and sacred and historical sites. Connection to place is the connection that people have to coastal and marine environments</w:t>
            </w:r>
            <w:r w:rsidRPr="001840F7">
              <w:rPr>
                <w:rFonts w:ascii="Times New Roman" w:eastAsia="Times New Roman" w:hAnsi="Times New Roman" w:cs="Times New Roman"/>
                <w:color w:val="000000"/>
              </w:rPr>
              <w:t xml:space="preserve"> measured through activates that take place in each place</w:t>
            </w:r>
            <w:r w:rsidRPr="00E172F0">
              <w:rPr>
                <w:rFonts w:ascii="Times New Roman" w:eastAsia="Times New Roman" w:hAnsi="Times New Roman" w:cs="Times New Roman"/>
                <w:color w:val="000000"/>
              </w:rPr>
              <w:t xml:space="preserve">. </w:t>
            </w:r>
          </w:p>
        </w:tc>
      </w:tr>
      <w:tr w:rsidR="004615F9" w:rsidRPr="001840F7" w14:paraId="6A82C022" w14:textId="77777777" w:rsidTr="004615F9">
        <w:trPr>
          <w:trHeight w:val="360"/>
        </w:trPr>
        <w:tc>
          <w:tcPr>
            <w:tcW w:w="1980" w:type="dxa"/>
            <w:vMerge/>
            <w:tcBorders>
              <w:top w:val="nil"/>
              <w:left w:val="single" w:sz="4" w:space="0" w:color="auto"/>
              <w:bottom w:val="single" w:sz="4" w:space="0" w:color="auto"/>
              <w:right w:val="single" w:sz="4" w:space="0" w:color="auto"/>
            </w:tcBorders>
            <w:shd w:val="clear" w:color="auto" w:fill="auto"/>
            <w:vAlign w:val="center"/>
            <w:hideMark/>
          </w:tcPr>
          <w:p w14:paraId="1F831C4A"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auto"/>
              <w:right w:val="single" w:sz="4" w:space="0" w:color="auto"/>
            </w:tcBorders>
            <w:shd w:val="clear" w:color="auto" w:fill="auto"/>
            <w:vAlign w:val="center"/>
            <w:hideMark/>
          </w:tcPr>
          <w:p w14:paraId="03E104D3"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66DED205" w14:textId="77777777" w:rsidTr="004615F9">
        <w:trPr>
          <w:trHeight w:val="253"/>
        </w:trPr>
        <w:tc>
          <w:tcPr>
            <w:tcW w:w="1980" w:type="dxa"/>
            <w:vMerge/>
            <w:tcBorders>
              <w:top w:val="nil"/>
              <w:left w:val="single" w:sz="4" w:space="0" w:color="auto"/>
              <w:bottom w:val="single" w:sz="4" w:space="0" w:color="auto"/>
              <w:right w:val="single" w:sz="4" w:space="0" w:color="auto"/>
            </w:tcBorders>
            <w:shd w:val="clear" w:color="auto" w:fill="auto"/>
            <w:vAlign w:val="center"/>
            <w:hideMark/>
          </w:tcPr>
          <w:p w14:paraId="3511BC02"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auto"/>
              <w:right w:val="single" w:sz="4" w:space="0" w:color="auto"/>
            </w:tcBorders>
            <w:shd w:val="clear" w:color="auto" w:fill="auto"/>
            <w:vAlign w:val="center"/>
            <w:hideMark/>
          </w:tcPr>
          <w:p w14:paraId="04666289"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183C251D" w14:textId="77777777" w:rsidTr="004615F9">
        <w:trPr>
          <w:trHeight w:val="360"/>
        </w:trPr>
        <w:tc>
          <w:tcPr>
            <w:tcW w:w="1980" w:type="dxa"/>
            <w:vMerge w:val="restart"/>
            <w:tcBorders>
              <w:top w:val="nil"/>
              <w:left w:val="single" w:sz="4" w:space="0" w:color="auto"/>
              <w:bottom w:val="single" w:sz="4" w:space="0" w:color="auto"/>
              <w:right w:val="single" w:sz="4" w:space="0" w:color="auto"/>
            </w:tcBorders>
            <w:shd w:val="clear" w:color="auto" w:fill="auto"/>
            <w:vAlign w:val="center"/>
            <w:hideMark/>
          </w:tcPr>
          <w:p w14:paraId="0D2C091F"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Sustainable Tourism</w:t>
            </w:r>
          </w:p>
        </w:tc>
        <w:tc>
          <w:tcPr>
            <w:tcW w:w="11560" w:type="dxa"/>
            <w:vMerge w:val="restart"/>
            <w:tcBorders>
              <w:top w:val="nil"/>
              <w:left w:val="single" w:sz="4" w:space="0" w:color="auto"/>
              <w:bottom w:val="nil"/>
              <w:right w:val="single" w:sz="4" w:space="0" w:color="auto"/>
            </w:tcBorders>
            <w:shd w:val="clear" w:color="auto" w:fill="auto"/>
            <w:vAlign w:val="center"/>
            <w:hideMark/>
          </w:tcPr>
          <w:p w14:paraId="6D66B50A"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 xml:space="preserve">Balanced economic growth through tourism with management and preservation of natural resources and Hawaiian culture. This goal is measured as the average of three indicators: visitor generated GDP, environmental protection, and resident sentiment towards tourism. </w:t>
            </w:r>
          </w:p>
        </w:tc>
      </w:tr>
      <w:tr w:rsidR="004615F9" w:rsidRPr="00E172F0" w14:paraId="045E2EA7" w14:textId="77777777" w:rsidTr="004615F9">
        <w:trPr>
          <w:trHeight w:val="360"/>
        </w:trPr>
        <w:tc>
          <w:tcPr>
            <w:tcW w:w="1980" w:type="dxa"/>
            <w:vMerge/>
            <w:tcBorders>
              <w:top w:val="nil"/>
              <w:left w:val="single" w:sz="4" w:space="0" w:color="auto"/>
              <w:bottom w:val="single" w:sz="4" w:space="0" w:color="auto"/>
              <w:right w:val="single" w:sz="4" w:space="0" w:color="auto"/>
            </w:tcBorders>
            <w:shd w:val="clear" w:color="auto" w:fill="auto"/>
            <w:vAlign w:val="center"/>
            <w:hideMark/>
          </w:tcPr>
          <w:p w14:paraId="56689357"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nil"/>
              <w:right w:val="single" w:sz="4" w:space="0" w:color="auto"/>
            </w:tcBorders>
            <w:shd w:val="clear" w:color="auto" w:fill="auto"/>
            <w:vAlign w:val="center"/>
            <w:hideMark/>
          </w:tcPr>
          <w:p w14:paraId="04E9473A"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19F9C6E7" w14:textId="77777777" w:rsidTr="004615F9">
        <w:trPr>
          <w:trHeight w:val="253"/>
        </w:trPr>
        <w:tc>
          <w:tcPr>
            <w:tcW w:w="1980" w:type="dxa"/>
            <w:vMerge/>
            <w:tcBorders>
              <w:top w:val="nil"/>
              <w:left w:val="single" w:sz="4" w:space="0" w:color="auto"/>
              <w:bottom w:val="single" w:sz="4" w:space="0" w:color="auto"/>
              <w:right w:val="single" w:sz="4" w:space="0" w:color="auto"/>
            </w:tcBorders>
            <w:shd w:val="clear" w:color="auto" w:fill="auto"/>
            <w:vAlign w:val="center"/>
            <w:hideMark/>
          </w:tcPr>
          <w:p w14:paraId="2C306116"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nil"/>
              <w:right w:val="single" w:sz="4" w:space="0" w:color="auto"/>
            </w:tcBorders>
            <w:shd w:val="clear" w:color="auto" w:fill="auto"/>
            <w:vAlign w:val="center"/>
            <w:hideMark/>
          </w:tcPr>
          <w:p w14:paraId="5709471B"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1E6A6B11" w14:textId="77777777" w:rsidTr="004615F9">
        <w:trPr>
          <w:trHeight w:val="520"/>
        </w:trPr>
        <w:tc>
          <w:tcPr>
            <w:tcW w:w="1980" w:type="dxa"/>
            <w:tcBorders>
              <w:top w:val="nil"/>
              <w:left w:val="single" w:sz="4" w:space="0" w:color="auto"/>
              <w:bottom w:val="nil"/>
              <w:right w:val="single" w:sz="4" w:space="0" w:color="auto"/>
            </w:tcBorders>
            <w:shd w:val="clear" w:color="auto" w:fill="auto"/>
            <w:vAlign w:val="center"/>
            <w:hideMark/>
          </w:tcPr>
          <w:p w14:paraId="1E505B92"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Clean Waters</w:t>
            </w:r>
          </w:p>
        </w:tc>
        <w:tc>
          <w:tcPr>
            <w:tcW w:w="11560" w:type="dxa"/>
            <w:tcBorders>
              <w:top w:val="single" w:sz="4" w:space="0" w:color="auto"/>
              <w:left w:val="nil"/>
              <w:bottom w:val="nil"/>
              <w:right w:val="single" w:sz="4" w:space="0" w:color="auto"/>
            </w:tcBorders>
            <w:shd w:val="clear" w:color="auto" w:fill="auto"/>
            <w:vAlign w:val="center"/>
            <w:hideMark/>
          </w:tcPr>
          <w:p w14:paraId="0BD5A6BD"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The degree to which local waters are polluted by natural and human made causes. *Moved to pressure layer</w:t>
            </w:r>
          </w:p>
        </w:tc>
      </w:tr>
      <w:tr w:rsidR="004615F9" w:rsidRPr="001840F7" w14:paraId="6E0D1667" w14:textId="77777777" w:rsidTr="004615F9">
        <w:trPr>
          <w:trHeight w:val="360"/>
        </w:trPr>
        <w:tc>
          <w:tcPr>
            <w:tcW w:w="1980" w:type="dxa"/>
            <w:vMerge w:val="restart"/>
            <w:tcBorders>
              <w:top w:val="single" w:sz="4" w:space="0" w:color="auto"/>
              <w:left w:val="single" w:sz="4" w:space="0" w:color="auto"/>
              <w:bottom w:val="nil"/>
              <w:right w:val="single" w:sz="4" w:space="0" w:color="auto"/>
            </w:tcBorders>
            <w:shd w:val="clear" w:color="auto" w:fill="auto"/>
            <w:vAlign w:val="center"/>
            <w:hideMark/>
          </w:tcPr>
          <w:p w14:paraId="739A2CCF"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Biodiversity</w:t>
            </w:r>
          </w:p>
        </w:tc>
        <w:tc>
          <w:tcPr>
            <w:tcW w:w="11560" w:type="dxa"/>
            <w:vMerge w:val="restart"/>
            <w:tcBorders>
              <w:top w:val="single" w:sz="4" w:space="0" w:color="auto"/>
              <w:left w:val="single" w:sz="4" w:space="0" w:color="auto"/>
              <w:bottom w:val="nil"/>
              <w:right w:val="single" w:sz="4" w:space="0" w:color="auto"/>
            </w:tcBorders>
            <w:shd w:val="clear" w:color="auto" w:fill="auto"/>
            <w:vAlign w:val="center"/>
            <w:hideMark/>
          </w:tcPr>
          <w:p w14:paraId="7CB605E5"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 xml:space="preserve">The value of coastal and ocean species and habitats. Biodiversity is composed of two </w:t>
            </w:r>
            <w:proofErr w:type="spellStart"/>
            <w:r w:rsidRPr="00E172F0">
              <w:rPr>
                <w:rFonts w:ascii="Times New Roman" w:eastAsia="Times New Roman" w:hAnsi="Times New Roman" w:cs="Times New Roman"/>
                <w:color w:val="000000"/>
              </w:rPr>
              <w:t>subgoals</w:t>
            </w:r>
            <w:proofErr w:type="spellEnd"/>
            <w:r w:rsidRPr="00E172F0">
              <w:rPr>
                <w:rFonts w:ascii="Times New Roman" w:eastAsia="Times New Roman" w:hAnsi="Times New Roman" w:cs="Times New Roman"/>
                <w:color w:val="000000"/>
              </w:rPr>
              <w:t xml:space="preserve">: Habitats and Species. The habitat </w:t>
            </w:r>
            <w:proofErr w:type="spellStart"/>
            <w:r w:rsidRPr="00E172F0">
              <w:rPr>
                <w:rFonts w:ascii="Times New Roman" w:eastAsia="Times New Roman" w:hAnsi="Times New Roman" w:cs="Times New Roman"/>
                <w:color w:val="000000"/>
              </w:rPr>
              <w:t>subgoal</w:t>
            </w:r>
            <w:proofErr w:type="spellEnd"/>
            <w:r w:rsidRPr="00E172F0">
              <w:rPr>
                <w:rFonts w:ascii="Times New Roman" w:eastAsia="Times New Roman" w:hAnsi="Times New Roman" w:cs="Times New Roman"/>
                <w:color w:val="000000"/>
              </w:rPr>
              <w:t xml:space="preserve"> measures the extent and condition of reefs, wetlands, soft-bottom habitats, and beaches. The species </w:t>
            </w:r>
            <w:proofErr w:type="spellStart"/>
            <w:r w:rsidRPr="00E172F0">
              <w:rPr>
                <w:rFonts w:ascii="Times New Roman" w:eastAsia="Times New Roman" w:hAnsi="Times New Roman" w:cs="Times New Roman"/>
                <w:color w:val="000000"/>
              </w:rPr>
              <w:t>subgoal</w:t>
            </w:r>
            <w:proofErr w:type="spellEnd"/>
            <w:r w:rsidRPr="00E172F0">
              <w:rPr>
                <w:rFonts w:ascii="Times New Roman" w:eastAsia="Times New Roman" w:hAnsi="Times New Roman" w:cs="Times New Roman"/>
                <w:color w:val="000000"/>
              </w:rPr>
              <w:t xml:space="preserve"> measures </w:t>
            </w:r>
            <w:r w:rsidRPr="001840F7">
              <w:rPr>
                <w:rFonts w:ascii="Times New Roman" w:eastAsia="Times New Roman" w:hAnsi="Times New Roman" w:cs="Times New Roman"/>
                <w:color w:val="000000"/>
              </w:rPr>
              <w:t xml:space="preserve">the population status of </w:t>
            </w:r>
            <w:proofErr w:type="gramStart"/>
            <w:r w:rsidRPr="001840F7">
              <w:rPr>
                <w:rFonts w:ascii="Times New Roman" w:eastAsia="Times New Roman" w:hAnsi="Times New Roman" w:cs="Times New Roman"/>
                <w:color w:val="000000"/>
              </w:rPr>
              <w:t>Hawai‘</w:t>
            </w:r>
            <w:proofErr w:type="gramEnd"/>
            <w:r w:rsidRPr="001840F7">
              <w:rPr>
                <w:rFonts w:ascii="Times New Roman" w:eastAsia="Times New Roman" w:hAnsi="Times New Roman" w:cs="Times New Roman"/>
                <w:color w:val="000000"/>
              </w:rPr>
              <w:t>i</w:t>
            </w:r>
            <w:r w:rsidRPr="00E172F0">
              <w:rPr>
                <w:rFonts w:ascii="Times New Roman" w:eastAsia="Times New Roman" w:hAnsi="Times New Roman" w:cs="Times New Roman"/>
                <w:color w:val="000000"/>
              </w:rPr>
              <w:t xml:space="preserve"> species based on reef fish biomass and the risk of extinction of marine mammals, turtles and birds, and coastal beach and sand dune plants.</w:t>
            </w:r>
          </w:p>
        </w:tc>
      </w:tr>
      <w:tr w:rsidR="004615F9" w:rsidRPr="00E172F0" w14:paraId="3323F8E5" w14:textId="77777777" w:rsidTr="004615F9">
        <w:trPr>
          <w:trHeight w:val="360"/>
        </w:trPr>
        <w:tc>
          <w:tcPr>
            <w:tcW w:w="1980" w:type="dxa"/>
            <w:vMerge/>
            <w:tcBorders>
              <w:top w:val="single" w:sz="4" w:space="0" w:color="auto"/>
              <w:left w:val="single" w:sz="4" w:space="0" w:color="auto"/>
              <w:bottom w:val="nil"/>
              <w:right w:val="single" w:sz="4" w:space="0" w:color="auto"/>
            </w:tcBorders>
            <w:shd w:val="clear" w:color="auto" w:fill="auto"/>
            <w:vAlign w:val="center"/>
            <w:hideMark/>
          </w:tcPr>
          <w:p w14:paraId="07216322"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single" w:sz="4" w:space="0" w:color="auto"/>
              <w:left w:val="single" w:sz="4" w:space="0" w:color="auto"/>
              <w:bottom w:val="nil"/>
              <w:right w:val="single" w:sz="4" w:space="0" w:color="auto"/>
            </w:tcBorders>
            <w:shd w:val="clear" w:color="auto" w:fill="auto"/>
            <w:vAlign w:val="center"/>
            <w:hideMark/>
          </w:tcPr>
          <w:p w14:paraId="26E4D09E"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539575AC" w14:textId="77777777" w:rsidTr="004615F9">
        <w:trPr>
          <w:trHeight w:val="360"/>
        </w:trPr>
        <w:tc>
          <w:tcPr>
            <w:tcW w:w="1980" w:type="dxa"/>
            <w:vMerge/>
            <w:tcBorders>
              <w:top w:val="single" w:sz="4" w:space="0" w:color="auto"/>
              <w:left w:val="single" w:sz="4" w:space="0" w:color="auto"/>
              <w:bottom w:val="nil"/>
              <w:right w:val="single" w:sz="4" w:space="0" w:color="auto"/>
            </w:tcBorders>
            <w:shd w:val="clear" w:color="auto" w:fill="auto"/>
            <w:vAlign w:val="center"/>
            <w:hideMark/>
          </w:tcPr>
          <w:p w14:paraId="06102536"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single" w:sz="4" w:space="0" w:color="auto"/>
              <w:left w:val="single" w:sz="4" w:space="0" w:color="auto"/>
              <w:bottom w:val="nil"/>
              <w:right w:val="single" w:sz="4" w:space="0" w:color="auto"/>
            </w:tcBorders>
            <w:shd w:val="clear" w:color="auto" w:fill="auto"/>
            <w:vAlign w:val="center"/>
            <w:hideMark/>
          </w:tcPr>
          <w:p w14:paraId="34704F0D"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7417DEA5" w14:textId="77777777" w:rsidTr="004615F9">
        <w:trPr>
          <w:trHeight w:val="253"/>
        </w:trPr>
        <w:tc>
          <w:tcPr>
            <w:tcW w:w="1980" w:type="dxa"/>
            <w:vMerge/>
            <w:tcBorders>
              <w:top w:val="single" w:sz="4" w:space="0" w:color="auto"/>
              <w:left w:val="single" w:sz="4" w:space="0" w:color="auto"/>
              <w:bottom w:val="nil"/>
              <w:right w:val="single" w:sz="4" w:space="0" w:color="auto"/>
            </w:tcBorders>
            <w:shd w:val="clear" w:color="auto" w:fill="auto"/>
            <w:vAlign w:val="center"/>
            <w:hideMark/>
          </w:tcPr>
          <w:p w14:paraId="27D01A0F"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single" w:sz="4" w:space="0" w:color="auto"/>
              <w:left w:val="single" w:sz="4" w:space="0" w:color="auto"/>
              <w:bottom w:val="nil"/>
              <w:right w:val="single" w:sz="4" w:space="0" w:color="auto"/>
            </w:tcBorders>
            <w:shd w:val="clear" w:color="auto" w:fill="auto"/>
            <w:vAlign w:val="center"/>
            <w:hideMark/>
          </w:tcPr>
          <w:p w14:paraId="75846B5E"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5C3148CA" w14:textId="77777777" w:rsidTr="004615F9">
        <w:trPr>
          <w:trHeight w:val="322"/>
        </w:trPr>
        <w:tc>
          <w:tcPr>
            <w:tcW w:w="19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52C5568D"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Coastal Protection</w:t>
            </w:r>
          </w:p>
        </w:tc>
        <w:tc>
          <w:tcPr>
            <w:tcW w:w="115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7964DBD"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Extent and condition of habitats (beaches, coral reefs, wetlands) that provide coastal protection from inundation and erosion.</w:t>
            </w:r>
          </w:p>
        </w:tc>
      </w:tr>
      <w:tr w:rsidR="004615F9" w:rsidRPr="00E172F0" w14:paraId="5EE35A62" w14:textId="77777777" w:rsidTr="004615F9">
        <w:trPr>
          <w:trHeight w:val="253"/>
        </w:trPr>
        <w:tc>
          <w:tcPr>
            <w:tcW w:w="198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69C25468"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5F2D109E"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1A91C04F" w14:textId="77777777" w:rsidTr="004615F9">
        <w:trPr>
          <w:trHeight w:val="322"/>
        </w:trPr>
        <w:tc>
          <w:tcPr>
            <w:tcW w:w="198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530F4B66"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0CCC742E"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4700A3B1" w14:textId="77777777" w:rsidTr="004615F9">
        <w:trPr>
          <w:trHeight w:val="360"/>
        </w:trPr>
        <w:tc>
          <w:tcPr>
            <w:tcW w:w="1980" w:type="dxa"/>
            <w:vMerge w:val="restart"/>
            <w:tcBorders>
              <w:top w:val="nil"/>
              <w:left w:val="single" w:sz="4" w:space="0" w:color="auto"/>
              <w:bottom w:val="single" w:sz="4" w:space="0" w:color="000000"/>
              <w:right w:val="single" w:sz="4" w:space="0" w:color="auto"/>
            </w:tcBorders>
            <w:shd w:val="clear" w:color="auto" w:fill="auto"/>
            <w:vAlign w:val="center"/>
            <w:hideMark/>
          </w:tcPr>
          <w:p w14:paraId="648B67FF"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lastRenderedPageBreak/>
              <w:t>Livelihoods &amp; Economies</w:t>
            </w:r>
          </w:p>
        </w:tc>
        <w:tc>
          <w:tcPr>
            <w:tcW w:w="11560" w:type="dxa"/>
            <w:vMerge w:val="restart"/>
            <w:tcBorders>
              <w:top w:val="nil"/>
              <w:left w:val="single" w:sz="4" w:space="0" w:color="auto"/>
              <w:bottom w:val="single" w:sz="4" w:space="0" w:color="000000"/>
              <w:right w:val="single" w:sz="4" w:space="0" w:color="auto"/>
            </w:tcBorders>
            <w:shd w:val="clear" w:color="auto" w:fill="auto"/>
            <w:vAlign w:val="center"/>
            <w:hideMark/>
          </w:tcPr>
          <w:p w14:paraId="53217E8C"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 xml:space="preserve">Coastal and ocean-dependent jobs and productive coastal economies from the revenue from marine related industries including tourism, fishing, shipbuilding, and transportation. This goal is composed of two </w:t>
            </w:r>
            <w:proofErr w:type="spellStart"/>
            <w:r w:rsidRPr="00E172F0">
              <w:rPr>
                <w:rFonts w:ascii="Times New Roman" w:eastAsia="Times New Roman" w:hAnsi="Times New Roman" w:cs="Times New Roman"/>
                <w:color w:val="000000"/>
              </w:rPr>
              <w:t>subgoals</w:t>
            </w:r>
            <w:proofErr w:type="spellEnd"/>
            <w:r w:rsidRPr="00E172F0">
              <w:rPr>
                <w:rFonts w:ascii="Times New Roman" w:eastAsia="Times New Roman" w:hAnsi="Times New Roman" w:cs="Times New Roman"/>
                <w:color w:val="000000"/>
              </w:rPr>
              <w:t>: Livelihoods and Economies. Livelihoods tracks the number of jobs and the quality of wages (wage/livable wage) of marine sectors. Economies tracks the revenue generated from productive coastal economies.</w:t>
            </w:r>
          </w:p>
        </w:tc>
      </w:tr>
      <w:tr w:rsidR="004615F9" w:rsidRPr="00E172F0" w14:paraId="235AB181" w14:textId="77777777" w:rsidTr="004615F9">
        <w:trPr>
          <w:trHeight w:val="360"/>
        </w:trPr>
        <w:tc>
          <w:tcPr>
            <w:tcW w:w="1980" w:type="dxa"/>
            <w:vMerge/>
            <w:tcBorders>
              <w:top w:val="nil"/>
              <w:left w:val="single" w:sz="4" w:space="0" w:color="auto"/>
              <w:bottom w:val="single" w:sz="4" w:space="0" w:color="000000"/>
              <w:right w:val="single" w:sz="4" w:space="0" w:color="auto"/>
            </w:tcBorders>
            <w:vAlign w:val="center"/>
            <w:hideMark/>
          </w:tcPr>
          <w:p w14:paraId="7E94872D"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000000"/>
              <w:right w:val="single" w:sz="4" w:space="0" w:color="auto"/>
            </w:tcBorders>
            <w:vAlign w:val="center"/>
            <w:hideMark/>
          </w:tcPr>
          <w:p w14:paraId="2312CD4C"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5098F677" w14:textId="77777777" w:rsidTr="004615F9">
        <w:trPr>
          <w:trHeight w:val="720"/>
        </w:trPr>
        <w:tc>
          <w:tcPr>
            <w:tcW w:w="1980" w:type="dxa"/>
            <w:vMerge/>
            <w:tcBorders>
              <w:top w:val="nil"/>
              <w:left w:val="single" w:sz="4" w:space="0" w:color="auto"/>
              <w:bottom w:val="single" w:sz="4" w:space="0" w:color="000000"/>
              <w:right w:val="single" w:sz="4" w:space="0" w:color="auto"/>
            </w:tcBorders>
            <w:vAlign w:val="center"/>
            <w:hideMark/>
          </w:tcPr>
          <w:p w14:paraId="695873FC"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000000"/>
              <w:right w:val="single" w:sz="4" w:space="0" w:color="auto"/>
            </w:tcBorders>
            <w:vAlign w:val="center"/>
            <w:hideMark/>
          </w:tcPr>
          <w:p w14:paraId="01666763" w14:textId="77777777" w:rsidR="004615F9" w:rsidRPr="00E172F0" w:rsidRDefault="004615F9" w:rsidP="00047B5C">
            <w:pPr>
              <w:spacing w:after="0" w:line="240" w:lineRule="auto"/>
              <w:rPr>
                <w:rFonts w:ascii="Times New Roman" w:eastAsia="Times New Roman" w:hAnsi="Times New Roman" w:cs="Times New Roman"/>
                <w:color w:val="000000"/>
              </w:rPr>
            </w:pPr>
          </w:p>
        </w:tc>
      </w:tr>
    </w:tbl>
    <w:p w14:paraId="6F39B961" w14:textId="77777777" w:rsidR="004615F9" w:rsidRDefault="004615F9" w:rsidP="00E172F0">
      <w:pPr>
        <w:rPr>
          <w:rFonts w:ascii="Times New Roman" w:hAnsi="Times New Roman" w:cs="Times New Roman"/>
          <w:b/>
          <w:color w:val="4F81BD" w:themeColor="accent1"/>
          <w:sz w:val="24"/>
          <w:szCs w:val="24"/>
        </w:rPr>
      </w:pPr>
    </w:p>
    <w:p w14:paraId="041BF514" w14:textId="77777777" w:rsidR="004615F9" w:rsidRDefault="004615F9" w:rsidP="00E172F0">
      <w:pPr>
        <w:rPr>
          <w:rFonts w:ascii="Times New Roman" w:hAnsi="Times New Roman" w:cs="Times New Roman"/>
          <w:b/>
          <w:color w:val="4F81BD" w:themeColor="accent1"/>
          <w:sz w:val="24"/>
          <w:szCs w:val="24"/>
        </w:rPr>
      </w:pPr>
    </w:p>
    <w:p w14:paraId="3F95C1D4" w14:textId="77777777" w:rsidR="004615F9" w:rsidRPr="001840F7" w:rsidRDefault="004615F9" w:rsidP="00E172F0">
      <w:pPr>
        <w:rPr>
          <w:rFonts w:ascii="Times New Roman" w:hAnsi="Times New Roman" w:cs="Times New Roman"/>
          <w:b/>
          <w:color w:val="4F81BD" w:themeColor="accent1"/>
          <w:sz w:val="24"/>
          <w:szCs w:val="24"/>
        </w:rPr>
      </w:pPr>
    </w:p>
    <w:p w14:paraId="6CB104CE" w14:textId="77777777" w:rsidR="001243F6" w:rsidRPr="001840F7" w:rsidRDefault="001243F6">
      <w:pPr>
        <w:rPr>
          <w:rFonts w:ascii="Times New Roman" w:hAnsi="Times New Roman" w:cs="Times New Roman"/>
          <w:b/>
          <w:color w:val="4F81BD" w:themeColor="accent1"/>
          <w:sz w:val="24"/>
          <w:szCs w:val="24"/>
        </w:rPr>
        <w:sectPr w:rsidR="001243F6" w:rsidRPr="001840F7" w:rsidSect="001243F6">
          <w:pgSz w:w="15840" w:h="12240" w:orient="landscape"/>
          <w:pgMar w:top="1440" w:right="1440" w:bottom="1440" w:left="1440" w:header="720" w:footer="720" w:gutter="0"/>
          <w:cols w:space="720"/>
          <w:docGrid w:linePitch="360"/>
        </w:sectPr>
      </w:pPr>
    </w:p>
    <w:p w14:paraId="28579324" w14:textId="77777777" w:rsidR="001243F6" w:rsidRPr="001840F7" w:rsidRDefault="001243F6">
      <w:pPr>
        <w:rPr>
          <w:rFonts w:ascii="Times New Roman" w:hAnsi="Times New Roman" w:cs="Times New Roman"/>
          <w:b/>
          <w:color w:val="4F81BD" w:themeColor="accent1"/>
          <w:sz w:val="24"/>
          <w:szCs w:val="24"/>
        </w:rPr>
      </w:pPr>
    </w:p>
    <w:p w14:paraId="42B49C40" w14:textId="77777777" w:rsidR="001243F6" w:rsidRPr="001840F7" w:rsidRDefault="001243F6">
      <w:pPr>
        <w:rPr>
          <w:rFonts w:ascii="Times New Roman" w:hAnsi="Times New Roman" w:cs="Times New Roman"/>
          <w:b/>
          <w:color w:val="4F81BD" w:themeColor="accent1"/>
          <w:sz w:val="24"/>
          <w:szCs w:val="24"/>
        </w:rPr>
        <w:sectPr w:rsidR="001243F6" w:rsidRPr="001840F7" w:rsidSect="001243F6">
          <w:pgSz w:w="15840" w:h="12240" w:orient="landscape"/>
          <w:pgMar w:top="1440" w:right="1440" w:bottom="1440" w:left="1440" w:header="720" w:footer="720" w:gutter="0"/>
          <w:cols w:space="720"/>
          <w:docGrid w:linePitch="360"/>
        </w:sectPr>
      </w:pPr>
    </w:p>
    <w:p w14:paraId="1F513315" w14:textId="4EE0FD05" w:rsidR="00C47027" w:rsidRPr="001840F7" w:rsidRDefault="00C47027">
      <w:pPr>
        <w:rPr>
          <w:rFonts w:ascii="Times New Roman" w:hAnsi="Times New Roman" w:cs="Times New Roman"/>
          <w:b/>
          <w:color w:val="4F81BD" w:themeColor="accent1"/>
          <w:sz w:val="24"/>
          <w:szCs w:val="24"/>
        </w:rPr>
      </w:pPr>
    </w:p>
    <w:p w14:paraId="5C6A87C9" w14:textId="7DE8153D" w:rsidR="001840F7" w:rsidRPr="001840F7" w:rsidRDefault="001840F7">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Food Provision</w:t>
      </w:r>
    </w:p>
    <w:p w14:paraId="18CCF765" w14:textId="79BDE920" w:rsidR="001840F7" w:rsidRPr="001840F7" w:rsidRDefault="001840F7">
      <w:pPr>
        <w:rPr>
          <w:rFonts w:ascii="Times New Roman" w:hAnsi="Times New Roman" w:cs="Times New Roman"/>
          <w:b/>
          <w:color w:val="4F81BD" w:themeColor="accent1"/>
          <w:sz w:val="28"/>
          <w:szCs w:val="24"/>
        </w:rPr>
      </w:pPr>
      <w:r w:rsidRPr="001840F7">
        <w:rPr>
          <w:rFonts w:ascii="Times New Roman" w:eastAsia="Times New Roman" w:hAnsi="Times New Roman" w:cs="Times New Roman"/>
          <w:color w:val="000000"/>
          <w:sz w:val="24"/>
        </w:rPr>
        <w:t>Measures the sustainably harvested and produced s</w:t>
      </w:r>
      <w:r w:rsidRPr="00E172F0">
        <w:rPr>
          <w:rFonts w:ascii="Times New Roman" w:eastAsia="Times New Roman" w:hAnsi="Times New Roman" w:cs="Times New Roman"/>
          <w:color w:val="000000"/>
          <w:sz w:val="24"/>
        </w:rPr>
        <w:t>eafood from fisheries catch and aquaculture (local production of seafood including shrimp ponds and fishponds).</w:t>
      </w:r>
    </w:p>
    <w:p w14:paraId="5E28A67B" w14:textId="7A3C7233" w:rsidR="006E0679" w:rsidRPr="007D14E1" w:rsidRDefault="00561E41" w:rsidP="006E0679">
      <w:pPr>
        <w:rPr>
          <w:rFonts w:ascii="Times New Roman" w:hAnsi="Times New Roman" w:cs="Times New Roman"/>
          <w:b/>
          <w:color w:val="4F81BD" w:themeColor="accent1"/>
          <w:sz w:val="24"/>
          <w:szCs w:val="24"/>
        </w:rPr>
      </w:pPr>
      <w:r w:rsidRPr="007D14E1">
        <w:rPr>
          <w:rFonts w:ascii="Times New Roman" w:hAnsi="Times New Roman" w:cs="Times New Roman"/>
          <w:b/>
          <w:color w:val="4F81BD" w:themeColor="accent1"/>
          <w:sz w:val="24"/>
          <w:szCs w:val="24"/>
        </w:rPr>
        <w:t>Wild Caught Fisheries</w:t>
      </w:r>
    </w:p>
    <w:p w14:paraId="588797A5" w14:textId="37A5F7CD" w:rsidR="006E0679" w:rsidRPr="006E0679" w:rsidRDefault="007D14E1" w:rsidP="006E067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w:t>
      </w:r>
      <w:r w:rsidR="006E0679" w:rsidRPr="006E0679">
        <w:rPr>
          <w:rFonts w:ascii="Times New Roman" w:hAnsi="Times New Roman" w:cs="Times New Roman"/>
          <w:color w:val="000000" w:themeColor="text1"/>
          <w:sz w:val="24"/>
          <w:szCs w:val="24"/>
        </w:rPr>
        <w:t xml:space="preserve"> sub-goal describes the amount harvested and sustainability of </w:t>
      </w:r>
      <w:proofErr w:type="spellStart"/>
      <w:r w:rsidR="006E0679" w:rsidRPr="006E0679">
        <w:rPr>
          <w:rFonts w:ascii="Times New Roman" w:hAnsi="Times New Roman" w:cs="Times New Roman"/>
          <w:color w:val="000000" w:themeColor="text1"/>
          <w:sz w:val="24"/>
          <w:szCs w:val="24"/>
        </w:rPr>
        <w:t>Hawaiʻi's</w:t>
      </w:r>
      <w:proofErr w:type="spellEnd"/>
      <w:r w:rsidR="006E0679" w:rsidRPr="006E0679">
        <w:rPr>
          <w:rFonts w:ascii="Times New Roman" w:hAnsi="Times New Roman" w:cs="Times New Roman"/>
          <w:color w:val="000000" w:themeColor="text1"/>
          <w:sz w:val="24"/>
          <w:szCs w:val="24"/>
        </w:rPr>
        <w:t xml:space="preserve"> fisheries. The model generally compares landings with Maximum Sustainable Yield. A score of 100 means that the region is harvesting seafood in </w:t>
      </w:r>
      <w:r w:rsidR="00847B03" w:rsidRPr="006E0679">
        <w:rPr>
          <w:rFonts w:ascii="Times New Roman" w:hAnsi="Times New Roman" w:cs="Times New Roman"/>
          <w:color w:val="000000" w:themeColor="text1"/>
          <w:sz w:val="24"/>
          <w:szCs w:val="24"/>
        </w:rPr>
        <w:t>a</w:t>
      </w:r>
      <w:r w:rsidR="006E0679" w:rsidRPr="006E0679">
        <w:rPr>
          <w:rFonts w:ascii="Times New Roman" w:hAnsi="Times New Roman" w:cs="Times New Roman"/>
          <w:color w:val="000000" w:themeColor="text1"/>
          <w:sz w:val="24"/>
          <w:szCs w:val="24"/>
        </w:rPr>
        <w:t xml:space="preserve"> sustainable manner. </w:t>
      </w:r>
    </w:p>
    <w:p w14:paraId="08568F43" w14:textId="52E86D8B" w:rsidR="006E0679" w:rsidRPr="007D14E1" w:rsidRDefault="00E430E9" w:rsidP="006E0679">
      <w:pPr>
        <w:rPr>
          <w:rFonts w:ascii="Times New Roman" w:hAnsi="Times New Roman" w:cs="Times New Roman"/>
          <w:i/>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fis</m:t>
              </m:r>
            </m:sub>
          </m:sSub>
          <m:r>
            <w:rPr>
              <w:rFonts w:ascii="Cambria Math" w:hAnsi="Cambria Math" w:cs="Times New Roman"/>
              <w:color w:val="000000" w:themeColor="text1"/>
              <w:sz w:val="24"/>
              <w:szCs w:val="24"/>
            </w:rPr>
            <m:t>=</m:t>
          </m:r>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i=1</m:t>
              </m:r>
            </m:sub>
            <m:sup>
              <m:r>
                <w:rPr>
                  <w:rFonts w:ascii="Cambria Math" w:hAnsi="Cambria Math" w:cs="Times New Roman"/>
                  <w:color w:val="000000" w:themeColor="text1"/>
                  <w:sz w:val="24"/>
                  <w:szCs w:val="24"/>
                </w:rPr>
                <m:t>n</m:t>
              </m:r>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Fishery</m:t>
                  </m:r>
                </m:e>
                <m:sub>
                  <m:r>
                    <w:rPr>
                      <w:rFonts w:ascii="Cambria Math" w:hAnsi="Cambria Math" w:cs="Times New Roman"/>
                      <w:color w:val="000000" w:themeColor="text1"/>
                      <w:sz w:val="24"/>
                      <w:szCs w:val="24"/>
                    </w:rPr>
                    <m:t>i</m:t>
                  </m:r>
                </m:sub>
              </m:sSub>
            </m:e>
          </m:nary>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i=1</m:t>
              </m:r>
            </m:sub>
            <m:sup>
              <m:r>
                <w:rPr>
                  <w:rFonts w:ascii="Cambria Math" w:hAnsi="Cambria Math" w:cs="Times New Roman"/>
                  <w:color w:val="000000" w:themeColor="text1"/>
                  <w:sz w:val="24"/>
                  <w:szCs w:val="24"/>
                </w:rPr>
                <m:t>n</m:t>
              </m:r>
            </m:sup>
            <m:e>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SS</m:t>
                  </m:r>
                </m:e>
                <m:sub>
                  <m:r>
                    <w:rPr>
                      <w:rFonts w:ascii="Cambria Math" w:hAnsi="Cambria Math" w:cs="Times New Roman"/>
                      <w:color w:val="000000" w:themeColor="text1"/>
                      <w:sz w:val="24"/>
                      <w:szCs w:val="24"/>
                    </w:rPr>
                    <m:t>i</m:t>
                  </m:r>
                </m:sub>
                <m:sup>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i</m:t>
                          </m:r>
                        </m:sub>
                      </m:sSub>
                    </m:num>
                    <m:den>
                      <m:nary>
                        <m:naryPr>
                          <m:chr m:val="∑"/>
                          <m:limLoc m:val="undOvr"/>
                          <m:subHide m:val="1"/>
                          <m:supHide m:val="1"/>
                          <m:ctrlPr>
                            <w:rPr>
                              <w:rFonts w:ascii="Cambria Math" w:hAnsi="Cambria Math" w:cs="Times New Roman"/>
                              <w:i/>
                              <w:color w:val="000000" w:themeColor="text1"/>
                              <w:sz w:val="24"/>
                              <w:szCs w:val="24"/>
                            </w:rPr>
                          </m:ctrlPr>
                        </m:naryPr>
                        <m:sub/>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i</m:t>
                              </m:r>
                            </m:sub>
                          </m:sSub>
                        </m:e>
                      </m:nary>
                    </m:den>
                  </m:f>
                </m:sup>
              </m:sSubSup>
            </m:e>
          </m:nary>
        </m:oMath>
      </m:oMathPara>
    </w:p>
    <w:p w14:paraId="2F888D89" w14:textId="320E16AF" w:rsidR="004B56DA" w:rsidRPr="004B56DA" w:rsidRDefault="008E37B4" w:rsidP="00B1463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Where </w:t>
      </w:r>
      <w:r w:rsidR="004B56DA">
        <w:rPr>
          <w:rFonts w:ascii="Times New Roman" w:hAnsi="Times New Roman" w:cs="Times New Roman"/>
          <w:i/>
          <w:color w:val="000000" w:themeColor="text1"/>
          <w:sz w:val="24"/>
          <w:szCs w:val="24"/>
        </w:rPr>
        <w:t xml:space="preserve">Fishery </w:t>
      </w:r>
      <w:r w:rsidR="004B56DA">
        <w:rPr>
          <w:rFonts w:ascii="Times New Roman" w:hAnsi="Times New Roman" w:cs="Times New Roman"/>
          <w:color w:val="000000" w:themeColor="text1"/>
          <w:sz w:val="24"/>
          <w:szCs w:val="24"/>
        </w:rPr>
        <w:t xml:space="preserve">is the pelagic, </w:t>
      </w:r>
      <w:proofErr w:type="spellStart"/>
      <w:r w:rsidR="004B56DA">
        <w:rPr>
          <w:rFonts w:ascii="Times New Roman" w:hAnsi="Times New Roman" w:cs="Times New Roman"/>
          <w:color w:val="000000" w:themeColor="text1"/>
          <w:sz w:val="24"/>
          <w:szCs w:val="24"/>
        </w:rPr>
        <w:t>bottomfish</w:t>
      </w:r>
      <w:proofErr w:type="spellEnd"/>
      <w:r w:rsidR="004B56DA">
        <w:rPr>
          <w:rFonts w:ascii="Times New Roman" w:hAnsi="Times New Roman" w:cs="Times New Roman"/>
          <w:color w:val="000000" w:themeColor="text1"/>
          <w:sz w:val="24"/>
          <w:szCs w:val="24"/>
        </w:rPr>
        <w:t xml:space="preserve">, coastal pelagic, or nearshore, </w:t>
      </w:r>
      <w:r>
        <w:rPr>
          <w:rFonts w:ascii="Times New Roman" w:hAnsi="Times New Roman" w:cs="Times New Roman"/>
          <w:i/>
          <w:color w:val="000000" w:themeColor="text1"/>
          <w:sz w:val="24"/>
          <w:szCs w:val="24"/>
        </w:rPr>
        <w:t xml:space="preserve">SS </w:t>
      </w:r>
      <w:r w:rsidR="004B56DA">
        <w:rPr>
          <w:rFonts w:ascii="Times New Roman" w:hAnsi="Times New Roman" w:cs="Times New Roman"/>
          <w:color w:val="000000" w:themeColor="text1"/>
          <w:sz w:val="24"/>
          <w:szCs w:val="24"/>
        </w:rPr>
        <w:t xml:space="preserve">is the stock status scores, </w:t>
      </w:r>
      <w:r w:rsidR="004B56DA">
        <w:rPr>
          <w:rFonts w:ascii="Times New Roman" w:hAnsi="Times New Roman" w:cs="Times New Roman"/>
          <w:i/>
          <w:color w:val="000000" w:themeColor="text1"/>
          <w:sz w:val="24"/>
          <w:szCs w:val="24"/>
        </w:rPr>
        <w:t xml:space="preserve">C </w:t>
      </w:r>
      <w:r w:rsidR="004B56DA">
        <w:rPr>
          <w:rFonts w:ascii="Times New Roman" w:hAnsi="Times New Roman" w:cs="Times New Roman"/>
          <w:color w:val="000000" w:themeColor="text1"/>
          <w:sz w:val="24"/>
          <w:szCs w:val="24"/>
        </w:rPr>
        <w:t>is the catch</w:t>
      </w:r>
      <w:r w:rsidR="00B14636">
        <w:rPr>
          <w:rFonts w:ascii="Times New Roman" w:hAnsi="Times New Roman" w:cs="Times New Roman"/>
          <w:color w:val="000000" w:themeColor="text1"/>
          <w:sz w:val="24"/>
          <w:szCs w:val="24"/>
        </w:rPr>
        <w:t>.</w:t>
      </w:r>
    </w:p>
    <w:p w14:paraId="04FFF5CC" w14:textId="645C0053" w:rsidR="00F5698A" w:rsidRDefault="006E0679">
      <w:pPr>
        <w:rPr>
          <w:rFonts w:ascii="Times New Roman" w:hAnsi="Times New Roman" w:cs="Times New Roman"/>
          <w:color w:val="000000" w:themeColor="text1"/>
          <w:sz w:val="24"/>
          <w:szCs w:val="24"/>
        </w:rPr>
      </w:pPr>
      <w:r w:rsidRPr="006E0679">
        <w:rPr>
          <w:rFonts w:ascii="Times New Roman" w:hAnsi="Times New Roman" w:cs="Times New Roman"/>
          <w:color w:val="000000" w:themeColor="text1"/>
          <w:sz w:val="24"/>
          <w:szCs w:val="24"/>
        </w:rPr>
        <w:t xml:space="preserve">The goal status score for each region in each year was calculated as average scores from each fishery calculated as the geometric mean of the all stock status scores for each fishery (pelagic: tuna, swordfish, </w:t>
      </w:r>
      <w:proofErr w:type="spellStart"/>
      <w:r w:rsidRPr="006E0679">
        <w:rPr>
          <w:rFonts w:ascii="Times New Roman" w:hAnsi="Times New Roman" w:cs="Times New Roman"/>
          <w:color w:val="000000" w:themeColor="text1"/>
          <w:sz w:val="24"/>
          <w:szCs w:val="24"/>
        </w:rPr>
        <w:t>mahimahi</w:t>
      </w:r>
      <w:proofErr w:type="spellEnd"/>
      <w:r w:rsidRPr="006E0679">
        <w:rPr>
          <w:rFonts w:ascii="Times New Roman" w:hAnsi="Times New Roman" w:cs="Times New Roman"/>
          <w:color w:val="000000" w:themeColor="text1"/>
          <w:sz w:val="24"/>
          <w:szCs w:val="24"/>
        </w:rPr>
        <w:t xml:space="preserve">, etc.; </w:t>
      </w:r>
      <w:proofErr w:type="spellStart"/>
      <w:r w:rsidRPr="006E0679">
        <w:rPr>
          <w:rFonts w:ascii="Times New Roman" w:hAnsi="Times New Roman" w:cs="Times New Roman"/>
          <w:color w:val="000000" w:themeColor="text1"/>
          <w:sz w:val="24"/>
          <w:szCs w:val="24"/>
        </w:rPr>
        <w:t>bottomfish</w:t>
      </w:r>
      <w:proofErr w:type="spellEnd"/>
      <w:r w:rsidRPr="006E0679">
        <w:rPr>
          <w:rFonts w:ascii="Times New Roman" w:hAnsi="Times New Roman" w:cs="Times New Roman"/>
          <w:color w:val="000000" w:themeColor="text1"/>
          <w:sz w:val="24"/>
          <w:szCs w:val="24"/>
        </w:rPr>
        <w:t xml:space="preserve">: deep seven species mainly groupers and snappers; coastal </w:t>
      </w:r>
      <w:proofErr w:type="spellStart"/>
      <w:r w:rsidRPr="006E0679">
        <w:rPr>
          <w:rFonts w:ascii="Times New Roman" w:hAnsi="Times New Roman" w:cs="Times New Roman"/>
          <w:color w:val="000000" w:themeColor="text1"/>
          <w:sz w:val="24"/>
          <w:szCs w:val="24"/>
        </w:rPr>
        <w:t>pelagics</w:t>
      </w:r>
      <w:proofErr w:type="spellEnd"/>
      <w:r w:rsidRPr="006E0679">
        <w:rPr>
          <w:rFonts w:ascii="Times New Roman" w:hAnsi="Times New Roman" w:cs="Times New Roman"/>
          <w:color w:val="000000" w:themeColor="text1"/>
          <w:sz w:val="24"/>
          <w:szCs w:val="24"/>
        </w:rPr>
        <w:t xml:space="preserve">: jacks, </w:t>
      </w:r>
      <w:proofErr w:type="spellStart"/>
      <w:r w:rsidRPr="006E0679">
        <w:rPr>
          <w:rFonts w:ascii="Times New Roman" w:hAnsi="Times New Roman" w:cs="Times New Roman"/>
          <w:color w:val="000000" w:themeColor="text1"/>
          <w:sz w:val="24"/>
          <w:szCs w:val="24"/>
        </w:rPr>
        <w:t>akule</w:t>
      </w:r>
      <w:proofErr w:type="spellEnd"/>
      <w:r w:rsidRPr="006E0679">
        <w:rPr>
          <w:rFonts w:ascii="Times New Roman" w:hAnsi="Times New Roman" w:cs="Times New Roman"/>
          <w:color w:val="000000" w:themeColor="text1"/>
          <w:sz w:val="24"/>
          <w:szCs w:val="24"/>
        </w:rPr>
        <w:t xml:space="preserve">, </w:t>
      </w:r>
      <w:proofErr w:type="spellStart"/>
      <w:r w:rsidRPr="006E0679">
        <w:rPr>
          <w:rFonts w:ascii="Times New Roman" w:hAnsi="Times New Roman" w:cs="Times New Roman"/>
          <w:color w:val="000000" w:themeColor="text1"/>
          <w:sz w:val="24"/>
          <w:szCs w:val="24"/>
        </w:rPr>
        <w:t>opelu</w:t>
      </w:r>
      <w:proofErr w:type="spellEnd"/>
      <w:r w:rsidRPr="006E0679">
        <w:rPr>
          <w:rFonts w:ascii="Times New Roman" w:hAnsi="Times New Roman" w:cs="Times New Roman"/>
          <w:color w:val="000000" w:themeColor="text1"/>
          <w:sz w:val="24"/>
          <w:szCs w:val="24"/>
        </w:rPr>
        <w:t>, etc.; nearshore: surgeonfish, parrotfish, etc.)</w:t>
      </w:r>
      <w:r w:rsidR="00B14636">
        <w:rPr>
          <w:rFonts w:ascii="Times New Roman" w:hAnsi="Times New Roman" w:cs="Times New Roman"/>
          <w:color w:val="000000" w:themeColor="text1"/>
          <w:sz w:val="24"/>
          <w:szCs w:val="24"/>
        </w:rPr>
        <w:t>.</w:t>
      </w:r>
      <w:r w:rsidR="007D14E1">
        <w:rPr>
          <w:rFonts w:ascii="Times New Roman" w:hAnsi="Times New Roman" w:cs="Times New Roman"/>
          <w:color w:val="000000" w:themeColor="text1"/>
          <w:sz w:val="24"/>
          <w:szCs w:val="24"/>
        </w:rPr>
        <w:t xml:space="preserve"> </w:t>
      </w:r>
      <w:r w:rsidR="00B14636" w:rsidRPr="006E0679">
        <w:rPr>
          <w:rFonts w:ascii="Times New Roman" w:hAnsi="Times New Roman" w:cs="Times New Roman"/>
          <w:color w:val="000000" w:themeColor="text1"/>
          <w:sz w:val="24"/>
          <w:szCs w:val="24"/>
        </w:rPr>
        <w:t xml:space="preserve">The model assesses the amount of wild-caught seafood that can be sustainably harvested, with sustainability </w:t>
      </w:r>
      <w:r w:rsidR="00B14636">
        <w:rPr>
          <w:rFonts w:ascii="Times New Roman" w:hAnsi="Times New Roman" w:cs="Times New Roman"/>
          <w:color w:val="000000" w:themeColor="text1"/>
          <w:sz w:val="24"/>
          <w:szCs w:val="24"/>
        </w:rPr>
        <w:t xml:space="preserve">(stock status scores) </w:t>
      </w:r>
      <w:r w:rsidR="00B14636" w:rsidRPr="006E0679">
        <w:rPr>
          <w:rFonts w:ascii="Times New Roman" w:hAnsi="Times New Roman" w:cs="Times New Roman"/>
          <w:color w:val="000000" w:themeColor="text1"/>
          <w:sz w:val="24"/>
          <w:szCs w:val="24"/>
        </w:rPr>
        <w:t xml:space="preserve">based on formal stock assessments. Each </w:t>
      </w:r>
      <w:r w:rsidR="00B14636">
        <w:rPr>
          <w:rFonts w:ascii="Times New Roman" w:hAnsi="Times New Roman" w:cs="Times New Roman"/>
          <w:color w:val="000000" w:themeColor="text1"/>
          <w:sz w:val="24"/>
          <w:szCs w:val="24"/>
        </w:rPr>
        <w:t>stock</w:t>
      </w:r>
      <w:r w:rsidR="00B14636" w:rsidRPr="006E0679">
        <w:rPr>
          <w:rFonts w:ascii="Times New Roman" w:hAnsi="Times New Roman" w:cs="Times New Roman"/>
          <w:color w:val="000000" w:themeColor="text1"/>
          <w:sz w:val="24"/>
          <w:szCs w:val="24"/>
        </w:rPr>
        <w:t xml:space="preserve"> is assessed separately based on </w:t>
      </w:r>
      <w:r w:rsidR="00B14636">
        <w:rPr>
          <w:rFonts w:ascii="Times New Roman" w:hAnsi="Times New Roman" w:cs="Times New Roman"/>
          <w:color w:val="000000" w:themeColor="text1"/>
          <w:sz w:val="24"/>
          <w:szCs w:val="24"/>
        </w:rPr>
        <w:t>stock status scores</w:t>
      </w:r>
      <w:r w:rsidR="00B14636" w:rsidRPr="006E0679">
        <w:rPr>
          <w:rFonts w:ascii="Times New Roman" w:hAnsi="Times New Roman" w:cs="Times New Roman"/>
          <w:color w:val="000000" w:themeColor="text1"/>
          <w:sz w:val="24"/>
          <w:szCs w:val="24"/>
        </w:rPr>
        <w:t xml:space="preserve"> (Biomass at maximum sustainable yield: B/</w:t>
      </w:r>
      <w:proofErr w:type="spellStart"/>
      <w:r w:rsidR="00B14636" w:rsidRPr="006E0679">
        <w:rPr>
          <w:rFonts w:ascii="Times New Roman" w:hAnsi="Times New Roman" w:cs="Times New Roman"/>
          <w:color w:val="000000" w:themeColor="text1"/>
          <w:sz w:val="24"/>
          <w:szCs w:val="24"/>
        </w:rPr>
        <w:t>Bmsy</w:t>
      </w:r>
      <w:proofErr w:type="spellEnd"/>
      <w:r w:rsidR="00B14636" w:rsidRPr="006E0679">
        <w:rPr>
          <w:rFonts w:ascii="Times New Roman" w:hAnsi="Times New Roman" w:cs="Times New Roman"/>
          <w:color w:val="000000" w:themeColor="text1"/>
          <w:sz w:val="24"/>
          <w:szCs w:val="24"/>
        </w:rPr>
        <w:t>; Spawning biomass at maximum sustainable yield: SB/</w:t>
      </w:r>
      <w:proofErr w:type="spellStart"/>
      <w:r w:rsidR="00B14636" w:rsidRPr="006E0679">
        <w:rPr>
          <w:rFonts w:ascii="Times New Roman" w:hAnsi="Times New Roman" w:cs="Times New Roman"/>
          <w:color w:val="000000" w:themeColor="text1"/>
          <w:sz w:val="24"/>
          <w:szCs w:val="24"/>
        </w:rPr>
        <w:t>SBmsy</w:t>
      </w:r>
      <w:proofErr w:type="spellEnd"/>
      <w:r w:rsidR="00B14636" w:rsidRPr="006E0679">
        <w:rPr>
          <w:rFonts w:ascii="Times New Roman" w:hAnsi="Times New Roman" w:cs="Times New Roman"/>
          <w:color w:val="000000" w:themeColor="text1"/>
          <w:sz w:val="24"/>
          <w:szCs w:val="24"/>
        </w:rPr>
        <w:t>; and Spawning Potentia</w:t>
      </w:r>
      <w:r w:rsidR="00B14636">
        <w:rPr>
          <w:rFonts w:ascii="Times New Roman" w:hAnsi="Times New Roman" w:cs="Times New Roman"/>
          <w:color w:val="000000" w:themeColor="text1"/>
          <w:sz w:val="24"/>
          <w:szCs w:val="24"/>
        </w:rPr>
        <w:t>l Ratio: SPR). We applied a 0.05 upper and lower buffer on the stock status score allowing for error in the stock status.</w:t>
      </w:r>
    </w:p>
    <w:p w14:paraId="76915E8D" w14:textId="60C437C8" w:rsidR="007D14E1" w:rsidRPr="006E0679" w:rsidRDefault="004A4B0E" w:rsidP="007D14E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Stock status</w:t>
      </w:r>
      <w:r w:rsidR="006E0679" w:rsidRPr="006E0679">
        <w:rPr>
          <w:rFonts w:ascii="Times New Roman" w:hAnsi="Times New Roman" w:cs="Times New Roman"/>
          <w:color w:val="000000" w:themeColor="text1"/>
          <w:sz w:val="24"/>
          <w:szCs w:val="24"/>
        </w:rPr>
        <w:t xml:space="preserve"> </w:t>
      </w:r>
      <w:r w:rsidR="007D14E1" w:rsidRPr="006E0679">
        <w:rPr>
          <w:rFonts w:ascii="Times New Roman" w:hAnsi="Times New Roman" w:cs="Times New Roman"/>
          <w:color w:val="000000" w:themeColor="text1"/>
          <w:sz w:val="24"/>
          <w:szCs w:val="24"/>
        </w:rPr>
        <w:t>reference</w:t>
      </w:r>
      <w:r w:rsidR="006E0679" w:rsidRPr="006E0679">
        <w:rPr>
          <w:rFonts w:ascii="Times New Roman" w:hAnsi="Times New Roman" w:cs="Times New Roman"/>
          <w:color w:val="000000" w:themeColor="text1"/>
          <w:sz w:val="24"/>
          <w:szCs w:val="24"/>
        </w:rPr>
        <w:t xml:space="preserve"> points typically used in formal stock assessments vary </w:t>
      </w:r>
      <w:r w:rsidR="007D14E1">
        <w:rPr>
          <w:rFonts w:ascii="Times New Roman" w:hAnsi="Times New Roman" w:cs="Times New Roman"/>
          <w:color w:val="000000" w:themeColor="text1"/>
          <w:sz w:val="24"/>
          <w:szCs w:val="24"/>
        </w:rPr>
        <w:t xml:space="preserve">by the fishery type in </w:t>
      </w:r>
      <w:proofErr w:type="spellStart"/>
      <w:r w:rsidR="007D14E1">
        <w:rPr>
          <w:rFonts w:ascii="Times New Roman" w:hAnsi="Times New Roman" w:cs="Times New Roman"/>
          <w:color w:val="000000" w:themeColor="text1"/>
          <w:sz w:val="24"/>
          <w:szCs w:val="24"/>
        </w:rPr>
        <w:t>Hawaiʻi</w:t>
      </w:r>
      <w:proofErr w:type="spellEnd"/>
      <w:r w:rsidR="007D14E1">
        <w:rPr>
          <w:rFonts w:ascii="Times New Roman" w:hAnsi="Times New Roman" w:cs="Times New Roman"/>
          <w:color w:val="000000" w:themeColor="text1"/>
          <w:sz w:val="24"/>
          <w:szCs w:val="24"/>
        </w:rPr>
        <w:t xml:space="preserve">. </w:t>
      </w:r>
      <w:r w:rsidR="00F5698A" w:rsidRPr="006E0679">
        <w:rPr>
          <w:rFonts w:ascii="Times New Roman" w:hAnsi="Times New Roman" w:cs="Times New Roman"/>
          <w:color w:val="000000" w:themeColor="text1"/>
          <w:sz w:val="24"/>
          <w:szCs w:val="24"/>
        </w:rPr>
        <w:t>Pelagic fish sustainability reference point is SB/</w:t>
      </w:r>
      <w:proofErr w:type="spellStart"/>
      <w:r w:rsidR="00F5698A" w:rsidRPr="006E0679">
        <w:rPr>
          <w:rFonts w:ascii="Times New Roman" w:hAnsi="Times New Roman" w:cs="Times New Roman"/>
          <w:color w:val="000000" w:themeColor="text1"/>
          <w:sz w:val="24"/>
          <w:szCs w:val="24"/>
        </w:rPr>
        <w:t>SBmsy</w:t>
      </w:r>
      <w:proofErr w:type="spellEnd"/>
      <w:r w:rsidR="00F5698A" w:rsidRPr="006E0679">
        <w:rPr>
          <w:rFonts w:ascii="Times New Roman" w:hAnsi="Times New Roman" w:cs="Times New Roman"/>
          <w:color w:val="000000" w:themeColor="text1"/>
          <w:sz w:val="24"/>
          <w:szCs w:val="24"/>
        </w:rPr>
        <w:t xml:space="preserve"> set to 1.0.</w:t>
      </w:r>
      <w:r w:rsidR="00F5698A">
        <w:rPr>
          <w:rFonts w:ascii="Times New Roman" w:hAnsi="Times New Roman" w:cs="Times New Roman"/>
          <w:color w:val="000000" w:themeColor="text1"/>
          <w:sz w:val="24"/>
          <w:szCs w:val="24"/>
        </w:rPr>
        <w:t xml:space="preserve"> </w:t>
      </w:r>
      <w:proofErr w:type="spellStart"/>
      <w:r w:rsidR="00F5698A" w:rsidRPr="006E0679">
        <w:rPr>
          <w:rFonts w:ascii="Times New Roman" w:hAnsi="Times New Roman" w:cs="Times New Roman"/>
          <w:color w:val="000000" w:themeColor="text1"/>
          <w:sz w:val="24"/>
          <w:szCs w:val="24"/>
        </w:rPr>
        <w:t>Bottomfish</w:t>
      </w:r>
      <w:proofErr w:type="spellEnd"/>
      <w:r w:rsidR="00F5698A" w:rsidRPr="006E0679">
        <w:rPr>
          <w:rFonts w:ascii="Times New Roman" w:hAnsi="Times New Roman" w:cs="Times New Roman"/>
          <w:color w:val="000000" w:themeColor="text1"/>
          <w:sz w:val="24"/>
          <w:szCs w:val="24"/>
        </w:rPr>
        <w:t xml:space="preserve"> species sustainability reference point is B/BMSY set to 1.0.</w:t>
      </w:r>
      <w:r w:rsidR="00F5698A">
        <w:rPr>
          <w:rFonts w:ascii="Times New Roman" w:hAnsi="Times New Roman" w:cs="Times New Roman"/>
          <w:color w:val="000000" w:themeColor="text1"/>
          <w:sz w:val="24"/>
          <w:szCs w:val="24"/>
        </w:rPr>
        <w:t xml:space="preserve"> </w:t>
      </w:r>
      <w:r w:rsidR="00F5698A" w:rsidRPr="006E0679">
        <w:rPr>
          <w:rFonts w:ascii="Times New Roman" w:hAnsi="Times New Roman" w:cs="Times New Roman"/>
          <w:color w:val="000000" w:themeColor="text1"/>
          <w:sz w:val="24"/>
          <w:szCs w:val="24"/>
        </w:rPr>
        <w:t>Reef fish sustainability reference point is the spawning potential ratio (SPR) set to 0.30.</w:t>
      </w:r>
      <w:r w:rsidR="00F5698A">
        <w:rPr>
          <w:rFonts w:ascii="Times New Roman" w:hAnsi="Times New Roman" w:cs="Times New Roman"/>
          <w:color w:val="000000" w:themeColor="text1"/>
          <w:sz w:val="24"/>
          <w:szCs w:val="24"/>
        </w:rPr>
        <w:t xml:space="preserve"> </w:t>
      </w:r>
      <w:r w:rsidR="0006104C" w:rsidRPr="001840F7">
        <w:rPr>
          <w:rFonts w:ascii="Times New Roman" w:hAnsi="Times New Roman" w:cs="Times New Roman"/>
          <w:sz w:val="24"/>
          <w:szCs w:val="24"/>
        </w:rPr>
        <w:t>The most recent stock assessments</w:t>
      </w:r>
      <w:r w:rsidR="006E0679">
        <w:rPr>
          <w:rFonts w:ascii="Times New Roman" w:hAnsi="Times New Roman" w:cs="Times New Roman"/>
          <w:sz w:val="24"/>
          <w:szCs w:val="24"/>
        </w:rPr>
        <w:t xml:space="preserve"> for pelagic fish species </w:t>
      </w:r>
      <w:r w:rsidR="0006104C" w:rsidRPr="001840F7">
        <w:rPr>
          <w:rFonts w:ascii="Times New Roman" w:hAnsi="Times New Roman" w:cs="Times New Roman"/>
          <w:sz w:val="24"/>
          <w:szCs w:val="24"/>
        </w:rPr>
        <w:t>we</w:t>
      </w:r>
      <w:r w:rsidR="006E0679">
        <w:rPr>
          <w:rFonts w:ascii="Times New Roman" w:hAnsi="Times New Roman" w:cs="Times New Roman"/>
          <w:sz w:val="24"/>
          <w:szCs w:val="24"/>
        </w:rPr>
        <w:t>re 2012-2013 for most species. The</w:t>
      </w:r>
      <w:r w:rsidR="00F5698A">
        <w:rPr>
          <w:rFonts w:ascii="Times New Roman" w:hAnsi="Times New Roman" w:cs="Times New Roman"/>
          <w:sz w:val="24"/>
          <w:szCs w:val="24"/>
        </w:rPr>
        <w:t xml:space="preserve"> ten</w:t>
      </w:r>
      <w:r w:rsidR="006E0679">
        <w:rPr>
          <w:rFonts w:ascii="Times New Roman" w:hAnsi="Times New Roman" w:cs="Times New Roman"/>
          <w:sz w:val="24"/>
          <w:szCs w:val="24"/>
        </w:rPr>
        <w:t xml:space="preserve"> most recent</w:t>
      </w:r>
      <w:r w:rsidR="00F5698A">
        <w:rPr>
          <w:rFonts w:ascii="Times New Roman" w:hAnsi="Times New Roman" w:cs="Times New Roman"/>
          <w:sz w:val="24"/>
          <w:szCs w:val="24"/>
        </w:rPr>
        <w:t xml:space="preserve"> </w:t>
      </w:r>
      <w:r w:rsidR="0006104C" w:rsidRPr="001840F7">
        <w:rPr>
          <w:rFonts w:ascii="Times New Roman" w:hAnsi="Times New Roman" w:cs="Times New Roman"/>
          <w:sz w:val="24"/>
          <w:szCs w:val="24"/>
        </w:rPr>
        <w:t>years of stock assessment data</w:t>
      </w:r>
      <w:r w:rsidR="006E0679">
        <w:rPr>
          <w:rFonts w:ascii="Times New Roman" w:hAnsi="Times New Roman" w:cs="Times New Roman"/>
          <w:sz w:val="24"/>
          <w:szCs w:val="24"/>
        </w:rPr>
        <w:t xml:space="preserve"> was used</w:t>
      </w:r>
      <w:r w:rsidR="0006104C" w:rsidRPr="001840F7">
        <w:rPr>
          <w:rFonts w:ascii="Times New Roman" w:hAnsi="Times New Roman" w:cs="Times New Roman"/>
          <w:sz w:val="24"/>
          <w:szCs w:val="24"/>
        </w:rPr>
        <w:t xml:space="preserve"> to run a linear regression model to predict stock status to 2016. If stock status was non-linear then the mean stock status was used. The stock indicat</w:t>
      </w:r>
      <w:r w:rsidR="00624264" w:rsidRPr="001840F7">
        <w:rPr>
          <w:rFonts w:ascii="Times New Roman" w:hAnsi="Times New Roman" w:cs="Times New Roman"/>
          <w:sz w:val="24"/>
          <w:szCs w:val="24"/>
        </w:rPr>
        <w:t>or for pelagic species was SB/</w:t>
      </w:r>
      <w:proofErr w:type="spellStart"/>
      <w:r w:rsidR="00624264" w:rsidRPr="001840F7">
        <w:rPr>
          <w:rFonts w:ascii="Times New Roman" w:hAnsi="Times New Roman" w:cs="Times New Roman"/>
          <w:sz w:val="24"/>
          <w:szCs w:val="24"/>
        </w:rPr>
        <w:t>SB</w:t>
      </w:r>
      <w:r w:rsidR="0006104C" w:rsidRPr="001840F7">
        <w:rPr>
          <w:rFonts w:ascii="Times New Roman" w:hAnsi="Times New Roman" w:cs="Times New Roman"/>
          <w:sz w:val="24"/>
          <w:szCs w:val="24"/>
        </w:rPr>
        <w:t>msy</w:t>
      </w:r>
      <w:proofErr w:type="spellEnd"/>
      <w:r w:rsidR="0006104C" w:rsidRPr="001840F7">
        <w:rPr>
          <w:rFonts w:ascii="Times New Roman" w:hAnsi="Times New Roman" w:cs="Times New Roman"/>
          <w:sz w:val="24"/>
          <w:szCs w:val="24"/>
        </w:rPr>
        <w:t>. Bottom fish stock assessment</w:t>
      </w:r>
      <w:r w:rsidR="004D5DB5" w:rsidRPr="001840F7">
        <w:rPr>
          <w:rFonts w:ascii="Times New Roman" w:hAnsi="Times New Roman" w:cs="Times New Roman"/>
          <w:sz w:val="24"/>
          <w:szCs w:val="24"/>
        </w:rPr>
        <w:t>s were</w:t>
      </w:r>
      <w:r w:rsidR="0006104C" w:rsidRPr="001840F7">
        <w:rPr>
          <w:rFonts w:ascii="Times New Roman" w:hAnsi="Times New Roman" w:cs="Times New Roman"/>
          <w:sz w:val="24"/>
          <w:szCs w:val="24"/>
        </w:rPr>
        <w:t xml:space="preserve"> for the aggregated species complex for the </w:t>
      </w:r>
      <w:proofErr w:type="spellStart"/>
      <w:r w:rsidR="0006104C" w:rsidRPr="001840F7">
        <w:rPr>
          <w:rFonts w:ascii="Times New Roman" w:hAnsi="Times New Roman" w:cs="Times New Roman"/>
          <w:sz w:val="24"/>
          <w:szCs w:val="24"/>
        </w:rPr>
        <w:t>Hawaiʻi</w:t>
      </w:r>
      <w:proofErr w:type="spellEnd"/>
      <w:r w:rsidR="0006104C" w:rsidRPr="001840F7">
        <w:rPr>
          <w:rFonts w:ascii="Times New Roman" w:hAnsi="Times New Roman" w:cs="Times New Roman"/>
          <w:sz w:val="24"/>
          <w:szCs w:val="24"/>
        </w:rPr>
        <w:t xml:space="preserve"> deep 7 and used B/</w:t>
      </w:r>
      <w:proofErr w:type="spellStart"/>
      <w:r w:rsidR="0006104C" w:rsidRPr="001840F7">
        <w:rPr>
          <w:rFonts w:ascii="Times New Roman" w:hAnsi="Times New Roman" w:cs="Times New Roman"/>
          <w:sz w:val="24"/>
          <w:szCs w:val="24"/>
        </w:rPr>
        <w:t>Bmsy</w:t>
      </w:r>
      <w:proofErr w:type="spellEnd"/>
      <w:r w:rsidR="0006104C" w:rsidRPr="001840F7">
        <w:rPr>
          <w:rFonts w:ascii="Times New Roman" w:hAnsi="Times New Roman" w:cs="Times New Roman"/>
          <w:sz w:val="24"/>
          <w:szCs w:val="24"/>
        </w:rPr>
        <w:t xml:space="preserve"> as the stock indicator. Reef fish stock assessment used the spawning potential ratio (SPR) as the stock indicator </w:t>
      </w:r>
      <w:r w:rsidR="007D14E1">
        <w:rPr>
          <w:rFonts w:ascii="Times New Roman" w:hAnsi="Times New Roman" w:cs="Times New Roman"/>
          <w:sz w:val="24"/>
          <w:szCs w:val="24"/>
        </w:rPr>
        <w:t>and is only one assessment is available</w:t>
      </w:r>
      <w:r w:rsidR="0006104C" w:rsidRPr="001840F7">
        <w:rPr>
          <w:rFonts w:ascii="Times New Roman" w:hAnsi="Times New Roman" w:cs="Times New Roman"/>
          <w:sz w:val="24"/>
          <w:szCs w:val="24"/>
        </w:rPr>
        <w:t xml:space="preserve"> so the stock status was held constant over the 5 assessment years. </w:t>
      </w:r>
      <w:r>
        <w:rPr>
          <w:rFonts w:ascii="Times New Roman" w:hAnsi="Times New Roman" w:cs="Times New Roman"/>
          <w:sz w:val="24"/>
          <w:szCs w:val="24"/>
        </w:rPr>
        <w:t>We u</w:t>
      </w:r>
      <w:r w:rsidR="0006104C" w:rsidRPr="001840F7">
        <w:rPr>
          <w:rFonts w:ascii="Times New Roman" w:hAnsi="Times New Roman" w:cs="Times New Roman"/>
          <w:sz w:val="24"/>
          <w:szCs w:val="24"/>
        </w:rPr>
        <w:t>sed median scores for each group (pelagic, bottom,</w:t>
      </w:r>
      <w:r w:rsidR="007D14E1">
        <w:rPr>
          <w:rFonts w:ascii="Times New Roman" w:hAnsi="Times New Roman" w:cs="Times New Roman"/>
          <w:sz w:val="24"/>
          <w:szCs w:val="24"/>
        </w:rPr>
        <w:t xml:space="preserve"> coastal pelagic,</w:t>
      </w:r>
      <w:r w:rsidR="0006104C" w:rsidRPr="001840F7">
        <w:rPr>
          <w:rFonts w:ascii="Times New Roman" w:hAnsi="Times New Roman" w:cs="Times New Roman"/>
          <w:sz w:val="24"/>
          <w:szCs w:val="24"/>
        </w:rPr>
        <w:t xml:space="preserve"> and reef</w:t>
      </w:r>
      <w:r w:rsidR="007D14E1">
        <w:rPr>
          <w:rFonts w:ascii="Times New Roman" w:hAnsi="Times New Roman" w:cs="Times New Roman"/>
          <w:sz w:val="24"/>
          <w:szCs w:val="24"/>
        </w:rPr>
        <w:t>)</w:t>
      </w:r>
      <w:r w:rsidR="0006104C" w:rsidRPr="001840F7">
        <w:rPr>
          <w:rFonts w:ascii="Times New Roman" w:hAnsi="Times New Roman" w:cs="Times New Roman"/>
          <w:sz w:val="24"/>
          <w:szCs w:val="24"/>
        </w:rPr>
        <w:t xml:space="preserve"> to gap fill for species that lack formal stock assessments. </w:t>
      </w:r>
      <w:r w:rsidR="007D14E1" w:rsidRPr="006E0679">
        <w:rPr>
          <w:rFonts w:ascii="Times New Roman" w:hAnsi="Times New Roman" w:cs="Times New Roman"/>
          <w:color w:val="000000" w:themeColor="text1"/>
          <w:sz w:val="24"/>
          <w:szCs w:val="24"/>
        </w:rPr>
        <w:t>To include these important</w:t>
      </w:r>
      <w:r w:rsidR="002E6D18">
        <w:rPr>
          <w:rFonts w:ascii="Times New Roman" w:hAnsi="Times New Roman" w:cs="Times New Roman"/>
          <w:color w:val="000000" w:themeColor="text1"/>
          <w:sz w:val="24"/>
          <w:szCs w:val="24"/>
        </w:rPr>
        <w:t xml:space="preserve"> harvest</w:t>
      </w:r>
      <w:r w:rsidR="007D14E1" w:rsidRPr="006E0679">
        <w:rPr>
          <w:rFonts w:ascii="Times New Roman" w:hAnsi="Times New Roman" w:cs="Times New Roman"/>
          <w:color w:val="000000" w:themeColor="text1"/>
          <w:sz w:val="24"/>
          <w:szCs w:val="24"/>
        </w:rPr>
        <w:t xml:space="preserve"> species, we made the assumption that the unassessed species within each f</w:t>
      </w:r>
      <w:r w:rsidR="007D14E1">
        <w:rPr>
          <w:rFonts w:ascii="Times New Roman" w:hAnsi="Times New Roman" w:cs="Times New Roman"/>
          <w:color w:val="000000" w:themeColor="text1"/>
          <w:sz w:val="24"/>
          <w:szCs w:val="24"/>
        </w:rPr>
        <w:t>i</w:t>
      </w:r>
      <w:r w:rsidR="007D14E1" w:rsidRPr="006E0679">
        <w:rPr>
          <w:rFonts w:ascii="Times New Roman" w:hAnsi="Times New Roman" w:cs="Times New Roman"/>
          <w:color w:val="000000" w:themeColor="text1"/>
          <w:sz w:val="24"/>
          <w:szCs w:val="24"/>
        </w:rPr>
        <w:t xml:space="preserve">shery (pelagic, </w:t>
      </w:r>
      <w:proofErr w:type="spellStart"/>
      <w:r w:rsidR="007D14E1" w:rsidRPr="006E0679">
        <w:rPr>
          <w:rFonts w:ascii="Times New Roman" w:hAnsi="Times New Roman" w:cs="Times New Roman"/>
          <w:color w:val="000000" w:themeColor="text1"/>
          <w:sz w:val="24"/>
          <w:szCs w:val="24"/>
        </w:rPr>
        <w:t>bottomfish</w:t>
      </w:r>
      <w:proofErr w:type="spellEnd"/>
      <w:r w:rsidR="007D14E1" w:rsidRPr="006E0679">
        <w:rPr>
          <w:rFonts w:ascii="Times New Roman" w:hAnsi="Times New Roman" w:cs="Times New Roman"/>
          <w:color w:val="000000" w:themeColor="text1"/>
          <w:sz w:val="24"/>
          <w:szCs w:val="24"/>
        </w:rPr>
        <w:t xml:space="preserve">, nearshore/reef, coastal </w:t>
      </w:r>
      <w:r w:rsidR="000C75AB" w:rsidRPr="006E0679">
        <w:rPr>
          <w:rFonts w:ascii="Times New Roman" w:hAnsi="Times New Roman" w:cs="Times New Roman"/>
          <w:color w:val="000000" w:themeColor="text1"/>
          <w:sz w:val="24"/>
          <w:szCs w:val="24"/>
        </w:rPr>
        <w:t>pelagic</w:t>
      </w:r>
      <w:r w:rsidR="007D14E1" w:rsidRPr="006E0679">
        <w:rPr>
          <w:rFonts w:ascii="Times New Roman" w:hAnsi="Times New Roman" w:cs="Times New Roman"/>
          <w:color w:val="000000" w:themeColor="text1"/>
          <w:sz w:val="24"/>
          <w:szCs w:val="24"/>
        </w:rPr>
        <w:t xml:space="preserve">) are </w:t>
      </w:r>
      <w:r w:rsidR="007D14E1" w:rsidRPr="006E0679">
        <w:rPr>
          <w:rFonts w:ascii="Times New Roman" w:hAnsi="Times New Roman" w:cs="Times New Roman"/>
          <w:color w:val="000000" w:themeColor="text1"/>
          <w:sz w:val="24"/>
          <w:szCs w:val="24"/>
        </w:rPr>
        <w:lastRenderedPageBreak/>
        <w:t xml:space="preserve">faring </w:t>
      </w:r>
      <w:r>
        <w:rPr>
          <w:rFonts w:ascii="Times New Roman" w:hAnsi="Times New Roman" w:cs="Times New Roman"/>
          <w:color w:val="000000" w:themeColor="text1"/>
          <w:sz w:val="24"/>
          <w:szCs w:val="24"/>
        </w:rPr>
        <w:t>similarly to the assessed fish stocks</w:t>
      </w:r>
      <w:r w:rsidR="0080470B">
        <w:rPr>
          <w:rFonts w:ascii="Times New Roman" w:hAnsi="Times New Roman" w:cs="Times New Roman"/>
          <w:color w:val="000000" w:themeColor="text1"/>
          <w:sz w:val="24"/>
          <w:szCs w:val="24"/>
        </w:rPr>
        <w:t xml:space="preserve">. There were no current formal stock assessments for coastal pelagic species and therefore they are not incorporated into the score for this goal but are included in the catch data for reference, comprising </w:t>
      </w:r>
      <w:commentRangeStart w:id="0"/>
      <w:r w:rsidR="004E3C55">
        <w:rPr>
          <w:rFonts w:ascii="Times New Roman" w:hAnsi="Times New Roman" w:cs="Times New Roman"/>
          <w:color w:val="000000" w:themeColor="text1"/>
          <w:sz w:val="24"/>
          <w:szCs w:val="24"/>
        </w:rPr>
        <w:t>5%</w:t>
      </w:r>
      <w:r w:rsidR="0080470B">
        <w:rPr>
          <w:rFonts w:ascii="Times New Roman" w:hAnsi="Times New Roman" w:cs="Times New Roman"/>
          <w:color w:val="000000" w:themeColor="text1"/>
          <w:sz w:val="24"/>
          <w:szCs w:val="24"/>
        </w:rPr>
        <w:t xml:space="preserve"> </w:t>
      </w:r>
      <w:commentRangeEnd w:id="0"/>
      <w:r w:rsidR="004E3C55">
        <w:rPr>
          <w:rStyle w:val="CommentReference"/>
        </w:rPr>
        <w:commentReference w:id="0"/>
      </w:r>
      <w:r w:rsidR="0080470B">
        <w:rPr>
          <w:rFonts w:ascii="Times New Roman" w:hAnsi="Times New Roman" w:cs="Times New Roman"/>
          <w:color w:val="000000" w:themeColor="text1"/>
          <w:sz w:val="24"/>
          <w:szCs w:val="24"/>
        </w:rPr>
        <w:t>of commercial catch. However</w:t>
      </w:r>
      <w:r w:rsidR="006A7A6F">
        <w:rPr>
          <w:rFonts w:ascii="Times New Roman" w:hAnsi="Times New Roman" w:cs="Times New Roman"/>
          <w:color w:val="000000" w:themeColor="text1"/>
          <w:sz w:val="24"/>
          <w:szCs w:val="24"/>
        </w:rPr>
        <w:t>,</w:t>
      </w:r>
      <w:r w:rsidR="0080470B">
        <w:rPr>
          <w:rFonts w:ascii="Times New Roman" w:hAnsi="Times New Roman" w:cs="Times New Roman"/>
          <w:color w:val="000000" w:themeColor="text1"/>
          <w:sz w:val="24"/>
          <w:szCs w:val="24"/>
        </w:rPr>
        <w:t xml:space="preserve"> it is important to note that </w:t>
      </w:r>
      <w:r w:rsidR="006A7A6F">
        <w:rPr>
          <w:rFonts w:ascii="Times New Roman" w:hAnsi="Times New Roman" w:cs="Times New Roman"/>
          <w:color w:val="000000" w:themeColor="text1"/>
          <w:sz w:val="24"/>
          <w:szCs w:val="24"/>
        </w:rPr>
        <w:t xml:space="preserve">the status of </w:t>
      </w:r>
      <w:r w:rsidR="0080470B">
        <w:rPr>
          <w:rFonts w:ascii="Times New Roman" w:hAnsi="Times New Roman" w:cs="Times New Roman"/>
          <w:color w:val="000000" w:themeColor="text1"/>
          <w:sz w:val="24"/>
          <w:szCs w:val="24"/>
        </w:rPr>
        <w:t>many of these species are tracked in the Artisanal Fishing Opportunities goal.</w:t>
      </w:r>
    </w:p>
    <w:p w14:paraId="1EECE904" w14:textId="50AA3A2A" w:rsidR="0006104C" w:rsidRPr="001840F7" w:rsidRDefault="0006104C">
      <w:pPr>
        <w:rPr>
          <w:rFonts w:ascii="Times New Roman" w:hAnsi="Times New Roman" w:cs="Times New Roman"/>
          <w:sz w:val="24"/>
          <w:szCs w:val="24"/>
        </w:rPr>
      </w:pPr>
    </w:p>
    <w:p w14:paraId="40E8F285" w14:textId="51CB8AC2" w:rsidR="00A27AD0" w:rsidRPr="001840F7" w:rsidRDefault="00A27AD0" w:rsidP="00A27AD0">
      <w:pPr>
        <w:rPr>
          <w:rFonts w:ascii="Times New Roman" w:hAnsi="Times New Roman" w:cs="Times New Roman"/>
          <w:sz w:val="24"/>
          <w:szCs w:val="24"/>
        </w:rPr>
      </w:pPr>
      <w:r w:rsidRPr="001840F7">
        <w:rPr>
          <w:rFonts w:ascii="Times New Roman" w:hAnsi="Times New Roman" w:cs="Times New Roman"/>
          <w:sz w:val="24"/>
          <w:szCs w:val="24"/>
        </w:rPr>
        <w:t>Data layers used:</w:t>
      </w:r>
    </w:p>
    <w:p w14:paraId="7CD8DA61" w14:textId="1D782747" w:rsidR="00A27AD0" w:rsidRPr="001840F7" w:rsidRDefault="00A27AD0" w:rsidP="00A27AD0">
      <w:pPr>
        <w:rPr>
          <w:rFonts w:ascii="Times New Roman" w:hAnsi="Times New Roman" w:cs="Times New Roman"/>
          <w:sz w:val="24"/>
          <w:szCs w:val="24"/>
        </w:rPr>
      </w:pPr>
      <w:r w:rsidRPr="001840F7">
        <w:rPr>
          <w:rFonts w:ascii="Times New Roman" w:hAnsi="Times New Roman" w:cs="Times New Roman"/>
          <w:sz w:val="24"/>
          <w:szCs w:val="24"/>
        </w:rPr>
        <w:t xml:space="preserve">Commercial </w:t>
      </w:r>
      <w:r w:rsidR="00B734FD">
        <w:rPr>
          <w:rFonts w:ascii="Times New Roman" w:hAnsi="Times New Roman" w:cs="Times New Roman"/>
          <w:sz w:val="24"/>
          <w:szCs w:val="24"/>
        </w:rPr>
        <w:t xml:space="preserve">(pelagic, </w:t>
      </w:r>
      <w:proofErr w:type="spellStart"/>
      <w:r w:rsidR="00B734FD">
        <w:rPr>
          <w:rFonts w:ascii="Times New Roman" w:hAnsi="Times New Roman" w:cs="Times New Roman"/>
          <w:sz w:val="24"/>
          <w:szCs w:val="24"/>
        </w:rPr>
        <w:t>bottomfish</w:t>
      </w:r>
      <w:proofErr w:type="spellEnd"/>
      <w:r w:rsidR="00B734FD">
        <w:rPr>
          <w:rFonts w:ascii="Times New Roman" w:hAnsi="Times New Roman" w:cs="Times New Roman"/>
          <w:sz w:val="24"/>
          <w:szCs w:val="24"/>
        </w:rPr>
        <w:t>, coastal pelagic, reef) catch data (2012-2016, DLNR-</w:t>
      </w:r>
      <w:commentRangeStart w:id="1"/>
      <w:r w:rsidR="00B734FD">
        <w:rPr>
          <w:rFonts w:ascii="Times New Roman" w:hAnsi="Times New Roman" w:cs="Times New Roman"/>
          <w:sz w:val="24"/>
          <w:szCs w:val="24"/>
        </w:rPr>
        <w:t>DAR</w:t>
      </w:r>
      <w:commentRangeEnd w:id="1"/>
      <w:r w:rsidR="00B734FD">
        <w:rPr>
          <w:rStyle w:val="CommentReference"/>
        </w:rPr>
        <w:commentReference w:id="1"/>
      </w:r>
      <w:r w:rsidR="00B734FD">
        <w:rPr>
          <w:rFonts w:ascii="Times New Roman" w:hAnsi="Times New Roman" w:cs="Times New Roman"/>
          <w:sz w:val="24"/>
          <w:szCs w:val="24"/>
        </w:rPr>
        <w:t xml:space="preserve">) </w:t>
      </w:r>
    </w:p>
    <w:p w14:paraId="263EAC88" w14:textId="77777777" w:rsidR="00A27AD0" w:rsidRPr="001840F7" w:rsidRDefault="00A27AD0" w:rsidP="00A27AD0">
      <w:pPr>
        <w:rPr>
          <w:rFonts w:ascii="Times New Roman" w:hAnsi="Times New Roman" w:cs="Times New Roman"/>
          <w:sz w:val="24"/>
          <w:szCs w:val="24"/>
        </w:rPr>
      </w:pPr>
      <w:r w:rsidRPr="001840F7">
        <w:rPr>
          <w:rFonts w:ascii="Times New Roman" w:hAnsi="Times New Roman" w:cs="Times New Roman"/>
          <w:sz w:val="24"/>
          <w:szCs w:val="24"/>
        </w:rPr>
        <w:t>Non-commercial catch data (used as a multiplier for commercial catch data)</w:t>
      </w:r>
    </w:p>
    <w:p w14:paraId="23DF16A9" w14:textId="77777777" w:rsidR="00C32CAE" w:rsidRDefault="00C32CAE">
      <w:pPr>
        <w:rPr>
          <w:rFonts w:ascii="Times New Roman" w:hAnsi="Times New Roman" w:cs="Times New Roman"/>
          <w:sz w:val="24"/>
          <w:szCs w:val="24"/>
        </w:rPr>
      </w:pPr>
    </w:p>
    <w:p w14:paraId="756F10EB" w14:textId="5844AD49" w:rsidR="00A27AD0" w:rsidRPr="006409FC" w:rsidRDefault="006409FC">
      <w:pPr>
        <w:rPr>
          <w:rFonts w:ascii="Times New Roman" w:hAnsi="Times New Roman" w:cs="Times New Roman"/>
          <w:i/>
          <w:sz w:val="24"/>
          <w:szCs w:val="24"/>
        </w:rPr>
      </w:pPr>
      <w:r w:rsidRPr="006409FC">
        <w:rPr>
          <w:rFonts w:ascii="Times New Roman" w:hAnsi="Times New Roman" w:cs="Times New Roman"/>
          <w:i/>
          <w:sz w:val="24"/>
          <w:szCs w:val="24"/>
        </w:rPr>
        <w:t>Data Gaps</w:t>
      </w:r>
    </w:p>
    <w:p w14:paraId="6858CF4B" w14:textId="2FBF6252" w:rsidR="00C32CAE" w:rsidRPr="006409FC" w:rsidRDefault="00C32CAE" w:rsidP="006409FC">
      <w:pPr>
        <w:pStyle w:val="ListParagraph"/>
        <w:numPr>
          <w:ilvl w:val="0"/>
          <w:numId w:val="10"/>
        </w:numPr>
        <w:rPr>
          <w:rFonts w:ascii="Times New Roman" w:hAnsi="Times New Roman" w:cs="Times New Roman"/>
          <w:sz w:val="24"/>
          <w:szCs w:val="24"/>
        </w:rPr>
      </w:pPr>
      <w:r w:rsidRPr="006409FC">
        <w:rPr>
          <w:rFonts w:ascii="Times New Roman" w:hAnsi="Times New Roman" w:cs="Times New Roman"/>
          <w:sz w:val="24"/>
          <w:szCs w:val="24"/>
        </w:rPr>
        <w:t>Bottom fish taxonomic resolution for the stock assessment</w:t>
      </w:r>
    </w:p>
    <w:p w14:paraId="6739CECC" w14:textId="10CF6C70" w:rsidR="00C32CAE" w:rsidRPr="006409FC" w:rsidRDefault="00C32CAE" w:rsidP="006409FC">
      <w:pPr>
        <w:pStyle w:val="ListParagraph"/>
        <w:numPr>
          <w:ilvl w:val="0"/>
          <w:numId w:val="10"/>
        </w:numPr>
        <w:rPr>
          <w:rFonts w:ascii="Times New Roman" w:hAnsi="Times New Roman" w:cs="Times New Roman"/>
          <w:sz w:val="24"/>
          <w:szCs w:val="24"/>
        </w:rPr>
      </w:pPr>
      <w:r w:rsidRPr="006409FC">
        <w:rPr>
          <w:rFonts w:ascii="Times New Roman" w:hAnsi="Times New Roman" w:cs="Times New Roman"/>
          <w:sz w:val="24"/>
          <w:szCs w:val="24"/>
        </w:rPr>
        <w:t>Public perception of fisheries</w:t>
      </w:r>
    </w:p>
    <w:p w14:paraId="007FB4F2" w14:textId="5559372A" w:rsidR="00C32CAE" w:rsidRPr="006409FC" w:rsidRDefault="00C32CAE" w:rsidP="006409FC">
      <w:pPr>
        <w:pStyle w:val="ListParagraph"/>
        <w:numPr>
          <w:ilvl w:val="0"/>
          <w:numId w:val="10"/>
        </w:numPr>
        <w:rPr>
          <w:rFonts w:ascii="Times New Roman" w:hAnsi="Times New Roman" w:cs="Times New Roman"/>
          <w:sz w:val="24"/>
          <w:szCs w:val="24"/>
        </w:rPr>
      </w:pPr>
      <w:r w:rsidRPr="006409FC">
        <w:rPr>
          <w:rFonts w:ascii="Times New Roman" w:hAnsi="Times New Roman" w:cs="Times New Roman"/>
          <w:sz w:val="24"/>
          <w:szCs w:val="24"/>
        </w:rPr>
        <w:t>Catch from recreational fisheries is estimated. The number of recreational fishers and the recreation catch remains unknown.</w:t>
      </w:r>
    </w:p>
    <w:p w14:paraId="5AA62E55" w14:textId="6FDFCCBA" w:rsidR="00C32CAE" w:rsidRPr="006409FC" w:rsidRDefault="00C32CAE" w:rsidP="006409FC">
      <w:pPr>
        <w:pStyle w:val="ListParagraph"/>
        <w:numPr>
          <w:ilvl w:val="0"/>
          <w:numId w:val="10"/>
        </w:numPr>
        <w:rPr>
          <w:rFonts w:ascii="Times New Roman" w:hAnsi="Times New Roman" w:cs="Times New Roman"/>
          <w:sz w:val="24"/>
          <w:szCs w:val="24"/>
        </w:rPr>
      </w:pPr>
      <w:r w:rsidRPr="006409FC">
        <w:rPr>
          <w:rFonts w:ascii="Times New Roman" w:hAnsi="Times New Roman" w:cs="Times New Roman"/>
          <w:sz w:val="24"/>
          <w:szCs w:val="24"/>
        </w:rPr>
        <w:t>Non-reported commercial catch</w:t>
      </w:r>
    </w:p>
    <w:p w14:paraId="344C582F" w14:textId="4BDE6A5E" w:rsidR="00C32CAE" w:rsidRPr="006409FC" w:rsidRDefault="00C32CAE" w:rsidP="006409FC">
      <w:pPr>
        <w:pStyle w:val="ListParagraph"/>
        <w:numPr>
          <w:ilvl w:val="0"/>
          <w:numId w:val="10"/>
        </w:numPr>
        <w:rPr>
          <w:rFonts w:ascii="Times New Roman" w:hAnsi="Times New Roman" w:cs="Times New Roman"/>
          <w:sz w:val="24"/>
          <w:szCs w:val="24"/>
        </w:rPr>
      </w:pPr>
      <w:r w:rsidRPr="006409FC">
        <w:rPr>
          <w:rFonts w:ascii="Times New Roman" w:hAnsi="Times New Roman" w:cs="Times New Roman"/>
          <w:sz w:val="24"/>
          <w:szCs w:val="24"/>
        </w:rPr>
        <w:t>Dealer reporting</w:t>
      </w:r>
    </w:p>
    <w:p w14:paraId="77BDEA9C" w14:textId="4F13CBAF" w:rsidR="00C32CAE" w:rsidRPr="006409FC" w:rsidRDefault="00C32CAE" w:rsidP="006409FC">
      <w:pPr>
        <w:pStyle w:val="ListParagraph"/>
        <w:numPr>
          <w:ilvl w:val="0"/>
          <w:numId w:val="10"/>
        </w:numPr>
        <w:rPr>
          <w:rFonts w:ascii="Times New Roman" w:hAnsi="Times New Roman" w:cs="Times New Roman"/>
          <w:sz w:val="24"/>
          <w:szCs w:val="24"/>
        </w:rPr>
      </w:pPr>
      <w:r w:rsidRPr="006409FC">
        <w:rPr>
          <w:rFonts w:ascii="Times New Roman" w:hAnsi="Times New Roman" w:cs="Times New Roman"/>
          <w:sz w:val="24"/>
          <w:szCs w:val="24"/>
        </w:rPr>
        <w:t>Lacking stock assessments for many of the harvested fish species</w:t>
      </w:r>
    </w:p>
    <w:p w14:paraId="2EA37031" w14:textId="4579E824" w:rsidR="00C32CAE" w:rsidRPr="006409FC" w:rsidRDefault="00C32CAE" w:rsidP="006409FC">
      <w:pPr>
        <w:pStyle w:val="ListParagraph"/>
        <w:numPr>
          <w:ilvl w:val="0"/>
          <w:numId w:val="10"/>
        </w:numPr>
        <w:rPr>
          <w:rFonts w:ascii="Times New Roman" w:hAnsi="Times New Roman" w:cs="Times New Roman"/>
          <w:sz w:val="24"/>
          <w:szCs w:val="24"/>
        </w:rPr>
      </w:pPr>
      <w:r w:rsidRPr="006409FC">
        <w:rPr>
          <w:rFonts w:ascii="Times New Roman" w:hAnsi="Times New Roman" w:cs="Times New Roman"/>
          <w:sz w:val="24"/>
          <w:szCs w:val="24"/>
        </w:rPr>
        <w:t xml:space="preserve">Invertebrates are not included such as </w:t>
      </w:r>
      <w:proofErr w:type="spellStart"/>
      <w:r w:rsidRPr="006409FC">
        <w:rPr>
          <w:rFonts w:ascii="Times New Roman" w:hAnsi="Times New Roman" w:cs="Times New Roman"/>
          <w:sz w:val="24"/>
          <w:szCs w:val="24"/>
        </w:rPr>
        <w:t>opihi</w:t>
      </w:r>
      <w:proofErr w:type="spellEnd"/>
      <w:r w:rsidRPr="006409FC">
        <w:rPr>
          <w:rFonts w:ascii="Times New Roman" w:hAnsi="Times New Roman" w:cs="Times New Roman"/>
          <w:sz w:val="24"/>
          <w:szCs w:val="24"/>
        </w:rPr>
        <w:t xml:space="preserve">, sea cucumbers, </w:t>
      </w:r>
      <w:proofErr w:type="spellStart"/>
      <w:r w:rsidRPr="006409FC">
        <w:rPr>
          <w:rFonts w:ascii="Times New Roman" w:hAnsi="Times New Roman" w:cs="Times New Roman"/>
          <w:sz w:val="24"/>
          <w:szCs w:val="24"/>
        </w:rPr>
        <w:t>heʻe</w:t>
      </w:r>
      <w:proofErr w:type="spellEnd"/>
      <w:r w:rsidRPr="006409FC">
        <w:rPr>
          <w:rFonts w:ascii="Times New Roman" w:hAnsi="Times New Roman" w:cs="Times New Roman"/>
          <w:sz w:val="24"/>
          <w:szCs w:val="24"/>
        </w:rPr>
        <w:t xml:space="preserve">, </w:t>
      </w:r>
      <w:proofErr w:type="spellStart"/>
      <w:r w:rsidRPr="006409FC">
        <w:rPr>
          <w:rFonts w:ascii="Times New Roman" w:hAnsi="Times New Roman" w:cs="Times New Roman"/>
          <w:sz w:val="24"/>
          <w:szCs w:val="24"/>
        </w:rPr>
        <w:t>lobserter</w:t>
      </w:r>
      <w:proofErr w:type="spellEnd"/>
      <w:r w:rsidRPr="006409FC">
        <w:rPr>
          <w:rFonts w:ascii="Times New Roman" w:hAnsi="Times New Roman" w:cs="Times New Roman"/>
          <w:sz w:val="24"/>
          <w:szCs w:val="24"/>
        </w:rPr>
        <w:t xml:space="preserve">, and others. There is not an estimate of recreational catch, which is thought to be a large proportion of the catch, and there are not stock assessments for these species. </w:t>
      </w:r>
    </w:p>
    <w:p w14:paraId="40751880" w14:textId="77777777" w:rsidR="00C32CAE" w:rsidRDefault="00C32CAE">
      <w:pPr>
        <w:rPr>
          <w:rFonts w:ascii="Times New Roman" w:hAnsi="Times New Roman" w:cs="Times New Roman"/>
          <w:b/>
          <w:color w:val="4F81BD" w:themeColor="accent1"/>
          <w:sz w:val="24"/>
          <w:szCs w:val="24"/>
        </w:rPr>
      </w:pPr>
    </w:p>
    <w:p w14:paraId="01B3F5AE" w14:textId="77777777" w:rsidR="00417BCD" w:rsidRPr="001840F7" w:rsidRDefault="00417BCD">
      <w:pPr>
        <w:rPr>
          <w:rFonts w:ascii="Times New Roman" w:hAnsi="Times New Roman" w:cs="Times New Roman"/>
          <w:b/>
          <w:color w:val="4F81BD" w:themeColor="accent1"/>
          <w:sz w:val="24"/>
          <w:szCs w:val="24"/>
        </w:rPr>
      </w:pPr>
      <w:proofErr w:type="spellStart"/>
      <w:r w:rsidRPr="001840F7">
        <w:rPr>
          <w:rFonts w:ascii="Times New Roman" w:hAnsi="Times New Roman" w:cs="Times New Roman"/>
          <w:b/>
          <w:color w:val="4F81BD" w:themeColor="accent1"/>
          <w:sz w:val="24"/>
          <w:szCs w:val="24"/>
        </w:rPr>
        <w:t>Mariculture</w:t>
      </w:r>
      <w:proofErr w:type="spellEnd"/>
    </w:p>
    <w:p w14:paraId="75D0ABE8" w14:textId="43735242" w:rsidR="00F925CF" w:rsidRPr="00F925CF" w:rsidRDefault="00F925CF" w:rsidP="00F925CF">
      <w:pPr>
        <w:rPr>
          <w:rFonts w:ascii="Times New Roman" w:hAnsi="Times New Roman" w:cs="Times New Roman"/>
          <w:sz w:val="24"/>
          <w:szCs w:val="24"/>
        </w:rPr>
      </w:pPr>
      <w:r w:rsidRPr="00F925CF">
        <w:rPr>
          <w:rFonts w:ascii="Times New Roman" w:hAnsi="Times New Roman" w:cs="Times New Roman"/>
          <w:sz w:val="24"/>
          <w:szCs w:val="24"/>
        </w:rPr>
        <w:t xml:space="preserve">This </w:t>
      </w:r>
      <w:proofErr w:type="spellStart"/>
      <w:r w:rsidRPr="00F925CF">
        <w:rPr>
          <w:rFonts w:ascii="Times New Roman" w:hAnsi="Times New Roman" w:cs="Times New Roman"/>
          <w:sz w:val="24"/>
          <w:szCs w:val="24"/>
        </w:rPr>
        <w:t>subgoal</w:t>
      </w:r>
      <w:proofErr w:type="spellEnd"/>
      <w:r w:rsidRPr="00F925CF">
        <w:rPr>
          <w:rFonts w:ascii="Times New Roman" w:hAnsi="Times New Roman" w:cs="Times New Roman"/>
          <w:sz w:val="24"/>
          <w:szCs w:val="24"/>
        </w:rPr>
        <w:t xml:space="preserve"> measures the sustainable production potential of seafood from fishponds, known locally as </w:t>
      </w:r>
      <w:proofErr w:type="spellStart"/>
      <w:r w:rsidRPr="00F925CF">
        <w:rPr>
          <w:rFonts w:ascii="Times New Roman" w:hAnsi="Times New Roman" w:cs="Times New Roman"/>
          <w:sz w:val="24"/>
          <w:szCs w:val="24"/>
        </w:rPr>
        <w:t>loko</w:t>
      </w:r>
      <w:proofErr w:type="spellEnd"/>
      <w:r w:rsidRPr="00F925CF">
        <w:rPr>
          <w:rFonts w:ascii="Times New Roman" w:hAnsi="Times New Roman" w:cs="Times New Roman"/>
          <w:sz w:val="24"/>
          <w:szCs w:val="24"/>
        </w:rPr>
        <w:t xml:space="preserve"> </w:t>
      </w:r>
      <w:proofErr w:type="spellStart"/>
      <w:r w:rsidRPr="00F925CF">
        <w:rPr>
          <w:rFonts w:ascii="Times New Roman" w:hAnsi="Times New Roman" w:cs="Times New Roman"/>
          <w:sz w:val="24"/>
          <w:szCs w:val="24"/>
        </w:rPr>
        <w:t>ʻia</w:t>
      </w:r>
      <w:proofErr w:type="spellEnd"/>
      <w:r w:rsidRPr="00F925CF">
        <w:rPr>
          <w:rFonts w:ascii="Times New Roman" w:hAnsi="Times New Roman" w:cs="Times New Roman"/>
          <w:sz w:val="24"/>
          <w:szCs w:val="24"/>
        </w:rPr>
        <w:t>, and current production of seafood weig</w:t>
      </w:r>
      <w:r>
        <w:rPr>
          <w:rFonts w:ascii="Times New Roman" w:hAnsi="Times New Roman" w:cs="Times New Roman"/>
          <w:sz w:val="24"/>
          <w:szCs w:val="24"/>
        </w:rPr>
        <w:t>hted by a sustainability score.</w:t>
      </w:r>
    </w:p>
    <w:p w14:paraId="361A0435" w14:textId="256C63A0" w:rsidR="00F925CF" w:rsidRDefault="00F925CF" w:rsidP="00F925CF">
      <w:pPr>
        <w:rPr>
          <w:rFonts w:ascii="Times New Roman" w:hAnsi="Times New Roman" w:cs="Times New Roman"/>
          <w:sz w:val="24"/>
          <w:szCs w:val="24"/>
        </w:rPr>
      </w:pPr>
      <w:r w:rsidRPr="00F925CF">
        <w:rPr>
          <w:rFonts w:ascii="Times New Roman" w:hAnsi="Times New Roman" w:cs="Times New Roman"/>
          <w:sz w:val="24"/>
          <w:szCs w:val="24"/>
        </w:rPr>
        <w:t>The value of aquaculture products ($39,970,000 in 2011 USD)</w:t>
      </w:r>
      <w:r w:rsidR="002A0E2F">
        <w:rPr>
          <w:rFonts w:ascii="Times New Roman" w:hAnsi="Times New Roman" w:cs="Times New Roman"/>
          <w:sz w:val="24"/>
          <w:szCs w:val="24"/>
        </w:rPr>
        <w:t>,</w:t>
      </w:r>
      <w:r w:rsidRPr="00F925CF">
        <w:rPr>
          <w:rFonts w:ascii="Times New Roman" w:hAnsi="Times New Roman" w:cs="Times New Roman"/>
          <w:sz w:val="24"/>
          <w:szCs w:val="24"/>
        </w:rPr>
        <w:t xml:space="preserve"> natural products and seafood is ranked 4th in the state following seed crops, flowers and nursery products, and cattle (USDA Annual Statistics Bulletin 2011). However, revenue from </w:t>
      </w:r>
      <w:proofErr w:type="spellStart"/>
      <w:r w:rsidRPr="00F925CF">
        <w:rPr>
          <w:rFonts w:ascii="Times New Roman" w:hAnsi="Times New Roman" w:cs="Times New Roman"/>
          <w:sz w:val="24"/>
          <w:szCs w:val="24"/>
        </w:rPr>
        <w:t>mariculture</w:t>
      </w:r>
      <w:proofErr w:type="spellEnd"/>
      <w:r w:rsidRPr="00F925CF">
        <w:rPr>
          <w:rFonts w:ascii="Times New Roman" w:hAnsi="Times New Roman" w:cs="Times New Roman"/>
          <w:sz w:val="24"/>
          <w:szCs w:val="24"/>
        </w:rPr>
        <w:t xml:space="preserve"> is incorporated into Livelihoods and Economies goal</w:t>
      </w:r>
      <w:r w:rsidR="002A0E2F">
        <w:rPr>
          <w:rFonts w:ascii="Times New Roman" w:hAnsi="Times New Roman" w:cs="Times New Roman"/>
          <w:sz w:val="24"/>
          <w:szCs w:val="24"/>
        </w:rPr>
        <w:t>.</w:t>
      </w:r>
    </w:p>
    <w:p w14:paraId="7BFDB085" w14:textId="792D62DA" w:rsidR="00F925CF" w:rsidRPr="00F925CF" w:rsidRDefault="00F925CF" w:rsidP="00F925CF">
      <w:pPr>
        <w:spacing w:before="240"/>
        <w:rPr>
          <w:rFonts w:ascii="Times New Roman" w:hAnsi="Times New Roman" w:cs="Times New Roman"/>
          <w:sz w:val="24"/>
          <w:szCs w:val="24"/>
        </w:rPr>
      </w:pPr>
      <w:r w:rsidRPr="00F925CF">
        <w:rPr>
          <w:rFonts w:ascii="Times New Roman" w:hAnsi="Times New Roman" w:cs="Times New Roman"/>
          <w:sz w:val="24"/>
          <w:szCs w:val="24"/>
        </w:rPr>
        <w:t>The scores are an average of the state reported seafood production (</w:t>
      </w:r>
      <w:proofErr w:type="spellStart"/>
      <w:r w:rsidRPr="00F925CF">
        <w:rPr>
          <w:rFonts w:ascii="Times New Roman" w:hAnsi="Times New Roman" w:cs="Times New Roman"/>
          <w:sz w:val="24"/>
          <w:szCs w:val="24"/>
        </w:rPr>
        <w:t>mariculture</w:t>
      </w:r>
      <w:proofErr w:type="spellEnd"/>
      <w:r w:rsidRPr="00F925CF">
        <w:rPr>
          <w:rFonts w:ascii="Times New Roman" w:hAnsi="Times New Roman" w:cs="Times New Roman"/>
          <w:sz w:val="24"/>
          <w:szCs w:val="24"/>
        </w:rPr>
        <w:t>) and fishpond potential.</w:t>
      </w:r>
    </w:p>
    <w:p w14:paraId="6F590A76" w14:textId="77777777" w:rsidR="00757225" w:rsidRPr="001840F7" w:rsidRDefault="00757225" w:rsidP="00757225">
      <w:pPr>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Mar=</m:t>
          </m:r>
          <m:f>
            <m:fPr>
              <m:ctrlPr>
                <w:rPr>
                  <w:rFonts w:ascii="Cambria Math" w:eastAsiaTheme="minorEastAsia" w:hAnsi="Cambria Math" w:cs="Times New Roman"/>
                  <w:i/>
                  <w:sz w:val="24"/>
                  <w:szCs w:val="24"/>
                </w:rPr>
              </m:ctrlPr>
            </m:fPr>
            <m:num>
              <m:r>
                <w:rPr>
                  <w:rFonts w:ascii="Cambria Math" w:hAnsi="Cambria Math" w:cs="Times New Roman"/>
                  <w:sz w:val="24"/>
                  <w:szCs w:val="24"/>
                </w:rPr>
                <m:t>Aquaculture+Fishponds</m:t>
              </m:r>
              <m:ctrlPr>
                <w:rPr>
                  <w:rFonts w:ascii="Cambria Math" w:hAnsi="Cambria Math" w:cs="Times New Roman"/>
                  <w:i/>
                  <w:sz w:val="24"/>
                  <w:szCs w:val="24"/>
                </w:rPr>
              </m:ctrlPr>
            </m:num>
            <m:den>
              <m:r>
                <w:rPr>
                  <w:rFonts w:ascii="Cambria Math" w:eastAsiaTheme="minorEastAsia" w:hAnsi="Cambria Math" w:cs="Times New Roman"/>
                  <w:sz w:val="24"/>
                  <w:szCs w:val="24"/>
                </w:rPr>
                <m:t>2</m:t>
              </m:r>
            </m:den>
          </m:f>
        </m:oMath>
      </m:oMathPara>
    </w:p>
    <w:p w14:paraId="45F354E4" w14:textId="77777777" w:rsidR="00757225" w:rsidRPr="001840F7" w:rsidRDefault="00757225" w:rsidP="00757225">
      <w:pPr>
        <w:rPr>
          <w:rFonts w:ascii="Times New Roman" w:eastAsiaTheme="minorEastAsia" w:hAnsi="Times New Roman" w:cs="Times New Roman"/>
          <w:sz w:val="24"/>
          <w:szCs w:val="24"/>
        </w:rPr>
      </w:pPr>
    </w:p>
    <w:p w14:paraId="230C8AC4" w14:textId="5A2CB9E4" w:rsidR="00757225" w:rsidRPr="001840F7" w:rsidRDefault="00757225" w:rsidP="00757225">
      <w:pPr>
        <w:rPr>
          <w:rFonts w:ascii="Times New Roman" w:eastAsiaTheme="minorEastAsia" w:hAnsi="Times New Roman" w:cs="Times New Roman"/>
          <w:sz w:val="24"/>
          <w:szCs w:val="24"/>
        </w:rPr>
      </w:pPr>
      <m:oMathPara>
        <m:oMath>
          <m:r>
            <w:rPr>
              <w:rFonts w:ascii="Cambria Math" w:hAnsi="Cambria Math" w:cs="Times New Roman"/>
              <w:sz w:val="24"/>
              <w:szCs w:val="24"/>
            </w:rPr>
            <m:t>Aquaculture=</m:t>
          </m:r>
          <m:f>
            <m:fPr>
              <m:ctrlPr>
                <w:rPr>
                  <w:rFonts w:ascii="Cambria Math" w:hAnsi="Cambria Math" w:cs="Times New Roman"/>
                  <w:i/>
                  <w:sz w:val="24"/>
                  <w:szCs w:val="24"/>
                </w:rPr>
              </m:ctrlPr>
            </m:fPr>
            <m:num>
              <m:r>
                <w:rPr>
                  <w:rFonts w:ascii="Cambria Math" w:hAnsi="Cambria Math" w:cs="Times New Roman"/>
                  <w:sz w:val="24"/>
                  <w:szCs w:val="24"/>
                </w:rPr>
                <m:t>yield</m:t>
              </m:r>
            </m:num>
            <m:den>
              <m:r>
                <w:rPr>
                  <w:rFonts w:ascii="Cambria Math" w:hAnsi="Cambria Math" w:cs="Times New Roman"/>
                  <w:sz w:val="24"/>
                  <w:szCs w:val="24"/>
                </w:rPr>
                <m:t xml:space="preserve">maximum yield </m:t>
              </m:r>
            </m:den>
          </m:f>
          <m:r>
            <w:rPr>
              <w:rFonts w:ascii="Cambria Math" w:hAnsi="Cambria Math" w:cs="Times New Roman"/>
              <w:sz w:val="24"/>
              <w:szCs w:val="24"/>
            </w:rPr>
            <m:t>*sustainability score</m:t>
          </m:r>
        </m:oMath>
      </m:oMathPara>
    </w:p>
    <w:p w14:paraId="3334562C" w14:textId="77777777" w:rsidR="00757225" w:rsidRDefault="00757225" w:rsidP="00757225">
      <w:pPr>
        <w:rPr>
          <w:rFonts w:ascii="Times New Roman" w:eastAsiaTheme="minorEastAsia" w:hAnsi="Times New Roman" w:cs="Times New Roman"/>
          <w:sz w:val="24"/>
          <w:szCs w:val="24"/>
        </w:rPr>
      </w:pPr>
    </w:p>
    <w:p w14:paraId="79DAAF12" w14:textId="77777777" w:rsidR="00757225" w:rsidRPr="001840F7" w:rsidRDefault="00757225" w:rsidP="00757225">
      <w:pPr>
        <w:rPr>
          <w:rFonts w:ascii="Times New Roman" w:eastAsiaTheme="minorEastAsia" w:hAnsi="Times New Roman" w:cs="Times New Roman"/>
          <w:sz w:val="24"/>
          <w:szCs w:val="24"/>
        </w:rPr>
      </w:pPr>
      <m:oMathPara>
        <m:oMath>
          <m:r>
            <w:rPr>
              <w:rFonts w:ascii="Cambria Math" w:hAnsi="Cambria Math" w:cs="Times New Roman"/>
              <w:sz w:val="24"/>
              <w:szCs w:val="24"/>
            </w:rPr>
            <m:t>Fishponds=</m:t>
          </m:r>
          <m:f>
            <m:fPr>
              <m:ctrlPr>
                <w:rPr>
                  <w:rFonts w:ascii="Cambria Math" w:hAnsi="Cambria Math" w:cs="Times New Roman"/>
                  <w:i/>
                  <w:sz w:val="24"/>
                  <w:szCs w:val="24"/>
                </w:rPr>
              </m:ctrlPr>
            </m:fPr>
            <m:num>
              <m:r>
                <w:rPr>
                  <w:rFonts w:ascii="Cambria Math" w:hAnsi="Cambria Math" w:cs="Times New Roman"/>
                  <w:sz w:val="24"/>
                  <w:szCs w:val="24"/>
                </w:rPr>
                <m:t>% of historical fishponds</m:t>
              </m:r>
            </m:num>
            <m:den>
              <m:r>
                <w:rPr>
                  <w:rFonts w:ascii="Cambria Math" w:hAnsi="Cambria Math" w:cs="Times New Roman"/>
                  <w:sz w:val="24"/>
                  <w:szCs w:val="24"/>
                </w:rPr>
                <m:t>30%</m:t>
              </m:r>
            </m:den>
          </m:f>
        </m:oMath>
      </m:oMathPara>
    </w:p>
    <w:p w14:paraId="4E69DC58" w14:textId="77777777" w:rsidR="00F925CF" w:rsidRPr="00F925CF" w:rsidRDefault="00F925CF" w:rsidP="00F925CF">
      <w:pPr>
        <w:spacing w:before="240"/>
        <w:rPr>
          <w:rFonts w:ascii="Times New Roman" w:hAnsi="Times New Roman" w:cs="Times New Roman"/>
          <w:sz w:val="24"/>
          <w:szCs w:val="24"/>
        </w:rPr>
      </w:pPr>
    </w:p>
    <w:p w14:paraId="56CBC418" w14:textId="30833537" w:rsidR="00403555" w:rsidRPr="001840F7" w:rsidRDefault="00F925CF" w:rsidP="00F925CF">
      <w:pPr>
        <w:spacing w:before="240"/>
        <w:rPr>
          <w:rFonts w:ascii="Times New Roman" w:hAnsi="Times New Roman" w:cs="Times New Roman"/>
          <w:sz w:val="24"/>
          <w:szCs w:val="24"/>
        </w:rPr>
      </w:pPr>
      <w:r w:rsidRPr="00F925CF">
        <w:rPr>
          <w:rFonts w:ascii="Times New Roman" w:hAnsi="Times New Roman" w:cs="Times New Roman"/>
          <w:sz w:val="24"/>
          <w:szCs w:val="24"/>
        </w:rPr>
        <w:t>The species that are reported on the State Department of Land and Natural Resources Division of Aquatic Resources that are produced locally for seafood consumption include:</w:t>
      </w:r>
      <w:r>
        <w:rPr>
          <w:rFonts w:ascii="Times New Roman" w:hAnsi="Times New Roman" w:cs="Times New Roman"/>
          <w:sz w:val="24"/>
          <w:szCs w:val="24"/>
        </w:rPr>
        <w:t xml:space="preserve"> </w:t>
      </w:r>
      <w:r w:rsidR="00403555" w:rsidRPr="001840F7">
        <w:rPr>
          <w:rFonts w:ascii="Times New Roman" w:hAnsi="Times New Roman" w:cs="Times New Roman"/>
          <w:sz w:val="24"/>
          <w:szCs w:val="24"/>
        </w:rPr>
        <w:t>Abalone (</w:t>
      </w:r>
      <w:proofErr w:type="spellStart"/>
      <w:r w:rsidR="00403555" w:rsidRPr="001840F7">
        <w:rPr>
          <w:rFonts w:ascii="Times New Roman" w:hAnsi="Times New Roman" w:cs="Times New Roman"/>
          <w:i/>
          <w:sz w:val="24"/>
          <w:szCs w:val="24"/>
        </w:rPr>
        <w:t>Haliotus</w:t>
      </w:r>
      <w:proofErr w:type="spellEnd"/>
      <w:r w:rsidR="00403555" w:rsidRPr="001840F7">
        <w:rPr>
          <w:rFonts w:ascii="Times New Roman" w:hAnsi="Times New Roman" w:cs="Times New Roman"/>
          <w:i/>
          <w:sz w:val="24"/>
          <w:szCs w:val="24"/>
        </w:rPr>
        <w:t xml:space="preserve"> </w:t>
      </w:r>
      <w:proofErr w:type="spellStart"/>
      <w:r w:rsidR="00403555" w:rsidRPr="001840F7">
        <w:rPr>
          <w:rFonts w:ascii="Times New Roman" w:hAnsi="Times New Roman" w:cs="Times New Roman"/>
          <w:i/>
          <w:sz w:val="24"/>
          <w:szCs w:val="24"/>
        </w:rPr>
        <w:t>sp</w:t>
      </w:r>
      <w:proofErr w:type="spellEnd"/>
      <w:r w:rsidR="00403555" w:rsidRPr="001840F7">
        <w:rPr>
          <w:rFonts w:ascii="Times New Roman" w:hAnsi="Times New Roman" w:cs="Times New Roman"/>
          <w:i/>
          <w:sz w:val="24"/>
          <w:szCs w:val="24"/>
        </w:rPr>
        <w:t>)</w:t>
      </w:r>
      <w:r w:rsidR="00403555" w:rsidRPr="001840F7">
        <w:rPr>
          <w:rFonts w:ascii="Times New Roman" w:hAnsi="Times New Roman" w:cs="Times New Roman"/>
          <w:sz w:val="24"/>
          <w:szCs w:val="24"/>
        </w:rPr>
        <w:t>, oysters (</w:t>
      </w:r>
      <w:proofErr w:type="spellStart"/>
      <w:r w:rsidR="00E00666" w:rsidRPr="001840F7">
        <w:rPr>
          <w:rFonts w:ascii="Times New Roman" w:hAnsi="Times New Roman" w:cs="Times New Roman"/>
          <w:i/>
          <w:sz w:val="24"/>
          <w:szCs w:val="24"/>
        </w:rPr>
        <w:t>Crassostrea</w:t>
      </w:r>
      <w:proofErr w:type="spellEnd"/>
      <w:r w:rsidR="00E00666" w:rsidRPr="001840F7">
        <w:rPr>
          <w:rFonts w:ascii="Times New Roman" w:hAnsi="Times New Roman" w:cs="Times New Roman"/>
          <w:i/>
          <w:sz w:val="24"/>
          <w:szCs w:val="24"/>
        </w:rPr>
        <w:t xml:space="preserve"> </w:t>
      </w:r>
      <w:proofErr w:type="spellStart"/>
      <w:r w:rsidR="00E00666" w:rsidRPr="001840F7">
        <w:rPr>
          <w:rFonts w:ascii="Times New Roman" w:hAnsi="Times New Roman" w:cs="Times New Roman"/>
          <w:i/>
          <w:sz w:val="24"/>
          <w:szCs w:val="24"/>
        </w:rPr>
        <w:t>gigas</w:t>
      </w:r>
      <w:proofErr w:type="spellEnd"/>
      <w:r w:rsidR="00E00666" w:rsidRPr="001840F7">
        <w:rPr>
          <w:rFonts w:ascii="Times New Roman" w:hAnsi="Times New Roman" w:cs="Times New Roman"/>
          <w:i/>
          <w:sz w:val="24"/>
          <w:szCs w:val="24"/>
        </w:rPr>
        <w:t xml:space="preserve"> </w:t>
      </w:r>
      <w:r w:rsidR="00E00666" w:rsidRPr="001840F7">
        <w:rPr>
          <w:rFonts w:ascii="Times New Roman" w:hAnsi="Times New Roman" w:cs="Times New Roman"/>
          <w:sz w:val="24"/>
          <w:szCs w:val="24"/>
        </w:rPr>
        <w:t xml:space="preserve">and </w:t>
      </w:r>
      <w:proofErr w:type="spellStart"/>
      <w:r w:rsidR="00E00666" w:rsidRPr="001840F7">
        <w:rPr>
          <w:rFonts w:ascii="Times New Roman" w:hAnsi="Times New Roman" w:cs="Times New Roman"/>
          <w:i/>
          <w:sz w:val="24"/>
          <w:szCs w:val="24"/>
        </w:rPr>
        <w:t>Crassostrea</w:t>
      </w:r>
      <w:proofErr w:type="spellEnd"/>
      <w:r w:rsidR="00E00666" w:rsidRPr="001840F7">
        <w:rPr>
          <w:rFonts w:ascii="Times New Roman" w:hAnsi="Times New Roman" w:cs="Times New Roman"/>
          <w:i/>
          <w:sz w:val="24"/>
          <w:szCs w:val="24"/>
        </w:rPr>
        <w:t xml:space="preserve"> </w:t>
      </w:r>
      <w:proofErr w:type="spellStart"/>
      <w:r w:rsidR="00E00666" w:rsidRPr="001840F7">
        <w:rPr>
          <w:rFonts w:ascii="Times New Roman" w:hAnsi="Times New Roman" w:cs="Times New Roman"/>
          <w:i/>
          <w:sz w:val="24"/>
          <w:szCs w:val="24"/>
        </w:rPr>
        <w:t>sikamea</w:t>
      </w:r>
      <w:proofErr w:type="spellEnd"/>
      <w:r w:rsidR="00E00666" w:rsidRPr="001840F7">
        <w:rPr>
          <w:rFonts w:ascii="Times New Roman" w:hAnsi="Times New Roman" w:cs="Times New Roman"/>
          <w:sz w:val="24"/>
          <w:szCs w:val="24"/>
        </w:rPr>
        <w:t>), clams (</w:t>
      </w:r>
      <w:proofErr w:type="spellStart"/>
      <w:r w:rsidR="00E00666" w:rsidRPr="001840F7">
        <w:rPr>
          <w:rFonts w:ascii="Times New Roman" w:hAnsi="Times New Roman" w:cs="Times New Roman"/>
          <w:i/>
          <w:sz w:val="24"/>
          <w:szCs w:val="24"/>
        </w:rPr>
        <w:t>Venerupis</w:t>
      </w:r>
      <w:proofErr w:type="spellEnd"/>
      <w:r w:rsidR="00E00666" w:rsidRPr="001840F7">
        <w:rPr>
          <w:rFonts w:ascii="Times New Roman" w:hAnsi="Times New Roman" w:cs="Times New Roman"/>
          <w:i/>
          <w:sz w:val="24"/>
          <w:szCs w:val="24"/>
        </w:rPr>
        <w:t xml:space="preserve"> </w:t>
      </w:r>
      <w:proofErr w:type="spellStart"/>
      <w:r w:rsidR="00E00666" w:rsidRPr="001840F7">
        <w:rPr>
          <w:rFonts w:ascii="Times New Roman" w:hAnsi="Times New Roman" w:cs="Times New Roman"/>
          <w:i/>
          <w:sz w:val="24"/>
          <w:szCs w:val="24"/>
        </w:rPr>
        <w:t>philippinarum</w:t>
      </w:r>
      <w:proofErr w:type="spellEnd"/>
      <w:r w:rsidR="00E00666" w:rsidRPr="001840F7">
        <w:rPr>
          <w:rFonts w:ascii="Times New Roman" w:hAnsi="Times New Roman" w:cs="Times New Roman"/>
          <w:sz w:val="24"/>
          <w:szCs w:val="24"/>
        </w:rPr>
        <w:t>)</w:t>
      </w:r>
      <w:r w:rsidR="00403555" w:rsidRPr="001840F7">
        <w:rPr>
          <w:rFonts w:ascii="Times New Roman" w:hAnsi="Times New Roman" w:cs="Times New Roman"/>
          <w:sz w:val="24"/>
          <w:szCs w:val="24"/>
        </w:rPr>
        <w:t xml:space="preserve">, </w:t>
      </w:r>
      <w:proofErr w:type="spellStart"/>
      <w:r w:rsidR="00403555" w:rsidRPr="001840F7">
        <w:rPr>
          <w:rFonts w:ascii="Times New Roman" w:hAnsi="Times New Roman" w:cs="Times New Roman"/>
          <w:sz w:val="24"/>
          <w:szCs w:val="24"/>
        </w:rPr>
        <w:t>kahala</w:t>
      </w:r>
      <w:proofErr w:type="spellEnd"/>
      <w:r w:rsidR="00403555" w:rsidRPr="001840F7">
        <w:rPr>
          <w:rFonts w:ascii="Times New Roman" w:hAnsi="Times New Roman" w:cs="Times New Roman"/>
          <w:sz w:val="24"/>
          <w:szCs w:val="24"/>
        </w:rPr>
        <w:t xml:space="preserve"> (</w:t>
      </w:r>
      <w:proofErr w:type="spellStart"/>
      <w:r w:rsidR="00403555" w:rsidRPr="001840F7">
        <w:rPr>
          <w:rFonts w:ascii="Times New Roman" w:hAnsi="Times New Roman" w:cs="Times New Roman"/>
          <w:i/>
          <w:sz w:val="24"/>
          <w:szCs w:val="24"/>
        </w:rPr>
        <w:t>Seriola</w:t>
      </w:r>
      <w:proofErr w:type="spellEnd"/>
      <w:r w:rsidR="00403555" w:rsidRPr="001840F7">
        <w:rPr>
          <w:rFonts w:ascii="Times New Roman" w:hAnsi="Times New Roman" w:cs="Times New Roman"/>
          <w:i/>
          <w:sz w:val="24"/>
          <w:szCs w:val="24"/>
        </w:rPr>
        <w:t xml:space="preserve"> </w:t>
      </w:r>
      <w:proofErr w:type="spellStart"/>
      <w:r w:rsidR="00403555" w:rsidRPr="001840F7">
        <w:rPr>
          <w:rFonts w:ascii="Times New Roman" w:hAnsi="Times New Roman" w:cs="Times New Roman"/>
          <w:i/>
          <w:sz w:val="24"/>
          <w:szCs w:val="24"/>
        </w:rPr>
        <w:t>dumerili</w:t>
      </w:r>
      <w:proofErr w:type="spellEnd"/>
      <w:r w:rsidR="00403555" w:rsidRPr="001840F7">
        <w:rPr>
          <w:rFonts w:ascii="Times New Roman" w:hAnsi="Times New Roman" w:cs="Times New Roman"/>
          <w:sz w:val="24"/>
          <w:szCs w:val="24"/>
        </w:rPr>
        <w:t>), Pacific White Shrimp</w:t>
      </w:r>
      <w:r w:rsidR="00E00666" w:rsidRPr="001840F7">
        <w:rPr>
          <w:rFonts w:ascii="Times New Roman" w:hAnsi="Times New Roman" w:cs="Times New Roman"/>
          <w:sz w:val="24"/>
          <w:szCs w:val="24"/>
        </w:rPr>
        <w:t xml:space="preserve"> (</w:t>
      </w:r>
      <w:proofErr w:type="spellStart"/>
      <w:r w:rsidR="00E00666" w:rsidRPr="001840F7">
        <w:rPr>
          <w:rFonts w:ascii="Times New Roman" w:hAnsi="Times New Roman" w:cs="Times New Roman"/>
          <w:i/>
          <w:sz w:val="24"/>
          <w:szCs w:val="24"/>
        </w:rPr>
        <w:t>Penaeus</w:t>
      </w:r>
      <w:proofErr w:type="spellEnd"/>
      <w:r w:rsidR="00E00666" w:rsidRPr="001840F7">
        <w:rPr>
          <w:rFonts w:ascii="Times New Roman" w:hAnsi="Times New Roman" w:cs="Times New Roman"/>
          <w:i/>
          <w:sz w:val="24"/>
          <w:szCs w:val="24"/>
        </w:rPr>
        <w:t xml:space="preserve"> </w:t>
      </w:r>
      <w:proofErr w:type="spellStart"/>
      <w:r w:rsidR="00E00666" w:rsidRPr="001840F7">
        <w:rPr>
          <w:rFonts w:ascii="Times New Roman" w:hAnsi="Times New Roman" w:cs="Times New Roman"/>
          <w:i/>
          <w:sz w:val="24"/>
          <w:szCs w:val="24"/>
        </w:rPr>
        <w:t>vannamei</w:t>
      </w:r>
      <w:proofErr w:type="spellEnd"/>
      <w:r w:rsidR="00E00666" w:rsidRPr="001840F7">
        <w:rPr>
          <w:rFonts w:ascii="Times New Roman" w:hAnsi="Times New Roman" w:cs="Times New Roman"/>
          <w:sz w:val="24"/>
          <w:szCs w:val="24"/>
        </w:rPr>
        <w:t>)</w:t>
      </w:r>
      <w:r w:rsidR="00403555" w:rsidRPr="001840F7">
        <w:rPr>
          <w:rFonts w:ascii="Times New Roman" w:hAnsi="Times New Roman" w:cs="Times New Roman"/>
          <w:sz w:val="24"/>
          <w:szCs w:val="24"/>
        </w:rPr>
        <w:t xml:space="preserve">, and </w:t>
      </w:r>
      <w:proofErr w:type="spellStart"/>
      <w:r w:rsidR="00403555" w:rsidRPr="001840F7">
        <w:rPr>
          <w:rFonts w:ascii="Times New Roman" w:hAnsi="Times New Roman" w:cs="Times New Roman"/>
          <w:sz w:val="24"/>
          <w:szCs w:val="24"/>
        </w:rPr>
        <w:t>limu</w:t>
      </w:r>
      <w:proofErr w:type="spellEnd"/>
      <w:r w:rsidR="00403555" w:rsidRPr="001840F7">
        <w:rPr>
          <w:rFonts w:ascii="Times New Roman" w:hAnsi="Times New Roman" w:cs="Times New Roman"/>
          <w:sz w:val="24"/>
          <w:szCs w:val="24"/>
        </w:rPr>
        <w:t xml:space="preserve"> (</w:t>
      </w:r>
      <w:proofErr w:type="spellStart"/>
      <w:r w:rsidR="00403555" w:rsidRPr="001840F7">
        <w:rPr>
          <w:rFonts w:ascii="Times New Roman" w:hAnsi="Times New Roman" w:cs="Times New Roman"/>
          <w:sz w:val="24"/>
          <w:szCs w:val="24"/>
        </w:rPr>
        <w:t>Gracilaria</w:t>
      </w:r>
      <w:proofErr w:type="spellEnd"/>
      <w:r w:rsidR="00403555" w:rsidRPr="001840F7">
        <w:rPr>
          <w:rFonts w:ascii="Times New Roman" w:hAnsi="Times New Roman" w:cs="Times New Roman"/>
          <w:sz w:val="24"/>
          <w:szCs w:val="24"/>
        </w:rPr>
        <w:t xml:space="preserve"> sp.).</w:t>
      </w:r>
      <w:r w:rsidR="00661A0E" w:rsidRPr="001840F7">
        <w:rPr>
          <w:rFonts w:ascii="Times New Roman" w:hAnsi="Times New Roman" w:cs="Times New Roman"/>
          <w:sz w:val="24"/>
          <w:szCs w:val="24"/>
        </w:rPr>
        <w:t xml:space="preserve"> </w:t>
      </w:r>
      <w:proofErr w:type="spellStart"/>
      <w:r w:rsidR="00661A0E" w:rsidRPr="001840F7">
        <w:rPr>
          <w:rFonts w:ascii="Times New Roman" w:hAnsi="Times New Roman" w:cs="Times New Roman"/>
          <w:sz w:val="24"/>
          <w:szCs w:val="24"/>
        </w:rPr>
        <w:t>Moi</w:t>
      </w:r>
      <w:proofErr w:type="spellEnd"/>
      <w:r w:rsidR="00661A0E" w:rsidRPr="001840F7">
        <w:rPr>
          <w:rFonts w:ascii="Times New Roman" w:hAnsi="Times New Roman" w:cs="Times New Roman"/>
          <w:sz w:val="24"/>
          <w:szCs w:val="24"/>
        </w:rPr>
        <w:t xml:space="preserve"> </w:t>
      </w:r>
      <w:r w:rsidR="00CC1051" w:rsidRPr="001840F7">
        <w:rPr>
          <w:rFonts w:ascii="Times New Roman" w:hAnsi="Times New Roman" w:cs="Times New Roman"/>
          <w:sz w:val="24"/>
          <w:szCs w:val="24"/>
        </w:rPr>
        <w:t>(</w:t>
      </w:r>
      <w:r w:rsidR="00661A0E" w:rsidRPr="001840F7">
        <w:rPr>
          <w:rFonts w:ascii="Times New Roman" w:hAnsi="Times New Roman" w:cs="Times New Roman"/>
          <w:sz w:val="24"/>
          <w:szCs w:val="24"/>
        </w:rPr>
        <w:t>Pacific Threadfin</w:t>
      </w:r>
      <w:r w:rsidR="00CC1051" w:rsidRPr="001840F7">
        <w:rPr>
          <w:rFonts w:ascii="Times New Roman" w:hAnsi="Times New Roman" w:cs="Times New Roman"/>
          <w:sz w:val="24"/>
          <w:szCs w:val="24"/>
        </w:rPr>
        <w:t>) is</w:t>
      </w:r>
      <w:r w:rsidR="00661A0E" w:rsidRPr="001840F7">
        <w:rPr>
          <w:rFonts w:ascii="Times New Roman" w:hAnsi="Times New Roman" w:cs="Times New Roman"/>
          <w:sz w:val="24"/>
          <w:szCs w:val="24"/>
        </w:rPr>
        <w:t xml:space="preserve"> </w:t>
      </w:r>
      <w:r w:rsidR="00CC1051" w:rsidRPr="001840F7">
        <w:rPr>
          <w:rFonts w:ascii="Times New Roman" w:hAnsi="Times New Roman" w:cs="Times New Roman"/>
          <w:sz w:val="24"/>
          <w:szCs w:val="24"/>
        </w:rPr>
        <w:t>not on the State of Hawaii Department of Agriculture list but it is produced locally for out planting in fishponds.</w:t>
      </w:r>
      <w:r w:rsidR="0012701F" w:rsidRPr="001840F7">
        <w:rPr>
          <w:rFonts w:ascii="Times New Roman" w:hAnsi="Times New Roman" w:cs="Times New Roman"/>
          <w:sz w:val="24"/>
          <w:szCs w:val="24"/>
        </w:rPr>
        <w:t xml:space="preserve"> </w:t>
      </w:r>
      <w:r w:rsidR="00B511AF" w:rsidRPr="001840F7">
        <w:rPr>
          <w:rFonts w:ascii="Times New Roman" w:hAnsi="Times New Roman" w:cs="Times New Roman"/>
          <w:sz w:val="24"/>
          <w:szCs w:val="24"/>
        </w:rPr>
        <w:t xml:space="preserve"> The sustainability of the </w:t>
      </w:r>
      <w:r w:rsidR="006946E9" w:rsidRPr="001840F7">
        <w:rPr>
          <w:rFonts w:ascii="Times New Roman" w:hAnsi="Times New Roman" w:cs="Times New Roman"/>
          <w:sz w:val="24"/>
          <w:szCs w:val="24"/>
        </w:rPr>
        <w:t>species produced was assessed as the average of the feed sustainability score</w:t>
      </w:r>
      <w:r w:rsidR="00870D69" w:rsidRPr="001840F7">
        <w:rPr>
          <w:rFonts w:ascii="Times New Roman" w:hAnsi="Times New Roman" w:cs="Times New Roman"/>
          <w:sz w:val="24"/>
          <w:szCs w:val="24"/>
        </w:rPr>
        <w:t xml:space="preserve"> (0 protein based, </w:t>
      </w:r>
      <w:r w:rsidR="00AB4171" w:rsidRPr="001840F7">
        <w:rPr>
          <w:rFonts w:ascii="Times New Roman" w:hAnsi="Times New Roman" w:cs="Times New Roman"/>
          <w:sz w:val="24"/>
          <w:szCs w:val="24"/>
        </w:rPr>
        <w:t>1</w:t>
      </w:r>
      <w:r w:rsidR="00870D69" w:rsidRPr="001840F7">
        <w:rPr>
          <w:rFonts w:ascii="Times New Roman" w:hAnsi="Times New Roman" w:cs="Times New Roman"/>
          <w:sz w:val="24"/>
          <w:szCs w:val="24"/>
        </w:rPr>
        <w:t xml:space="preserve"> plant based; 0 imported feed, 1 local feed)</w:t>
      </w:r>
      <w:r w:rsidR="006946E9" w:rsidRPr="001840F7">
        <w:rPr>
          <w:rFonts w:ascii="Times New Roman" w:hAnsi="Times New Roman" w:cs="Times New Roman"/>
          <w:sz w:val="24"/>
          <w:szCs w:val="24"/>
        </w:rPr>
        <w:t xml:space="preserve"> and</w:t>
      </w:r>
      <w:r w:rsidR="00B511AF" w:rsidRPr="001840F7">
        <w:rPr>
          <w:rFonts w:ascii="Times New Roman" w:hAnsi="Times New Roman" w:cs="Times New Roman"/>
          <w:sz w:val="24"/>
          <w:szCs w:val="24"/>
        </w:rPr>
        <w:t xml:space="preserve"> the biosecurity risk </w:t>
      </w:r>
      <w:r w:rsidR="006946E9" w:rsidRPr="001840F7">
        <w:rPr>
          <w:rFonts w:ascii="Times New Roman" w:hAnsi="Times New Roman" w:cs="Times New Roman"/>
          <w:sz w:val="24"/>
          <w:szCs w:val="24"/>
        </w:rPr>
        <w:t>scored as</w:t>
      </w:r>
      <w:r w:rsidR="00B511AF" w:rsidRPr="001840F7">
        <w:rPr>
          <w:rFonts w:ascii="Times New Roman" w:hAnsi="Times New Roman" w:cs="Times New Roman"/>
          <w:sz w:val="24"/>
          <w:szCs w:val="24"/>
        </w:rPr>
        <w:t xml:space="preserve"> </w:t>
      </w:r>
      <w:r w:rsidR="006946E9" w:rsidRPr="001840F7">
        <w:rPr>
          <w:rFonts w:ascii="Times New Roman" w:hAnsi="Times New Roman" w:cs="Times New Roman"/>
          <w:sz w:val="24"/>
          <w:szCs w:val="24"/>
        </w:rPr>
        <w:t>species status (</w:t>
      </w:r>
      <w:r w:rsidR="00AB4171" w:rsidRPr="001840F7">
        <w:rPr>
          <w:rFonts w:ascii="Times New Roman" w:hAnsi="Times New Roman" w:cs="Times New Roman"/>
          <w:sz w:val="24"/>
          <w:szCs w:val="24"/>
        </w:rPr>
        <w:t xml:space="preserve">1 </w:t>
      </w:r>
      <w:r w:rsidR="00B511AF" w:rsidRPr="001840F7">
        <w:rPr>
          <w:rFonts w:ascii="Times New Roman" w:hAnsi="Times New Roman" w:cs="Times New Roman"/>
          <w:sz w:val="24"/>
          <w:szCs w:val="24"/>
        </w:rPr>
        <w:t xml:space="preserve">native, </w:t>
      </w:r>
      <w:r w:rsidR="00AB4171" w:rsidRPr="001840F7">
        <w:rPr>
          <w:rFonts w:ascii="Times New Roman" w:hAnsi="Times New Roman" w:cs="Times New Roman"/>
          <w:sz w:val="24"/>
          <w:szCs w:val="24"/>
        </w:rPr>
        <w:t xml:space="preserve">0.75 </w:t>
      </w:r>
      <w:r w:rsidR="00B511AF" w:rsidRPr="001840F7">
        <w:rPr>
          <w:rFonts w:ascii="Times New Roman" w:hAnsi="Times New Roman" w:cs="Times New Roman"/>
          <w:sz w:val="24"/>
          <w:szCs w:val="24"/>
        </w:rPr>
        <w:t>introduced, or</w:t>
      </w:r>
      <w:r w:rsidR="00AB4171" w:rsidRPr="001840F7">
        <w:rPr>
          <w:rFonts w:ascii="Times New Roman" w:hAnsi="Times New Roman" w:cs="Times New Roman"/>
          <w:sz w:val="24"/>
          <w:szCs w:val="24"/>
        </w:rPr>
        <w:t xml:space="preserve"> 0</w:t>
      </w:r>
      <w:r w:rsidR="00B511AF" w:rsidRPr="001840F7">
        <w:rPr>
          <w:rFonts w:ascii="Times New Roman" w:hAnsi="Times New Roman" w:cs="Times New Roman"/>
          <w:sz w:val="24"/>
          <w:szCs w:val="24"/>
        </w:rPr>
        <w:t xml:space="preserve"> invasive</w:t>
      </w:r>
      <w:r w:rsidR="006946E9" w:rsidRPr="001840F7">
        <w:rPr>
          <w:rFonts w:ascii="Times New Roman" w:hAnsi="Times New Roman" w:cs="Times New Roman"/>
          <w:sz w:val="24"/>
          <w:szCs w:val="24"/>
        </w:rPr>
        <w:t>)</w:t>
      </w:r>
      <w:r w:rsidR="00D217B0" w:rsidRPr="001840F7">
        <w:rPr>
          <w:rFonts w:ascii="Times New Roman" w:hAnsi="Times New Roman" w:cs="Times New Roman"/>
          <w:sz w:val="24"/>
          <w:szCs w:val="24"/>
        </w:rPr>
        <w:t xml:space="preserve"> and the pathogen and virus susceptibility</w:t>
      </w:r>
      <w:r w:rsidR="0021575A" w:rsidRPr="001840F7">
        <w:rPr>
          <w:rFonts w:ascii="Times New Roman" w:hAnsi="Times New Roman" w:cs="Times New Roman"/>
          <w:sz w:val="24"/>
          <w:szCs w:val="24"/>
        </w:rPr>
        <w:t xml:space="preserve"> (0 highly susceptible, 0.5 susceptible but preventative measures in place</w:t>
      </w:r>
      <w:r w:rsidR="00A4683B" w:rsidRPr="001840F7">
        <w:rPr>
          <w:rFonts w:ascii="Times New Roman" w:hAnsi="Times New Roman" w:cs="Times New Roman"/>
          <w:sz w:val="24"/>
          <w:szCs w:val="24"/>
        </w:rPr>
        <w:t xml:space="preserve"> </w:t>
      </w:r>
      <w:r w:rsidR="0021575A" w:rsidRPr="001840F7">
        <w:rPr>
          <w:rFonts w:ascii="Times New Roman" w:hAnsi="Times New Roman" w:cs="Times New Roman"/>
          <w:sz w:val="24"/>
          <w:szCs w:val="24"/>
        </w:rPr>
        <w:t>(</w:t>
      </w:r>
      <w:r w:rsidR="00056C77" w:rsidRPr="001840F7">
        <w:rPr>
          <w:rFonts w:ascii="Times New Roman" w:hAnsi="Times New Roman" w:cs="Times New Roman"/>
          <w:sz w:val="24"/>
          <w:szCs w:val="24"/>
        </w:rPr>
        <w:t>biosecurity</w:t>
      </w:r>
      <w:r w:rsidR="0021575A" w:rsidRPr="001840F7">
        <w:rPr>
          <w:rFonts w:ascii="Times New Roman" w:hAnsi="Times New Roman" w:cs="Times New Roman"/>
          <w:sz w:val="24"/>
          <w:szCs w:val="24"/>
        </w:rPr>
        <w:t xml:space="preserve"> practices such as sterilization and wastewater treatment practices)</w:t>
      </w:r>
      <w:r w:rsidR="00D217B0" w:rsidRPr="001840F7">
        <w:rPr>
          <w:rFonts w:ascii="Times New Roman" w:hAnsi="Times New Roman" w:cs="Times New Roman"/>
          <w:sz w:val="24"/>
          <w:szCs w:val="24"/>
        </w:rPr>
        <w:t xml:space="preserve">. </w:t>
      </w:r>
    </w:p>
    <w:p w14:paraId="622EBE75" w14:textId="77777777" w:rsidR="00E00666" w:rsidRPr="001840F7" w:rsidRDefault="00E30D3A">
      <w:pPr>
        <w:rPr>
          <w:rFonts w:ascii="Times New Roman" w:hAnsi="Times New Roman" w:cs="Times New Roman"/>
          <w:sz w:val="24"/>
          <w:szCs w:val="24"/>
        </w:rPr>
      </w:pPr>
      <w:r w:rsidRPr="001840F7">
        <w:rPr>
          <w:rFonts w:ascii="Times New Roman" w:hAnsi="Times New Roman" w:cs="Times New Roman"/>
          <w:sz w:val="24"/>
          <w:szCs w:val="24"/>
        </w:rPr>
        <w:t>The production (</w:t>
      </w:r>
      <w:proofErr w:type="spellStart"/>
      <w:r w:rsidRPr="001840F7">
        <w:rPr>
          <w:rFonts w:ascii="Times New Roman" w:hAnsi="Times New Roman" w:cs="Times New Roman"/>
          <w:sz w:val="24"/>
          <w:szCs w:val="24"/>
        </w:rPr>
        <w:t>lbs</w:t>
      </w:r>
      <w:proofErr w:type="spellEnd"/>
      <w:r w:rsidRPr="001840F7">
        <w:rPr>
          <w:rFonts w:ascii="Times New Roman" w:hAnsi="Times New Roman" w:cs="Times New Roman"/>
          <w:sz w:val="24"/>
          <w:szCs w:val="24"/>
        </w:rPr>
        <w:t xml:space="preserve"> of seafood) is reported at the state level to prevent disclosure of sensitive information. To get county level estimates of production the </w:t>
      </w:r>
      <w:proofErr w:type="spellStart"/>
      <w:r w:rsidRPr="001840F7">
        <w:rPr>
          <w:rFonts w:ascii="Times New Roman" w:hAnsi="Times New Roman" w:cs="Times New Roman"/>
          <w:sz w:val="24"/>
          <w:szCs w:val="24"/>
        </w:rPr>
        <w:t>lbs</w:t>
      </w:r>
      <w:proofErr w:type="spellEnd"/>
      <w:r w:rsidRPr="001840F7">
        <w:rPr>
          <w:rFonts w:ascii="Times New Roman" w:hAnsi="Times New Roman" w:cs="Times New Roman"/>
          <w:sz w:val="24"/>
          <w:szCs w:val="24"/>
        </w:rPr>
        <w:t xml:space="preserve"> of finfish and shellfish produced at the state level were multiplied by the estimated number of finfish and shellfish operators by county. The number of operators are reported to USDA via census every 5 years</w:t>
      </w:r>
      <w:r w:rsidR="00056C77" w:rsidRPr="001840F7">
        <w:rPr>
          <w:rFonts w:ascii="Times New Roman" w:hAnsi="Times New Roman" w:cs="Times New Roman"/>
          <w:sz w:val="24"/>
          <w:szCs w:val="24"/>
        </w:rPr>
        <w:t xml:space="preserve"> (2002, 2007, 2012)</w:t>
      </w:r>
      <w:r w:rsidRPr="001840F7">
        <w:rPr>
          <w:rFonts w:ascii="Times New Roman" w:hAnsi="Times New Roman" w:cs="Times New Roman"/>
          <w:sz w:val="24"/>
          <w:szCs w:val="24"/>
        </w:rPr>
        <w:t xml:space="preserve"> (</w:t>
      </w:r>
      <w:hyperlink r:id="rId9" w:history="1">
        <w:r w:rsidRPr="001840F7">
          <w:rPr>
            <w:rStyle w:val="Hyperlink"/>
            <w:rFonts w:ascii="Times New Roman" w:hAnsi="Times New Roman" w:cs="Times New Roman"/>
            <w:sz w:val="24"/>
            <w:szCs w:val="24"/>
          </w:rPr>
          <w:t>https://www.nass.usda.gov/Statistics_by_State/Hawaii/</w:t>
        </w:r>
      </w:hyperlink>
      <w:r w:rsidR="00056C77" w:rsidRPr="001840F7">
        <w:rPr>
          <w:rFonts w:ascii="Times New Roman" w:hAnsi="Times New Roman" w:cs="Times New Roman"/>
          <w:sz w:val="24"/>
          <w:szCs w:val="24"/>
        </w:rPr>
        <w:t xml:space="preserve"> </w:t>
      </w:r>
      <w:r w:rsidRPr="001840F7">
        <w:rPr>
          <w:rFonts w:ascii="Times New Roman" w:hAnsi="Times New Roman" w:cs="Times New Roman"/>
          <w:sz w:val="24"/>
          <w:szCs w:val="24"/>
        </w:rPr>
        <w:t xml:space="preserve">). To fill in annual data gaps linear regression models were used. </w:t>
      </w:r>
    </w:p>
    <w:p w14:paraId="1E6385DE" w14:textId="77777777" w:rsidR="00561E41" w:rsidRPr="001840F7" w:rsidRDefault="00561E41">
      <w:pPr>
        <w:rPr>
          <w:rFonts w:ascii="Times New Roman" w:hAnsi="Times New Roman" w:cs="Times New Roman"/>
          <w:sz w:val="24"/>
          <w:szCs w:val="24"/>
        </w:rPr>
      </w:pPr>
    </w:p>
    <w:p w14:paraId="6B135C27" w14:textId="797D3D15" w:rsidR="00AE5473" w:rsidRPr="00E139F2" w:rsidRDefault="00E139F2" w:rsidP="00AE5473">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Data Gaps</w:t>
      </w:r>
    </w:p>
    <w:p w14:paraId="29947156" w14:textId="0AEB1333" w:rsidR="00E705D3" w:rsidRPr="00E139F2" w:rsidRDefault="00E705D3" w:rsidP="00E139F2">
      <w:pPr>
        <w:pStyle w:val="ListParagraph"/>
        <w:numPr>
          <w:ilvl w:val="0"/>
          <w:numId w:val="9"/>
        </w:numPr>
        <w:rPr>
          <w:rFonts w:ascii="Times New Roman" w:eastAsiaTheme="minorEastAsia" w:hAnsi="Times New Roman" w:cs="Times New Roman"/>
          <w:sz w:val="24"/>
          <w:szCs w:val="24"/>
        </w:rPr>
      </w:pPr>
      <w:proofErr w:type="spellStart"/>
      <w:r w:rsidRPr="00E139F2">
        <w:rPr>
          <w:rFonts w:ascii="Times New Roman" w:eastAsiaTheme="minorEastAsia" w:hAnsi="Times New Roman" w:cs="Times New Roman"/>
          <w:sz w:val="24"/>
          <w:szCs w:val="24"/>
        </w:rPr>
        <w:t>Kapuna</w:t>
      </w:r>
      <w:proofErr w:type="spellEnd"/>
      <w:r w:rsidRPr="00E139F2">
        <w:rPr>
          <w:rFonts w:ascii="Times New Roman" w:eastAsiaTheme="minorEastAsia" w:hAnsi="Times New Roman" w:cs="Times New Roman"/>
          <w:sz w:val="24"/>
          <w:szCs w:val="24"/>
        </w:rPr>
        <w:t xml:space="preserve"> knowledge on fishpond historical locations, practices, and production</w:t>
      </w:r>
    </w:p>
    <w:p w14:paraId="774C3CD4" w14:textId="53FAC2E7" w:rsidR="00E705D3" w:rsidRPr="00E139F2" w:rsidRDefault="00E705D3" w:rsidP="00E139F2">
      <w:pPr>
        <w:pStyle w:val="ListParagraph"/>
        <w:numPr>
          <w:ilvl w:val="0"/>
          <w:numId w:val="9"/>
        </w:numPr>
        <w:rPr>
          <w:rFonts w:ascii="Times New Roman" w:eastAsiaTheme="minorEastAsia" w:hAnsi="Times New Roman" w:cs="Times New Roman"/>
          <w:sz w:val="24"/>
          <w:szCs w:val="24"/>
        </w:rPr>
      </w:pPr>
      <w:r w:rsidRPr="00E139F2">
        <w:rPr>
          <w:rFonts w:ascii="Times New Roman" w:eastAsiaTheme="minorEastAsia" w:hAnsi="Times New Roman" w:cs="Times New Roman"/>
          <w:sz w:val="24"/>
          <w:szCs w:val="24"/>
        </w:rPr>
        <w:t>Public perceptions of farmed seafood</w:t>
      </w:r>
    </w:p>
    <w:p w14:paraId="5614089C" w14:textId="1DB6334D" w:rsidR="00E705D3" w:rsidRPr="00E139F2" w:rsidRDefault="00E705D3" w:rsidP="00E139F2">
      <w:pPr>
        <w:pStyle w:val="ListParagraph"/>
        <w:numPr>
          <w:ilvl w:val="0"/>
          <w:numId w:val="9"/>
        </w:numPr>
        <w:rPr>
          <w:rFonts w:ascii="Times New Roman" w:eastAsiaTheme="minorEastAsia" w:hAnsi="Times New Roman" w:cs="Times New Roman"/>
          <w:sz w:val="24"/>
          <w:szCs w:val="24"/>
        </w:rPr>
      </w:pPr>
      <w:r w:rsidRPr="00E139F2">
        <w:rPr>
          <w:rFonts w:ascii="Times New Roman" w:eastAsiaTheme="minorEastAsia" w:hAnsi="Times New Roman" w:cs="Times New Roman"/>
          <w:sz w:val="24"/>
          <w:szCs w:val="24"/>
        </w:rPr>
        <w:t xml:space="preserve">Unknown total </w:t>
      </w:r>
      <w:proofErr w:type="spellStart"/>
      <w:r w:rsidRPr="00E139F2">
        <w:rPr>
          <w:rFonts w:ascii="Times New Roman" w:eastAsiaTheme="minorEastAsia" w:hAnsi="Times New Roman" w:cs="Times New Roman"/>
          <w:sz w:val="24"/>
          <w:szCs w:val="24"/>
        </w:rPr>
        <w:t>lbs</w:t>
      </w:r>
      <w:proofErr w:type="spellEnd"/>
      <w:r w:rsidRPr="00E139F2">
        <w:rPr>
          <w:rFonts w:ascii="Times New Roman" w:eastAsiaTheme="minorEastAsia" w:hAnsi="Times New Roman" w:cs="Times New Roman"/>
          <w:sz w:val="24"/>
          <w:szCs w:val="24"/>
        </w:rPr>
        <w:t xml:space="preserve"> produced some years and some counties due to non-disclosure requirements when there are too few operators.</w:t>
      </w:r>
    </w:p>
    <w:p w14:paraId="60C34172" w14:textId="77777777" w:rsidR="00081219" w:rsidRPr="001840F7" w:rsidRDefault="00081219" w:rsidP="00AE5473">
      <w:pPr>
        <w:rPr>
          <w:rFonts w:ascii="Times New Roman" w:hAnsi="Times New Roman" w:cs="Times New Roman"/>
          <w:sz w:val="24"/>
          <w:szCs w:val="24"/>
        </w:rPr>
      </w:pPr>
    </w:p>
    <w:p w14:paraId="3DB2A73A" w14:textId="77777777" w:rsidR="00081219" w:rsidRPr="001840F7" w:rsidRDefault="00081219">
      <w:pPr>
        <w:rPr>
          <w:rFonts w:ascii="Times New Roman" w:hAnsi="Times New Roman" w:cs="Times New Roman"/>
          <w:sz w:val="24"/>
          <w:szCs w:val="24"/>
        </w:rPr>
      </w:pPr>
    </w:p>
    <w:p w14:paraId="09C63CBB" w14:textId="77777777" w:rsidR="00081219" w:rsidRPr="001840F7" w:rsidRDefault="00081219">
      <w:pPr>
        <w:rPr>
          <w:rFonts w:ascii="Times New Roman" w:hAnsi="Times New Roman" w:cs="Times New Roman"/>
          <w:sz w:val="24"/>
          <w:szCs w:val="24"/>
        </w:rPr>
        <w:sectPr w:rsidR="00081219" w:rsidRPr="001840F7">
          <w:pgSz w:w="12240" w:h="15840"/>
          <w:pgMar w:top="1440" w:right="1440" w:bottom="1440" w:left="1440" w:header="720" w:footer="720" w:gutter="0"/>
          <w:cols w:space="720"/>
          <w:docGrid w:linePitch="360"/>
        </w:sectPr>
      </w:pPr>
    </w:p>
    <w:tbl>
      <w:tblPr>
        <w:tblW w:w="13256" w:type="dxa"/>
        <w:tblInd w:w="93" w:type="dxa"/>
        <w:tblLook w:val="04A0" w:firstRow="1" w:lastRow="0" w:firstColumn="1" w:lastColumn="0" w:noHBand="0" w:noVBand="1"/>
      </w:tblPr>
      <w:tblGrid>
        <w:gridCol w:w="2535"/>
        <w:gridCol w:w="2160"/>
        <w:gridCol w:w="1620"/>
        <w:gridCol w:w="1660"/>
        <w:gridCol w:w="1620"/>
        <w:gridCol w:w="2030"/>
        <w:gridCol w:w="1631"/>
      </w:tblGrid>
      <w:tr w:rsidR="00081219" w:rsidRPr="001840F7" w14:paraId="6F360A90" w14:textId="77777777" w:rsidTr="00977CB3">
        <w:trPr>
          <w:trHeight w:val="1260"/>
        </w:trPr>
        <w:tc>
          <w:tcPr>
            <w:tcW w:w="2535" w:type="dxa"/>
            <w:tcBorders>
              <w:top w:val="single" w:sz="4" w:space="0" w:color="auto"/>
              <w:left w:val="nil"/>
              <w:bottom w:val="single" w:sz="8" w:space="0" w:color="auto"/>
              <w:right w:val="nil"/>
            </w:tcBorders>
            <w:shd w:val="clear" w:color="auto" w:fill="auto"/>
            <w:vAlign w:val="center"/>
            <w:hideMark/>
          </w:tcPr>
          <w:p w14:paraId="1514918D" w14:textId="77777777" w:rsidR="00081219" w:rsidRPr="001840F7" w:rsidRDefault="00081219" w:rsidP="00081219">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lastRenderedPageBreak/>
              <w:t>Cultured Species</w:t>
            </w:r>
          </w:p>
        </w:tc>
        <w:tc>
          <w:tcPr>
            <w:tcW w:w="2160" w:type="dxa"/>
            <w:tcBorders>
              <w:top w:val="single" w:sz="4" w:space="0" w:color="auto"/>
              <w:left w:val="nil"/>
              <w:bottom w:val="single" w:sz="8" w:space="0" w:color="auto"/>
              <w:right w:val="nil"/>
            </w:tcBorders>
            <w:shd w:val="clear" w:color="auto" w:fill="auto"/>
            <w:vAlign w:val="center"/>
            <w:hideMark/>
          </w:tcPr>
          <w:p w14:paraId="512089DD" w14:textId="77777777" w:rsidR="00081219" w:rsidRPr="001840F7" w:rsidRDefault="00081219" w:rsidP="00081219">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Species Name</w:t>
            </w:r>
          </w:p>
        </w:tc>
        <w:tc>
          <w:tcPr>
            <w:tcW w:w="1620" w:type="dxa"/>
            <w:tcBorders>
              <w:top w:val="single" w:sz="4" w:space="0" w:color="auto"/>
              <w:left w:val="nil"/>
              <w:bottom w:val="single" w:sz="8" w:space="0" w:color="auto"/>
              <w:right w:val="nil"/>
            </w:tcBorders>
            <w:shd w:val="clear" w:color="auto" w:fill="auto"/>
            <w:vAlign w:val="center"/>
            <w:hideMark/>
          </w:tcPr>
          <w:p w14:paraId="6855D39A"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Sustainable Feed (0=imported)</w:t>
            </w:r>
          </w:p>
        </w:tc>
        <w:tc>
          <w:tcPr>
            <w:tcW w:w="1660" w:type="dxa"/>
            <w:tcBorders>
              <w:top w:val="single" w:sz="4" w:space="0" w:color="auto"/>
              <w:left w:val="nil"/>
              <w:bottom w:val="single" w:sz="8" w:space="0" w:color="auto"/>
              <w:right w:val="nil"/>
            </w:tcBorders>
            <w:shd w:val="clear" w:color="auto" w:fill="auto"/>
            <w:vAlign w:val="center"/>
            <w:hideMark/>
          </w:tcPr>
          <w:p w14:paraId="3FA39F80"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Feed Plant Based (0=protein based)</w:t>
            </w:r>
          </w:p>
        </w:tc>
        <w:tc>
          <w:tcPr>
            <w:tcW w:w="1620" w:type="dxa"/>
            <w:tcBorders>
              <w:top w:val="single" w:sz="4" w:space="0" w:color="auto"/>
              <w:left w:val="nil"/>
              <w:bottom w:val="single" w:sz="8" w:space="0" w:color="auto"/>
              <w:right w:val="nil"/>
            </w:tcBorders>
            <w:shd w:val="clear" w:color="auto" w:fill="auto"/>
            <w:vAlign w:val="center"/>
            <w:hideMark/>
          </w:tcPr>
          <w:p w14:paraId="032AC234"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Susceptibility to Disease (0=highly susceptible)</w:t>
            </w:r>
          </w:p>
        </w:tc>
        <w:tc>
          <w:tcPr>
            <w:tcW w:w="2030" w:type="dxa"/>
            <w:tcBorders>
              <w:top w:val="single" w:sz="4" w:space="0" w:color="auto"/>
              <w:left w:val="nil"/>
              <w:bottom w:val="single" w:sz="8" w:space="0" w:color="auto"/>
              <w:right w:val="nil"/>
            </w:tcBorders>
            <w:shd w:val="clear" w:color="auto" w:fill="auto"/>
            <w:vAlign w:val="center"/>
            <w:hideMark/>
          </w:tcPr>
          <w:p w14:paraId="1A68EA0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Native (1), Introduced (0.5), Invasive (0)</w:t>
            </w:r>
          </w:p>
        </w:tc>
        <w:tc>
          <w:tcPr>
            <w:tcW w:w="1631" w:type="dxa"/>
            <w:tcBorders>
              <w:top w:val="single" w:sz="4" w:space="0" w:color="auto"/>
              <w:left w:val="nil"/>
              <w:bottom w:val="single" w:sz="8" w:space="0" w:color="auto"/>
              <w:right w:val="nil"/>
            </w:tcBorders>
            <w:shd w:val="clear" w:color="auto" w:fill="auto"/>
            <w:vAlign w:val="center"/>
            <w:hideMark/>
          </w:tcPr>
          <w:p w14:paraId="45E7F886"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Sustainability Score</w:t>
            </w:r>
          </w:p>
        </w:tc>
      </w:tr>
      <w:tr w:rsidR="00081219" w:rsidRPr="001840F7" w14:paraId="775D6F05" w14:textId="77777777" w:rsidTr="00977CB3">
        <w:trPr>
          <w:trHeight w:val="600"/>
        </w:trPr>
        <w:tc>
          <w:tcPr>
            <w:tcW w:w="2535" w:type="dxa"/>
            <w:tcBorders>
              <w:top w:val="nil"/>
              <w:left w:val="nil"/>
              <w:bottom w:val="nil"/>
              <w:right w:val="nil"/>
            </w:tcBorders>
            <w:shd w:val="clear" w:color="auto" w:fill="auto"/>
            <w:vAlign w:val="center"/>
            <w:hideMark/>
          </w:tcPr>
          <w:p w14:paraId="07402702"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Abalone</w:t>
            </w:r>
          </w:p>
        </w:tc>
        <w:tc>
          <w:tcPr>
            <w:tcW w:w="2160" w:type="dxa"/>
            <w:tcBorders>
              <w:top w:val="nil"/>
              <w:left w:val="nil"/>
              <w:bottom w:val="nil"/>
              <w:right w:val="nil"/>
            </w:tcBorders>
            <w:shd w:val="clear" w:color="auto" w:fill="auto"/>
            <w:vAlign w:val="center"/>
            <w:hideMark/>
          </w:tcPr>
          <w:p w14:paraId="43253265"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Haliotus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refens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Haliotus</w:t>
            </w:r>
            <w:proofErr w:type="spellEnd"/>
            <w:r w:rsidRPr="001840F7">
              <w:rPr>
                <w:rFonts w:ascii="Times New Roman" w:eastAsia="Times New Roman" w:hAnsi="Times New Roman" w:cs="Times New Roman"/>
                <w:i/>
                <w:iCs/>
                <w:color w:val="333333"/>
                <w:sz w:val="24"/>
                <w:szCs w:val="24"/>
              </w:rPr>
              <w:t xml:space="preserve"> discus </w:t>
            </w:r>
            <w:proofErr w:type="spellStart"/>
            <w:r w:rsidRPr="001840F7">
              <w:rPr>
                <w:rFonts w:ascii="Times New Roman" w:eastAsia="Times New Roman" w:hAnsi="Times New Roman" w:cs="Times New Roman"/>
                <w:i/>
                <w:iCs/>
                <w:color w:val="333333"/>
                <w:sz w:val="24"/>
                <w:szCs w:val="24"/>
              </w:rPr>
              <w:t>hanai</w:t>
            </w:r>
            <w:proofErr w:type="spellEnd"/>
          </w:p>
        </w:tc>
        <w:tc>
          <w:tcPr>
            <w:tcW w:w="1620" w:type="dxa"/>
            <w:tcBorders>
              <w:top w:val="nil"/>
              <w:left w:val="nil"/>
              <w:bottom w:val="nil"/>
              <w:right w:val="nil"/>
            </w:tcBorders>
            <w:shd w:val="clear" w:color="auto" w:fill="auto"/>
            <w:noWrap/>
            <w:vAlign w:val="center"/>
            <w:hideMark/>
          </w:tcPr>
          <w:p w14:paraId="050B2F27"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14:paraId="191C9235"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14:paraId="7821C714"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42DF4393"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0A303B3E"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0.88</w:t>
            </w:r>
          </w:p>
        </w:tc>
      </w:tr>
      <w:tr w:rsidR="00081219" w:rsidRPr="001840F7" w14:paraId="223221E7" w14:textId="77777777" w:rsidTr="00977CB3">
        <w:trPr>
          <w:trHeight w:val="600"/>
        </w:trPr>
        <w:tc>
          <w:tcPr>
            <w:tcW w:w="2535" w:type="dxa"/>
            <w:tcBorders>
              <w:top w:val="nil"/>
              <w:left w:val="nil"/>
              <w:bottom w:val="nil"/>
              <w:right w:val="nil"/>
            </w:tcBorders>
            <w:shd w:val="clear" w:color="auto" w:fill="auto"/>
            <w:vAlign w:val="center"/>
            <w:hideMark/>
          </w:tcPr>
          <w:p w14:paraId="5679072E"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proofErr w:type="spellStart"/>
            <w:r w:rsidRPr="001840F7">
              <w:rPr>
                <w:rFonts w:ascii="Times New Roman" w:eastAsia="Times New Roman" w:hAnsi="Times New Roman" w:cs="Times New Roman"/>
                <w:color w:val="333333"/>
                <w:sz w:val="24"/>
                <w:szCs w:val="24"/>
              </w:rPr>
              <w:t>Broodstock</w:t>
            </w:r>
            <w:proofErr w:type="spellEnd"/>
            <w:r w:rsidRPr="001840F7">
              <w:rPr>
                <w:rFonts w:ascii="Times New Roman" w:eastAsia="Times New Roman" w:hAnsi="Times New Roman" w:cs="Times New Roman"/>
                <w:color w:val="333333"/>
                <w:sz w:val="24"/>
                <w:szCs w:val="24"/>
              </w:rPr>
              <w:t xml:space="preserve"> and juvenile shrimp</w:t>
            </w:r>
          </w:p>
        </w:tc>
        <w:tc>
          <w:tcPr>
            <w:tcW w:w="2160" w:type="dxa"/>
            <w:tcBorders>
              <w:top w:val="nil"/>
              <w:left w:val="nil"/>
              <w:bottom w:val="nil"/>
              <w:right w:val="nil"/>
            </w:tcBorders>
            <w:shd w:val="clear" w:color="auto" w:fill="auto"/>
            <w:vAlign w:val="center"/>
            <w:hideMark/>
          </w:tcPr>
          <w:p w14:paraId="7C154CFE"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L</w:t>
            </w:r>
            <w:r w:rsidR="00B10750" w:rsidRPr="001840F7">
              <w:rPr>
                <w:rFonts w:ascii="Times New Roman" w:eastAsia="Times New Roman" w:hAnsi="Times New Roman" w:cs="Times New Roman"/>
                <w:i/>
                <w:iCs/>
                <w:color w:val="333333"/>
                <w:sz w:val="24"/>
                <w:szCs w:val="24"/>
              </w:rPr>
              <w:t>itopenaeus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vanamei</w:t>
            </w:r>
            <w:proofErr w:type="spellEnd"/>
            <w:r w:rsidRPr="001840F7">
              <w:rPr>
                <w:rFonts w:ascii="Times New Roman" w:eastAsia="Times New Roman" w:hAnsi="Times New Roman" w:cs="Times New Roman"/>
                <w:i/>
                <w:iCs/>
                <w:color w:val="333333"/>
                <w:sz w:val="24"/>
                <w:szCs w:val="24"/>
              </w:rPr>
              <w:t xml:space="preserve">, L. monodon, L. </w:t>
            </w:r>
            <w:proofErr w:type="spellStart"/>
            <w:r w:rsidRPr="001840F7">
              <w:rPr>
                <w:rFonts w:ascii="Times New Roman" w:eastAsia="Times New Roman" w:hAnsi="Times New Roman" w:cs="Times New Roman"/>
                <w:i/>
                <w:iCs/>
                <w:color w:val="333333"/>
                <w:sz w:val="24"/>
                <w:szCs w:val="24"/>
              </w:rPr>
              <w:t>stylirostris</w:t>
            </w:r>
            <w:proofErr w:type="spellEnd"/>
          </w:p>
        </w:tc>
        <w:tc>
          <w:tcPr>
            <w:tcW w:w="1620" w:type="dxa"/>
            <w:tcBorders>
              <w:top w:val="nil"/>
              <w:left w:val="nil"/>
              <w:bottom w:val="nil"/>
              <w:right w:val="nil"/>
            </w:tcBorders>
            <w:shd w:val="clear" w:color="auto" w:fill="auto"/>
            <w:noWrap/>
            <w:vAlign w:val="center"/>
            <w:hideMark/>
          </w:tcPr>
          <w:p w14:paraId="5837B1F2"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60" w:type="dxa"/>
            <w:tcBorders>
              <w:top w:val="nil"/>
              <w:left w:val="nil"/>
              <w:bottom w:val="nil"/>
              <w:right w:val="nil"/>
            </w:tcBorders>
            <w:shd w:val="clear" w:color="auto" w:fill="auto"/>
            <w:noWrap/>
            <w:vAlign w:val="center"/>
            <w:hideMark/>
          </w:tcPr>
          <w:p w14:paraId="6BB26C8D"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20" w:type="dxa"/>
            <w:tcBorders>
              <w:top w:val="nil"/>
              <w:left w:val="nil"/>
              <w:bottom w:val="nil"/>
              <w:right w:val="nil"/>
            </w:tcBorders>
            <w:shd w:val="clear" w:color="auto" w:fill="auto"/>
            <w:noWrap/>
            <w:vAlign w:val="center"/>
            <w:hideMark/>
          </w:tcPr>
          <w:p w14:paraId="36FB3CA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2030" w:type="dxa"/>
            <w:tcBorders>
              <w:top w:val="nil"/>
              <w:left w:val="nil"/>
              <w:bottom w:val="nil"/>
              <w:right w:val="nil"/>
            </w:tcBorders>
            <w:shd w:val="clear" w:color="auto" w:fill="auto"/>
            <w:noWrap/>
            <w:vAlign w:val="center"/>
            <w:hideMark/>
          </w:tcPr>
          <w:p w14:paraId="5F53C8E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2C505DFB"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0.13</w:t>
            </w:r>
          </w:p>
        </w:tc>
      </w:tr>
      <w:tr w:rsidR="00081219" w:rsidRPr="001840F7" w14:paraId="37F13657" w14:textId="77777777" w:rsidTr="00CE2994">
        <w:trPr>
          <w:trHeight w:val="495"/>
        </w:trPr>
        <w:tc>
          <w:tcPr>
            <w:tcW w:w="2535" w:type="dxa"/>
            <w:tcBorders>
              <w:top w:val="nil"/>
              <w:left w:val="nil"/>
              <w:bottom w:val="nil"/>
              <w:right w:val="nil"/>
            </w:tcBorders>
            <w:shd w:val="clear" w:color="auto" w:fill="auto"/>
            <w:vAlign w:val="center"/>
            <w:hideMark/>
          </w:tcPr>
          <w:p w14:paraId="784B6BD6"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proofErr w:type="spellStart"/>
            <w:r w:rsidRPr="001840F7">
              <w:rPr>
                <w:rFonts w:ascii="Times New Roman" w:eastAsia="Times New Roman" w:hAnsi="Times New Roman" w:cs="Times New Roman"/>
                <w:color w:val="333333"/>
                <w:sz w:val="24"/>
                <w:szCs w:val="24"/>
              </w:rPr>
              <w:t>Kahala</w:t>
            </w:r>
            <w:proofErr w:type="spellEnd"/>
            <w:r w:rsidRPr="001840F7">
              <w:rPr>
                <w:rFonts w:ascii="Times New Roman" w:eastAsia="Times New Roman" w:hAnsi="Times New Roman" w:cs="Times New Roman"/>
                <w:color w:val="333333"/>
                <w:sz w:val="24"/>
                <w:szCs w:val="24"/>
              </w:rPr>
              <w:t xml:space="preserve"> (amberjack)</w:t>
            </w:r>
          </w:p>
        </w:tc>
        <w:tc>
          <w:tcPr>
            <w:tcW w:w="2160" w:type="dxa"/>
            <w:tcBorders>
              <w:top w:val="nil"/>
              <w:left w:val="nil"/>
              <w:bottom w:val="nil"/>
              <w:right w:val="nil"/>
            </w:tcBorders>
            <w:shd w:val="clear" w:color="auto" w:fill="auto"/>
            <w:vAlign w:val="center"/>
            <w:hideMark/>
          </w:tcPr>
          <w:p w14:paraId="0074F78B"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Seriola</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dumerili</w:t>
            </w:r>
            <w:proofErr w:type="spellEnd"/>
          </w:p>
        </w:tc>
        <w:tc>
          <w:tcPr>
            <w:tcW w:w="1620" w:type="dxa"/>
            <w:tcBorders>
              <w:top w:val="nil"/>
              <w:left w:val="nil"/>
              <w:bottom w:val="nil"/>
              <w:right w:val="nil"/>
            </w:tcBorders>
            <w:shd w:val="clear" w:color="auto" w:fill="auto"/>
            <w:noWrap/>
            <w:vAlign w:val="center"/>
            <w:hideMark/>
          </w:tcPr>
          <w:p w14:paraId="22493A48"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60" w:type="dxa"/>
            <w:tcBorders>
              <w:top w:val="nil"/>
              <w:left w:val="nil"/>
              <w:bottom w:val="nil"/>
              <w:right w:val="nil"/>
            </w:tcBorders>
            <w:shd w:val="clear" w:color="auto" w:fill="auto"/>
            <w:noWrap/>
            <w:vAlign w:val="center"/>
            <w:hideMark/>
          </w:tcPr>
          <w:p w14:paraId="6E4DAB21"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20" w:type="dxa"/>
            <w:tcBorders>
              <w:top w:val="nil"/>
              <w:left w:val="nil"/>
              <w:bottom w:val="nil"/>
              <w:right w:val="nil"/>
            </w:tcBorders>
            <w:shd w:val="clear" w:color="auto" w:fill="auto"/>
            <w:noWrap/>
            <w:vAlign w:val="center"/>
            <w:hideMark/>
          </w:tcPr>
          <w:p w14:paraId="34AB0790"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204DF735"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31" w:type="dxa"/>
            <w:tcBorders>
              <w:top w:val="nil"/>
              <w:left w:val="nil"/>
              <w:bottom w:val="nil"/>
              <w:right w:val="nil"/>
            </w:tcBorders>
            <w:shd w:val="clear" w:color="auto" w:fill="auto"/>
            <w:noWrap/>
            <w:vAlign w:val="center"/>
            <w:hideMark/>
          </w:tcPr>
          <w:p w14:paraId="6A116233"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0.50</w:t>
            </w:r>
          </w:p>
        </w:tc>
      </w:tr>
      <w:tr w:rsidR="00081219" w:rsidRPr="001840F7" w14:paraId="06399FE8" w14:textId="77777777" w:rsidTr="00977CB3">
        <w:trPr>
          <w:trHeight w:val="300"/>
        </w:trPr>
        <w:tc>
          <w:tcPr>
            <w:tcW w:w="2535" w:type="dxa"/>
            <w:tcBorders>
              <w:top w:val="nil"/>
              <w:left w:val="nil"/>
              <w:bottom w:val="nil"/>
              <w:right w:val="nil"/>
            </w:tcBorders>
            <w:shd w:val="clear" w:color="auto" w:fill="auto"/>
            <w:vAlign w:val="center"/>
            <w:hideMark/>
          </w:tcPr>
          <w:p w14:paraId="73E9601B"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Marine shrimp for food</w:t>
            </w:r>
          </w:p>
        </w:tc>
        <w:tc>
          <w:tcPr>
            <w:tcW w:w="2160" w:type="dxa"/>
            <w:tcBorders>
              <w:top w:val="nil"/>
              <w:left w:val="nil"/>
              <w:bottom w:val="nil"/>
              <w:right w:val="nil"/>
            </w:tcBorders>
            <w:shd w:val="clear" w:color="auto" w:fill="auto"/>
            <w:vAlign w:val="center"/>
            <w:hideMark/>
          </w:tcPr>
          <w:p w14:paraId="5B18D8D4"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Penaeus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vannamei</w:t>
            </w:r>
            <w:proofErr w:type="spellEnd"/>
          </w:p>
        </w:tc>
        <w:tc>
          <w:tcPr>
            <w:tcW w:w="1620" w:type="dxa"/>
            <w:tcBorders>
              <w:top w:val="nil"/>
              <w:left w:val="nil"/>
              <w:bottom w:val="nil"/>
              <w:right w:val="nil"/>
            </w:tcBorders>
            <w:shd w:val="clear" w:color="auto" w:fill="auto"/>
            <w:noWrap/>
            <w:vAlign w:val="center"/>
            <w:hideMark/>
          </w:tcPr>
          <w:p w14:paraId="634321F1"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60" w:type="dxa"/>
            <w:tcBorders>
              <w:top w:val="nil"/>
              <w:left w:val="nil"/>
              <w:bottom w:val="nil"/>
              <w:right w:val="nil"/>
            </w:tcBorders>
            <w:shd w:val="clear" w:color="auto" w:fill="auto"/>
            <w:noWrap/>
            <w:vAlign w:val="center"/>
            <w:hideMark/>
          </w:tcPr>
          <w:p w14:paraId="217A0E18"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20" w:type="dxa"/>
            <w:tcBorders>
              <w:top w:val="nil"/>
              <w:left w:val="nil"/>
              <w:bottom w:val="nil"/>
              <w:right w:val="nil"/>
            </w:tcBorders>
            <w:shd w:val="clear" w:color="auto" w:fill="auto"/>
            <w:noWrap/>
            <w:vAlign w:val="center"/>
            <w:hideMark/>
          </w:tcPr>
          <w:p w14:paraId="627B65A4"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2030" w:type="dxa"/>
            <w:tcBorders>
              <w:top w:val="nil"/>
              <w:left w:val="nil"/>
              <w:bottom w:val="nil"/>
              <w:right w:val="nil"/>
            </w:tcBorders>
            <w:shd w:val="clear" w:color="auto" w:fill="auto"/>
            <w:noWrap/>
            <w:vAlign w:val="center"/>
            <w:hideMark/>
          </w:tcPr>
          <w:p w14:paraId="32F723E3" w14:textId="77777777" w:rsidR="00081219" w:rsidRPr="001840F7" w:rsidRDefault="00293958"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4E28971A" w14:textId="77777777" w:rsidR="00081219" w:rsidRPr="001840F7" w:rsidRDefault="00293958"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0.13</w:t>
            </w:r>
          </w:p>
        </w:tc>
      </w:tr>
      <w:tr w:rsidR="00081219" w:rsidRPr="001840F7" w14:paraId="100AB740" w14:textId="77777777" w:rsidTr="00977CB3">
        <w:trPr>
          <w:trHeight w:val="600"/>
        </w:trPr>
        <w:tc>
          <w:tcPr>
            <w:tcW w:w="2535" w:type="dxa"/>
            <w:tcBorders>
              <w:top w:val="nil"/>
              <w:left w:val="nil"/>
              <w:bottom w:val="nil"/>
              <w:right w:val="nil"/>
            </w:tcBorders>
            <w:shd w:val="clear" w:color="auto" w:fill="auto"/>
            <w:vAlign w:val="center"/>
            <w:hideMark/>
          </w:tcPr>
          <w:p w14:paraId="6BB84A7D"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Microalgae</w:t>
            </w:r>
          </w:p>
        </w:tc>
        <w:tc>
          <w:tcPr>
            <w:tcW w:w="2160" w:type="dxa"/>
            <w:tcBorders>
              <w:top w:val="nil"/>
              <w:left w:val="nil"/>
              <w:bottom w:val="nil"/>
              <w:right w:val="nil"/>
            </w:tcBorders>
            <w:shd w:val="clear" w:color="auto" w:fill="auto"/>
            <w:vAlign w:val="center"/>
            <w:hideMark/>
          </w:tcPr>
          <w:p w14:paraId="180E9AFE"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r w:rsidRPr="001840F7">
              <w:rPr>
                <w:rFonts w:ascii="Times New Roman" w:eastAsia="Times New Roman" w:hAnsi="Times New Roman" w:cs="Times New Roman"/>
                <w:i/>
                <w:iCs/>
                <w:color w:val="333333"/>
                <w:sz w:val="24"/>
                <w:szCs w:val="24"/>
              </w:rPr>
              <w:t xml:space="preserve">Spirulina </w:t>
            </w:r>
            <w:proofErr w:type="spellStart"/>
            <w:r w:rsidRPr="001840F7">
              <w:rPr>
                <w:rFonts w:ascii="Times New Roman" w:eastAsia="Times New Roman" w:hAnsi="Times New Roman" w:cs="Times New Roman"/>
                <w:i/>
                <w:iCs/>
                <w:color w:val="333333"/>
                <w:sz w:val="24"/>
                <w:szCs w:val="24"/>
              </w:rPr>
              <w:t>sp</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Hematococcus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14:paraId="035CC63D"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14:paraId="192DBBF9"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14:paraId="0A910093"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77CFB4F5"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31" w:type="dxa"/>
            <w:tcBorders>
              <w:top w:val="nil"/>
              <w:left w:val="nil"/>
              <w:bottom w:val="nil"/>
              <w:right w:val="nil"/>
            </w:tcBorders>
            <w:shd w:val="clear" w:color="auto" w:fill="auto"/>
            <w:noWrap/>
            <w:vAlign w:val="center"/>
            <w:hideMark/>
          </w:tcPr>
          <w:p w14:paraId="765E05A0"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1.00</w:t>
            </w:r>
          </w:p>
        </w:tc>
      </w:tr>
      <w:tr w:rsidR="00081219" w:rsidRPr="001840F7" w14:paraId="3C0651AA" w14:textId="77777777" w:rsidTr="00977CB3">
        <w:trPr>
          <w:trHeight w:val="300"/>
        </w:trPr>
        <w:tc>
          <w:tcPr>
            <w:tcW w:w="2535" w:type="dxa"/>
            <w:tcBorders>
              <w:top w:val="nil"/>
              <w:left w:val="nil"/>
              <w:bottom w:val="nil"/>
              <w:right w:val="nil"/>
            </w:tcBorders>
            <w:shd w:val="clear" w:color="auto" w:fill="auto"/>
            <w:vAlign w:val="center"/>
            <w:hideMark/>
          </w:tcPr>
          <w:p w14:paraId="69FC5314"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Seaweed or sea vegetables</w:t>
            </w:r>
          </w:p>
        </w:tc>
        <w:tc>
          <w:tcPr>
            <w:tcW w:w="2160" w:type="dxa"/>
            <w:tcBorders>
              <w:top w:val="nil"/>
              <w:left w:val="nil"/>
              <w:bottom w:val="nil"/>
              <w:right w:val="nil"/>
            </w:tcBorders>
            <w:shd w:val="clear" w:color="auto" w:fill="auto"/>
            <w:vAlign w:val="center"/>
            <w:hideMark/>
          </w:tcPr>
          <w:p w14:paraId="100C0B1F"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Gracilaria</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14:paraId="39136A78"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14:paraId="38E85F00"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14:paraId="459161E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7566ECFB"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089E4D40"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0.88</w:t>
            </w:r>
          </w:p>
        </w:tc>
      </w:tr>
      <w:tr w:rsidR="00081219" w:rsidRPr="001840F7" w14:paraId="3C4942F3" w14:textId="77777777" w:rsidTr="00977CB3">
        <w:trPr>
          <w:trHeight w:val="300"/>
        </w:trPr>
        <w:tc>
          <w:tcPr>
            <w:tcW w:w="2535" w:type="dxa"/>
            <w:tcBorders>
              <w:top w:val="nil"/>
              <w:left w:val="nil"/>
              <w:bottom w:val="nil"/>
              <w:right w:val="nil"/>
            </w:tcBorders>
            <w:shd w:val="clear" w:color="auto" w:fill="auto"/>
            <w:vAlign w:val="center"/>
            <w:hideMark/>
          </w:tcPr>
          <w:p w14:paraId="5977B030"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Seed clams</w:t>
            </w:r>
          </w:p>
        </w:tc>
        <w:tc>
          <w:tcPr>
            <w:tcW w:w="2160" w:type="dxa"/>
            <w:tcBorders>
              <w:top w:val="nil"/>
              <w:left w:val="nil"/>
              <w:bottom w:val="nil"/>
              <w:right w:val="nil"/>
            </w:tcBorders>
            <w:shd w:val="clear" w:color="auto" w:fill="auto"/>
            <w:vAlign w:val="center"/>
            <w:hideMark/>
          </w:tcPr>
          <w:p w14:paraId="5FAEFB93"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Mercenaria</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mercenaria</w:t>
            </w:r>
            <w:proofErr w:type="spellEnd"/>
          </w:p>
        </w:tc>
        <w:tc>
          <w:tcPr>
            <w:tcW w:w="1620" w:type="dxa"/>
            <w:tcBorders>
              <w:top w:val="nil"/>
              <w:left w:val="nil"/>
              <w:bottom w:val="nil"/>
              <w:right w:val="nil"/>
            </w:tcBorders>
            <w:shd w:val="clear" w:color="auto" w:fill="auto"/>
            <w:noWrap/>
            <w:vAlign w:val="center"/>
            <w:hideMark/>
          </w:tcPr>
          <w:p w14:paraId="56F623F2"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14:paraId="3BCDEA2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14:paraId="659DDCCC"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742C6223"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65BDC55C"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0.88</w:t>
            </w:r>
          </w:p>
        </w:tc>
      </w:tr>
      <w:tr w:rsidR="00081219" w:rsidRPr="001840F7" w14:paraId="0EE46B24" w14:textId="77777777" w:rsidTr="00977CB3">
        <w:trPr>
          <w:trHeight w:val="900"/>
        </w:trPr>
        <w:tc>
          <w:tcPr>
            <w:tcW w:w="2535" w:type="dxa"/>
            <w:tcBorders>
              <w:top w:val="nil"/>
              <w:left w:val="nil"/>
              <w:bottom w:val="nil"/>
              <w:right w:val="nil"/>
            </w:tcBorders>
            <w:shd w:val="clear" w:color="auto" w:fill="auto"/>
            <w:vAlign w:val="center"/>
            <w:hideMark/>
          </w:tcPr>
          <w:p w14:paraId="619A26A9"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Seed oysters and clams</w:t>
            </w:r>
          </w:p>
        </w:tc>
        <w:tc>
          <w:tcPr>
            <w:tcW w:w="2160" w:type="dxa"/>
            <w:tcBorders>
              <w:top w:val="nil"/>
              <w:left w:val="nil"/>
              <w:bottom w:val="nil"/>
              <w:right w:val="nil"/>
            </w:tcBorders>
            <w:shd w:val="clear" w:color="auto" w:fill="auto"/>
            <w:vAlign w:val="center"/>
            <w:hideMark/>
          </w:tcPr>
          <w:p w14:paraId="71CA1F0C"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Crassostrea</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gigas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Venerupis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Philippinarum</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Crassostrea</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Sikamea</w:t>
            </w:r>
            <w:proofErr w:type="spellEnd"/>
          </w:p>
        </w:tc>
        <w:tc>
          <w:tcPr>
            <w:tcW w:w="1620" w:type="dxa"/>
            <w:tcBorders>
              <w:top w:val="nil"/>
              <w:left w:val="nil"/>
              <w:bottom w:val="nil"/>
              <w:right w:val="nil"/>
            </w:tcBorders>
            <w:shd w:val="clear" w:color="auto" w:fill="auto"/>
            <w:noWrap/>
            <w:vAlign w:val="center"/>
            <w:hideMark/>
          </w:tcPr>
          <w:p w14:paraId="721600A6"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14:paraId="5123D2B8"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14:paraId="6657C4C4"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502490E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25D8F2B9"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0.88</w:t>
            </w:r>
          </w:p>
        </w:tc>
      </w:tr>
      <w:tr w:rsidR="00081219" w:rsidRPr="001840F7" w14:paraId="547D852D" w14:textId="77777777" w:rsidTr="00977CB3">
        <w:trPr>
          <w:trHeight w:val="300"/>
        </w:trPr>
        <w:tc>
          <w:tcPr>
            <w:tcW w:w="2535" w:type="dxa"/>
            <w:tcBorders>
              <w:top w:val="nil"/>
              <w:left w:val="nil"/>
              <w:bottom w:val="single" w:sz="4" w:space="0" w:color="auto"/>
              <w:right w:val="nil"/>
            </w:tcBorders>
            <w:shd w:val="clear" w:color="auto" w:fill="auto"/>
            <w:vAlign w:val="center"/>
            <w:hideMark/>
          </w:tcPr>
          <w:p w14:paraId="6BEF05F0"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Tilapia</w:t>
            </w:r>
          </w:p>
        </w:tc>
        <w:tc>
          <w:tcPr>
            <w:tcW w:w="2160" w:type="dxa"/>
            <w:tcBorders>
              <w:top w:val="nil"/>
              <w:left w:val="nil"/>
              <w:bottom w:val="single" w:sz="4" w:space="0" w:color="auto"/>
              <w:right w:val="nil"/>
            </w:tcBorders>
            <w:shd w:val="clear" w:color="auto" w:fill="auto"/>
            <w:noWrap/>
            <w:vAlign w:val="bottom"/>
            <w:hideMark/>
          </w:tcPr>
          <w:p w14:paraId="4BC3BB6D" w14:textId="77777777" w:rsidR="00081219" w:rsidRPr="001840F7" w:rsidRDefault="00081219" w:rsidP="00081219">
            <w:pPr>
              <w:spacing w:after="0" w:line="240" w:lineRule="auto"/>
              <w:rPr>
                <w:rFonts w:ascii="Times New Roman" w:eastAsia="Times New Roman" w:hAnsi="Times New Roman" w:cs="Times New Roman"/>
                <w:i/>
                <w:iCs/>
                <w:sz w:val="24"/>
                <w:szCs w:val="24"/>
              </w:rPr>
            </w:pPr>
            <w:proofErr w:type="spellStart"/>
            <w:r w:rsidRPr="001840F7">
              <w:rPr>
                <w:rFonts w:ascii="Times New Roman" w:eastAsia="Times New Roman" w:hAnsi="Times New Roman" w:cs="Times New Roman"/>
                <w:i/>
                <w:iCs/>
                <w:sz w:val="24"/>
                <w:szCs w:val="24"/>
              </w:rPr>
              <w:t>Oreochromis</w:t>
            </w:r>
            <w:proofErr w:type="spellEnd"/>
            <w:r w:rsidRPr="001840F7">
              <w:rPr>
                <w:rFonts w:ascii="Times New Roman" w:eastAsia="Times New Roman" w:hAnsi="Times New Roman" w:cs="Times New Roman"/>
                <w:sz w:val="24"/>
                <w:szCs w:val="24"/>
              </w:rPr>
              <w:t> </w:t>
            </w:r>
            <w:proofErr w:type="spellStart"/>
            <w:r w:rsidRPr="001840F7">
              <w:rPr>
                <w:rFonts w:ascii="Times New Roman" w:eastAsia="Times New Roman" w:hAnsi="Times New Roman" w:cs="Times New Roman"/>
                <w:sz w:val="24"/>
                <w:szCs w:val="24"/>
              </w:rPr>
              <w:t>sp</w:t>
            </w:r>
            <w:proofErr w:type="spellEnd"/>
          </w:p>
        </w:tc>
        <w:tc>
          <w:tcPr>
            <w:tcW w:w="1620" w:type="dxa"/>
            <w:tcBorders>
              <w:top w:val="nil"/>
              <w:left w:val="nil"/>
              <w:bottom w:val="single" w:sz="4" w:space="0" w:color="auto"/>
              <w:right w:val="nil"/>
            </w:tcBorders>
            <w:shd w:val="clear" w:color="auto" w:fill="auto"/>
            <w:noWrap/>
            <w:vAlign w:val="center"/>
            <w:hideMark/>
          </w:tcPr>
          <w:p w14:paraId="2EFA2C86"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60" w:type="dxa"/>
            <w:tcBorders>
              <w:top w:val="nil"/>
              <w:left w:val="nil"/>
              <w:bottom w:val="single" w:sz="4" w:space="0" w:color="auto"/>
              <w:right w:val="nil"/>
            </w:tcBorders>
            <w:shd w:val="clear" w:color="auto" w:fill="auto"/>
            <w:noWrap/>
            <w:vAlign w:val="center"/>
            <w:hideMark/>
          </w:tcPr>
          <w:p w14:paraId="4E8AE80C"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20" w:type="dxa"/>
            <w:tcBorders>
              <w:top w:val="nil"/>
              <w:left w:val="nil"/>
              <w:bottom w:val="single" w:sz="4" w:space="0" w:color="auto"/>
              <w:right w:val="nil"/>
            </w:tcBorders>
            <w:shd w:val="clear" w:color="auto" w:fill="auto"/>
            <w:noWrap/>
            <w:vAlign w:val="center"/>
            <w:hideMark/>
          </w:tcPr>
          <w:p w14:paraId="41F4E642"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2030" w:type="dxa"/>
            <w:tcBorders>
              <w:top w:val="nil"/>
              <w:left w:val="nil"/>
              <w:bottom w:val="single" w:sz="4" w:space="0" w:color="auto"/>
              <w:right w:val="nil"/>
            </w:tcBorders>
            <w:shd w:val="clear" w:color="auto" w:fill="auto"/>
            <w:noWrap/>
            <w:vAlign w:val="center"/>
            <w:hideMark/>
          </w:tcPr>
          <w:p w14:paraId="6B3239E8"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31" w:type="dxa"/>
            <w:tcBorders>
              <w:top w:val="nil"/>
              <w:left w:val="nil"/>
              <w:bottom w:val="single" w:sz="4" w:space="0" w:color="auto"/>
              <w:right w:val="nil"/>
            </w:tcBorders>
            <w:shd w:val="clear" w:color="auto" w:fill="auto"/>
            <w:noWrap/>
            <w:vAlign w:val="center"/>
            <w:hideMark/>
          </w:tcPr>
          <w:p w14:paraId="00E46183"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0.00</w:t>
            </w:r>
          </w:p>
        </w:tc>
      </w:tr>
    </w:tbl>
    <w:p w14:paraId="6E6AFE17" w14:textId="77777777" w:rsidR="00977CB3" w:rsidRPr="001840F7" w:rsidRDefault="00977CB3" w:rsidP="00081219">
      <w:pPr>
        <w:spacing w:after="0" w:line="240" w:lineRule="auto"/>
        <w:rPr>
          <w:rFonts w:ascii="Times New Roman" w:eastAsia="Times New Roman" w:hAnsi="Times New Roman" w:cs="Times New Roman"/>
          <w:color w:val="000000"/>
          <w:sz w:val="24"/>
          <w:szCs w:val="24"/>
        </w:rPr>
        <w:sectPr w:rsidR="00977CB3" w:rsidRPr="001840F7" w:rsidSect="00081219">
          <w:pgSz w:w="15840" w:h="12240" w:orient="landscape"/>
          <w:pgMar w:top="1440" w:right="1440" w:bottom="1440" w:left="1440" w:header="720" w:footer="720" w:gutter="0"/>
          <w:cols w:space="720"/>
          <w:docGrid w:linePitch="360"/>
        </w:sectPr>
      </w:pPr>
    </w:p>
    <w:p w14:paraId="19A2AF7E" w14:textId="77777777" w:rsidR="00561E41" w:rsidRPr="001840F7" w:rsidRDefault="00561E41">
      <w:pPr>
        <w:rPr>
          <w:rFonts w:ascii="Times New Roman" w:hAnsi="Times New Roman" w:cs="Times New Roman"/>
          <w:color w:val="4F81BD" w:themeColor="accent1"/>
          <w:sz w:val="24"/>
          <w:szCs w:val="24"/>
        </w:rPr>
      </w:pPr>
    </w:p>
    <w:p w14:paraId="1133476C" w14:textId="77777777" w:rsidR="00517D61" w:rsidRPr="001840F7" w:rsidRDefault="00517D61">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Artisanal Fishing Opportunities</w:t>
      </w:r>
    </w:p>
    <w:p w14:paraId="7747BB1F" w14:textId="77777777" w:rsidR="001C6597" w:rsidRPr="001840F7" w:rsidRDefault="00E430E9">
      <w:pPr>
        <w:rPr>
          <w:rFonts w:ascii="Times New Roman" w:eastAsiaTheme="minorEastAsia"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AO</m:t>
              </m:r>
            </m:sub>
          </m:sSub>
          <m:r>
            <m:rPr>
              <m:sty m:val="bi"/>
            </m:rPr>
            <w:rPr>
              <w:rFonts w:ascii="Cambria Math" w:hAnsi="Cambria Math" w:cs="Times New Roman"/>
              <w:sz w:val="24"/>
              <w:szCs w:val="24"/>
            </w:rPr>
            <m:t xml:space="preserve">=(1-Du)*resource   </m:t>
          </m:r>
        </m:oMath>
      </m:oMathPara>
    </w:p>
    <w:p w14:paraId="15E279A5" w14:textId="77777777" w:rsidR="00B90E1F" w:rsidRPr="001840F7" w:rsidRDefault="00AD5BD2">
      <w:pPr>
        <w:rPr>
          <w:rFonts w:ascii="Times New Roman" w:eastAsiaTheme="minorEastAsia" w:hAnsi="Times New Roman" w:cs="Times New Roman"/>
          <w:b/>
          <w:sz w:val="24"/>
          <w:szCs w:val="24"/>
        </w:rPr>
      </w:pPr>
      <m:oMathPara>
        <m:oMath>
          <m:r>
            <m:rPr>
              <m:sty m:val="bi"/>
            </m:rPr>
            <w:rPr>
              <w:rFonts w:ascii="Cambria Math" w:hAnsi="Cambria Math" w:cs="Times New Roman"/>
              <w:sz w:val="24"/>
              <w:szCs w:val="24"/>
            </w:rPr>
            <m:t>Du=</m:t>
          </m:r>
          <m:d>
            <m:dPr>
              <m:ctrlPr>
                <w:rPr>
                  <w:rFonts w:ascii="Cambria Math" w:hAnsi="Cambria Math" w:cs="Times New Roman"/>
                  <w:b/>
                  <w:i/>
                  <w:sz w:val="24"/>
                  <w:szCs w:val="24"/>
                </w:rPr>
              </m:ctrlPr>
            </m:dPr>
            <m:e>
              <m:r>
                <m:rPr>
                  <m:sty m:val="bi"/>
                </m:rPr>
                <w:rPr>
                  <w:rFonts w:ascii="Cambria Math" w:hAnsi="Cambria Math" w:cs="Times New Roman"/>
                  <w:sz w:val="24"/>
                  <w:szCs w:val="24"/>
                </w:rPr>
                <m:t>1-need</m:t>
              </m:r>
            </m:e>
          </m:d>
          <m:r>
            <m:rPr>
              <m:sty m:val="bi"/>
            </m:rPr>
            <w:rPr>
              <w:rFonts w:ascii="Cambria Math" w:hAnsi="Cambria Math" w:cs="Times New Roman"/>
              <w:sz w:val="24"/>
              <w:szCs w:val="24"/>
            </w:rPr>
            <m:t>*(1-access)</m:t>
          </m:r>
        </m:oMath>
      </m:oMathPara>
    </w:p>
    <w:p w14:paraId="2C615947" w14:textId="77777777" w:rsidR="00AD5BD2" w:rsidRPr="001840F7" w:rsidRDefault="00AD5BD2">
      <w:pPr>
        <w:rPr>
          <w:rFonts w:ascii="Times New Roman" w:hAnsi="Times New Roman" w:cs="Times New Roman"/>
          <w:b/>
          <w:sz w:val="24"/>
          <w:szCs w:val="24"/>
        </w:rPr>
      </w:pPr>
    </w:p>
    <w:p w14:paraId="2DAAC452" w14:textId="77777777" w:rsidR="00E71C10" w:rsidRPr="001840F7" w:rsidRDefault="00E71C10">
      <w:pPr>
        <w:rPr>
          <w:rFonts w:ascii="Times New Roman" w:hAnsi="Times New Roman" w:cs="Times New Roman"/>
          <w:sz w:val="24"/>
          <w:szCs w:val="24"/>
        </w:rPr>
      </w:pPr>
      <w:r w:rsidRPr="001840F7">
        <w:rPr>
          <w:rFonts w:ascii="Times New Roman" w:hAnsi="Times New Roman" w:cs="Times New Roman"/>
          <w:sz w:val="24"/>
          <w:szCs w:val="24"/>
        </w:rPr>
        <w:t>Three components were identified by stakeholders as key components for measuring artisanal fishing opportunities. These components are access to the resource, the availability of the resourc</w:t>
      </w:r>
      <w:r w:rsidR="002E3CC2" w:rsidRPr="001840F7">
        <w:rPr>
          <w:rFonts w:ascii="Times New Roman" w:hAnsi="Times New Roman" w:cs="Times New Roman"/>
          <w:sz w:val="24"/>
          <w:szCs w:val="24"/>
        </w:rPr>
        <w:t>e, and number of subsistence/</w:t>
      </w:r>
      <w:r w:rsidRPr="001840F7">
        <w:rPr>
          <w:rFonts w:ascii="Times New Roman" w:hAnsi="Times New Roman" w:cs="Times New Roman"/>
          <w:sz w:val="24"/>
          <w:szCs w:val="24"/>
        </w:rPr>
        <w:t xml:space="preserve">artisanal fishers. </w:t>
      </w:r>
    </w:p>
    <w:p w14:paraId="0B3A5B3A" w14:textId="77777777" w:rsidR="00D86843" w:rsidRPr="001840F7" w:rsidRDefault="00517D61">
      <w:pPr>
        <w:rPr>
          <w:rFonts w:ascii="Times New Roman" w:hAnsi="Times New Roman" w:cs="Times New Roman"/>
          <w:sz w:val="24"/>
          <w:szCs w:val="24"/>
        </w:rPr>
      </w:pPr>
      <w:r w:rsidRPr="001840F7">
        <w:rPr>
          <w:rFonts w:ascii="Times New Roman" w:hAnsi="Times New Roman" w:cs="Times New Roman"/>
          <w:sz w:val="24"/>
          <w:szCs w:val="24"/>
        </w:rPr>
        <w:t>Access</w:t>
      </w:r>
      <w:r w:rsidR="002C4055" w:rsidRPr="001840F7">
        <w:rPr>
          <w:rFonts w:ascii="Times New Roman" w:hAnsi="Times New Roman" w:cs="Times New Roman"/>
          <w:sz w:val="24"/>
          <w:szCs w:val="24"/>
        </w:rPr>
        <w:t xml:space="preserve"> was determined as an issue for artisanal fishing opportunities. Access was defined as the number of beach or coastal </w:t>
      </w:r>
      <w:r w:rsidR="00F87E07" w:rsidRPr="001840F7">
        <w:rPr>
          <w:rFonts w:ascii="Times New Roman" w:hAnsi="Times New Roman" w:cs="Times New Roman"/>
          <w:sz w:val="24"/>
          <w:szCs w:val="24"/>
        </w:rPr>
        <w:t>access points per kilometer of coastline</w:t>
      </w:r>
      <w:r w:rsidR="002C4055" w:rsidRPr="001840F7">
        <w:rPr>
          <w:rFonts w:ascii="Times New Roman" w:hAnsi="Times New Roman" w:cs="Times New Roman"/>
          <w:sz w:val="24"/>
          <w:szCs w:val="24"/>
        </w:rPr>
        <w:t xml:space="preserve">. With development of coastal areas, including hotels, the access and parking for artisanal fishers can be reduced. Beach access is under county jurisdiction. The data for beach access </w:t>
      </w:r>
      <w:r w:rsidR="002E3CC2" w:rsidRPr="001840F7">
        <w:rPr>
          <w:rFonts w:ascii="Times New Roman" w:hAnsi="Times New Roman" w:cs="Times New Roman"/>
          <w:sz w:val="24"/>
          <w:szCs w:val="24"/>
        </w:rPr>
        <w:t xml:space="preserve">has not been </w:t>
      </w:r>
      <w:r w:rsidR="00344448" w:rsidRPr="001840F7">
        <w:rPr>
          <w:rFonts w:ascii="Times New Roman" w:hAnsi="Times New Roman" w:cs="Times New Roman"/>
          <w:sz w:val="24"/>
          <w:szCs w:val="24"/>
        </w:rPr>
        <w:t>provided by the County of Kauai</w:t>
      </w:r>
      <w:r w:rsidR="002E3CC2" w:rsidRPr="001840F7">
        <w:rPr>
          <w:rFonts w:ascii="Times New Roman" w:hAnsi="Times New Roman" w:cs="Times New Roman"/>
          <w:sz w:val="24"/>
          <w:szCs w:val="24"/>
        </w:rPr>
        <w:t>, we therefore used an average per coastline estimate for the draft of the index for Kauai Island.</w:t>
      </w:r>
      <w:r w:rsidR="00BC070B" w:rsidRPr="001840F7">
        <w:rPr>
          <w:rFonts w:ascii="Times New Roman" w:hAnsi="Times New Roman" w:cs="Times New Roman"/>
          <w:sz w:val="24"/>
          <w:szCs w:val="24"/>
        </w:rPr>
        <w:t xml:space="preserve"> Shoreline access has been identified as a priority in the State Ocean Resource Management Plan (ORMP). There is an average of 5 shoreline access points that are added statewide per year or an estimated 0.7% increase in statewide shoreline access.</w:t>
      </w:r>
    </w:p>
    <w:p w14:paraId="58CA86F4" w14:textId="77777777" w:rsidR="00517D61" w:rsidRPr="001840F7" w:rsidRDefault="00D86843">
      <w:pPr>
        <w:rPr>
          <w:rFonts w:ascii="Times New Roman" w:hAnsi="Times New Roman" w:cs="Times New Roman"/>
          <w:sz w:val="24"/>
          <w:szCs w:val="24"/>
        </w:rPr>
      </w:pPr>
      <w:r w:rsidRPr="001840F7">
        <w:rPr>
          <w:rFonts w:ascii="Times New Roman" w:hAnsi="Times New Roman" w:cs="Times New Roman"/>
          <w:sz w:val="24"/>
          <w:szCs w:val="24"/>
        </w:rPr>
        <w:t xml:space="preserve">Resource was measured as </w:t>
      </w:r>
      <w:r w:rsidR="00AD5BD2" w:rsidRPr="001840F7">
        <w:rPr>
          <w:rFonts w:ascii="Times New Roman" w:hAnsi="Times New Roman" w:cs="Times New Roman"/>
          <w:sz w:val="24"/>
          <w:szCs w:val="24"/>
        </w:rPr>
        <w:t>the current biomass of coastal</w:t>
      </w:r>
      <w:r w:rsidRPr="001840F7">
        <w:rPr>
          <w:rFonts w:ascii="Times New Roman" w:hAnsi="Times New Roman" w:cs="Times New Roman"/>
          <w:sz w:val="24"/>
          <w:szCs w:val="24"/>
        </w:rPr>
        <w:t xml:space="preserve"> fish</w:t>
      </w:r>
      <w:r w:rsidR="00AD5BD2" w:rsidRPr="001840F7">
        <w:rPr>
          <w:rFonts w:ascii="Times New Roman" w:hAnsi="Times New Roman" w:cs="Times New Roman"/>
          <w:sz w:val="24"/>
          <w:szCs w:val="24"/>
        </w:rPr>
        <w:t xml:space="preserve"> </w:t>
      </w:r>
      <w:r w:rsidRPr="001840F7">
        <w:rPr>
          <w:rFonts w:ascii="Times New Roman" w:hAnsi="Times New Roman" w:cs="Times New Roman"/>
          <w:sz w:val="24"/>
          <w:szCs w:val="24"/>
        </w:rPr>
        <w:t xml:space="preserve">to the </w:t>
      </w:r>
      <w:r w:rsidR="00AD5BD2" w:rsidRPr="001840F7">
        <w:rPr>
          <w:rFonts w:ascii="Times New Roman" w:hAnsi="Times New Roman" w:cs="Times New Roman"/>
          <w:sz w:val="24"/>
          <w:szCs w:val="24"/>
        </w:rPr>
        <w:t>pristine</w:t>
      </w:r>
      <w:r w:rsidRPr="001840F7">
        <w:rPr>
          <w:rFonts w:ascii="Times New Roman" w:hAnsi="Times New Roman" w:cs="Times New Roman"/>
          <w:sz w:val="24"/>
          <w:szCs w:val="24"/>
        </w:rPr>
        <w:t xml:space="preserve"> bi</w:t>
      </w:r>
      <w:r w:rsidR="00AC627F" w:rsidRPr="001840F7">
        <w:rPr>
          <w:rFonts w:ascii="Times New Roman" w:hAnsi="Times New Roman" w:cs="Times New Roman"/>
          <w:sz w:val="24"/>
          <w:szCs w:val="24"/>
        </w:rPr>
        <w:t>omass of coastal resource fish. The scores come from the NOAA Coral Reef Report Card developed by the Coral Reef Monitoring Program.</w:t>
      </w:r>
      <w:r w:rsidR="00AF5726" w:rsidRPr="001840F7">
        <w:rPr>
          <w:rFonts w:ascii="Times New Roman" w:hAnsi="Times New Roman" w:cs="Times New Roman"/>
          <w:sz w:val="24"/>
          <w:szCs w:val="24"/>
        </w:rPr>
        <w:t xml:space="preserve"> The reference fish biomass (</w:t>
      </w:r>
      <w:r w:rsidR="00AF5726" w:rsidRPr="001840F7">
        <w:rPr>
          <w:rFonts w:ascii="Times New Roman" w:hAnsi="Times New Roman" w:cs="Times New Roman"/>
          <w:i/>
          <w:sz w:val="24"/>
          <w:szCs w:val="24"/>
        </w:rPr>
        <w:t>R</w:t>
      </w:r>
      <w:r w:rsidR="00AF5726" w:rsidRPr="001840F7">
        <w:rPr>
          <w:rFonts w:ascii="Times New Roman" w:hAnsi="Times New Roman" w:cs="Times New Roman"/>
          <w:i/>
          <w:sz w:val="24"/>
          <w:szCs w:val="24"/>
          <w:vertAlign w:val="subscript"/>
        </w:rPr>
        <w:t>r</w:t>
      </w:r>
      <w:r w:rsidR="00AF5726" w:rsidRPr="001840F7">
        <w:rPr>
          <w:rFonts w:ascii="Times New Roman" w:hAnsi="Times New Roman" w:cs="Times New Roman"/>
          <w:sz w:val="24"/>
          <w:szCs w:val="24"/>
        </w:rPr>
        <w:t>) is the modeled pristine reef fish biomass in the absence of humans (Williams et al 2015).</w:t>
      </w:r>
    </w:p>
    <w:p w14:paraId="6CA81209" w14:textId="77777777" w:rsidR="00517D61" w:rsidRPr="001840F7" w:rsidRDefault="001C6597">
      <w:pPr>
        <w:rPr>
          <w:rFonts w:ascii="Times New Roman" w:hAnsi="Times New Roman" w:cs="Times New Roman"/>
          <w:sz w:val="24"/>
          <w:szCs w:val="24"/>
        </w:rPr>
      </w:pPr>
      <w:r w:rsidRPr="001840F7">
        <w:rPr>
          <w:rFonts w:ascii="Times New Roman" w:hAnsi="Times New Roman" w:cs="Times New Roman"/>
          <w:sz w:val="24"/>
          <w:szCs w:val="24"/>
        </w:rPr>
        <w:t xml:space="preserve">Ideally need would be assessed based on number of subsistence fishers; </w:t>
      </w:r>
      <w:proofErr w:type="gramStart"/>
      <w:r w:rsidRPr="001840F7">
        <w:rPr>
          <w:rFonts w:ascii="Times New Roman" w:hAnsi="Times New Roman" w:cs="Times New Roman"/>
          <w:sz w:val="24"/>
          <w:szCs w:val="24"/>
        </w:rPr>
        <w:t>however</w:t>
      </w:r>
      <w:proofErr w:type="gramEnd"/>
      <w:r w:rsidRPr="001840F7">
        <w:rPr>
          <w:rFonts w:ascii="Times New Roman" w:hAnsi="Times New Roman" w:cs="Times New Roman"/>
          <w:sz w:val="24"/>
          <w:szCs w:val="24"/>
        </w:rPr>
        <w:t xml:space="preserve"> the number of subsistence fishers is unknown. </w:t>
      </w:r>
      <w:r w:rsidR="00517D61" w:rsidRPr="001840F7">
        <w:rPr>
          <w:rFonts w:ascii="Times New Roman" w:hAnsi="Times New Roman" w:cs="Times New Roman"/>
          <w:sz w:val="24"/>
          <w:szCs w:val="24"/>
        </w:rPr>
        <w:t xml:space="preserve">Need </w:t>
      </w:r>
      <w:r w:rsidRPr="001840F7">
        <w:rPr>
          <w:rFonts w:ascii="Times New Roman" w:hAnsi="Times New Roman" w:cs="Times New Roman"/>
          <w:sz w:val="24"/>
          <w:szCs w:val="24"/>
        </w:rPr>
        <w:t xml:space="preserve">was </w:t>
      </w:r>
      <w:r w:rsidR="00517D61" w:rsidRPr="001840F7">
        <w:rPr>
          <w:rFonts w:ascii="Times New Roman" w:hAnsi="Times New Roman" w:cs="Times New Roman"/>
          <w:sz w:val="24"/>
          <w:szCs w:val="24"/>
        </w:rPr>
        <w:t xml:space="preserve">assessed </w:t>
      </w:r>
      <w:r w:rsidRPr="001840F7">
        <w:rPr>
          <w:rFonts w:ascii="Times New Roman" w:hAnsi="Times New Roman" w:cs="Times New Roman"/>
          <w:sz w:val="24"/>
          <w:szCs w:val="24"/>
        </w:rPr>
        <w:t>the</w:t>
      </w:r>
      <w:r w:rsidR="00517D61" w:rsidRPr="001840F7">
        <w:rPr>
          <w:rFonts w:ascii="Times New Roman" w:hAnsi="Times New Roman" w:cs="Times New Roman"/>
          <w:sz w:val="24"/>
          <w:szCs w:val="24"/>
        </w:rPr>
        <w:t xml:space="preserve"> </w:t>
      </w:r>
      <w:r w:rsidRPr="001840F7">
        <w:rPr>
          <w:rFonts w:ascii="Times New Roman" w:hAnsi="Times New Roman" w:cs="Times New Roman"/>
          <w:sz w:val="24"/>
          <w:szCs w:val="24"/>
        </w:rPr>
        <w:t xml:space="preserve">percent of households that fish.  </w:t>
      </w:r>
      <w:r w:rsidR="00517D61" w:rsidRPr="001840F7">
        <w:rPr>
          <w:rFonts w:ascii="Times New Roman" w:hAnsi="Times New Roman" w:cs="Times New Roman"/>
          <w:sz w:val="24"/>
          <w:szCs w:val="24"/>
        </w:rPr>
        <w:t xml:space="preserve">Data comes from </w:t>
      </w:r>
      <w:r w:rsidRPr="001840F7">
        <w:rPr>
          <w:rFonts w:ascii="Times New Roman" w:hAnsi="Times New Roman" w:cs="Times New Roman"/>
          <w:sz w:val="24"/>
          <w:szCs w:val="24"/>
        </w:rPr>
        <w:t xml:space="preserve">the National Atmospheric and Oceanic Administration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Marine Recreational Fishing Survey (</w:t>
      </w:r>
      <w:hyperlink r:id="rId10" w:history="1">
        <w:r w:rsidRPr="001840F7">
          <w:rPr>
            <w:rStyle w:val="Hyperlink"/>
            <w:rFonts w:ascii="Times New Roman" w:hAnsi="Times New Roman" w:cs="Times New Roman"/>
            <w:sz w:val="24"/>
            <w:szCs w:val="24"/>
          </w:rPr>
          <w:t>http://www.fpir.noaa.gov/SFD/SFD_rcf_hmrfs.html</w:t>
        </w:r>
      </w:hyperlink>
      <w:r w:rsidRPr="001840F7">
        <w:rPr>
          <w:rFonts w:ascii="Times New Roman" w:hAnsi="Times New Roman" w:cs="Times New Roman"/>
          <w:sz w:val="24"/>
          <w:szCs w:val="24"/>
        </w:rPr>
        <w:t xml:space="preserve">) contracted through the State of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Department of Land and Natural Resources Division of Aquatic Resources. </w:t>
      </w:r>
      <w:r w:rsidR="006C5F7D" w:rsidRPr="001840F7">
        <w:rPr>
          <w:rFonts w:ascii="Times New Roman" w:hAnsi="Times New Roman" w:cs="Times New Roman"/>
          <w:sz w:val="24"/>
          <w:szCs w:val="24"/>
        </w:rPr>
        <w:t xml:space="preserve"> The percent of households that fish was multiplied by the number of residents per region to obtain an estimate of fishers per region. This number is </w:t>
      </w:r>
      <w:r w:rsidR="00AC627F" w:rsidRPr="001840F7">
        <w:rPr>
          <w:rFonts w:ascii="Times New Roman" w:hAnsi="Times New Roman" w:cs="Times New Roman"/>
          <w:sz w:val="24"/>
          <w:szCs w:val="24"/>
        </w:rPr>
        <w:t xml:space="preserve">a proxy for the number of </w:t>
      </w:r>
      <w:r w:rsidR="006C5F7D" w:rsidRPr="001840F7">
        <w:rPr>
          <w:rFonts w:ascii="Times New Roman" w:hAnsi="Times New Roman" w:cs="Times New Roman"/>
          <w:sz w:val="24"/>
          <w:szCs w:val="24"/>
        </w:rPr>
        <w:t>fishers</w:t>
      </w:r>
      <w:r w:rsidR="00AC627F" w:rsidRPr="001840F7">
        <w:rPr>
          <w:rFonts w:ascii="Times New Roman" w:hAnsi="Times New Roman" w:cs="Times New Roman"/>
          <w:sz w:val="24"/>
          <w:szCs w:val="24"/>
        </w:rPr>
        <w:t>,</w:t>
      </w:r>
      <w:r w:rsidR="006C5F7D" w:rsidRPr="001840F7">
        <w:rPr>
          <w:rFonts w:ascii="Times New Roman" w:hAnsi="Times New Roman" w:cs="Times New Roman"/>
          <w:sz w:val="24"/>
          <w:szCs w:val="24"/>
        </w:rPr>
        <w:t xml:space="preserve"> but it does allow for a comparison of need across regions. </w:t>
      </w:r>
      <w:r w:rsidR="00F25B57" w:rsidRPr="001840F7">
        <w:rPr>
          <w:rFonts w:ascii="Times New Roman" w:hAnsi="Times New Roman" w:cs="Times New Roman"/>
          <w:sz w:val="24"/>
          <w:szCs w:val="24"/>
        </w:rPr>
        <w:t>The reference need was the combined total fishers in Hawaii</w:t>
      </w:r>
      <w:r w:rsidR="00AF5726" w:rsidRPr="001840F7">
        <w:rPr>
          <w:rFonts w:ascii="Times New Roman" w:hAnsi="Times New Roman" w:cs="Times New Roman"/>
          <w:sz w:val="24"/>
          <w:szCs w:val="24"/>
        </w:rPr>
        <w:t xml:space="preserve"> (</w:t>
      </w:r>
      <w:proofErr w:type="spellStart"/>
      <w:r w:rsidR="00AF5726" w:rsidRPr="001840F7">
        <w:rPr>
          <w:rFonts w:ascii="Times New Roman" w:hAnsi="Times New Roman" w:cs="Times New Roman"/>
          <w:i/>
          <w:sz w:val="24"/>
          <w:szCs w:val="24"/>
        </w:rPr>
        <w:t>N</w:t>
      </w:r>
      <w:r w:rsidR="00AF5726" w:rsidRPr="001840F7">
        <w:rPr>
          <w:rFonts w:ascii="Times New Roman" w:hAnsi="Times New Roman" w:cs="Times New Roman"/>
          <w:i/>
          <w:sz w:val="24"/>
          <w:szCs w:val="24"/>
          <w:vertAlign w:val="subscript"/>
        </w:rPr>
        <w:t>r</w:t>
      </w:r>
      <w:proofErr w:type="spellEnd"/>
      <w:r w:rsidR="00AF5726" w:rsidRPr="001840F7">
        <w:rPr>
          <w:rFonts w:ascii="Times New Roman" w:hAnsi="Times New Roman" w:cs="Times New Roman"/>
          <w:i/>
          <w:sz w:val="24"/>
          <w:szCs w:val="24"/>
        </w:rPr>
        <w:t>)</w:t>
      </w:r>
      <w:r w:rsidR="00F25B57" w:rsidRPr="001840F7">
        <w:rPr>
          <w:rFonts w:ascii="Times New Roman" w:hAnsi="Times New Roman" w:cs="Times New Roman"/>
          <w:sz w:val="24"/>
          <w:szCs w:val="24"/>
        </w:rPr>
        <w:t>.</w:t>
      </w:r>
    </w:p>
    <w:p w14:paraId="06C8C37B" w14:textId="77777777" w:rsidR="00F87E07" w:rsidRPr="001840F7" w:rsidRDefault="00F87E07">
      <w:pPr>
        <w:rPr>
          <w:rFonts w:ascii="Times New Roman" w:hAnsi="Times New Roman" w:cs="Times New Roman"/>
          <w:sz w:val="24"/>
          <w:szCs w:val="24"/>
        </w:rPr>
      </w:pPr>
      <w:r w:rsidRPr="001840F7">
        <w:rPr>
          <w:rFonts w:ascii="Times New Roman" w:hAnsi="Times New Roman" w:cs="Times New Roman"/>
          <w:sz w:val="24"/>
          <w:szCs w:val="24"/>
        </w:rPr>
        <w:t xml:space="preserve">The poverty level in Hawaii is 10.6% in 2015 (DEBET </w:t>
      </w:r>
      <w:hyperlink r:id="rId11" w:history="1">
        <w:r w:rsidRPr="001840F7">
          <w:rPr>
            <w:rStyle w:val="Hyperlink"/>
            <w:rFonts w:ascii="Times New Roman" w:hAnsi="Times New Roman" w:cs="Times New Roman"/>
            <w:sz w:val="24"/>
            <w:szCs w:val="24"/>
          </w:rPr>
          <w:t>http://dbedt.hawaii.gov/economic/ranks/</w:t>
        </w:r>
      </w:hyperlink>
      <w:r w:rsidRPr="001840F7">
        <w:rPr>
          <w:rFonts w:ascii="Times New Roman" w:hAnsi="Times New Roman" w:cs="Times New Roman"/>
          <w:sz w:val="24"/>
          <w:szCs w:val="24"/>
        </w:rPr>
        <w:t>). The poverty level was used as the need</w:t>
      </w:r>
      <w:r w:rsidR="003D54BD" w:rsidRPr="001840F7">
        <w:rPr>
          <w:rFonts w:ascii="Times New Roman" w:hAnsi="Times New Roman" w:cs="Times New Roman"/>
          <w:sz w:val="24"/>
          <w:szCs w:val="24"/>
        </w:rPr>
        <w:t>.</w:t>
      </w:r>
    </w:p>
    <w:p w14:paraId="5F0001D9" w14:textId="77777777" w:rsidR="00517D61" w:rsidRPr="001840F7" w:rsidRDefault="00AD5BD2">
      <w:pPr>
        <w:rPr>
          <w:rFonts w:ascii="Times New Roman" w:hAnsi="Times New Roman" w:cs="Times New Roman"/>
          <w:sz w:val="24"/>
          <w:szCs w:val="24"/>
        </w:rPr>
      </w:pPr>
      <w:r w:rsidRPr="001840F7">
        <w:rPr>
          <w:rFonts w:ascii="Times New Roman" w:hAnsi="Times New Roman" w:cs="Times New Roman"/>
          <w:sz w:val="24"/>
          <w:szCs w:val="24"/>
        </w:rPr>
        <w:t xml:space="preserve">The trend was calculated as the combined change in the resource and coastal access over the past 5 years 2010-2015. The data for the change in shoreline access points comes from the Office of Planning. </w:t>
      </w:r>
    </w:p>
    <w:tbl>
      <w:tblPr>
        <w:tblW w:w="4384" w:type="dxa"/>
        <w:tblInd w:w="93" w:type="dxa"/>
        <w:tblLook w:val="04A0" w:firstRow="1" w:lastRow="0" w:firstColumn="1" w:lastColumn="0" w:noHBand="0" w:noVBand="1"/>
      </w:tblPr>
      <w:tblGrid>
        <w:gridCol w:w="1664"/>
        <w:gridCol w:w="1340"/>
        <w:gridCol w:w="1380"/>
      </w:tblGrid>
      <w:tr w:rsidR="00AD5BD2" w:rsidRPr="001840F7" w14:paraId="3F0FCEF9" w14:textId="77777777" w:rsidTr="00AD5BD2">
        <w:trPr>
          <w:trHeight w:val="315"/>
        </w:trPr>
        <w:tc>
          <w:tcPr>
            <w:tcW w:w="1664" w:type="dxa"/>
            <w:tcBorders>
              <w:top w:val="nil"/>
              <w:left w:val="nil"/>
              <w:bottom w:val="nil"/>
              <w:right w:val="nil"/>
            </w:tcBorders>
            <w:shd w:val="clear" w:color="000000" w:fill="DDD9C4"/>
            <w:noWrap/>
            <w:vAlign w:val="bottom"/>
            <w:hideMark/>
          </w:tcPr>
          <w:p w14:paraId="1E53DC91" w14:textId="77777777" w:rsidR="00AD5BD2" w:rsidRPr="001840F7" w:rsidRDefault="00AD5BD2" w:rsidP="00AD5BD2">
            <w:pPr>
              <w:spacing w:after="0" w:line="240" w:lineRule="auto"/>
              <w:rPr>
                <w:rFonts w:ascii="Times New Roman" w:eastAsia="Times New Roman" w:hAnsi="Times New Roman" w:cs="Times New Roman"/>
                <w:sz w:val="24"/>
                <w:szCs w:val="24"/>
              </w:rPr>
            </w:pPr>
            <w:r w:rsidRPr="001840F7">
              <w:rPr>
                <w:rFonts w:ascii="Times New Roman" w:eastAsia="Times New Roman" w:hAnsi="Times New Roman" w:cs="Times New Roman"/>
                <w:sz w:val="24"/>
                <w:szCs w:val="24"/>
              </w:rPr>
              <w:lastRenderedPageBreak/>
              <w:t>Region</w:t>
            </w:r>
          </w:p>
        </w:tc>
        <w:tc>
          <w:tcPr>
            <w:tcW w:w="1340" w:type="dxa"/>
            <w:tcBorders>
              <w:top w:val="nil"/>
              <w:left w:val="nil"/>
              <w:bottom w:val="nil"/>
              <w:right w:val="nil"/>
            </w:tcBorders>
            <w:shd w:val="clear" w:color="000000" w:fill="DDD9C4"/>
            <w:noWrap/>
            <w:vAlign w:val="bottom"/>
            <w:hideMark/>
          </w:tcPr>
          <w:p w14:paraId="12416E63" w14:textId="77777777" w:rsidR="00AD5BD2" w:rsidRPr="001840F7" w:rsidRDefault="00AD5BD2" w:rsidP="00AD5BD2">
            <w:pPr>
              <w:spacing w:after="0" w:line="240" w:lineRule="auto"/>
              <w:rPr>
                <w:rFonts w:ascii="Times New Roman" w:eastAsia="Times New Roman" w:hAnsi="Times New Roman" w:cs="Times New Roman"/>
                <w:sz w:val="24"/>
                <w:szCs w:val="24"/>
              </w:rPr>
            </w:pPr>
            <w:r w:rsidRPr="001840F7">
              <w:rPr>
                <w:rFonts w:ascii="Times New Roman" w:eastAsia="Times New Roman" w:hAnsi="Times New Roman" w:cs="Times New Roman"/>
                <w:sz w:val="24"/>
                <w:szCs w:val="24"/>
              </w:rPr>
              <w:t>score</w:t>
            </w:r>
          </w:p>
        </w:tc>
        <w:tc>
          <w:tcPr>
            <w:tcW w:w="1380" w:type="dxa"/>
            <w:tcBorders>
              <w:top w:val="nil"/>
              <w:left w:val="nil"/>
              <w:bottom w:val="nil"/>
              <w:right w:val="nil"/>
            </w:tcBorders>
            <w:shd w:val="clear" w:color="000000" w:fill="DDD9C4"/>
            <w:noWrap/>
            <w:vAlign w:val="bottom"/>
            <w:hideMark/>
          </w:tcPr>
          <w:p w14:paraId="733478EB" w14:textId="77777777" w:rsidR="00AD5BD2" w:rsidRPr="001840F7" w:rsidRDefault="00AD5BD2" w:rsidP="00AD5BD2">
            <w:pPr>
              <w:spacing w:after="0" w:line="240" w:lineRule="auto"/>
              <w:rPr>
                <w:rFonts w:ascii="Times New Roman" w:eastAsia="Times New Roman" w:hAnsi="Times New Roman" w:cs="Times New Roman"/>
                <w:sz w:val="24"/>
                <w:szCs w:val="24"/>
              </w:rPr>
            </w:pPr>
            <w:r w:rsidRPr="001840F7">
              <w:rPr>
                <w:rFonts w:ascii="Times New Roman" w:eastAsia="Times New Roman" w:hAnsi="Times New Roman" w:cs="Times New Roman"/>
                <w:sz w:val="24"/>
                <w:szCs w:val="24"/>
              </w:rPr>
              <w:t>trend</w:t>
            </w:r>
          </w:p>
        </w:tc>
      </w:tr>
      <w:tr w:rsidR="00AD5BD2" w:rsidRPr="001840F7" w14:paraId="4AE67FF6" w14:textId="77777777" w:rsidTr="00AD5BD2">
        <w:trPr>
          <w:trHeight w:val="315"/>
        </w:trPr>
        <w:tc>
          <w:tcPr>
            <w:tcW w:w="1664" w:type="dxa"/>
            <w:tcBorders>
              <w:top w:val="nil"/>
              <w:left w:val="nil"/>
              <w:bottom w:val="nil"/>
              <w:right w:val="nil"/>
            </w:tcBorders>
            <w:shd w:val="clear" w:color="auto" w:fill="auto"/>
            <w:noWrap/>
            <w:vAlign w:val="bottom"/>
            <w:hideMark/>
          </w:tcPr>
          <w:p w14:paraId="5C840D2F" w14:textId="77777777" w:rsidR="00AD5BD2" w:rsidRPr="001840F7" w:rsidRDefault="00AD5BD2" w:rsidP="00AD5BD2">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Hawai'i</w:t>
            </w:r>
          </w:p>
        </w:tc>
        <w:tc>
          <w:tcPr>
            <w:tcW w:w="1340" w:type="dxa"/>
            <w:tcBorders>
              <w:top w:val="nil"/>
              <w:left w:val="nil"/>
              <w:bottom w:val="nil"/>
              <w:right w:val="nil"/>
            </w:tcBorders>
            <w:shd w:val="clear" w:color="auto" w:fill="auto"/>
            <w:noWrap/>
            <w:vAlign w:val="bottom"/>
            <w:hideMark/>
          </w:tcPr>
          <w:p w14:paraId="50FA9F09"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26.81</w:t>
            </w:r>
          </w:p>
        </w:tc>
        <w:tc>
          <w:tcPr>
            <w:tcW w:w="1380" w:type="dxa"/>
            <w:tcBorders>
              <w:top w:val="nil"/>
              <w:left w:val="nil"/>
              <w:bottom w:val="nil"/>
              <w:right w:val="nil"/>
            </w:tcBorders>
            <w:shd w:val="clear" w:color="auto" w:fill="auto"/>
            <w:noWrap/>
            <w:vAlign w:val="bottom"/>
            <w:hideMark/>
          </w:tcPr>
          <w:p w14:paraId="39B409BE"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-0.01</w:t>
            </w:r>
          </w:p>
        </w:tc>
      </w:tr>
      <w:tr w:rsidR="00AD5BD2" w:rsidRPr="001840F7" w14:paraId="6D63D669" w14:textId="77777777" w:rsidTr="00AD5BD2">
        <w:trPr>
          <w:trHeight w:val="315"/>
        </w:trPr>
        <w:tc>
          <w:tcPr>
            <w:tcW w:w="1664" w:type="dxa"/>
            <w:tcBorders>
              <w:top w:val="nil"/>
              <w:left w:val="nil"/>
              <w:bottom w:val="nil"/>
              <w:right w:val="nil"/>
            </w:tcBorders>
            <w:shd w:val="clear" w:color="auto" w:fill="auto"/>
            <w:noWrap/>
            <w:vAlign w:val="bottom"/>
            <w:hideMark/>
          </w:tcPr>
          <w:p w14:paraId="07C7D437" w14:textId="77777777" w:rsidR="00AD5BD2" w:rsidRPr="001840F7" w:rsidRDefault="00AD5BD2" w:rsidP="00AD5BD2">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Maui Nui</w:t>
            </w:r>
          </w:p>
        </w:tc>
        <w:tc>
          <w:tcPr>
            <w:tcW w:w="1340" w:type="dxa"/>
            <w:tcBorders>
              <w:top w:val="nil"/>
              <w:left w:val="nil"/>
              <w:bottom w:val="nil"/>
              <w:right w:val="nil"/>
            </w:tcBorders>
            <w:shd w:val="clear" w:color="auto" w:fill="auto"/>
            <w:noWrap/>
            <w:vAlign w:val="bottom"/>
            <w:hideMark/>
          </w:tcPr>
          <w:p w14:paraId="1824FF46"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46.78</w:t>
            </w:r>
          </w:p>
        </w:tc>
        <w:tc>
          <w:tcPr>
            <w:tcW w:w="1380" w:type="dxa"/>
            <w:tcBorders>
              <w:top w:val="nil"/>
              <w:left w:val="nil"/>
              <w:bottom w:val="nil"/>
              <w:right w:val="nil"/>
            </w:tcBorders>
            <w:shd w:val="clear" w:color="auto" w:fill="auto"/>
            <w:noWrap/>
            <w:vAlign w:val="bottom"/>
            <w:hideMark/>
          </w:tcPr>
          <w:p w14:paraId="5E61EA3C"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0.03</w:t>
            </w:r>
          </w:p>
        </w:tc>
      </w:tr>
      <w:tr w:rsidR="00AD5BD2" w:rsidRPr="001840F7" w14:paraId="3A8BCEF2" w14:textId="77777777" w:rsidTr="00AD5BD2">
        <w:trPr>
          <w:trHeight w:val="315"/>
        </w:trPr>
        <w:tc>
          <w:tcPr>
            <w:tcW w:w="1664" w:type="dxa"/>
            <w:tcBorders>
              <w:top w:val="nil"/>
              <w:left w:val="nil"/>
              <w:bottom w:val="nil"/>
              <w:right w:val="nil"/>
            </w:tcBorders>
            <w:shd w:val="clear" w:color="auto" w:fill="auto"/>
            <w:noWrap/>
            <w:vAlign w:val="bottom"/>
            <w:hideMark/>
          </w:tcPr>
          <w:p w14:paraId="2A257973" w14:textId="77777777" w:rsidR="00AD5BD2" w:rsidRPr="001840F7" w:rsidRDefault="00AD5BD2" w:rsidP="00AD5BD2">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Oahu</w:t>
            </w:r>
          </w:p>
        </w:tc>
        <w:tc>
          <w:tcPr>
            <w:tcW w:w="1340" w:type="dxa"/>
            <w:tcBorders>
              <w:top w:val="nil"/>
              <w:left w:val="nil"/>
              <w:bottom w:val="nil"/>
              <w:right w:val="nil"/>
            </w:tcBorders>
            <w:shd w:val="clear" w:color="auto" w:fill="auto"/>
            <w:noWrap/>
            <w:vAlign w:val="bottom"/>
            <w:hideMark/>
          </w:tcPr>
          <w:p w14:paraId="7AB0FBA1"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48.21</w:t>
            </w:r>
          </w:p>
        </w:tc>
        <w:tc>
          <w:tcPr>
            <w:tcW w:w="1380" w:type="dxa"/>
            <w:tcBorders>
              <w:top w:val="nil"/>
              <w:left w:val="nil"/>
              <w:bottom w:val="nil"/>
              <w:right w:val="nil"/>
            </w:tcBorders>
            <w:shd w:val="clear" w:color="auto" w:fill="auto"/>
            <w:noWrap/>
            <w:vAlign w:val="bottom"/>
            <w:hideMark/>
          </w:tcPr>
          <w:p w14:paraId="72B23AEF"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0.02</w:t>
            </w:r>
          </w:p>
        </w:tc>
      </w:tr>
      <w:tr w:rsidR="00AD5BD2" w:rsidRPr="001840F7" w14:paraId="542B51B9" w14:textId="77777777" w:rsidTr="00AD5BD2">
        <w:trPr>
          <w:trHeight w:val="315"/>
        </w:trPr>
        <w:tc>
          <w:tcPr>
            <w:tcW w:w="1664" w:type="dxa"/>
            <w:tcBorders>
              <w:top w:val="nil"/>
              <w:left w:val="nil"/>
              <w:bottom w:val="nil"/>
              <w:right w:val="nil"/>
            </w:tcBorders>
            <w:shd w:val="clear" w:color="auto" w:fill="auto"/>
            <w:noWrap/>
            <w:vAlign w:val="bottom"/>
            <w:hideMark/>
          </w:tcPr>
          <w:p w14:paraId="208EF7F4" w14:textId="77777777" w:rsidR="00AD5BD2" w:rsidRPr="001840F7" w:rsidRDefault="00AD5BD2" w:rsidP="00AD5BD2">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Kauai &amp; </w:t>
            </w:r>
            <w:proofErr w:type="spellStart"/>
            <w:r w:rsidRPr="001840F7">
              <w:rPr>
                <w:rFonts w:ascii="Times New Roman" w:eastAsia="Times New Roman" w:hAnsi="Times New Roman" w:cs="Times New Roman"/>
                <w:color w:val="000000"/>
                <w:sz w:val="24"/>
                <w:szCs w:val="24"/>
              </w:rPr>
              <w:t>Nii'hau</w:t>
            </w:r>
            <w:proofErr w:type="spellEnd"/>
          </w:p>
        </w:tc>
        <w:tc>
          <w:tcPr>
            <w:tcW w:w="1340" w:type="dxa"/>
            <w:tcBorders>
              <w:top w:val="nil"/>
              <w:left w:val="nil"/>
              <w:bottom w:val="nil"/>
              <w:right w:val="nil"/>
            </w:tcBorders>
            <w:shd w:val="clear" w:color="auto" w:fill="auto"/>
            <w:noWrap/>
            <w:vAlign w:val="bottom"/>
            <w:hideMark/>
          </w:tcPr>
          <w:p w14:paraId="27CAFD8B"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51.15</w:t>
            </w:r>
          </w:p>
        </w:tc>
        <w:tc>
          <w:tcPr>
            <w:tcW w:w="1380" w:type="dxa"/>
            <w:tcBorders>
              <w:top w:val="nil"/>
              <w:left w:val="nil"/>
              <w:bottom w:val="nil"/>
              <w:right w:val="nil"/>
            </w:tcBorders>
            <w:shd w:val="clear" w:color="auto" w:fill="auto"/>
            <w:noWrap/>
            <w:vAlign w:val="bottom"/>
            <w:hideMark/>
          </w:tcPr>
          <w:p w14:paraId="316D964A"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0.04</w:t>
            </w:r>
          </w:p>
        </w:tc>
      </w:tr>
    </w:tbl>
    <w:p w14:paraId="1CEB12EE" w14:textId="77777777" w:rsidR="00517D61" w:rsidRPr="001840F7" w:rsidRDefault="00517D61">
      <w:pPr>
        <w:rPr>
          <w:rFonts w:ascii="Times New Roman" w:hAnsi="Times New Roman" w:cs="Times New Roman"/>
          <w:b/>
          <w:sz w:val="24"/>
          <w:szCs w:val="24"/>
        </w:rPr>
      </w:pPr>
    </w:p>
    <w:p w14:paraId="0141FD72" w14:textId="145A2F3E" w:rsidR="00517D61" w:rsidRPr="00E139F2" w:rsidRDefault="00E139F2">
      <w:pPr>
        <w:rPr>
          <w:rFonts w:ascii="Times New Roman" w:hAnsi="Times New Roman" w:cs="Times New Roman"/>
          <w:i/>
          <w:sz w:val="24"/>
          <w:szCs w:val="24"/>
        </w:rPr>
      </w:pPr>
      <w:r>
        <w:rPr>
          <w:rFonts w:ascii="Times New Roman" w:hAnsi="Times New Roman" w:cs="Times New Roman"/>
          <w:i/>
          <w:sz w:val="24"/>
          <w:szCs w:val="24"/>
        </w:rPr>
        <w:t>Data Gaps</w:t>
      </w:r>
    </w:p>
    <w:p w14:paraId="23F1E2EA" w14:textId="00C88505" w:rsidR="00A93512" w:rsidRPr="00E139F2" w:rsidRDefault="00A93512" w:rsidP="00E139F2">
      <w:pPr>
        <w:pStyle w:val="ListParagraph"/>
        <w:numPr>
          <w:ilvl w:val="0"/>
          <w:numId w:val="8"/>
        </w:numPr>
        <w:rPr>
          <w:rFonts w:ascii="Times New Roman" w:hAnsi="Times New Roman" w:cs="Times New Roman"/>
          <w:sz w:val="24"/>
          <w:szCs w:val="24"/>
        </w:rPr>
      </w:pPr>
      <w:r w:rsidRPr="00E139F2">
        <w:rPr>
          <w:rFonts w:ascii="Times New Roman" w:hAnsi="Times New Roman" w:cs="Times New Roman"/>
          <w:sz w:val="24"/>
          <w:szCs w:val="24"/>
        </w:rPr>
        <w:t>Biomass of harvest fish from open access areas (with biomass from MPAs not included in the assessment).</w:t>
      </w:r>
    </w:p>
    <w:p w14:paraId="119AF57D" w14:textId="50BCA246" w:rsidR="00A93512" w:rsidRPr="00E139F2" w:rsidRDefault="00A93512" w:rsidP="00E139F2">
      <w:pPr>
        <w:pStyle w:val="ListParagraph"/>
        <w:numPr>
          <w:ilvl w:val="0"/>
          <w:numId w:val="8"/>
        </w:numPr>
        <w:rPr>
          <w:rFonts w:ascii="Times New Roman" w:hAnsi="Times New Roman" w:cs="Times New Roman"/>
          <w:sz w:val="24"/>
          <w:szCs w:val="24"/>
        </w:rPr>
      </w:pPr>
      <w:r w:rsidRPr="00E139F2">
        <w:rPr>
          <w:rFonts w:ascii="Times New Roman" w:hAnsi="Times New Roman" w:cs="Times New Roman"/>
          <w:sz w:val="24"/>
          <w:szCs w:val="24"/>
        </w:rPr>
        <w:t>Number of fishers</w:t>
      </w:r>
    </w:p>
    <w:p w14:paraId="27A3C4AB" w14:textId="6DC27630" w:rsidR="00A93512" w:rsidRPr="00E139F2" w:rsidRDefault="00A93512" w:rsidP="00E139F2">
      <w:pPr>
        <w:pStyle w:val="ListParagraph"/>
        <w:numPr>
          <w:ilvl w:val="0"/>
          <w:numId w:val="8"/>
        </w:numPr>
        <w:rPr>
          <w:rFonts w:ascii="Times New Roman" w:hAnsi="Times New Roman" w:cs="Times New Roman"/>
          <w:sz w:val="24"/>
          <w:szCs w:val="24"/>
        </w:rPr>
      </w:pPr>
      <w:r w:rsidRPr="00E139F2">
        <w:rPr>
          <w:rFonts w:ascii="Times New Roman" w:hAnsi="Times New Roman" w:cs="Times New Roman"/>
          <w:sz w:val="24"/>
          <w:szCs w:val="24"/>
        </w:rPr>
        <w:t>Fish flow</w:t>
      </w:r>
    </w:p>
    <w:p w14:paraId="6FAA27B6" w14:textId="0296631E" w:rsidR="00A93512" w:rsidRPr="00E139F2" w:rsidRDefault="00A93512" w:rsidP="00E139F2">
      <w:pPr>
        <w:pStyle w:val="ListParagraph"/>
        <w:numPr>
          <w:ilvl w:val="0"/>
          <w:numId w:val="8"/>
        </w:numPr>
        <w:rPr>
          <w:rFonts w:ascii="Times New Roman" w:hAnsi="Times New Roman" w:cs="Times New Roman"/>
          <w:sz w:val="24"/>
          <w:szCs w:val="24"/>
        </w:rPr>
      </w:pPr>
      <w:r w:rsidRPr="00E139F2">
        <w:rPr>
          <w:rFonts w:ascii="Times New Roman" w:hAnsi="Times New Roman" w:cs="Times New Roman"/>
          <w:sz w:val="24"/>
          <w:szCs w:val="24"/>
        </w:rPr>
        <w:t>Catch and effort data</w:t>
      </w:r>
    </w:p>
    <w:p w14:paraId="1807E985" w14:textId="5E653A88" w:rsidR="00A93512" w:rsidRPr="00E139F2" w:rsidRDefault="00A93512" w:rsidP="00E139F2">
      <w:pPr>
        <w:pStyle w:val="ListParagraph"/>
        <w:numPr>
          <w:ilvl w:val="0"/>
          <w:numId w:val="8"/>
        </w:numPr>
        <w:rPr>
          <w:rFonts w:ascii="Times New Roman" w:hAnsi="Times New Roman" w:cs="Times New Roman"/>
          <w:sz w:val="24"/>
          <w:szCs w:val="24"/>
        </w:rPr>
      </w:pPr>
      <w:r w:rsidRPr="00E139F2">
        <w:rPr>
          <w:rFonts w:ascii="Times New Roman" w:hAnsi="Times New Roman" w:cs="Times New Roman"/>
          <w:sz w:val="24"/>
          <w:szCs w:val="24"/>
        </w:rPr>
        <w:t>Beach access locations are managed by counties and it is unknown how often the data are updated.</w:t>
      </w:r>
    </w:p>
    <w:p w14:paraId="36C141A2" w14:textId="77777777" w:rsidR="00A93512" w:rsidRPr="001840F7" w:rsidRDefault="00A93512">
      <w:pPr>
        <w:rPr>
          <w:rFonts w:ascii="Times New Roman" w:hAnsi="Times New Roman" w:cs="Times New Roman"/>
          <w:b/>
          <w:sz w:val="24"/>
          <w:szCs w:val="24"/>
        </w:rPr>
      </w:pPr>
    </w:p>
    <w:p w14:paraId="5BA4AEBE" w14:textId="77777777" w:rsidR="00B30B73" w:rsidRPr="001840F7" w:rsidRDefault="00B30B73" w:rsidP="00B30B73">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Sustainable Tourism</w:t>
      </w:r>
    </w:p>
    <w:p w14:paraId="5DCD8829" w14:textId="430B74D0" w:rsidR="00204C6E" w:rsidRDefault="00204C6E" w:rsidP="00B30B73">
      <w:pPr>
        <w:rPr>
          <w:rFonts w:ascii="Times New Roman" w:hAnsi="Times New Roman" w:cs="Times New Roman"/>
          <w:sz w:val="24"/>
          <w:szCs w:val="24"/>
        </w:rPr>
      </w:pPr>
      <w:r w:rsidRPr="00204C6E">
        <w:rPr>
          <w:rFonts w:ascii="Times New Roman" w:hAnsi="Times New Roman" w:cs="Times New Roman"/>
          <w:sz w:val="24"/>
          <w:szCs w:val="24"/>
        </w:rPr>
        <w:t>This goal strives to measure the balance between economic growth through tourism with management and preservation of natural resources and Hawaiian culture. This is measured through tracking ocean and coastal management areas to preserve the environment and provide visitor ecotourism opportunities and the sen</w:t>
      </w:r>
      <w:r>
        <w:rPr>
          <w:rFonts w:ascii="Times New Roman" w:hAnsi="Times New Roman" w:cs="Times New Roman"/>
          <w:sz w:val="24"/>
          <w:szCs w:val="24"/>
        </w:rPr>
        <w:t>timent of residents of tourism.</w:t>
      </w:r>
    </w:p>
    <w:p w14:paraId="57D08EEF" w14:textId="77777777"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sz w:val="24"/>
          <w:szCs w:val="24"/>
        </w:rPr>
        <w:t>Sustainable tourism was scored based on the benefit of visitors to economic growth (</w:t>
      </w:r>
      <w:r w:rsidRPr="001840F7">
        <w:rPr>
          <w:rFonts w:ascii="Times New Roman" w:hAnsi="Times New Roman" w:cs="Times New Roman"/>
          <w:i/>
          <w:sz w:val="24"/>
          <w:szCs w:val="24"/>
        </w:rPr>
        <w:t xml:space="preserve">economic) </w:t>
      </w:r>
      <w:r w:rsidRPr="001840F7">
        <w:rPr>
          <w:rFonts w:ascii="Times New Roman" w:hAnsi="Times New Roman" w:cs="Times New Roman"/>
          <w:sz w:val="24"/>
          <w:szCs w:val="24"/>
        </w:rPr>
        <w:t>while taking into account the</w:t>
      </w:r>
      <w:r w:rsidRPr="001840F7">
        <w:rPr>
          <w:rFonts w:ascii="Times New Roman" w:hAnsi="Times New Roman" w:cs="Times New Roman"/>
          <w:i/>
          <w:sz w:val="24"/>
          <w:szCs w:val="24"/>
        </w:rPr>
        <w:t xml:space="preserve"> </w:t>
      </w:r>
      <w:r w:rsidRPr="001840F7">
        <w:rPr>
          <w:rFonts w:ascii="Times New Roman" w:hAnsi="Times New Roman" w:cs="Times New Roman"/>
          <w:sz w:val="24"/>
          <w:szCs w:val="24"/>
        </w:rPr>
        <w:t>preservation of social and cultural values of residents</w:t>
      </w:r>
      <w:r w:rsidRPr="001840F7">
        <w:rPr>
          <w:rFonts w:ascii="Times New Roman" w:hAnsi="Times New Roman" w:cs="Times New Roman"/>
          <w:i/>
          <w:sz w:val="24"/>
          <w:szCs w:val="24"/>
        </w:rPr>
        <w:t xml:space="preserve"> (sentiment) </w:t>
      </w:r>
      <w:r w:rsidRPr="001840F7">
        <w:rPr>
          <w:rFonts w:ascii="Times New Roman" w:hAnsi="Times New Roman" w:cs="Times New Roman"/>
          <w:sz w:val="24"/>
          <w:szCs w:val="24"/>
        </w:rPr>
        <w:t>and the natural environment (</w:t>
      </w:r>
      <w:r w:rsidRPr="001840F7">
        <w:rPr>
          <w:rFonts w:ascii="Times New Roman" w:hAnsi="Times New Roman" w:cs="Times New Roman"/>
          <w:i/>
          <w:sz w:val="24"/>
          <w:szCs w:val="24"/>
        </w:rPr>
        <w:t xml:space="preserve">environment). </w:t>
      </w:r>
    </w:p>
    <w:p w14:paraId="770838F1" w14:textId="1880BE2D" w:rsidR="00B30B73" w:rsidRPr="001840F7" w:rsidRDefault="00E430E9" w:rsidP="00B30B73">
      <w:pPr>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m:t>
                      </m:r>
                    </m:sub>
                  </m:sSub>
                </m:num>
                <m:den>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r</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c</m:t>
                      </m:r>
                    </m:sub>
                  </m:sSub>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r</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30</m:t>
                      </m:r>
                    </m:sub>
                  </m:sSub>
                </m:den>
              </m:f>
            </m:num>
            <m:den>
              <m:r>
                <w:rPr>
                  <w:rFonts w:ascii="Cambria Math" w:hAnsi="Cambria Math" w:cs="Times New Roman"/>
                  <w:sz w:val="24"/>
                  <w:szCs w:val="24"/>
                </w:rPr>
                <m:t>3</m:t>
              </m:r>
            </m:den>
          </m:f>
        </m:oMath>
      </m:oMathPara>
    </w:p>
    <w:p w14:paraId="1640511B" w14:textId="34FF9F02" w:rsidR="000E1589" w:rsidRPr="000E1589" w:rsidRDefault="000E1589" w:rsidP="00B30B73">
      <w:pPr>
        <w:rPr>
          <w:rFonts w:ascii="Times New Roman" w:hAnsi="Times New Roman" w:cs="Times New Roman"/>
          <w:i/>
          <w:sz w:val="24"/>
          <w:szCs w:val="24"/>
          <w:vertAlign w:val="subscript"/>
        </w:rPr>
      </w:pPr>
      <w:proofErr w:type="spellStart"/>
      <w:r>
        <w:rPr>
          <w:rFonts w:ascii="Times New Roman" w:hAnsi="Times New Roman" w:cs="Times New Roman"/>
          <w:i/>
          <w:sz w:val="24"/>
          <w:szCs w:val="24"/>
        </w:rPr>
        <w:t>e</w:t>
      </w:r>
      <w:r w:rsidRPr="000E1589">
        <w:rPr>
          <w:rFonts w:ascii="Times New Roman" w:hAnsi="Times New Roman" w:cs="Times New Roman"/>
          <w:i/>
          <w:sz w:val="24"/>
          <w:szCs w:val="24"/>
          <w:vertAlign w:val="subscript"/>
        </w:rPr>
        <w:t>c</w:t>
      </w:r>
      <w:proofErr w:type="spellEnd"/>
      <w:r>
        <w:rPr>
          <w:rFonts w:ascii="Times New Roman" w:hAnsi="Times New Roman" w:cs="Times New Roman"/>
          <w:i/>
          <w:sz w:val="24"/>
          <w:szCs w:val="24"/>
        </w:rPr>
        <w:t>=</w:t>
      </w:r>
      <w:r w:rsidRPr="00863D15">
        <w:rPr>
          <w:rFonts w:ascii="Times New Roman" w:hAnsi="Times New Roman" w:cs="Times New Roman"/>
          <w:sz w:val="24"/>
          <w:szCs w:val="24"/>
        </w:rPr>
        <w:t>current annual growth in visitor generated GDP</w:t>
      </w:r>
    </w:p>
    <w:p w14:paraId="4CD86D63" w14:textId="29EE5705" w:rsidR="000E1589" w:rsidRPr="001840F7" w:rsidRDefault="000E1589" w:rsidP="000E1589">
      <w:pPr>
        <w:rPr>
          <w:rFonts w:ascii="Times New Roman" w:hAnsi="Times New Roman" w:cs="Times New Roman"/>
          <w:i/>
          <w:sz w:val="24"/>
          <w:szCs w:val="24"/>
        </w:rPr>
      </w:pPr>
      <w:proofErr w:type="spellStart"/>
      <w:r>
        <w:rPr>
          <w:rFonts w:ascii="Times New Roman" w:hAnsi="Times New Roman" w:cs="Times New Roman"/>
          <w:i/>
          <w:sz w:val="24"/>
          <w:szCs w:val="24"/>
        </w:rPr>
        <w:t>e</w:t>
      </w:r>
      <w:r>
        <w:rPr>
          <w:rFonts w:ascii="Times New Roman" w:hAnsi="Times New Roman" w:cs="Times New Roman"/>
          <w:i/>
          <w:sz w:val="24"/>
          <w:szCs w:val="24"/>
          <w:vertAlign w:val="subscript"/>
        </w:rPr>
        <w:t>r</w:t>
      </w:r>
      <w:proofErr w:type="spellEnd"/>
      <w:r>
        <w:rPr>
          <w:rFonts w:ascii="Times New Roman" w:hAnsi="Times New Roman" w:cs="Times New Roman"/>
          <w:i/>
          <w:sz w:val="24"/>
          <w:szCs w:val="24"/>
        </w:rPr>
        <w:t>=</w:t>
      </w:r>
      <w:r w:rsidRPr="000E1589">
        <w:rPr>
          <w:rFonts w:ascii="Times New Roman" w:hAnsi="Times New Roman" w:cs="Times New Roman"/>
          <w:i/>
          <w:sz w:val="24"/>
          <w:szCs w:val="24"/>
        </w:rPr>
        <w:t xml:space="preserve"> </w:t>
      </w:r>
      <w:r w:rsidRPr="00863D15">
        <w:rPr>
          <w:rFonts w:ascii="Times New Roman" w:hAnsi="Times New Roman" w:cs="Times New Roman"/>
          <w:sz w:val="24"/>
          <w:szCs w:val="24"/>
        </w:rPr>
        <w:t>reference annual growth rate in visitor generated GDP=2.5%</w:t>
      </w:r>
    </w:p>
    <w:p w14:paraId="0C47E9E9" w14:textId="77777777"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i/>
          <w:sz w:val="24"/>
          <w:szCs w:val="24"/>
        </w:rPr>
        <w:t>r ≥</w:t>
      </w:r>
      <w:r w:rsidRPr="00863D15">
        <w:rPr>
          <w:rFonts w:ascii="Times New Roman" w:hAnsi="Times New Roman" w:cs="Times New Roman"/>
          <w:sz w:val="24"/>
          <w:szCs w:val="24"/>
        </w:rPr>
        <w:t>2.5% = 1</w:t>
      </w:r>
    </w:p>
    <w:p w14:paraId="6F984FAE" w14:textId="33CBF15D" w:rsidR="000E1589" w:rsidRDefault="000E1589" w:rsidP="00B30B73">
      <w:pPr>
        <w:rPr>
          <w:rFonts w:ascii="Times New Roman" w:hAnsi="Times New Roman" w:cs="Times New Roman"/>
          <w:i/>
          <w:sz w:val="24"/>
          <w:szCs w:val="24"/>
        </w:rPr>
      </w:pPr>
      <w:r>
        <w:rPr>
          <w:rFonts w:ascii="Times New Roman" w:hAnsi="Times New Roman" w:cs="Times New Roman"/>
          <w:i/>
          <w:sz w:val="24"/>
          <w:szCs w:val="24"/>
        </w:rPr>
        <w:t>r&gt;</w:t>
      </w:r>
      <w:r w:rsidRPr="00863D15">
        <w:rPr>
          <w:rFonts w:ascii="Times New Roman" w:hAnsi="Times New Roman" w:cs="Times New Roman"/>
          <w:sz w:val="24"/>
          <w:szCs w:val="24"/>
        </w:rPr>
        <w:t>1.5% and</w:t>
      </w:r>
      <w:r>
        <w:rPr>
          <w:rFonts w:ascii="Times New Roman" w:hAnsi="Times New Roman" w:cs="Times New Roman"/>
          <w:i/>
          <w:sz w:val="24"/>
          <w:szCs w:val="24"/>
        </w:rPr>
        <w:t xml:space="preserve"> r</w:t>
      </w:r>
      <w:r w:rsidRPr="00863D15">
        <w:rPr>
          <w:rFonts w:ascii="Times New Roman" w:hAnsi="Times New Roman" w:cs="Times New Roman"/>
          <w:sz w:val="24"/>
          <w:szCs w:val="24"/>
        </w:rPr>
        <w:t>&gt;2.5% =</w:t>
      </w:r>
      <w:r>
        <w:rPr>
          <w:rFonts w:ascii="Times New Roman" w:hAnsi="Times New Roman" w:cs="Times New Roman"/>
          <w:i/>
          <w:sz w:val="24"/>
          <w:szCs w:val="24"/>
        </w:rPr>
        <w:t>r</w:t>
      </w:r>
    </w:p>
    <w:p w14:paraId="31F744B8" w14:textId="5F356D22" w:rsidR="000E1589" w:rsidRPr="001840F7" w:rsidRDefault="000E1589" w:rsidP="00B30B73">
      <w:pPr>
        <w:rPr>
          <w:rFonts w:ascii="Times New Roman" w:hAnsi="Times New Roman" w:cs="Times New Roman"/>
          <w:i/>
          <w:sz w:val="24"/>
          <w:szCs w:val="24"/>
        </w:rPr>
      </w:pPr>
      <w:r>
        <w:rPr>
          <w:rFonts w:ascii="Times New Roman" w:hAnsi="Times New Roman" w:cs="Times New Roman"/>
          <w:i/>
          <w:sz w:val="24"/>
          <w:szCs w:val="24"/>
        </w:rPr>
        <w:t>r≤</w:t>
      </w:r>
      <w:r w:rsidRPr="00863D15">
        <w:rPr>
          <w:rFonts w:ascii="Times New Roman" w:hAnsi="Times New Roman" w:cs="Times New Roman"/>
          <w:sz w:val="24"/>
          <w:szCs w:val="24"/>
        </w:rPr>
        <w:t>1.5</w:t>
      </w:r>
      <w:r w:rsidR="0034153C" w:rsidRPr="00863D15">
        <w:rPr>
          <w:rFonts w:ascii="Times New Roman" w:hAnsi="Times New Roman" w:cs="Times New Roman"/>
          <w:sz w:val="24"/>
          <w:szCs w:val="24"/>
        </w:rPr>
        <w:t>%</w:t>
      </w:r>
      <w:r w:rsidRPr="00863D15">
        <w:rPr>
          <w:rFonts w:ascii="Times New Roman" w:hAnsi="Times New Roman" w:cs="Times New Roman"/>
          <w:sz w:val="24"/>
          <w:szCs w:val="24"/>
        </w:rPr>
        <w:t xml:space="preserve"> and</w:t>
      </w:r>
      <w:r>
        <w:rPr>
          <w:rFonts w:ascii="Times New Roman" w:hAnsi="Times New Roman" w:cs="Times New Roman"/>
          <w:i/>
          <w:sz w:val="24"/>
          <w:szCs w:val="24"/>
        </w:rPr>
        <w:t xml:space="preserve"> r ≥ = </w:t>
      </w:r>
      <w:r w:rsidRPr="00863D15">
        <w:rPr>
          <w:rFonts w:ascii="Times New Roman" w:hAnsi="Times New Roman" w:cs="Times New Roman"/>
          <w:sz w:val="24"/>
          <w:szCs w:val="24"/>
        </w:rPr>
        <w:t>-0.3</w:t>
      </w:r>
      <w:r w:rsidR="00B30B73" w:rsidRPr="00863D15">
        <w:rPr>
          <w:rFonts w:ascii="Times New Roman" w:hAnsi="Times New Roman" w:cs="Times New Roman"/>
          <w:sz w:val="24"/>
          <w:szCs w:val="24"/>
        </w:rPr>
        <w:t xml:space="preserve">% </w:t>
      </w:r>
      <w:r w:rsidR="00B30B73" w:rsidRPr="001840F7">
        <w:rPr>
          <w:rFonts w:ascii="Times New Roman" w:hAnsi="Times New Roman" w:cs="Times New Roman"/>
          <w:i/>
          <w:sz w:val="24"/>
          <w:szCs w:val="24"/>
        </w:rPr>
        <w:t>=</w:t>
      </w:r>
      <w:r w:rsidR="00B30B73" w:rsidRPr="00863D15">
        <w:rPr>
          <w:rFonts w:ascii="Times New Roman" w:hAnsi="Times New Roman" w:cs="Times New Roman"/>
          <w:sz w:val="24"/>
          <w:szCs w:val="24"/>
        </w:rPr>
        <w:t>0.5</w:t>
      </w:r>
    </w:p>
    <w:p w14:paraId="7FF4D8C5" w14:textId="243B4CB3" w:rsidR="0034153C" w:rsidRPr="00863D15" w:rsidRDefault="0034153C" w:rsidP="00B30B73">
      <w:pPr>
        <w:rPr>
          <w:rFonts w:ascii="Times New Roman" w:hAnsi="Times New Roman" w:cs="Times New Roman"/>
          <w:sz w:val="24"/>
          <w:szCs w:val="24"/>
        </w:rPr>
      </w:pPr>
      <w:proofErr w:type="spellStart"/>
      <w:r>
        <w:rPr>
          <w:rFonts w:ascii="Times New Roman" w:hAnsi="Times New Roman" w:cs="Times New Roman"/>
          <w:i/>
          <w:sz w:val="24"/>
          <w:szCs w:val="24"/>
        </w:rPr>
        <w:t>s</w:t>
      </w:r>
      <w:r w:rsidRPr="0034153C">
        <w:rPr>
          <w:rFonts w:ascii="Times New Roman" w:hAnsi="Times New Roman" w:cs="Times New Roman"/>
          <w:i/>
          <w:sz w:val="24"/>
          <w:szCs w:val="24"/>
          <w:vertAlign w:val="subscript"/>
        </w:rPr>
        <w:t>c</w:t>
      </w:r>
      <w:proofErr w:type="spellEnd"/>
      <w:r>
        <w:rPr>
          <w:rFonts w:ascii="Times New Roman" w:hAnsi="Times New Roman" w:cs="Times New Roman"/>
          <w:i/>
          <w:sz w:val="24"/>
          <w:szCs w:val="24"/>
        </w:rPr>
        <w:t>=</w:t>
      </w:r>
      <w:r w:rsidRPr="00863D15">
        <w:rPr>
          <w:rFonts w:ascii="Times New Roman" w:hAnsi="Times New Roman" w:cs="Times New Roman"/>
          <w:sz w:val="24"/>
          <w:szCs w:val="24"/>
        </w:rPr>
        <w:t xml:space="preserve"> current</w:t>
      </w:r>
      <w:r w:rsidR="00863D15">
        <w:rPr>
          <w:rFonts w:ascii="Times New Roman" w:hAnsi="Times New Roman" w:cs="Times New Roman"/>
          <w:sz w:val="24"/>
          <w:szCs w:val="24"/>
        </w:rPr>
        <w:t xml:space="preserve"> </w:t>
      </w:r>
      <w:r w:rsidR="00863D15" w:rsidRPr="00863D15">
        <w:rPr>
          <w:rFonts w:ascii="Times New Roman" w:hAnsi="Times New Roman" w:cs="Times New Roman"/>
          <w:sz w:val="24"/>
          <w:szCs w:val="24"/>
        </w:rPr>
        <w:t>sentiment</w:t>
      </w:r>
    </w:p>
    <w:p w14:paraId="0954DBB0" w14:textId="77931377" w:rsidR="0034153C" w:rsidRPr="00863D15" w:rsidRDefault="0034153C" w:rsidP="0034153C">
      <w:pPr>
        <w:rPr>
          <w:rFonts w:ascii="Times New Roman" w:hAnsi="Times New Roman" w:cs="Times New Roman"/>
          <w:sz w:val="24"/>
          <w:szCs w:val="24"/>
        </w:rPr>
      </w:pPr>
      <w:proofErr w:type="spellStart"/>
      <w:r>
        <w:rPr>
          <w:rFonts w:ascii="Times New Roman" w:hAnsi="Times New Roman" w:cs="Times New Roman"/>
          <w:i/>
          <w:sz w:val="24"/>
          <w:szCs w:val="24"/>
        </w:rPr>
        <w:lastRenderedPageBreak/>
        <w:t>s</w:t>
      </w:r>
      <w:r>
        <w:rPr>
          <w:rFonts w:ascii="Times New Roman" w:hAnsi="Times New Roman" w:cs="Times New Roman"/>
          <w:i/>
          <w:sz w:val="24"/>
          <w:szCs w:val="24"/>
          <w:vertAlign w:val="subscript"/>
        </w:rPr>
        <w:t>r</w:t>
      </w:r>
      <w:proofErr w:type="spellEnd"/>
      <w:r>
        <w:rPr>
          <w:rFonts w:ascii="Times New Roman" w:hAnsi="Times New Roman" w:cs="Times New Roman"/>
          <w:i/>
          <w:sz w:val="24"/>
          <w:szCs w:val="24"/>
        </w:rPr>
        <w:t>=</w:t>
      </w:r>
      <w:r w:rsidRPr="00863D15">
        <w:rPr>
          <w:rFonts w:ascii="Times New Roman" w:hAnsi="Times New Roman" w:cs="Times New Roman"/>
          <w:sz w:val="24"/>
          <w:szCs w:val="24"/>
        </w:rPr>
        <w:t>r</w:t>
      </w:r>
      <w:r w:rsidR="002E5776">
        <w:rPr>
          <w:rFonts w:ascii="Times New Roman" w:hAnsi="Times New Roman" w:cs="Times New Roman"/>
          <w:sz w:val="24"/>
          <w:szCs w:val="24"/>
        </w:rPr>
        <w:t>eference sentiment target of 80</w:t>
      </w:r>
      <w:r w:rsidRPr="00863D15">
        <w:rPr>
          <w:rFonts w:ascii="Times New Roman" w:hAnsi="Times New Roman" w:cs="Times New Roman"/>
          <w:sz w:val="24"/>
          <w:szCs w:val="24"/>
        </w:rPr>
        <w:t xml:space="preserve"> </w:t>
      </w:r>
    </w:p>
    <w:p w14:paraId="5AF6DB4B" w14:textId="656C774E" w:rsidR="00B6622A" w:rsidRPr="00863D15" w:rsidRDefault="00B6622A" w:rsidP="0034153C">
      <w:pPr>
        <w:rPr>
          <w:rFonts w:ascii="Times New Roman" w:hAnsi="Times New Roman" w:cs="Times New Roman"/>
          <w:sz w:val="24"/>
          <w:szCs w:val="24"/>
        </w:rPr>
      </w:pPr>
      <w:proofErr w:type="spellStart"/>
      <w:r>
        <w:rPr>
          <w:rFonts w:ascii="Times New Roman" w:hAnsi="Times New Roman" w:cs="Times New Roman"/>
          <w:i/>
          <w:sz w:val="24"/>
          <w:szCs w:val="24"/>
        </w:rPr>
        <w:t>n</w:t>
      </w:r>
      <w:r>
        <w:rPr>
          <w:rFonts w:ascii="Times New Roman" w:hAnsi="Times New Roman" w:cs="Times New Roman"/>
          <w:i/>
          <w:sz w:val="24"/>
          <w:szCs w:val="24"/>
          <w:vertAlign w:val="subscript"/>
        </w:rPr>
        <w:t>c</w:t>
      </w:r>
      <w:proofErr w:type="spellEnd"/>
      <w:r>
        <w:rPr>
          <w:rFonts w:ascii="Times New Roman" w:hAnsi="Times New Roman" w:cs="Times New Roman"/>
          <w:i/>
          <w:sz w:val="24"/>
          <w:szCs w:val="24"/>
        </w:rPr>
        <w:t xml:space="preserve"> =</w:t>
      </w:r>
      <w:r w:rsidRPr="00863D15">
        <w:rPr>
          <w:rFonts w:ascii="Times New Roman" w:hAnsi="Times New Roman" w:cs="Times New Roman"/>
          <w:sz w:val="24"/>
          <w:szCs w:val="24"/>
        </w:rPr>
        <w:t xml:space="preserve">current percent of nearshore waters </w:t>
      </w:r>
      <w:r w:rsidR="002E5776">
        <w:rPr>
          <w:rFonts w:ascii="Times New Roman" w:hAnsi="Times New Roman" w:cs="Times New Roman"/>
          <w:sz w:val="24"/>
          <w:szCs w:val="24"/>
        </w:rPr>
        <w:t xml:space="preserve">and priority </w:t>
      </w:r>
      <w:r w:rsidR="007D4C77">
        <w:rPr>
          <w:rFonts w:ascii="Times New Roman" w:hAnsi="Times New Roman" w:cs="Times New Roman"/>
          <w:sz w:val="24"/>
          <w:szCs w:val="24"/>
        </w:rPr>
        <w:t>watersheds</w:t>
      </w:r>
      <w:r w:rsidR="002E5776">
        <w:rPr>
          <w:rFonts w:ascii="Times New Roman" w:hAnsi="Times New Roman" w:cs="Times New Roman"/>
          <w:sz w:val="24"/>
          <w:szCs w:val="24"/>
        </w:rPr>
        <w:t xml:space="preserve"> </w:t>
      </w:r>
      <w:r w:rsidRPr="00863D15">
        <w:rPr>
          <w:rFonts w:ascii="Times New Roman" w:hAnsi="Times New Roman" w:cs="Times New Roman"/>
          <w:sz w:val="24"/>
          <w:szCs w:val="24"/>
        </w:rPr>
        <w:t>protected</w:t>
      </w:r>
    </w:p>
    <w:p w14:paraId="4DA9A12D" w14:textId="73DE32E8" w:rsidR="00B30B73" w:rsidRPr="00863D15" w:rsidRDefault="00B6622A" w:rsidP="00B30B73">
      <w:pPr>
        <w:rPr>
          <w:rFonts w:ascii="Times New Roman" w:hAnsi="Times New Roman" w:cs="Times New Roman"/>
          <w:sz w:val="24"/>
          <w:szCs w:val="24"/>
        </w:rPr>
      </w:pPr>
      <w:r>
        <w:rPr>
          <w:rFonts w:ascii="Times New Roman" w:hAnsi="Times New Roman" w:cs="Times New Roman"/>
          <w:i/>
          <w:sz w:val="24"/>
          <w:szCs w:val="24"/>
        </w:rPr>
        <w:t>n</w:t>
      </w:r>
      <w:r w:rsidRPr="00B6622A">
        <w:rPr>
          <w:rFonts w:ascii="Times New Roman" w:hAnsi="Times New Roman" w:cs="Times New Roman"/>
          <w:i/>
          <w:sz w:val="24"/>
          <w:szCs w:val="24"/>
          <w:vertAlign w:val="subscript"/>
        </w:rPr>
        <w:t>30</w:t>
      </w:r>
      <w:r w:rsidR="00DC3031">
        <w:rPr>
          <w:rFonts w:ascii="Times New Roman" w:hAnsi="Times New Roman" w:cs="Times New Roman"/>
          <w:i/>
          <w:sz w:val="24"/>
          <w:szCs w:val="24"/>
        </w:rPr>
        <w:t xml:space="preserve"> =</w:t>
      </w:r>
      <w:r w:rsidRPr="00863D15">
        <w:rPr>
          <w:rFonts w:ascii="Times New Roman" w:hAnsi="Times New Roman" w:cs="Times New Roman"/>
          <w:sz w:val="24"/>
          <w:szCs w:val="24"/>
        </w:rPr>
        <w:t xml:space="preserve">30% </w:t>
      </w:r>
      <w:r w:rsidR="000E5A4C" w:rsidRPr="00863D15">
        <w:rPr>
          <w:rFonts w:ascii="Times New Roman" w:hAnsi="Times New Roman" w:cs="Times New Roman"/>
          <w:sz w:val="24"/>
          <w:szCs w:val="24"/>
        </w:rPr>
        <w:t>percent</w:t>
      </w:r>
      <w:r w:rsidR="00B30B73" w:rsidRPr="00863D15">
        <w:rPr>
          <w:rFonts w:ascii="Times New Roman" w:hAnsi="Times New Roman" w:cs="Times New Roman"/>
          <w:sz w:val="24"/>
          <w:szCs w:val="24"/>
        </w:rPr>
        <w:t xml:space="preserve"> of nears</w:t>
      </w:r>
      <w:r w:rsidRPr="00863D15">
        <w:rPr>
          <w:rFonts w:ascii="Times New Roman" w:hAnsi="Times New Roman" w:cs="Times New Roman"/>
          <w:sz w:val="24"/>
          <w:szCs w:val="24"/>
        </w:rPr>
        <w:t xml:space="preserve">hore waters </w:t>
      </w:r>
      <w:r w:rsidR="002E5776">
        <w:rPr>
          <w:rFonts w:ascii="Times New Roman" w:hAnsi="Times New Roman" w:cs="Times New Roman"/>
          <w:sz w:val="24"/>
          <w:szCs w:val="24"/>
        </w:rPr>
        <w:t xml:space="preserve">and priority </w:t>
      </w:r>
      <w:r w:rsidR="007D4C77">
        <w:rPr>
          <w:rFonts w:ascii="Times New Roman" w:hAnsi="Times New Roman" w:cs="Times New Roman"/>
          <w:sz w:val="24"/>
          <w:szCs w:val="24"/>
        </w:rPr>
        <w:t>watersheds</w:t>
      </w:r>
      <w:r w:rsidR="002E5776">
        <w:rPr>
          <w:rFonts w:ascii="Times New Roman" w:hAnsi="Times New Roman" w:cs="Times New Roman"/>
          <w:sz w:val="24"/>
          <w:szCs w:val="24"/>
        </w:rPr>
        <w:t xml:space="preserve"> </w:t>
      </w:r>
      <w:r w:rsidRPr="00863D15">
        <w:rPr>
          <w:rFonts w:ascii="Times New Roman" w:hAnsi="Times New Roman" w:cs="Times New Roman"/>
          <w:sz w:val="24"/>
          <w:szCs w:val="24"/>
        </w:rPr>
        <w:t>protected</w:t>
      </w:r>
    </w:p>
    <w:p w14:paraId="1E0C76C7" w14:textId="77777777" w:rsidR="00B6622A" w:rsidRPr="00863D15" w:rsidRDefault="00B6622A" w:rsidP="00B30B73">
      <w:pPr>
        <w:rPr>
          <w:rFonts w:ascii="Times New Roman" w:hAnsi="Times New Roman" w:cs="Times New Roman"/>
          <w:sz w:val="24"/>
          <w:szCs w:val="24"/>
        </w:rPr>
      </w:pPr>
    </w:p>
    <w:p w14:paraId="31F93FA4" w14:textId="7CE2538F"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sz w:val="24"/>
          <w:szCs w:val="24"/>
        </w:rPr>
        <w:t xml:space="preserve">The mean of </w:t>
      </w:r>
      <w:r w:rsidRPr="001840F7">
        <w:rPr>
          <w:rFonts w:ascii="Times New Roman" w:hAnsi="Times New Roman" w:cs="Times New Roman"/>
          <w:i/>
          <w:sz w:val="24"/>
          <w:szCs w:val="24"/>
        </w:rPr>
        <w:t xml:space="preserve">economic </w:t>
      </w:r>
      <w:r w:rsidRPr="001840F7">
        <w:rPr>
          <w:rFonts w:ascii="Times New Roman" w:hAnsi="Times New Roman" w:cs="Times New Roman"/>
          <w:sz w:val="24"/>
          <w:szCs w:val="24"/>
        </w:rPr>
        <w:t xml:space="preserve">(visitor </w:t>
      </w:r>
      <w:r w:rsidR="00E9577E">
        <w:rPr>
          <w:rFonts w:ascii="Times New Roman" w:hAnsi="Times New Roman" w:cs="Times New Roman"/>
          <w:sz w:val="24"/>
          <w:szCs w:val="24"/>
        </w:rPr>
        <w:t>generated</w:t>
      </w:r>
      <w:r w:rsidRPr="001840F7">
        <w:rPr>
          <w:rFonts w:ascii="Times New Roman" w:hAnsi="Times New Roman" w:cs="Times New Roman"/>
          <w:sz w:val="24"/>
          <w:szCs w:val="24"/>
        </w:rPr>
        <w:t xml:space="preserve"> GDP), </w:t>
      </w:r>
      <w:r w:rsidRPr="001840F7">
        <w:rPr>
          <w:rFonts w:ascii="Times New Roman" w:hAnsi="Times New Roman" w:cs="Times New Roman"/>
          <w:i/>
          <w:sz w:val="24"/>
          <w:szCs w:val="24"/>
        </w:rPr>
        <w:t xml:space="preserve">sentiment </w:t>
      </w:r>
      <w:r w:rsidRPr="001840F7">
        <w:rPr>
          <w:rFonts w:ascii="Times New Roman" w:hAnsi="Times New Roman" w:cs="Times New Roman"/>
          <w:sz w:val="24"/>
          <w:szCs w:val="24"/>
        </w:rPr>
        <w:t xml:space="preserve">(preservation of social and cultural values), and </w:t>
      </w:r>
      <w:r w:rsidRPr="001840F7">
        <w:rPr>
          <w:rFonts w:ascii="Times New Roman" w:hAnsi="Times New Roman" w:cs="Times New Roman"/>
          <w:i/>
          <w:sz w:val="24"/>
          <w:szCs w:val="24"/>
        </w:rPr>
        <w:t>environment</w:t>
      </w:r>
      <w:r w:rsidRPr="001840F7">
        <w:rPr>
          <w:rFonts w:ascii="Times New Roman" w:hAnsi="Times New Roman" w:cs="Times New Roman"/>
          <w:sz w:val="24"/>
          <w:szCs w:val="24"/>
        </w:rPr>
        <w:t xml:space="preserve"> (protection of key habitats) were used to generate regional scores for sustainable tourism.</w:t>
      </w:r>
    </w:p>
    <w:p w14:paraId="45587EB8" w14:textId="711305D4" w:rsidR="00B30B73" w:rsidRPr="001840F7" w:rsidRDefault="00B30B73" w:rsidP="00B30B73">
      <w:pPr>
        <w:rPr>
          <w:rFonts w:ascii="Times New Roman" w:hAnsi="Times New Roman" w:cs="Times New Roman"/>
          <w:sz w:val="24"/>
          <w:szCs w:val="24"/>
        </w:rPr>
      </w:pPr>
      <w:r w:rsidRPr="001840F7">
        <w:rPr>
          <w:rFonts w:ascii="Times New Roman" w:hAnsi="Times New Roman" w:cs="Times New Roman"/>
          <w:i/>
          <w:sz w:val="24"/>
          <w:szCs w:val="24"/>
        </w:rPr>
        <w:t xml:space="preserve">Economic </w:t>
      </w:r>
      <w:r w:rsidRPr="001840F7">
        <w:rPr>
          <w:rFonts w:ascii="Times New Roman" w:hAnsi="Times New Roman" w:cs="Times New Roman"/>
          <w:sz w:val="24"/>
          <w:szCs w:val="24"/>
        </w:rPr>
        <w:t xml:space="preserve">was scored based on county estimated visitor </w:t>
      </w:r>
      <w:r w:rsidR="00E9577E">
        <w:rPr>
          <w:rFonts w:ascii="Times New Roman" w:hAnsi="Times New Roman" w:cs="Times New Roman"/>
          <w:sz w:val="24"/>
          <w:szCs w:val="24"/>
        </w:rPr>
        <w:t>generated</w:t>
      </w:r>
      <w:r w:rsidRPr="001840F7">
        <w:rPr>
          <w:rFonts w:ascii="Times New Roman" w:hAnsi="Times New Roman" w:cs="Times New Roman"/>
          <w:sz w:val="24"/>
          <w:szCs w:val="24"/>
        </w:rPr>
        <w:t xml:space="preserve"> GDP. Visitor contribution to the economy was measured in USD inflation adjusted (real) GDP from. The reference level for visitor contribution to economic growth was set at $13,280 mil by 2020 or 2.5% annual growth rate (HTA 2016 Annual Report).  Visitor generated GDP was estimated to county level by weighting GDP by the average daily number of visitors to each county (visitors defined as overnight stays </w:t>
      </w:r>
      <w:r w:rsidR="000E5A4C">
        <w:rPr>
          <w:rFonts w:ascii="Times New Roman" w:hAnsi="Times New Roman" w:cs="Times New Roman"/>
          <w:sz w:val="24"/>
          <w:szCs w:val="24"/>
        </w:rPr>
        <w:t>(DBEDT 2016</w:t>
      </w:r>
      <w:r w:rsidRPr="001840F7">
        <w:rPr>
          <w:rFonts w:ascii="Times New Roman" w:hAnsi="Times New Roman" w:cs="Times New Roman"/>
          <w:sz w:val="24"/>
          <w:szCs w:val="24"/>
        </w:rPr>
        <w:t>)</w:t>
      </w:r>
      <w:r w:rsidR="00E9577E">
        <w:rPr>
          <w:rFonts w:ascii="Times New Roman" w:hAnsi="Times New Roman" w:cs="Times New Roman"/>
          <w:sz w:val="24"/>
          <w:szCs w:val="24"/>
        </w:rPr>
        <w:t>)</w:t>
      </w:r>
      <w:r w:rsidRPr="001840F7">
        <w:rPr>
          <w:rFonts w:ascii="Times New Roman" w:hAnsi="Times New Roman" w:cs="Times New Roman"/>
          <w:sz w:val="24"/>
          <w:szCs w:val="24"/>
        </w:rPr>
        <w:t xml:space="preserve">. </w:t>
      </w:r>
    </w:p>
    <w:p w14:paraId="6F0228F1" w14:textId="4ACB1E19" w:rsidR="00B30B73" w:rsidRPr="001840F7" w:rsidRDefault="00B30B73" w:rsidP="00B30B73">
      <w:pPr>
        <w:rPr>
          <w:rFonts w:ascii="Times New Roman" w:hAnsi="Times New Roman" w:cs="Times New Roman"/>
          <w:sz w:val="24"/>
          <w:szCs w:val="24"/>
        </w:rPr>
      </w:pPr>
      <w:r w:rsidRPr="001840F7">
        <w:rPr>
          <w:rFonts w:ascii="Times New Roman" w:hAnsi="Times New Roman" w:cs="Times New Roman"/>
          <w:i/>
          <w:sz w:val="24"/>
          <w:szCs w:val="24"/>
        </w:rPr>
        <w:t>Sentiment</w:t>
      </w:r>
      <w:r w:rsidRPr="001840F7">
        <w:rPr>
          <w:rFonts w:ascii="Times New Roman" w:hAnsi="Times New Roman" w:cs="Times New Roman"/>
          <w:sz w:val="24"/>
          <w:szCs w:val="24"/>
        </w:rPr>
        <w:t xml:space="preserve"> scores the preservation of social and cultural values estimated though HTA visitor sentiment surveys. Three questions have been asked consistently and thus </w:t>
      </w:r>
      <w:r w:rsidR="002E5776">
        <w:rPr>
          <w:rFonts w:ascii="Times New Roman" w:hAnsi="Times New Roman" w:cs="Times New Roman"/>
          <w:sz w:val="24"/>
          <w:szCs w:val="24"/>
        </w:rPr>
        <w:t xml:space="preserve">have time-series information. </w:t>
      </w:r>
      <w:proofErr w:type="spellStart"/>
      <w:r w:rsidR="002E5776">
        <w:rPr>
          <w:rFonts w:ascii="Times New Roman" w:hAnsi="Times New Roman" w:cs="Times New Roman"/>
          <w:sz w:val="24"/>
          <w:szCs w:val="24"/>
        </w:rPr>
        <w:t>Respones</w:t>
      </w:r>
      <w:proofErr w:type="spellEnd"/>
      <w:r w:rsidR="002E5776">
        <w:rPr>
          <w:rFonts w:ascii="Times New Roman" w:hAnsi="Times New Roman" w:cs="Times New Roman"/>
          <w:sz w:val="24"/>
          <w:szCs w:val="24"/>
        </w:rPr>
        <w:t xml:space="preserve"> to these questions</w:t>
      </w:r>
      <w:r w:rsidRPr="001840F7">
        <w:rPr>
          <w:rFonts w:ascii="Times New Roman" w:hAnsi="Times New Roman" w:cs="Times New Roman"/>
          <w:sz w:val="24"/>
          <w:szCs w:val="24"/>
        </w:rPr>
        <w:t xml:space="preserve"> were used to score the sentiment of residents on the benefits and impact of tourism in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The three questions were to rate the level of impact and agreement on: 1. Rate the overall impact of tourism on your family, 2. Tourism has brought more benefits than problems, and 3. The island is being run for the tourists at the expense of the local people. The thr</w:t>
      </w:r>
      <w:r w:rsidR="002E5776">
        <w:rPr>
          <w:rFonts w:ascii="Times New Roman" w:hAnsi="Times New Roman" w:cs="Times New Roman"/>
          <w:sz w:val="24"/>
          <w:szCs w:val="24"/>
        </w:rPr>
        <w:t>ee questions were normalized to a score from</w:t>
      </w:r>
      <w:r w:rsidRPr="001840F7">
        <w:rPr>
          <w:rFonts w:ascii="Times New Roman" w:hAnsi="Times New Roman" w:cs="Times New Roman"/>
          <w:sz w:val="24"/>
          <w:szCs w:val="24"/>
        </w:rPr>
        <w:t xml:space="preserve"> 0 to 100 with 100 being positive or agreement on positive impacts of tourism for residence of Hawaii. Questions were averaged and sc</w:t>
      </w:r>
      <w:r w:rsidR="002E5776">
        <w:rPr>
          <w:rFonts w:ascii="Times New Roman" w:hAnsi="Times New Roman" w:cs="Times New Roman"/>
          <w:sz w:val="24"/>
          <w:szCs w:val="24"/>
        </w:rPr>
        <w:t>ored to a reference value of 80</w:t>
      </w:r>
      <w:r w:rsidRPr="001840F7">
        <w:rPr>
          <w:rFonts w:ascii="Times New Roman" w:hAnsi="Times New Roman" w:cs="Times New Roman"/>
          <w:sz w:val="24"/>
          <w:szCs w:val="24"/>
        </w:rPr>
        <w:t xml:space="preserve"> as set by the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Tourism Authority as their target acceptance rate (HTA 2016 Annual Report).</w:t>
      </w:r>
    </w:p>
    <w:p w14:paraId="40E9860F" w14:textId="1392221C" w:rsidR="00B30B73" w:rsidRPr="001840F7" w:rsidRDefault="00B30B73" w:rsidP="00B30B73">
      <w:pPr>
        <w:rPr>
          <w:rFonts w:ascii="Times New Roman" w:hAnsi="Times New Roman" w:cs="Times New Roman"/>
          <w:sz w:val="24"/>
          <w:szCs w:val="24"/>
        </w:rPr>
      </w:pPr>
      <w:r w:rsidRPr="001840F7">
        <w:rPr>
          <w:rFonts w:ascii="Times New Roman" w:hAnsi="Times New Roman" w:cs="Times New Roman"/>
          <w:i/>
          <w:sz w:val="24"/>
          <w:szCs w:val="24"/>
        </w:rPr>
        <w:t xml:space="preserve">Environment </w:t>
      </w:r>
      <w:r w:rsidRPr="001840F7">
        <w:rPr>
          <w:rFonts w:ascii="Times New Roman" w:hAnsi="Times New Roman" w:cs="Times New Roman"/>
          <w:sz w:val="24"/>
          <w:szCs w:val="24"/>
        </w:rPr>
        <w:t xml:space="preserve">scores the protection of the natural environment including ocean areas (Marine Protected Areas, </w:t>
      </w:r>
      <w:r w:rsidR="00E9577E">
        <w:rPr>
          <w:rFonts w:ascii="Times New Roman" w:hAnsi="Times New Roman" w:cs="Times New Roman"/>
          <w:sz w:val="24"/>
          <w:szCs w:val="24"/>
        </w:rPr>
        <w:t xml:space="preserve">Fishery Replenishment Areas, and </w:t>
      </w:r>
      <w:r w:rsidRPr="001840F7">
        <w:rPr>
          <w:rFonts w:ascii="Times New Roman" w:hAnsi="Times New Roman" w:cs="Times New Roman"/>
          <w:sz w:val="24"/>
          <w:szCs w:val="24"/>
        </w:rPr>
        <w:t>Comm</w:t>
      </w:r>
      <w:r w:rsidR="00E9577E">
        <w:rPr>
          <w:rFonts w:ascii="Times New Roman" w:hAnsi="Times New Roman" w:cs="Times New Roman"/>
          <w:sz w:val="24"/>
          <w:szCs w:val="24"/>
        </w:rPr>
        <w:t>unity Subsistence Fishing Areas</w:t>
      </w:r>
      <w:r w:rsidRPr="001840F7">
        <w:rPr>
          <w:rFonts w:ascii="Times New Roman" w:hAnsi="Times New Roman" w:cs="Times New Roman"/>
          <w:sz w:val="24"/>
          <w:szCs w:val="24"/>
        </w:rPr>
        <w:t>)</w:t>
      </w:r>
      <w:r w:rsidR="00E9577E">
        <w:rPr>
          <w:rFonts w:ascii="Times New Roman" w:hAnsi="Times New Roman" w:cs="Times New Roman"/>
          <w:sz w:val="24"/>
          <w:szCs w:val="24"/>
        </w:rPr>
        <w:t xml:space="preserve"> and priority watersheds (watersheds that provide essential freshwater and protect key biodiversity)</w:t>
      </w:r>
      <w:r w:rsidRPr="001840F7">
        <w:rPr>
          <w:rFonts w:ascii="Times New Roman" w:hAnsi="Times New Roman" w:cs="Times New Roman"/>
          <w:sz w:val="24"/>
          <w:szCs w:val="24"/>
        </w:rPr>
        <w:t>. Environmental protection data comes from the Aloha+ dashboard on marine managed areas</w:t>
      </w:r>
      <w:r w:rsidR="00E9577E">
        <w:rPr>
          <w:rFonts w:ascii="Times New Roman" w:hAnsi="Times New Roman" w:cs="Times New Roman"/>
          <w:sz w:val="24"/>
          <w:szCs w:val="24"/>
        </w:rPr>
        <w:t xml:space="preserve"> (DLNR Division of Aquatic Resources) and DLNR Division of Forestry and Wildlife.</w:t>
      </w:r>
      <w:r w:rsidRPr="001840F7">
        <w:rPr>
          <w:rFonts w:ascii="Times New Roman" w:hAnsi="Times New Roman" w:cs="Times New Roman"/>
          <w:sz w:val="24"/>
          <w:szCs w:val="24"/>
        </w:rPr>
        <w:t xml:space="preserve"> </w:t>
      </w:r>
      <w:r w:rsidR="00E9577E">
        <w:rPr>
          <w:rFonts w:ascii="Times New Roman" w:hAnsi="Times New Roman" w:cs="Times New Roman"/>
          <w:sz w:val="24"/>
          <w:szCs w:val="24"/>
        </w:rPr>
        <w:t>A</w:t>
      </w:r>
      <w:r w:rsidRPr="001840F7">
        <w:rPr>
          <w:rFonts w:ascii="Times New Roman" w:hAnsi="Times New Roman" w:cs="Times New Roman"/>
          <w:sz w:val="24"/>
          <w:szCs w:val="24"/>
        </w:rPr>
        <w:t xml:space="preserve"> reference rate of 30% nearshore areas effectively managed </w:t>
      </w:r>
      <w:r w:rsidR="00E9577E">
        <w:rPr>
          <w:rFonts w:ascii="Times New Roman" w:hAnsi="Times New Roman" w:cs="Times New Roman"/>
          <w:sz w:val="24"/>
          <w:szCs w:val="24"/>
        </w:rPr>
        <w:t xml:space="preserve">and priority watersheds protected </w:t>
      </w:r>
      <w:r w:rsidRPr="001840F7">
        <w:rPr>
          <w:rFonts w:ascii="Times New Roman" w:hAnsi="Times New Roman" w:cs="Times New Roman"/>
          <w:sz w:val="24"/>
          <w:szCs w:val="24"/>
        </w:rPr>
        <w:t>by 2030</w:t>
      </w:r>
      <w:r w:rsidR="00E9577E">
        <w:rPr>
          <w:rFonts w:ascii="Times New Roman" w:hAnsi="Times New Roman" w:cs="Times New Roman"/>
          <w:sz w:val="24"/>
          <w:szCs w:val="24"/>
        </w:rPr>
        <w:t xml:space="preserve"> is based on the </w:t>
      </w:r>
      <w:proofErr w:type="spellStart"/>
      <w:r w:rsidR="006B227B">
        <w:rPr>
          <w:rFonts w:ascii="Times New Roman" w:hAnsi="Times New Roman" w:cs="Times New Roman"/>
          <w:sz w:val="24"/>
          <w:szCs w:val="24"/>
        </w:rPr>
        <w:t>Govener’s</w:t>
      </w:r>
      <w:proofErr w:type="spellEnd"/>
      <w:r w:rsidR="006B227B">
        <w:rPr>
          <w:rFonts w:ascii="Times New Roman" w:hAnsi="Times New Roman" w:cs="Times New Roman"/>
          <w:sz w:val="24"/>
          <w:szCs w:val="24"/>
        </w:rPr>
        <w:t xml:space="preserve"> Sustainable Hawai’i</w:t>
      </w:r>
      <w:r w:rsidR="00E9577E">
        <w:rPr>
          <w:rFonts w:ascii="Times New Roman" w:hAnsi="Times New Roman" w:cs="Times New Roman"/>
          <w:sz w:val="24"/>
          <w:szCs w:val="24"/>
        </w:rPr>
        <w:t xml:space="preserve"> Initiatives (</w:t>
      </w:r>
      <w:r w:rsidR="00746746" w:rsidRPr="00746746">
        <w:rPr>
          <w:rFonts w:ascii="Times New Roman" w:hAnsi="Times New Roman" w:cs="Times New Roman"/>
          <w:sz w:val="24"/>
          <w:szCs w:val="24"/>
        </w:rPr>
        <w:t>https://governor.hawaii.gov/sustainable-hawaii-initiative/</w:t>
      </w:r>
      <w:r w:rsidR="00E9577E">
        <w:rPr>
          <w:rFonts w:ascii="Times New Roman" w:hAnsi="Times New Roman" w:cs="Times New Roman"/>
          <w:sz w:val="24"/>
          <w:szCs w:val="24"/>
        </w:rPr>
        <w:t>)</w:t>
      </w:r>
      <w:r w:rsidRPr="001840F7">
        <w:rPr>
          <w:rFonts w:ascii="Times New Roman" w:hAnsi="Times New Roman" w:cs="Times New Roman"/>
          <w:sz w:val="24"/>
          <w:szCs w:val="24"/>
        </w:rPr>
        <w:t xml:space="preserve">. </w:t>
      </w:r>
    </w:p>
    <w:p w14:paraId="59C8C57D" w14:textId="606C0A46" w:rsidR="00B30B73" w:rsidRPr="001840F7" w:rsidRDefault="00B30B73" w:rsidP="00B30B73">
      <w:pPr>
        <w:rPr>
          <w:rFonts w:ascii="Times New Roman" w:hAnsi="Times New Roman" w:cs="Times New Roman"/>
          <w:sz w:val="24"/>
          <w:szCs w:val="24"/>
        </w:rPr>
      </w:pPr>
      <w:r w:rsidRPr="001840F7">
        <w:rPr>
          <w:rFonts w:ascii="Times New Roman" w:hAnsi="Times New Roman" w:cs="Times New Roman"/>
          <w:sz w:val="24"/>
          <w:szCs w:val="24"/>
        </w:rPr>
        <w:t xml:space="preserve">Scores ranged from </w:t>
      </w:r>
      <w:r w:rsidR="00E9577E">
        <w:rPr>
          <w:rFonts w:ascii="Times New Roman" w:hAnsi="Times New Roman" w:cs="Times New Roman"/>
          <w:sz w:val="24"/>
          <w:szCs w:val="24"/>
        </w:rPr>
        <w:t>#</w:t>
      </w:r>
      <w:r w:rsidRPr="001840F7">
        <w:rPr>
          <w:rFonts w:ascii="Times New Roman" w:hAnsi="Times New Roman" w:cs="Times New Roman"/>
          <w:sz w:val="24"/>
          <w:szCs w:val="24"/>
        </w:rPr>
        <w:t xml:space="preserve"> to </w:t>
      </w:r>
      <w:r w:rsidR="00E9577E">
        <w:rPr>
          <w:rFonts w:ascii="Times New Roman" w:hAnsi="Times New Roman" w:cs="Times New Roman"/>
          <w:sz w:val="24"/>
          <w:szCs w:val="24"/>
        </w:rPr>
        <w:t>#</w:t>
      </w:r>
      <w:r w:rsidRPr="001840F7">
        <w:rPr>
          <w:rFonts w:ascii="Times New Roman" w:hAnsi="Times New Roman" w:cs="Times New Roman"/>
          <w:sz w:val="24"/>
          <w:szCs w:val="24"/>
        </w:rPr>
        <w:t xml:space="preserve"> by region. Scores are low considering that </w:t>
      </w:r>
      <w:proofErr w:type="spellStart"/>
      <w:r w:rsidRPr="001840F7">
        <w:rPr>
          <w:rFonts w:ascii="Times New Roman" w:hAnsi="Times New Roman" w:cs="Times New Roman"/>
          <w:sz w:val="24"/>
          <w:szCs w:val="24"/>
        </w:rPr>
        <w:t>Hawaiʻi’s</w:t>
      </w:r>
      <w:proofErr w:type="spellEnd"/>
      <w:r w:rsidRPr="001840F7">
        <w:rPr>
          <w:rFonts w:ascii="Times New Roman" w:hAnsi="Times New Roman" w:cs="Times New Roman"/>
          <w:sz w:val="24"/>
          <w:szCs w:val="24"/>
        </w:rPr>
        <w:t xml:space="preserve"> economy’s main contributor is the tourism industry. The low scores reflect the need to balance the economic gains with the preservation of </w:t>
      </w:r>
      <w:proofErr w:type="spellStart"/>
      <w:r w:rsidRPr="001840F7">
        <w:rPr>
          <w:rFonts w:ascii="Times New Roman" w:hAnsi="Times New Roman" w:cs="Times New Roman"/>
          <w:sz w:val="24"/>
          <w:szCs w:val="24"/>
        </w:rPr>
        <w:t>Hawaiʻi’s</w:t>
      </w:r>
      <w:proofErr w:type="spellEnd"/>
      <w:r w:rsidRPr="001840F7">
        <w:rPr>
          <w:rFonts w:ascii="Times New Roman" w:hAnsi="Times New Roman" w:cs="Times New Roman"/>
          <w:sz w:val="24"/>
          <w:szCs w:val="24"/>
        </w:rPr>
        <w:t xml:space="preserve"> unique cultural and natural environment. Working group participants have identified several areas to improve to increase preservation of social and </w:t>
      </w:r>
      <w:r w:rsidRPr="001840F7">
        <w:rPr>
          <w:rFonts w:ascii="Times New Roman" w:hAnsi="Times New Roman" w:cs="Times New Roman"/>
          <w:sz w:val="24"/>
          <w:szCs w:val="24"/>
        </w:rPr>
        <w:lastRenderedPageBreak/>
        <w:t xml:space="preserve">cultural values and the natural environment. These include increased tourism education programs and increased proportion of the tax revenues generated from the tourism industry allocated to community and environmental preservation.  </w:t>
      </w:r>
    </w:p>
    <w:p w14:paraId="064D36AA" w14:textId="77777777" w:rsidR="00B30B73" w:rsidRPr="001840F7" w:rsidRDefault="00B30B73" w:rsidP="00B30B73">
      <w:pPr>
        <w:ind w:left="1350"/>
        <w:rPr>
          <w:rFonts w:ascii="Times New Roman" w:hAnsi="Times New Roman" w:cs="Times New Roman"/>
          <w:sz w:val="24"/>
          <w:szCs w:val="24"/>
        </w:rPr>
      </w:pPr>
      <w:r w:rsidRPr="001840F7">
        <w:rPr>
          <w:rFonts w:ascii="Times New Roman" w:hAnsi="Times New Roman" w:cs="Times New Roman"/>
          <w:sz w:val="24"/>
          <w:szCs w:val="24"/>
        </w:rPr>
        <w:t>Table 1. Draft scores for the status of the Sustainable Tourism Goal.</w:t>
      </w:r>
    </w:p>
    <w:tbl>
      <w:tblPr>
        <w:tblW w:w="3166" w:type="dxa"/>
        <w:tblInd w:w="2715" w:type="dxa"/>
        <w:tblLook w:val="04A0" w:firstRow="1" w:lastRow="0" w:firstColumn="1" w:lastColumn="0" w:noHBand="0" w:noVBand="1"/>
      </w:tblPr>
      <w:tblGrid>
        <w:gridCol w:w="1713"/>
        <w:gridCol w:w="763"/>
        <w:gridCol w:w="960"/>
      </w:tblGrid>
      <w:tr w:rsidR="00B30B73" w:rsidRPr="001840F7" w14:paraId="634C86C2" w14:textId="77777777" w:rsidTr="002863D0">
        <w:trPr>
          <w:trHeight w:val="300"/>
        </w:trPr>
        <w:tc>
          <w:tcPr>
            <w:tcW w:w="1713" w:type="dxa"/>
            <w:tcBorders>
              <w:top w:val="single" w:sz="4" w:space="0" w:color="auto"/>
              <w:left w:val="nil"/>
              <w:bottom w:val="single" w:sz="4" w:space="0" w:color="auto"/>
              <w:right w:val="nil"/>
            </w:tcBorders>
            <w:shd w:val="clear" w:color="auto" w:fill="auto"/>
            <w:noWrap/>
            <w:vAlign w:val="bottom"/>
            <w:hideMark/>
          </w:tcPr>
          <w:p w14:paraId="5B36BA99"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Region</w:t>
            </w:r>
          </w:p>
        </w:tc>
        <w:tc>
          <w:tcPr>
            <w:tcW w:w="493" w:type="dxa"/>
            <w:tcBorders>
              <w:top w:val="single" w:sz="4" w:space="0" w:color="auto"/>
              <w:left w:val="nil"/>
              <w:bottom w:val="single" w:sz="4" w:space="0" w:color="auto"/>
              <w:right w:val="nil"/>
            </w:tcBorders>
            <w:shd w:val="clear" w:color="auto" w:fill="auto"/>
            <w:noWrap/>
            <w:vAlign w:val="bottom"/>
            <w:hideMark/>
          </w:tcPr>
          <w:p w14:paraId="5DA16B2D"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Score</w:t>
            </w:r>
          </w:p>
        </w:tc>
        <w:tc>
          <w:tcPr>
            <w:tcW w:w="960" w:type="dxa"/>
            <w:tcBorders>
              <w:top w:val="single" w:sz="4" w:space="0" w:color="auto"/>
              <w:left w:val="nil"/>
              <w:bottom w:val="single" w:sz="4" w:space="0" w:color="auto"/>
              <w:right w:val="nil"/>
            </w:tcBorders>
            <w:shd w:val="clear" w:color="auto" w:fill="auto"/>
            <w:noWrap/>
            <w:vAlign w:val="bottom"/>
            <w:hideMark/>
          </w:tcPr>
          <w:p w14:paraId="14999742"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Trend</w:t>
            </w:r>
          </w:p>
        </w:tc>
      </w:tr>
      <w:tr w:rsidR="00B30B73" w:rsidRPr="001840F7" w14:paraId="608E6866" w14:textId="77777777" w:rsidTr="002863D0">
        <w:trPr>
          <w:trHeight w:val="300"/>
        </w:trPr>
        <w:tc>
          <w:tcPr>
            <w:tcW w:w="1713" w:type="dxa"/>
            <w:tcBorders>
              <w:top w:val="single" w:sz="4" w:space="0" w:color="auto"/>
              <w:left w:val="nil"/>
              <w:bottom w:val="nil"/>
              <w:right w:val="nil"/>
            </w:tcBorders>
            <w:shd w:val="clear" w:color="auto" w:fill="auto"/>
            <w:noWrap/>
            <w:vAlign w:val="bottom"/>
            <w:hideMark/>
          </w:tcPr>
          <w:p w14:paraId="09DA9AC5"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Hawaiʻi</w:t>
            </w:r>
            <w:proofErr w:type="spellEnd"/>
          </w:p>
        </w:tc>
        <w:tc>
          <w:tcPr>
            <w:tcW w:w="493" w:type="dxa"/>
            <w:tcBorders>
              <w:top w:val="single" w:sz="4" w:space="0" w:color="auto"/>
              <w:left w:val="nil"/>
              <w:bottom w:val="nil"/>
              <w:right w:val="nil"/>
            </w:tcBorders>
            <w:shd w:val="clear" w:color="auto" w:fill="auto"/>
            <w:noWrap/>
            <w:vAlign w:val="bottom"/>
            <w:hideMark/>
          </w:tcPr>
          <w:p w14:paraId="22702653"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62.5</w:t>
            </w:r>
          </w:p>
        </w:tc>
        <w:tc>
          <w:tcPr>
            <w:tcW w:w="960" w:type="dxa"/>
            <w:tcBorders>
              <w:top w:val="single" w:sz="4" w:space="0" w:color="auto"/>
              <w:left w:val="nil"/>
              <w:bottom w:val="nil"/>
              <w:right w:val="nil"/>
            </w:tcBorders>
            <w:shd w:val="clear" w:color="auto" w:fill="auto"/>
            <w:noWrap/>
            <w:vAlign w:val="bottom"/>
            <w:hideMark/>
          </w:tcPr>
          <w:p w14:paraId="437AFED1"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-0.29</w:t>
            </w:r>
          </w:p>
        </w:tc>
      </w:tr>
      <w:tr w:rsidR="00B30B73" w:rsidRPr="001840F7" w14:paraId="025BE298" w14:textId="77777777" w:rsidTr="002863D0">
        <w:trPr>
          <w:trHeight w:val="300"/>
        </w:trPr>
        <w:tc>
          <w:tcPr>
            <w:tcW w:w="1713" w:type="dxa"/>
            <w:tcBorders>
              <w:top w:val="nil"/>
              <w:left w:val="nil"/>
              <w:bottom w:val="nil"/>
              <w:right w:val="nil"/>
            </w:tcBorders>
            <w:shd w:val="clear" w:color="auto" w:fill="auto"/>
            <w:noWrap/>
            <w:vAlign w:val="bottom"/>
            <w:hideMark/>
          </w:tcPr>
          <w:p w14:paraId="5247EE0A"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Maui Nui</w:t>
            </w:r>
          </w:p>
        </w:tc>
        <w:tc>
          <w:tcPr>
            <w:tcW w:w="493" w:type="dxa"/>
            <w:tcBorders>
              <w:top w:val="nil"/>
              <w:left w:val="nil"/>
              <w:bottom w:val="nil"/>
              <w:right w:val="nil"/>
            </w:tcBorders>
            <w:shd w:val="clear" w:color="auto" w:fill="auto"/>
            <w:noWrap/>
            <w:vAlign w:val="bottom"/>
            <w:hideMark/>
          </w:tcPr>
          <w:p w14:paraId="2C83DF6F"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65.2</w:t>
            </w:r>
          </w:p>
        </w:tc>
        <w:tc>
          <w:tcPr>
            <w:tcW w:w="960" w:type="dxa"/>
            <w:tcBorders>
              <w:top w:val="nil"/>
              <w:left w:val="nil"/>
              <w:bottom w:val="nil"/>
              <w:right w:val="nil"/>
            </w:tcBorders>
            <w:shd w:val="clear" w:color="auto" w:fill="auto"/>
            <w:noWrap/>
            <w:vAlign w:val="bottom"/>
            <w:hideMark/>
          </w:tcPr>
          <w:p w14:paraId="5A1F6B15"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-0.28</w:t>
            </w:r>
          </w:p>
        </w:tc>
      </w:tr>
      <w:tr w:rsidR="00B30B73" w:rsidRPr="001840F7" w14:paraId="3ED7F442" w14:textId="77777777" w:rsidTr="002863D0">
        <w:trPr>
          <w:trHeight w:val="300"/>
        </w:trPr>
        <w:tc>
          <w:tcPr>
            <w:tcW w:w="1713" w:type="dxa"/>
            <w:tcBorders>
              <w:top w:val="nil"/>
              <w:left w:val="nil"/>
              <w:bottom w:val="nil"/>
              <w:right w:val="nil"/>
            </w:tcBorders>
            <w:shd w:val="clear" w:color="auto" w:fill="auto"/>
            <w:noWrap/>
            <w:vAlign w:val="bottom"/>
            <w:hideMark/>
          </w:tcPr>
          <w:p w14:paraId="1A108C28"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Oahu</w:t>
            </w:r>
          </w:p>
        </w:tc>
        <w:tc>
          <w:tcPr>
            <w:tcW w:w="493" w:type="dxa"/>
            <w:tcBorders>
              <w:top w:val="nil"/>
              <w:left w:val="nil"/>
              <w:bottom w:val="nil"/>
              <w:right w:val="nil"/>
            </w:tcBorders>
            <w:shd w:val="clear" w:color="auto" w:fill="auto"/>
            <w:noWrap/>
            <w:vAlign w:val="bottom"/>
            <w:hideMark/>
          </w:tcPr>
          <w:p w14:paraId="07DD9116"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59.1</w:t>
            </w:r>
          </w:p>
        </w:tc>
        <w:tc>
          <w:tcPr>
            <w:tcW w:w="960" w:type="dxa"/>
            <w:tcBorders>
              <w:top w:val="nil"/>
              <w:left w:val="nil"/>
              <w:bottom w:val="nil"/>
              <w:right w:val="nil"/>
            </w:tcBorders>
            <w:shd w:val="clear" w:color="auto" w:fill="auto"/>
            <w:noWrap/>
            <w:vAlign w:val="bottom"/>
            <w:hideMark/>
          </w:tcPr>
          <w:p w14:paraId="5A13A619"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-0.38</w:t>
            </w:r>
          </w:p>
        </w:tc>
      </w:tr>
      <w:tr w:rsidR="00B30B73" w:rsidRPr="001840F7" w14:paraId="5BD968EC" w14:textId="77777777" w:rsidTr="002863D0">
        <w:trPr>
          <w:trHeight w:val="300"/>
        </w:trPr>
        <w:tc>
          <w:tcPr>
            <w:tcW w:w="1713" w:type="dxa"/>
            <w:tcBorders>
              <w:top w:val="nil"/>
              <w:left w:val="nil"/>
              <w:bottom w:val="nil"/>
              <w:right w:val="nil"/>
            </w:tcBorders>
            <w:shd w:val="clear" w:color="auto" w:fill="auto"/>
            <w:noWrap/>
            <w:vAlign w:val="bottom"/>
            <w:hideMark/>
          </w:tcPr>
          <w:p w14:paraId="7DC26662" w14:textId="77777777" w:rsidR="00B30B73" w:rsidRPr="001840F7" w:rsidRDefault="00B30B73" w:rsidP="002863D0">
            <w:pPr>
              <w:spacing w:after="0" w:line="240" w:lineRule="auto"/>
              <w:jc w:val="center"/>
              <w:rPr>
                <w:rFonts w:ascii="Times New Roman" w:eastAsia="Times New Roman" w:hAnsi="Times New Roman" w:cs="Times New Roman"/>
                <w:color w:val="000000"/>
                <w:szCs w:val="24"/>
              </w:rPr>
            </w:pPr>
            <w:r w:rsidRPr="001840F7">
              <w:rPr>
                <w:rFonts w:ascii="Times New Roman" w:eastAsia="Times New Roman" w:hAnsi="Times New Roman" w:cs="Times New Roman"/>
                <w:color w:val="000000"/>
                <w:szCs w:val="24"/>
              </w:rPr>
              <w:t>Kauai</w:t>
            </w:r>
          </w:p>
        </w:tc>
        <w:tc>
          <w:tcPr>
            <w:tcW w:w="493" w:type="dxa"/>
            <w:tcBorders>
              <w:top w:val="nil"/>
              <w:left w:val="nil"/>
              <w:bottom w:val="nil"/>
              <w:right w:val="nil"/>
            </w:tcBorders>
            <w:shd w:val="clear" w:color="auto" w:fill="auto"/>
            <w:noWrap/>
            <w:vAlign w:val="bottom"/>
            <w:hideMark/>
          </w:tcPr>
          <w:p w14:paraId="25DEB8B6" w14:textId="77777777" w:rsidR="00B30B73" w:rsidRPr="001840F7" w:rsidRDefault="00B30B73" w:rsidP="002863D0">
            <w:pPr>
              <w:spacing w:after="0" w:line="240" w:lineRule="auto"/>
              <w:jc w:val="center"/>
              <w:rPr>
                <w:rFonts w:ascii="Times New Roman" w:eastAsia="Times New Roman" w:hAnsi="Times New Roman" w:cs="Times New Roman"/>
                <w:color w:val="000000"/>
                <w:szCs w:val="24"/>
              </w:rPr>
            </w:pPr>
            <w:r w:rsidRPr="001840F7">
              <w:rPr>
                <w:rFonts w:ascii="Times New Roman" w:eastAsia="Times New Roman" w:hAnsi="Times New Roman" w:cs="Times New Roman"/>
                <w:color w:val="000000"/>
                <w:szCs w:val="24"/>
              </w:rPr>
              <w:t>62.4</w:t>
            </w:r>
          </w:p>
        </w:tc>
        <w:tc>
          <w:tcPr>
            <w:tcW w:w="960" w:type="dxa"/>
            <w:tcBorders>
              <w:top w:val="nil"/>
              <w:left w:val="nil"/>
              <w:bottom w:val="nil"/>
              <w:right w:val="nil"/>
            </w:tcBorders>
            <w:shd w:val="clear" w:color="auto" w:fill="auto"/>
            <w:noWrap/>
            <w:vAlign w:val="bottom"/>
            <w:hideMark/>
          </w:tcPr>
          <w:p w14:paraId="6C60E260" w14:textId="77777777" w:rsidR="00B30B73" w:rsidRPr="001840F7" w:rsidRDefault="00B30B73" w:rsidP="002863D0">
            <w:pPr>
              <w:spacing w:after="0" w:line="240" w:lineRule="auto"/>
              <w:jc w:val="center"/>
              <w:rPr>
                <w:rFonts w:ascii="Times New Roman" w:eastAsia="Times New Roman" w:hAnsi="Times New Roman" w:cs="Times New Roman"/>
                <w:color w:val="000000"/>
                <w:szCs w:val="24"/>
              </w:rPr>
            </w:pPr>
            <w:r w:rsidRPr="001840F7">
              <w:rPr>
                <w:rFonts w:ascii="Times New Roman" w:eastAsia="Times New Roman" w:hAnsi="Times New Roman" w:cs="Times New Roman"/>
                <w:color w:val="000000"/>
                <w:szCs w:val="24"/>
              </w:rPr>
              <w:t>-0.38</w:t>
            </w:r>
          </w:p>
        </w:tc>
      </w:tr>
    </w:tbl>
    <w:p w14:paraId="3E9AFCE0" w14:textId="77777777" w:rsidR="00B30B73" w:rsidRPr="001840F7" w:rsidRDefault="00B30B73" w:rsidP="00B30B73">
      <w:pPr>
        <w:rPr>
          <w:rFonts w:ascii="Times New Roman" w:hAnsi="Times New Roman" w:cs="Times New Roman"/>
          <w:szCs w:val="24"/>
        </w:rPr>
      </w:pPr>
    </w:p>
    <w:p w14:paraId="799D9294" w14:textId="77777777" w:rsidR="00643A7D" w:rsidRPr="001840F7" w:rsidRDefault="00643A7D" w:rsidP="00E51386">
      <w:pPr>
        <w:rPr>
          <w:rFonts w:ascii="Times New Roman" w:hAnsi="Times New Roman" w:cs="Times New Roman"/>
          <w:b/>
          <w:color w:val="4F81BD" w:themeColor="accent1"/>
          <w:sz w:val="24"/>
          <w:szCs w:val="24"/>
        </w:rPr>
      </w:pPr>
    </w:p>
    <w:p w14:paraId="3A4CCA2C" w14:textId="1FC90219" w:rsidR="00E51386" w:rsidRPr="00E139F2" w:rsidRDefault="00E139F2" w:rsidP="00E51386">
      <w:pPr>
        <w:rPr>
          <w:rFonts w:ascii="Times New Roman" w:hAnsi="Times New Roman" w:cs="Times New Roman"/>
          <w:i/>
          <w:color w:val="000000" w:themeColor="text1"/>
          <w:sz w:val="24"/>
          <w:szCs w:val="24"/>
        </w:rPr>
      </w:pPr>
      <w:r w:rsidRPr="00E139F2">
        <w:rPr>
          <w:rFonts w:ascii="Times New Roman" w:hAnsi="Times New Roman" w:cs="Times New Roman"/>
          <w:i/>
          <w:color w:val="000000" w:themeColor="text1"/>
          <w:sz w:val="24"/>
          <w:szCs w:val="24"/>
        </w:rPr>
        <w:t>Data Gaps</w:t>
      </w:r>
    </w:p>
    <w:p w14:paraId="449B75B8" w14:textId="465A44F2" w:rsidR="00E430E9" w:rsidRPr="00E139F2" w:rsidRDefault="006D4BE1" w:rsidP="00E139F2">
      <w:pPr>
        <w:pStyle w:val="ListParagraph"/>
        <w:numPr>
          <w:ilvl w:val="0"/>
          <w:numId w:val="7"/>
        </w:numPr>
        <w:rPr>
          <w:rFonts w:ascii="Times New Roman" w:hAnsi="Times New Roman" w:cs="Times New Roman"/>
          <w:color w:val="000000" w:themeColor="text1"/>
          <w:sz w:val="24"/>
          <w:szCs w:val="24"/>
        </w:rPr>
      </w:pPr>
      <w:r w:rsidRPr="00E139F2">
        <w:rPr>
          <w:rFonts w:ascii="Times New Roman" w:hAnsi="Times New Roman" w:cs="Times New Roman"/>
          <w:color w:val="000000" w:themeColor="text1"/>
          <w:sz w:val="24"/>
          <w:szCs w:val="24"/>
        </w:rPr>
        <w:t>Data on park signage and education programs not comprehensive or available state wide.</w:t>
      </w:r>
    </w:p>
    <w:p w14:paraId="43524628" w14:textId="728DDF9A" w:rsidR="006D4BE1" w:rsidRPr="00E139F2" w:rsidRDefault="006D4BE1" w:rsidP="00E139F2">
      <w:pPr>
        <w:pStyle w:val="ListParagraph"/>
        <w:numPr>
          <w:ilvl w:val="0"/>
          <w:numId w:val="7"/>
        </w:numPr>
        <w:rPr>
          <w:rFonts w:ascii="Times New Roman" w:hAnsi="Times New Roman" w:cs="Times New Roman"/>
          <w:color w:val="000000" w:themeColor="text1"/>
          <w:sz w:val="24"/>
          <w:szCs w:val="24"/>
        </w:rPr>
      </w:pPr>
      <w:r w:rsidRPr="00E139F2">
        <w:rPr>
          <w:rFonts w:ascii="Times New Roman" w:hAnsi="Times New Roman" w:cs="Times New Roman"/>
          <w:color w:val="000000" w:themeColor="text1"/>
          <w:sz w:val="24"/>
          <w:szCs w:val="24"/>
        </w:rPr>
        <w:t>An agreed upon plan for sustainable tourism, economic growth, and ecotourism has not been established.</w:t>
      </w:r>
    </w:p>
    <w:p w14:paraId="47C7FF3F" w14:textId="310EB9B0" w:rsidR="006D4BE1" w:rsidRPr="00E139F2" w:rsidRDefault="006D4BE1" w:rsidP="00E139F2">
      <w:pPr>
        <w:pStyle w:val="ListParagraph"/>
        <w:numPr>
          <w:ilvl w:val="0"/>
          <w:numId w:val="7"/>
        </w:numPr>
        <w:rPr>
          <w:rFonts w:ascii="Times New Roman" w:hAnsi="Times New Roman" w:cs="Times New Roman"/>
          <w:color w:val="000000" w:themeColor="text1"/>
          <w:sz w:val="24"/>
          <w:szCs w:val="24"/>
        </w:rPr>
      </w:pPr>
      <w:r w:rsidRPr="00E139F2">
        <w:rPr>
          <w:rFonts w:ascii="Times New Roman" w:hAnsi="Times New Roman" w:cs="Times New Roman"/>
          <w:color w:val="000000" w:themeColor="text1"/>
          <w:sz w:val="24"/>
          <w:szCs w:val="24"/>
        </w:rPr>
        <w:t>It is unknown how much of the Tourism Accommodation Tax (TAT) goes back to environmental protection and restoration.</w:t>
      </w:r>
    </w:p>
    <w:p w14:paraId="2EF4D16D" w14:textId="77777777" w:rsidR="00E51386" w:rsidRDefault="00E51386" w:rsidP="00E51386">
      <w:pPr>
        <w:rPr>
          <w:rFonts w:ascii="Times New Roman" w:hAnsi="Times New Roman" w:cs="Times New Roman"/>
          <w:b/>
          <w:color w:val="4F81BD" w:themeColor="accent1"/>
          <w:sz w:val="24"/>
          <w:szCs w:val="24"/>
        </w:rPr>
      </w:pPr>
    </w:p>
    <w:p w14:paraId="23F08C8D" w14:textId="77777777" w:rsidR="00E430E9" w:rsidRDefault="00E430E9" w:rsidP="00E51386">
      <w:pPr>
        <w:rPr>
          <w:rFonts w:ascii="Times New Roman" w:hAnsi="Times New Roman" w:cs="Times New Roman"/>
          <w:b/>
          <w:color w:val="4F81BD" w:themeColor="accent1"/>
          <w:sz w:val="24"/>
          <w:szCs w:val="24"/>
        </w:rPr>
      </w:pPr>
    </w:p>
    <w:p w14:paraId="5E4CD530" w14:textId="77777777" w:rsidR="00E430E9" w:rsidRPr="001840F7" w:rsidRDefault="00E430E9" w:rsidP="00E51386">
      <w:pPr>
        <w:rPr>
          <w:rFonts w:ascii="Times New Roman" w:hAnsi="Times New Roman" w:cs="Times New Roman"/>
          <w:b/>
          <w:color w:val="4F81BD" w:themeColor="accent1"/>
          <w:sz w:val="24"/>
          <w:szCs w:val="24"/>
        </w:rPr>
        <w:sectPr w:rsidR="00E430E9" w:rsidRPr="001840F7" w:rsidSect="00977CB3">
          <w:pgSz w:w="12240" w:h="15840"/>
          <w:pgMar w:top="1440" w:right="1440" w:bottom="1440" w:left="1440" w:header="720" w:footer="720" w:gutter="0"/>
          <w:cols w:space="720"/>
          <w:docGrid w:linePitch="360"/>
        </w:sectPr>
      </w:pPr>
    </w:p>
    <w:p w14:paraId="0CC6A6D7" w14:textId="77777777" w:rsidR="00FF1E37" w:rsidRPr="001840F7" w:rsidRDefault="00FF1E37">
      <w:pPr>
        <w:rPr>
          <w:rFonts w:ascii="Times New Roman" w:hAnsi="Times New Roman" w:cs="Times New Roman"/>
          <w:color w:val="4F81BD" w:themeColor="accent1"/>
          <w:sz w:val="24"/>
          <w:szCs w:val="24"/>
        </w:rPr>
      </w:pPr>
    </w:p>
    <w:p w14:paraId="3A1C1376" w14:textId="77777777" w:rsidR="000F5DD3" w:rsidRPr="001840F7" w:rsidRDefault="000F5DD3">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Livelihoods &amp; Economies</w:t>
      </w:r>
    </w:p>
    <w:p w14:paraId="622358ED" w14:textId="11840B3A" w:rsidR="00AF0E79" w:rsidRPr="001840F7" w:rsidRDefault="00AF0E79">
      <w:pPr>
        <w:rPr>
          <w:rFonts w:ascii="Times New Roman" w:hAnsi="Times New Roman" w:cs="Times New Roman"/>
          <w:sz w:val="24"/>
          <w:szCs w:val="24"/>
        </w:rPr>
      </w:pPr>
      <w:r w:rsidRPr="001840F7">
        <w:rPr>
          <w:rFonts w:ascii="Times New Roman" w:hAnsi="Times New Roman" w:cs="Times New Roman"/>
          <w:sz w:val="24"/>
          <w:szCs w:val="24"/>
        </w:rPr>
        <w:t xml:space="preserve">Oceans jobs and revenue directly provide 18% to the economy of Hawaii. </w:t>
      </w:r>
      <w:proofErr w:type="gramStart"/>
      <w:r w:rsidRPr="001840F7">
        <w:rPr>
          <w:rFonts w:ascii="Times New Roman" w:hAnsi="Times New Roman" w:cs="Times New Roman"/>
          <w:sz w:val="24"/>
          <w:szCs w:val="24"/>
        </w:rPr>
        <w:t>However</w:t>
      </w:r>
      <w:proofErr w:type="gramEnd"/>
      <w:r w:rsidRPr="001840F7">
        <w:rPr>
          <w:rFonts w:ascii="Times New Roman" w:hAnsi="Times New Roman" w:cs="Times New Roman"/>
          <w:sz w:val="24"/>
          <w:szCs w:val="24"/>
        </w:rPr>
        <w:t xml:space="preserve"> there are many indirect economy benefits and markets. One could argue that the entire economy of Hawaii is based on the ocean. The attraction of visitors and tourism rel</w:t>
      </w:r>
      <w:r w:rsidR="00DA4A5D">
        <w:rPr>
          <w:rFonts w:ascii="Times New Roman" w:hAnsi="Times New Roman" w:cs="Times New Roman"/>
          <w:sz w:val="24"/>
          <w:szCs w:val="24"/>
        </w:rPr>
        <w:t>ies in part on a healthy ocean, along with 60% of local seafood consumed (</w:t>
      </w:r>
      <w:proofErr w:type="spellStart"/>
      <w:r w:rsidR="00DA4A5D">
        <w:rPr>
          <w:rFonts w:ascii="Times New Roman" w:hAnsi="Times New Roman" w:cs="Times New Roman"/>
          <w:i/>
          <w:sz w:val="24"/>
          <w:szCs w:val="24"/>
        </w:rPr>
        <w:t>Te</w:t>
      </w:r>
      <w:r w:rsidR="00DA4A5D" w:rsidRPr="00DA4A5D">
        <w:rPr>
          <w:rFonts w:ascii="Times New Roman" w:hAnsi="Times New Roman" w:cs="Times New Roman"/>
          <w:i/>
          <w:sz w:val="24"/>
          <w:szCs w:val="24"/>
        </w:rPr>
        <w:t>neva</w:t>
      </w:r>
      <w:proofErr w:type="spellEnd"/>
      <w:r w:rsidR="00DA4A5D" w:rsidRPr="00DA4A5D">
        <w:rPr>
          <w:rFonts w:ascii="Times New Roman" w:hAnsi="Times New Roman" w:cs="Times New Roman"/>
          <w:i/>
          <w:sz w:val="24"/>
          <w:szCs w:val="24"/>
        </w:rPr>
        <w:t xml:space="preserve"> et al. in review</w:t>
      </w:r>
      <w:r w:rsidR="00DA4A5D">
        <w:rPr>
          <w:rFonts w:ascii="Times New Roman" w:hAnsi="Times New Roman" w:cs="Times New Roman"/>
          <w:sz w:val="24"/>
          <w:szCs w:val="24"/>
        </w:rPr>
        <w:t xml:space="preserve">), recreation, and cultural activities. </w:t>
      </w:r>
    </w:p>
    <w:p w14:paraId="01176BBF" w14:textId="5423784D" w:rsidR="000F5DD3" w:rsidRPr="001840F7" w:rsidRDefault="00837473">
      <w:pPr>
        <w:rPr>
          <w:rFonts w:ascii="Times New Roman" w:hAnsi="Times New Roman" w:cs="Times New Roman"/>
          <w:sz w:val="24"/>
          <w:szCs w:val="24"/>
        </w:rPr>
      </w:pPr>
      <w:r w:rsidRPr="001840F7">
        <w:rPr>
          <w:rFonts w:ascii="Times New Roman" w:hAnsi="Times New Roman" w:cs="Times New Roman"/>
          <w:sz w:val="24"/>
          <w:szCs w:val="24"/>
        </w:rPr>
        <w:t>Data</w:t>
      </w:r>
      <w:r w:rsidR="000575E1">
        <w:rPr>
          <w:rFonts w:ascii="Times New Roman" w:hAnsi="Times New Roman" w:cs="Times New Roman"/>
          <w:sz w:val="24"/>
          <w:szCs w:val="24"/>
        </w:rPr>
        <w:t xml:space="preserve"> on ocean livelihoods and economies comes</w:t>
      </w:r>
      <w:r w:rsidRPr="001840F7">
        <w:rPr>
          <w:rFonts w:ascii="Times New Roman" w:hAnsi="Times New Roman" w:cs="Times New Roman"/>
          <w:sz w:val="24"/>
          <w:szCs w:val="24"/>
        </w:rPr>
        <w:t xml:space="preserve"> from </w:t>
      </w:r>
      <w:r w:rsidR="000575E1">
        <w:rPr>
          <w:rFonts w:ascii="Times New Roman" w:hAnsi="Times New Roman" w:cs="Times New Roman"/>
          <w:sz w:val="24"/>
          <w:szCs w:val="24"/>
        </w:rPr>
        <w:t>the NOAA ENOW for employment (jobs), wages, and r</w:t>
      </w:r>
      <w:r w:rsidRPr="001840F7">
        <w:rPr>
          <w:rFonts w:ascii="Times New Roman" w:hAnsi="Times New Roman" w:cs="Times New Roman"/>
          <w:sz w:val="24"/>
          <w:szCs w:val="24"/>
        </w:rPr>
        <w:t>evenue by ocean sector.</w:t>
      </w:r>
      <w:r w:rsidR="00980562" w:rsidRPr="001840F7">
        <w:rPr>
          <w:rFonts w:ascii="Times New Roman" w:hAnsi="Times New Roman" w:cs="Times New Roman"/>
          <w:sz w:val="24"/>
          <w:szCs w:val="24"/>
        </w:rPr>
        <w:t xml:space="preserve"> Sectors </w:t>
      </w:r>
      <w:r w:rsidR="00702640" w:rsidRPr="001840F7">
        <w:rPr>
          <w:rFonts w:ascii="Times New Roman" w:hAnsi="Times New Roman" w:cs="Times New Roman"/>
          <w:sz w:val="24"/>
          <w:szCs w:val="24"/>
        </w:rPr>
        <w:t>include</w:t>
      </w:r>
      <w:r w:rsidR="00980562" w:rsidRPr="001840F7">
        <w:rPr>
          <w:rFonts w:ascii="Times New Roman" w:hAnsi="Times New Roman" w:cs="Times New Roman"/>
          <w:sz w:val="24"/>
          <w:szCs w:val="24"/>
        </w:rPr>
        <w:t xml:space="preserve">: Marine Construction, Living Resources, Ship and Boat Building, Tourism and Recreation, and Marine Transportation. </w:t>
      </w:r>
      <w:r w:rsidRPr="001840F7">
        <w:rPr>
          <w:rFonts w:ascii="Times New Roman" w:hAnsi="Times New Roman" w:cs="Times New Roman"/>
          <w:sz w:val="24"/>
          <w:szCs w:val="24"/>
        </w:rPr>
        <w:t xml:space="preserve"> </w:t>
      </w:r>
      <w:r w:rsidR="00BD02A7" w:rsidRPr="001840F7">
        <w:rPr>
          <w:rFonts w:ascii="Times New Roman" w:hAnsi="Times New Roman" w:cs="Times New Roman"/>
          <w:sz w:val="24"/>
          <w:szCs w:val="24"/>
        </w:rPr>
        <w:t>Self-employed and state employe</w:t>
      </w:r>
      <w:r w:rsidRPr="001840F7">
        <w:rPr>
          <w:rFonts w:ascii="Times New Roman" w:hAnsi="Times New Roman" w:cs="Times New Roman"/>
          <w:sz w:val="24"/>
          <w:szCs w:val="24"/>
        </w:rPr>
        <w:t>d data sets were aggregated and summarized by county. However, when aggregated to county some of the information was undisclosed therefore this data represents a conserva</w:t>
      </w:r>
      <w:r w:rsidR="000575E1">
        <w:rPr>
          <w:rFonts w:ascii="Times New Roman" w:hAnsi="Times New Roman" w:cs="Times New Roman"/>
          <w:sz w:val="24"/>
          <w:szCs w:val="24"/>
        </w:rPr>
        <w:t>tive estimate of ocean livelihoods and economies</w:t>
      </w:r>
      <w:r w:rsidRPr="001840F7">
        <w:rPr>
          <w:rFonts w:ascii="Times New Roman" w:hAnsi="Times New Roman" w:cs="Times New Roman"/>
          <w:sz w:val="24"/>
          <w:szCs w:val="24"/>
        </w:rPr>
        <w:t xml:space="preserve">. </w:t>
      </w:r>
    </w:p>
    <w:p w14:paraId="7A8D2439" w14:textId="77777777" w:rsidR="00FA3181" w:rsidRPr="001840F7" w:rsidRDefault="00E430E9">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LE</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LIV</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ECO</m:t>
                  </m:r>
                </m:sub>
              </m:sSub>
            </m:num>
            <m:den>
              <m:r>
                <w:rPr>
                  <w:rFonts w:ascii="Cambria Math" w:hAnsi="Cambria Math" w:cs="Times New Roman"/>
                  <w:sz w:val="24"/>
                  <w:szCs w:val="24"/>
                </w:rPr>
                <m:t>2</m:t>
              </m:r>
            </m:den>
          </m:f>
        </m:oMath>
      </m:oMathPara>
    </w:p>
    <w:p w14:paraId="13B39480" w14:textId="2EA3B1C4" w:rsidR="00670B8F" w:rsidRPr="00A474C6" w:rsidRDefault="00A474C6">
      <w:pPr>
        <w:rPr>
          <w:rFonts w:ascii="Times New Roman" w:hAnsi="Times New Roman" w:cs="Times New Roman"/>
          <w:b/>
          <w:color w:val="4F81BD" w:themeColor="accent1"/>
          <w:sz w:val="24"/>
          <w:szCs w:val="24"/>
        </w:rPr>
      </w:pPr>
      <w:r w:rsidRPr="00A474C6">
        <w:rPr>
          <w:rFonts w:ascii="Times New Roman" w:hAnsi="Times New Roman" w:cs="Times New Roman"/>
          <w:b/>
          <w:color w:val="4F81BD" w:themeColor="accent1"/>
          <w:sz w:val="24"/>
          <w:szCs w:val="24"/>
        </w:rPr>
        <w:t>Livelihoods</w:t>
      </w:r>
      <w:r w:rsidR="00670B8F" w:rsidRPr="00A474C6">
        <w:rPr>
          <w:rFonts w:ascii="Times New Roman" w:hAnsi="Times New Roman" w:cs="Times New Roman"/>
          <w:b/>
          <w:color w:val="4F81BD" w:themeColor="accent1"/>
          <w:sz w:val="24"/>
          <w:szCs w:val="24"/>
        </w:rPr>
        <w:t xml:space="preserve"> </w:t>
      </w:r>
    </w:p>
    <w:p w14:paraId="6B549FD4" w14:textId="68688777" w:rsidR="00670B8F" w:rsidRPr="001840F7" w:rsidRDefault="00E430E9">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LIV</m:t>
              </m:r>
            </m:sub>
          </m:sSub>
          <m:r>
            <w:rPr>
              <w:rFonts w:ascii="Cambria Math" w:hAnsi="Cambria Math" w:cs="Times New Roman"/>
              <w:sz w:val="24"/>
              <w:szCs w:val="24"/>
            </w:rPr>
            <m:t>=</m:t>
          </m:r>
          <m:f>
            <m:fPr>
              <m:ctrlPr>
                <w:rPr>
                  <w:rFonts w:ascii="Cambria Math" w:hAnsi="Cambria Math" w:cs="Times New Roman"/>
                  <w:i/>
                  <w:sz w:val="24"/>
                  <w:szCs w:val="24"/>
                </w:rPr>
              </m:ctrlPr>
            </m:fPr>
            <m:num>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ub>
                    <m:sup/>
                    <m:e>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c,k</m:t>
                          </m:r>
                        </m:sub>
                      </m:sSub>
                    </m:e>
                  </m:nary>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ub>
                    <m:sup/>
                    <m:e>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r,k</m:t>
                          </m:r>
                        </m:sub>
                      </m:sSub>
                    </m:e>
                  </m:nary>
                </m:den>
              </m:f>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c,k</m:t>
                          </m:r>
                        </m:sub>
                      </m:sSub>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r</m:t>
                          </m:r>
                        </m:sub>
                      </m:sSub>
                    </m:den>
                  </m:f>
                  <m:r>
                    <w:rPr>
                      <w:rFonts w:ascii="Cambria Math" w:hAnsi="Cambria Math" w:cs="Times New Roman"/>
                      <w:sz w:val="24"/>
                      <w:szCs w:val="24"/>
                    </w:rPr>
                    <m:t>*w</m:t>
                  </m:r>
                </m:e>
              </m:nary>
            </m:num>
            <m:den>
              <m:r>
                <w:rPr>
                  <w:rFonts w:ascii="Cambria Math" w:hAnsi="Cambria Math" w:cs="Times New Roman"/>
                  <w:sz w:val="24"/>
                  <w:szCs w:val="24"/>
                </w:rPr>
                <m:t>2</m:t>
              </m:r>
            </m:den>
          </m:f>
        </m:oMath>
      </m:oMathPara>
    </w:p>
    <w:p w14:paraId="08F16228" w14:textId="53BF4621" w:rsidR="006E505F" w:rsidRPr="001840F7" w:rsidRDefault="000A2805" w:rsidP="006E505F">
      <w:pPr>
        <w:rPr>
          <w:rFonts w:ascii="Times New Roman" w:hAnsi="Times New Roman" w:cs="Times New Roman"/>
          <w:sz w:val="24"/>
          <w:szCs w:val="24"/>
        </w:rPr>
      </w:pPr>
      <w:r w:rsidRPr="001840F7">
        <w:rPr>
          <w:rFonts w:ascii="Times New Roman" w:hAnsi="Times New Roman" w:cs="Times New Roman"/>
          <w:sz w:val="24"/>
          <w:szCs w:val="24"/>
        </w:rPr>
        <w:t xml:space="preserve">Livelihoods was measured as </w:t>
      </w:r>
      <w:r w:rsidR="006E505F">
        <w:rPr>
          <w:rFonts w:ascii="Times New Roman" w:hAnsi="Times New Roman" w:cs="Times New Roman"/>
          <w:sz w:val="24"/>
          <w:szCs w:val="24"/>
        </w:rPr>
        <w:t>the mean of ocean jobs and wages measured as t</w:t>
      </w:r>
      <w:r w:rsidRPr="001840F7">
        <w:rPr>
          <w:rFonts w:ascii="Times New Roman" w:hAnsi="Times New Roman" w:cs="Times New Roman"/>
          <w:sz w:val="24"/>
          <w:szCs w:val="24"/>
        </w:rPr>
        <w:t xml:space="preserve">he </w:t>
      </w:r>
      <w:r w:rsidR="00033577" w:rsidRPr="001840F7">
        <w:rPr>
          <w:rFonts w:ascii="Times New Roman" w:hAnsi="Times New Roman" w:cs="Times New Roman"/>
          <w:sz w:val="24"/>
          <w:szCs w:val="24"/>
        </w:rPr>
        <w:t xml:space="preserve">current </w:t>
      </w:r>
      <w:r w:rsidRPr="001840F7">
        <w:rPr>
          <w:rFonts w:ascii="Times New Roman" w:hAnsi="Times New Roman" w:cs="Times New Roman"/>
          <w:sz w:val="24"/>
          <w:szCs w:val="24"/>
        </w:rPr>
        <w:t>number of jobs</w:t>
      </w:r>
      <w:r w:rsidR="00B81EA0">
        <w:rPr>
          <w:rFonts w:ascii="Times New Roman" w:hAnsi="Times New Roman" w:cs="Times New Roman"/>
          <w:sz w:val="24"/>
          <w:szCs w:val="24"/>
        </w:rPr>
        <w:t xml:space="preserve"> (</w:t>
      </w:r>
      <w:proofErr w:type="spellStart"/>
      <w:r w:rsidR="00B81EA0">
        <w:rPr>
          <w:rFonts w:ascii="Times New Roman" w:hAnsi="Times New Roman" w:cs="Times New Roman"/>
          <w:i/>
          <w:sz w:val="24"/>
          <w:szCs w:val="24"/>
        </w:rPr>
        <w:t>j</w:t>
      </w:r>
      <w:r w:rsidR="006E505F" w:rsidRPr="006E505F">
        <w:rPr>
          <w:rFonts w:ascii="Times New Roman" w:hAnsi="Times New Roman" w:cs="Times New Roman"/>
          <w:i/>
          <w:sz w:val="24"/>
          <w:szCs w:val="24"/>
          <w:vertAlign w:val="subscript"/>
        </w:rPr>
        <w:t>c</w:t>
      </w:r>
      <w:proofErr w:type="spellEnd"/>
      <w:r w:rsidR="00B81EA0">
        <w:rPr>
          <w:rFonts w:ascii="Times New Roman" w:hAnsi="Times New Roman" w:cs="Times New Roman"/>
          <w:sz w:val="24"/>
          <w:szCs w:val="24"/>
        </w:rPr>
        <w:t>)</w:t>
      </w:r>
      <w:r w:rsidRPr="001840F7">
        <w:rPr>
          <w:rFonts w:ascii="Times New Roman" w:hAnsi="Times New Roman" w:cs="Times New Roman"/>
          <w:sz w:val="24"/>
          <w:szCs w:val="24"/>
        </w:rPr>
        <w:t xml:space="preserve"> per </w:t>
      </w:r>
      <w:r w:rsidR="00FE7E26" w:rsidRPr="001840F7">
        <w:rPr>
          <w:rFonts w:ascii="Times New Roman" w:hAnsi="Times New Roman" w:cs="Times New Roman"/>
          <w:sz w:val="24"/>
          <w:szCs w:val="24"/>
        </w:rPr>
        <w:t xml:space="preserve">marine and ocean </w:t>
      </w:r>
      <w:r w:rsidRPr="001840F7">
        <w:rPr>
          <w:rFonts w:ascii="Times New Roman" w:hAnsi="Times New Roman" w:cs="Times New Roman"/>
          <w:sz w:val="24"/>
          <w:szCs w:val="24"/>
        </w:rPr>
        <w:t xml:space="preserve">sector </w:t>
      </w:r>
      <w:r w:rsidR="00E7058D" w:rsidRPr="001840F7">
        <w:rPr>
          <w:rFonts w:ascii="Times New Roman" w:hAnsi="Times New Roman" w:cs="Times New Roman"/>
          <w:sz w:val="24"/>
          <w:szCs w:val="24"/>
        </w:rPr>
        <w:t>(</w:t>
      </w:r>
      <w:r w:rsidR="00250BC3">
        <w:rPr>
          <w:rFonts w:ascii="Times New Roman" w:hAnsi="Times New Roman" w:cs="Times New Roman"/>
          <w:i/>
          <w:sz w:val="24"/>
          <w:szCs w:val="24"/>
        </w:rPr>
        <w:t>k</w:t>
      </w:r>
      <w:r w:rsidR="00E7058D" w:rsidRPr="001840F7">
        <w:rPr>
          <w:rFonts w:ascii="Times New Roman" w:hAnsi="Times New Roman" w:cs="Times New Roman"/>
          <w:sz w:val="24"/>
          <w:szCs w:val="24"/>
        </w:rPr>
        <w:t xml:space="preserve">) </w:t>
      </w:r>
      <w:r w:rsidRPr="001840F7">
        <w:rPr>
          <w:rFonts w:ascii="Times New Roman" w:hAnsi="Times New Roman" w:cs="Times New Roman"/>
          <w:sz w:val="24"/>
          <w:szCs w:val="24"/>
        </w:rPr>
        <w:t xml:space="preserve">in relation to </w:t>
      </w:r>
      <w:r w:rsidR="00033577" w:rsidRPr="001840F7">
        <w:rPr>
          <w:rFonts w:ascii="Times New Roman" w:hAnsi="Times New Roman" w:cs="Times New Roman"/>
          <w:sz w:val="24"/>
          <w:szCs w:val="24"/>
        </w:rPr>
        <w:t xml:space="preserve">a </w:t>
      </w:r>
      <w:r w:rsidRPr="001840F7">
        <w:rPr>
          <w:rFonts w:ascii="Times New Roman" w:hAnsi="Times New Roman" w:cs="Times New Roman"/>
          <w:sz w:val="24"/>
          <w:szCs w:val="24"/>
        </w:rPr>
        <w:t xml:space="preserve">reference </w:t>
      </w:r>
      <w:r w:rsidR="00033577" w:rsidRPr="001840F7">
        <w:rPr>
          <w:rFonts w:ascii="Times New Roman" w:hAnsi="Times New Roman" w:cs="Times New Roman"/>
          <w:sz w:val="24"/>
          <w:szCs w:val="24"/>
        </w:rPr>
        <w:t xml:space="preserve">year </w:t>
      </w:r>
      <w:r w:rsidR="006E505F">
        <w:rPr>
          <w:rFonts w:ascii="Times New Roman" w:hAnsi="Times New Roman" w:cs="Times New Roman"/>
          <w:sz w:val="24"/>
          <w:szCs w:val="24"/>
        </w:rPr>
        <w:t>(</w:t>
      </w:r>
      <w:proofErr w:type="spellStart"/>
      <w:r w:rsidR="006E505F">
        <w:rPr>
          <w:rFonts w:ascii="Times New Roman" w:hAnsi="Times New Roman" w:cs="Times New Roman"/>
          <w:i/>
          <w:sz w:val="24"/>
          <w:szCs w:val="24"/>
        </w:rPr>
        <w:t>j</w:t>
      </w:r>
      <w:r w:rsidR="006E505F" w:rsidRPr="006E505F">
        <w:rPr>
          <w:rFonts w:ascii="Times New Roman" w:hAnsi="Times New Roman" w:cs="Times New Roman"/>
          <w:i/>
          <w:sz w:val="24"/>
          <w:szCs w:val="24"/>
          <w:vertAlign w:val="subscript"/>
        </w:rPr>
        <w:t>r</w:t>
      </w:r>
      <w:proofErr w:type="spellEnd"/>
      <w:r w:rsidR="006E505F">
        <w:rPr>
          <w:rFonts w:ascii="Times New Roman" w:hAnsi="Times New Roman" w:cs="Times New Roman"/>
          <w:i/>
          <w:sz w:val="24"/>
          <w:szCs w:val="24"/>
        </w:rPr>
        <w:t xml:space="preserve">; </w:t>
      </w:r>
      <w:r w:rsidR="00B81EA0">
        <w:rPr>
          <w:rFonts w:ascii="Times New Roman" w:hAnsi="Times New Roman" w:cs="Times New Roman"/>
          <w:sz w:val="24"/>
          <w:szCs w:val="24"/>
        </w:rPr>
        <w:t>5 years prior</w:t>
      </w:r>
      <w:r w:rsidR="00033577" w:rsidRPr="001840F7">
        <w:rPr>
          <w:rFonts w:ascii="Times New Roman" w:hAnsi="Times New Roman" w:cs="Times New Roman"/>
          <w:sz w:val="24"/>
          <w:szCs w:val="24"/>
        </w:rPr>
        <w:t xml:space="preserve">) </w:t>
      </w:r>
      <w:r w:rsidRPr="001840F7">
        <w:rPr>
          <w:rFonts w:ascii="Times New Roman" w:hAnsi="Times New Roman" w:cs="Times New Roman"/>
          <w:sz w:val="24"/>
          <w:szCs w:val="24"/>
        </w:rPr>
        <w:t>and</w:t>
      </w:r>
      <w:r w:rsidR="00B81EA0">
        <w:rPr>
          <w:rFonts w:ascii="Times New Roman" w:hAnsi="Times New Roman" w:cs="Times New Roman"/>
          <w:sz w:val="24"/>
          <w:szCs w:val="24"/>
        </w:rPr>
        <w:t xml:space="preserve"> the sector average wage referenced to the </w:t>
      </w:r>
      <w:proofErr w:type="spellStart"/>
      <w:r w:rsidR="00B81EA0">
        <w:rPr>
          <w:rFonts w:ascii="Times New Roman" w:hAnsi="Times New Roman" w:cs="Times New Roman"/>
          <w:sz w:val="24"/>
          <w:szCs w:val="24"/>
        </w:rPr>
        <w:t>self sufficiency</w:t>
      </w:r>
      <w:proofErr w:type="spellEnd"/>
      <w:r w:rsidR="00B81EA0">
        <w:rPr>
          <w:rFonts w:ascii="Times New Roman" w:hAnsi="Times New Roman" w:cs="Times New Roman"/>
          <w:sz w:val="24"/>
          <w:szCs w:val="24"/>
        </w:rPr>
        <w:t xml:space="preserve"> standard </w:t>
      </w:r>
      <w:r w:rsidR="00F20D65">
        <w:rPr>
          <w:rFonts w:ascii="Times New Roman" w:hAnsi="Times New Roman" w:cs="Times New Roman"/>
          <w:sz w:val="24"/>
          <w:szCs w:val="24"/>
        </w:rPr>
        <w:t>(</w:t>
      </w:r>
      <w:hyperlink r:id="rId12" w:history="1">
        <w:r w:rsidR="00F20D65" w:rsidRPr="002455C3">
          <w:rPr>
            <w:rStyle w:val="Hyperlink"/>
            <w:rFonts w:ascii="Times New Roman" w:hAnsi="Times New Roman" w:cs="Times New Roman"/>
            <w:sz w:val="24"/>
            <w:szCs w:val="24"/>
          </w:rPr>
          <w:t>http://files.hawaii.gov/dbedt/economic/reports/self-sufficiency/self-sufficiency_2014.pdf)</w:t>
        </w:r>
      </w:hyperlink>
      <w:r w:rsidR="00F20D65">
        <w:rPr>
          <w:rFonts w:ascii="Times New Roman" w:hAnsi="Times New Roman" w:cs="Times New Roman"/>
          <w:sz w:val="24"/>
          <w:szCs w:val="24"/>
        </w:rPr>
        <w:t xml:space="preserve"> </w:t>
      </w:r>
      <w:r w:rsidR="00B81EA0">
        <w:rPr>
          <w:rFonts w:ascii="Times New Roman" w:hAnsi="Times New Roman" w:cs="Times New Roman"/>
          <w:sz w:val="24"/>
          <w:szCs w:val="24"/>
        </w:rPr>
        <w:t>weighted by the proportion of jobs per sector (</w:t>
      </w:r>
      <w:r w:rsidR="00B81EA0">
        <w:rPr>
          <w:rFonts w:ascii="Times New Roman" w:hAnsi="Times New Roman" w:cs="Times New Roman"/>
          <w:i/>
          <w:sz w:val="24"/>
          <w:szCs w:val="24"/>
        </w:rPr>
        <w:t>w</w:t>
      </w:r>
      <w:r w:rsidR="00B81EA0">
        <w:rPr>
          <w:rFonts w:ascii="Times New Roman" w:hAnsi="Times New Roman" w:cs="Times New Roman"/>
          <w:sz w:val="24"/>
          <w:szCs w:val="24"/>
        </w:rPr>
        <w:t xml:space="preserve">). </w:t>
      </w:r>
      <w:r w:rsidR="006E505F" w:rsidRPr="001840F7">
        <w:rPr>
          <w:rFonts w:ascii="Times New Roman" w:hAnsi="Times New Roman" w:cs="Times New Roman"/>
          <w:sz w:val="24"/>
          <w:szCs w:val="24"/>
        </w:rPr>
        <w:t>Current year (</w:t>
      </w:r>
      <w:r w:rsidR="006E505F" w:rsidRPr="001840F7">
        <w:rPr>
          <w:rFonts w:ascii="Times New Roman" w:hAnsi="Times New Roman" w:cs="Times New Roman"/>
          <w:i/>
          <w:sz w:val="24"/>
          <w:szCs w:val="24"/>
        </w:rPr>
        <w:t xml:space="preserve">c) </w:t>
      </w:r>
      <w:r w:rsidR="006E505F" w:rsidRPr="001840F7">
        <w:rPr>
          <w:rFonts w:ascii="Times New Roman" w:hAnsi="Times New Roman" w:cs="Times New Roman"/>
          <w:sz w:val="24"/>
          <w:szCs w:val="24"/>
        </w:rPr>
        <w:t xml:space="preserve">is the most recent year with available data (2013). Data on ocean sector employment and wage comes from NOAA </w:t>
      </w:r>
      <w:r w:rsidR="00A23527">
        <w:rPr>
          <w:rFonts w:ascii="Times New Roman" w:hAnsi="Times New Roman" w:cs="Times New Roman"/>
          <w:sz w:val="24"/>
          <w:szCs w:val="24"/>
        </w:rPr>
        <w:t xml:space="preserve">ENOW </w:t>
      </w:r>
      <w:r w:rsidR="006E505F" w:rsidRPr="001840F7">
        <w:rPr>
          <w:rFonts w:ascii="Times New Roman" w:hAnsi="Times New Roman" w:cs="Times New Roman"/>
          <w:sz w:val="24"/>
          <w:szCs w:val="24"/>
        </w:rPr>
        <w:t>(</w:t>
      </w:r>
      <w:hyperlink r:id="rId13" w:history="1">
        <w:r w:rsidR="006E505F" w:rsidRPr="001840F7">
          <w:rPr>
            <w:rStyle w:val="Hyperlink"/>
            <w:rFonts w:ascii="Times New Roman" w:hAnsi="Times New Roman" w:cs="Times New Roman"/>
            <w:sz w:val="24"/>
            <w:szCs w:val="24"/>
          </w:rPr>
          <w:t>https://coast.noaa.gov/digitalcoast/tools/enow.html</w:t>
        </w:r>
      </w:hyperlink>
      <w:r w:rsidR="006E505F" w:rsidRPr="001840F7">
        <w:rPr>
          <w:rFonts w:ascii="Times New Roman" w:hAnsi="Times New Roman" w:cs="Times New Roman"/>
          <w:sz w:val="24"/>
          <w:szCs w:val="24"/>
        </w:rPr>
        <w:t>) and was adjusted by state unemployment rate (DBEDT).</w:t>
      </w:r>
    </w:p>
    <w:tbl>
      <w:tblPr>
        <w:tblStyle w:val="GridTable1Light-Accent1"/>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9464B" w14:paraId="791238B5" w14:textId="77777777" w:rsidTr="00D321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tcBorders>
          </w:tcPr>
          <w:p w14:paraId="15672C3C" w14:textId="5BC7D94E" w:rsidR="0009464B" w:rsidRPr="0087212D" w:rsidRDefault="0009464B">
            <w:pPr>
              <w:rPr>
                <w:rFonts w:ascii="Times New Roman" w:hAnsi="Times New Roman" w:cs="Times New Roman"/>
                <w:b w:val="0"/>
                <w:sz w:val="24"/>
                <w:szCs w:val="24"/>
              </w:rPr>
            </w:pPr>
            <w:r w:rsidRPr="0087212D">
              <w:rPr>
                <w:rFonts w:ascii="Times New Roman" w:hAnsi="Times New Roman" w:cs="Times New Roman"/>
                <w:b w:val="0"/>
                <w:sz w:val="24"/>
                <w:szCs w:val="24"/>
              </w:rPr>
              <w:t>County</w:t>
            </w:r>
          </w:p>
        </w:tc>
        <w:tc>
          <w:tcPr>
            <w:tcW w:w="4788" w:type="dxa"/>
            <w:tcBorders>
              <w:top w:val="single" w:sz="4" w:space="0" w:color="auto"/>
              <w:bottom w:val="single" w:sz="4" w:space="0" w:color="auto"/>
            </w:tcBorders>
          </w:tcPr>
          <w:p w14:paraId="3218B631" w14:textId="56CA0C79" w:rsidR="0009464B" w:rsidRPr="0087212D" w:rsidRDefault="0009464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7212D">
              <w:rPr>
                <w:rFonts w:ascii="Times New Roman" w:hAnsi="Times New Roman" w:cs="Times New Roman"/>
                <w:b w:val="0"/>
                <w:sz w:val="24"/>
                <w:szCs w:val="24"/>
              </w:rPr>
              <w:t>Self Sufficiency Standard</w:t>
            </w:r>
          </w:p>
        </w:tc>
      </w:tr>
      <w:tr w:rsidR="0009464B" w14:paraId="64B50BC1" w14:textId="77777777" w:rsidTr="00D321FF">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tcBorders>
          </w:tcPr>
          <w:p w14:paraId="4B167FD3" w14:textId="5AD139BA" w:rsidR="0009464B" w:rsidRPr="0087212D" w:rsidRDefault="0009464B">
            <w:pPr>
              <w:rPr>
                <w:rFonts w:ascii="Times New Roman" w:hAnsi="Times New Roman" w:cs="Times New Roman"/>
                <w:b w:val="0"/>
                <w:sz w:val="24"/>
                <w:szCs w:val="24"/>
              </w:rPr>
            </w:pPr>
            <w:r w:rsidRPr="0087212D">
              <w:rPr>
                <w:rFonts w:ascii="Times New Roman" w:hAnsi="Times New Roman" w:cs="Times New Roman"/>
                <w:b w:val="0"/>
                <w:sz w:val="24"/>
                <w:szCs w:val="24"/>
              </w:rPr>
              <w:t>Hawaii</w:t>
            </w:r>
          </w:p>
        </w:tc>
        <w:tc>
          <w:tcPr>
            <w:tcW w:w="4788" w:type="dxa"/>
            <w:tcBorders>
              <w:top w:val="single" w:sz="4" w:space="0" w:color="auto"/>
            </w:tcBorders>
          </w:tcPr>
          <w:p w14:paraId="39329619" w14:textId="5DB0C32C" w:rsidR="0009464B" w:rsidRPr="0087212D" w:rsidRDefault="000946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$24,435</w:t>
            </w:r>
          </w:p>
        </w:tc>
      </w:tr>
      <w:tr w:rsidR="0009464B" w14:paraId="50B85FFF"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1090E0AE" w14:textId="27A0771A" w:rsidR="0009464B" w:rsidRPr="0087212D" w:rsidRDefault="0009464B">
            <w:pPr>
              <w:rPr>
                <w:rFonts w:ascii="Times New Roman" w:hAnsi="Times New Roman" w:cs="Times New Roman"/>
                <w:b w:val="0"/>
                <w:sz w:val="24"/>
                <w:szCs w:val="24"/>
              </w:rPr>
            </w:pPr>
            <w:r w:rsidRPr="0087212D">
              <w:rPr>
                <w:rFonts w:ascii="Times New Roman" w:hAnsi="Times New Roman" w:cs="Times New Roman"/>
                <w:b w:val="0"/>
                <w:sz w:val="24"/>
                <w:szCs w:val="24"/>
              </w:rPr>
              <w:t>Maui Nui</w:t>
            </w:r>
          </w:p>
        </w:tc>
        <w:tc>
          <w:tcPr>
            <w:tcW w:w="4788" w:type="dxa"/>
          </w:tcPr>
          <w:p w14:paraId="21082677" w14:textId="613C4839" w:rsidR="0009464B" w:rsidRPr="0087212D" w:rsidRDefault="000946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$31,435</w:t>
            </w:r>
          </w:p>
        </w:tc>
      </w:tr>
      <w:tr w:rsidR="0009464B" w14:paraId="79AA2E46"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4C479F64" w14:textId="5205F4D0" w:rsidR="0009464B" w:rsidRPr="0087212D" w:rsidRDefault="0009464B">
            <w:pPr>
              <w:rPr>
                <w:rFonts w:ascii="Times New Roman" w:hAnsi="Times New Roman" w:cs="Times New Roman"/>
                <w:b w:val="0"/>
                <w:sz w:val="24"/>
                <w:szCs w:val="24"/>
              </w:rPr>
            </w:pPr>
            <w:r w:rsidRPr="0087212D">
              <w:rPr>
                <w:rFonts w:ascii="Times New Roman" w:hAnsi="Times New Roman" w:cs="Times New Roman"/>
                <w:b w:val="0"/>
                <w:sz w:val="24"/>
                <w:szCs w:val="24"/>
              </w:rPr>
              <w:t>Oahu</w:t>
            </w:r>
          </w:p>
        </w:tc>
        <w:tc>
          <w:tcPr>
            <w:tcW w:w="4788" w:type="dxa"/>
          </w:tcPr>
          <w:p w14:paraId="72BA8C6D" w14:textId="60AB995B" w:rsidR="0009464B" w:rsidRPr="0087212D" w:rsidRDefault="000946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$31,675</w:t>
            </w:r>
          </w:p>
        </w:tc>
      </w:tr>
      <w:tr w:rsidR="0009464B" w14:paraId="3A5F82F2"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10BE3D3A" w14:textId="498DBDA2" w:rsidR="0009464B" w:rsidRPr="0087212D" w:rsidRDefault="0009464B">
            <w:pPr>
              <w:rPr>
                <w:rFonts w:ascii="Times New Roman" w:hAnsi="Times New Roman" w:cs="Times New Roman"/>
                <w:b w:val="0"/>
                <w:sz w:val="24"/>
                <w:szCs w:val="24"/>
              </w:rPr>
            </w:pPr>
            <w:r w:rsidRPr="0087212D">
              <w:rPr>
                <w:rFonts w:ascii="Times New Roman" w:hAnsi="Times New Roman" w:cs="Times New Roman"/>
                <w:b w:val="0"/>
                <w:sz w:val="24"/>
                <w:szCs w:val="24"/>
              </w:rPr>
              <w:t>Kauai</w:t>
            </w:r>
          </w:p>
        </w:tc>
        <w:tc>
          <w:tcPr>
            <w:tcW w:w="4788" w:type="dxa"/>
          </w:tcPr>
          <w:p w14:paraId="6D3F8F0B" w14:textId="3227326B" w:rsidR="0009464B" w:rsidRPr="0087212D" w:rsidRDefault="000946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$38,472</w:t>
            </w:r>
          </w:p>
        </w:tc>
      </w:tr>
    </w:tbl>
    <w:p w14:paraId="6DEE8B15" w14:textId="5DC374F8" w:rsidR="00B81EA0" w:rsidRDefault="00B81EA0">
      <w:pPr>
        <w:rPr>
          <w:rFonts w:ascii="Times New Roman" w:hAnsi="Times New Roman" w:cs="Times New Roman"/>
          <w:sz w:val="24"/>
          <w:szCs w:val="24"/>
        </w:rPr>
      </w:pPr>
    </w:p>
    <w:p w14:paraId="5B1E0661" w14:textId="77777777" w:rsidR="006E505F" w:rsidRDefault="00B57326">
      <w:pPr>
        <w:rPr>
          <w:rFonts w:ascii="Times New Roman" w:hAnsi="Times New Roman" w:cs="Times New Roman"/>
          <w:sz w:val="24"/>
          <w:szCs w:val="24"/>
        </w:rPr>
      </w:pPr>
      <w:r w:rsidRPr="001840F7">
        <w:rPr>
          <w:rFonts w:ascii="Times New Roman" w:hAnsi="Times New Roman" w:cs="Times New Roman"/>
          <w:sz w:val="24"/>
          <w:szCs w:val="24"/>
        </w:rPr>
        <w:t xml:space="preserve"> </w:t>
      </w:r>
      <w:r w:rsidR="006E505F">
        <w:rPr>
          <w:rFonts w:ascii="Times New Roman" w:hAnsi="Times New Roman" w:cs="Times New Roman"/>
          <w:sz w:val="24"/>
          <w:szCs w:val="24"/>
        </w:rPr>
        <w:t xml:space="preserve">Other references for wage: </w:t>
      </w:r>
    </w:p>
    <w:p w14:paraId="6B80FEEE" w14:textId="6B83E78B" w:rsidR="00AA23A5" w:rsidRDefault="00AA23A5" w:rsidP="00AA23A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DBEDT per capita </w:t>
      </w:r>
      <w:r w:rsidR="005A3116" w:rsidRPr="006E505F">
        <w:rPr>
          <w:rFonts w:ascii="Times New Roman" w:hAnsi="Times New Roman" w:cs="Times New Roman"/>
          <w:sz w:val="24"/>
          <w:szCs w:val="24"/>
        </w:rPr>
        <w:t>median</w:t>
      </w:r>
      <w:r w:rsidR="00B57326" w:rsidRPr="006E505F">
        <w:rPr>
          <w:rFonts w:ascii="Times New Roman" w:hAnsi="Times New Roman" w:cs="Times New Roman"/>
          <w:sz w:val="24"/>
          <w:szCs w:val="24"/>
        </w:rPr>
        <w:t xml:space="preserve"> wage </w:t>
      </w:r>
      <w:r>
        <w:rPr>
          <w:rFonts w:ascii="Times New Roman" w:hAnsi="Times New Roman" w:cs="Times New Roman"/>
          <w:sz w:val="24"/>
          <w:szCs w:val="24"/>
        </w:rPr>
        <w:t>(~$48,000)</w:t>
      </w:r>
    </w:p>
    <w:p w14:paraId="2880EE6B" w14:textId="6AB98DDB" w:rsidR="00AA23A5" w:rsidRPr="00AA23A5" w:rsidRDefault="00AA23A5" w:rsidP="00AA23A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DBEDT annual per capita average consumption expenditures by county (higher values &gt;$60,000)</w:t>
      </w:r>
    </w:p>
    <w:p w14:paraId="1972C039" w14:textId="77777777" w:rsidR="00161CD9" w:rsidRDefault="00161CD9">
      <w:pPr>
        <w:rPr>
          <w:rFonts w:ascii="Times New Roman" w:hAnsi="Times New Roman" w:cs="Times New Roman"/>
          <w:sz w:val="24"/>
          <w:szCs w:val="24"/>
        </w:rPr>
      </w:pPr>
    </w:p>
    <w:p w14:paraId="62450287" w14:textId="77777777" w:rsidR="00161CD9" w:rsidRPr="001840F7" w:rsidRDefault="00161CD9">
      <w:pPr>
        <w:rPr>
          <w:rFonts w:ascii="Times New Roman" w:hAnsi="Times New Roman" w:cs="Times New Roman"/>
          <w:sz w:val="24"/>
          <w:szCs w:val="24"/>
        </w:rPr>
      </w:pPr>
    </w:p>
    <w:p w14:paraId="071C18DC" w14:textId="40AFF7FA" w:rsidR="000231A1" w:rsidRPr="00A474C6" w:rsidRDefault="00A474C6">
      <w:pPr>
        <w:rPr>
          <w:rFonts w:ascii="Times New Roman" w:hAnsi="Times New Roman" w:cs="Times New Roman"/>
          <w:b/>
          <w:color w:val="4F81BD" w:themeColor="accent1"/>
          <w:sz w:val="24"/>
          <w:szCs w:val="24"/>
        </w:rPr>
      </w:pPr>
      <w:r w:rsidRPr="00A474C6">
        <w:rPr>
          <w:rFonts w:ascii="Times New Roman" w:hAnsi="Times New Roman" w:cs="Times New Roman"/>
          <w:b/>
          <w:color w:val="4F81BD" w:themeColor="accent1"/>
          <w:sz w:val="24"/>
          <w:szCs w:val="24"/>
        </w:rPr>
        <w:t>Economies</w:t>
      </w:r>
    </w:p>
    <w:p w14:paraId="5BF269B1" w14:textId="52505BA5" w:rsidR="000231A1" w:rsidRPr="001840F7" w:rsidRDefault="00E430E9">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eco</m:t>
              </m:r>
            </m:sub>
          </m:sSub>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c,k</m:t>
                      </m:r>
                    </m:sub>
                  </m:sSub>
                </m:e>
              </m:nary>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r,k</m:t>
                      </m:r>
                    </m:sub>
                  </m:sSub>
                </m:e>
              </m:nary>
            </m:den>
          </m:f>
        </m:oMath>
      </m:oMathPara>
    </w:p>
    <w:p w14:paraId="7DCD86DC" w14:textId="77777777" w:rsidR="00FE7E26" w:rsidRPr="001840F7" w:rsidRDefault="00FE7E26">
      <w:pPr>
        <w:rPr>
          <w:rFonts w:ascii="Times New Roman" w:hAnsi="Times New Roman" w:cs="Times New Roman"/>
          <w:sz w:val="24"/>
          <w:szCs w:val="24"/>
        </w:rPr>
      </w:pPr>
    </w:p>
    <w:p w14:paraId="50BBA4C6" w14:textId="68A5C685" w:rsidR="00FE7E26" w:rsidRPr="001840F7" w:rsidRDefault="00FE7E26">
      <w:pPr>
        <w:rPr>
          <w:rFonts w:ascii="Times New Roman" w:hAnsi="Times New Roman" w:cs="Times New Roman"/>
          <w:sz w:val="24"/>
          <w:szCs w:val="24"/>
        </w:rPr>
      </w:pPr>
      <w:r w:rsidRPr="001840F7">
        <w:rPr>
          <w:rFonts w:ascii="Times New Roman" w:hAnsi="Times New Roman" w:cs="Times New Roman"/>
          <w:sz w:val="24"/>
          <w:szCs w:val="24"/>
        </w:rPr>
        <w:t xml:space="preserve">Where e is the total adjusted revenue generated </w:t>
      </w:r>
      <w:r w:rsidR="00862101">
        <w:rPr>
          <w:rFonts w:ascii="Times New Roman" w:hAnsi="Times New Roman" w:cs="Times New Roman"/>
          <w:sz w:val="24"/>
          <w:szCs w:val="24"/>
        </w:rPr>
        <w:t xml:space="preserve">directly and indirectly </w:t>
      </w:r>
      <w:r w:rsidRPr="001840F7">
        <w:rPr>
          <w:rFonts w:ascii="Times New Roman" w:hAnsi="Times New Roman" w:cs="Times New Roman"/>
          <w:sz w:val="24"/>
          <w:szCs w:val="24"/>
        </w:rPr>
        <w:t>from each marine and ocean sector (</w:t>
      </w:r>
      <w:r w:rsidR="00862101">
        <w:rPr>
          <w:rFonts w:ascii="Times New Roman" w:hAnsi="Times New Roman" w:cs="Times New Roman"/>
          <w:i/>
          <w:sz w:val="24"/>
          <w:szCs w:val="24"/>
        </w:rPr>
        <w:t>k</w:t>
      </w:r>
      <w:r w:rsidRPr="001840F7">
        <w:rPr>
          <w:rFonts w:ascii="Times New Roman" w:hAnsi="Times New Roman" w:cs="Times New Roman"/>
          <w:sz w:val="24"/>
          <w:szCs w:val="24"/>
        </w:rPr>
        <w:t>)</w:t>
      </w:r>
      <w:r w:rsidR="00862101">
        <w:rPr>
          <w:rFonts w:ascii="Times New Roman" w:hAnsi="Times New Roman" w:cs="Times New Roman"/>
          <w:sz w:val="24"/>
          <w:szCs w:val="24"/>
        </w:rPr>
        <w:t>, at current (c), and reference (r), time points</w:t>
      </w:r>
      <w:r w:rsidRPr="001840F7">
        <w:rPr>
          <w:rFonts w:ascii="Times New Roman" w:hAnsi="Times New Roman" w:cs="Times New Roman"/>
          <w:sz w:val="24"/>
          <w:szCs w:val="24"/>
        </w:rPr>
        <w:t>.</w:t>
      </w:r>
      <w:r w:rsidR="006C54EB">
        <w:rPr>
          <w:rFonts w:ascii="Times New Roman" w:hAnsi="Times New Roman" w:cs="Times New Roman"/>
          <w:sz w:val="24"/>
          <w:szCs w:val="24"/>
        </w:rPr>
        <w:t xml:space="preserve"> </w:t>
      </w:r>
      <w:r w:rsidR="006C54EB" w:rsidRPr="001840F7">
        <w:rPr>
          <w:rFonts w:ascii="Times New Roman" w:hAnsi="Times New Roman" w:cs="Times New Roman"/>
          <w:sz w:val="24"/>
          <w:szCs w:val="24"/>
        </w:rPr>
        <w:t xml:space="preserve">Data on ocean </w:t>
      </w:r>
      <w:r w:rsidR="006C54EB">
        <w:rPr>
          <w:rFonts w:ascii="Times New Roman" w:hAnsi="Times New Roman" w:cs="Times New Roman"/>
          <w:sz w:val="24"/>
          <w:szCs w:val="24"/>
        </w:rPr>
        <w:t>revenue</w:t>
      </w:r>
      <w:r w:rsidR="006C54EB" w:rsidRPr="001840F7">
        <w:rPr>
          <w:rFonts w:ascii="Times New Roman" w:hAnsi="Times New Roman" w:cs="Times New Roman"/>
          <w:sz w:val="24"/>
          <w:szCs w:val="24"/>
        </w:rPr>
        <w:t xml:space="preserve"> comes from NOAA </w:t>
      </w:r>
      <w:r w:rsidR="006C54EB">
        <w:rPr>
          <w:rFonts w:ascii="Times New Roman" w:hAnsi="Times New Roman" w:cs="Times New Roman"/>
          <w:sz w:val="24"/>
          <w:szCs w:val="24"/>
        </w:rPr>
        <w:t xml:space="preserve">ENOW </w:t>
      </w:r>
      <w:r w:rsidR="006C54EB" w:rsidRPr="001840F7">
        <w:rPr>
          <w:rFonts w:ascii="Times New Roman" w:hAnsi="Times New Roman" w:cs="Times New Roman"/>
          <w:sz w:val="24"/>
          <w:szCs w:val="24"/>
        </w:rPr>
        <w:t>(</w:t>
      </w:r>
      <w:hyperlink r:id="rId14" w:history="1">
        <w:r w:rsidR="006C54EB" w:rsidRPr="001840F7">
          <w:rPr>
            <w:rStyle w:val="Hyperlink"/>
            <w:rFonts w:ascii="Times New Roman" w:hAnsi="Times New Roman" w:cs="Times New Roman"/>
            <w:sz w:val="24"/>
            <w:szCs w:val="24"/>
          </w:rPr>
          <w:t>https://coast.noaa.gov/digitalcoast/tools/enow.html</w:t>
        </w:r>
      </w:hyperlink>
      <w:r w:rsidR="006C54EB" w:rsidRPr="001840F7">
        <w:rPr>
          <w:rFonts w:ascii="Times New Roman" w:hAnsi="Times New Roman" w:cs="Times New Roman"/>
          <w:sz w:val="24"/>
          <w:szCs w:val="24"/>
        </w:rPr>
        <w:t>)</w:t>
      </w:r>
      <w:r w:rsidR="006C54EB">
        <w:rPr>
          <w:rFonts w:ascii="Times New Roman" w:hAnsi="Times New Roman" w:cs="Times New Roman"/>
          <w:sz w:val="24"/>
          <w:szCs w:val="24"/>
        </w:rPr>
        <w:t>.</w:t>
      </w:r>
    </w:p>
    <w:p w14:paraId="22E94078" w14:textId="24F62C32" w:rsidR="00F17E31" w:rsidRPr="001840F7" w:rsidRDefault="0087212D">
      <w:pPr>
        <w:rPr>
          <w:rFonts w:ascii="Times New Roman" w:hAnsi="Times New Roman" w:cs="Times New Roman"/>
          <w:sz w:val="24"/>
          <w:szCs w:val="24"/>
        </w:rPr>
      </w:pPr>
      <w:r>
        <w:rPr>
          <w:rFonts w:ascii="Times New Roman" w:hAnsi="Times New Roman" w:cs="Times New Roman"/>
          <w:sz w:val="24"/>
          <w:szCs w:val="24"/>
        </w:rPr>
        <w:t xml:space="preserve">Table #. </w:t>
      </w:r>
      <w:r w:rsidR="00F17E31" w:rsidRPr="001840F7">
        <w:rPr>
          <w:rFonts w:ascii="Times New Roman" w:hAnsi="Times New Roman" w:cs="Times New Roman"/>
          <w:sz w:val="24"/>
          <w:szCs w:val="24"/>
        </w:rPr>
        <w:t xml:space="preserve">Industry </w:t>
      </w:r>
      <w:r w:rsidR="00C1005C">
        <w:rPr>
          <w:rFonts w:ascii="Times New Roman" w:hAnsi="Times New Roman" w:cs="Times New Roman"/>
          <w:sz w:val="24"/>
          <w:szCs w:val="24"/>
        </w:rPr>
        <w:t xml:space="preserve">multipliers for indirect jobs and revenue </w:t>
      </w:r>
      <w:r>
        <w:rPr>
          <w:rFonts w:ascii="Times New Roman" w:hAnsi="Times New Roman" w:cs="Times New Roman"/>
          <w:sz w:val="24"/>
          <w:szCs w:val="24"/>
        </w:rPr>
        <w:t xml:space="preserve">(DBEDT 2007, </w:t>
      </w:r>
      <w:hyperlink r:id="rId15" w:history="1">
        <w:r w:rsidRPr="002455C3">
          <w:rPr>
            <w:rStyle w:val="Hyperlink"/>
            <w:rFonts w:ascii="Times New Roman" w:hAnsi="Times New Roman" w:cs="Times New Roman"/>
            <w:sz w:val="24"/>
            <w:szCs w:val="24"/>
          </w:rPr>
          <w:t>http://files.hawaii.gov/dbedt/economic/reports/IO/2007_state_io_study.pdf)</w:t>
        </w:r>
      </w:hyperlink>
      <w:r>
        <w:rPr>
          <w:rFonts w:ascii="Times New Roman" w:hAnsi="Times New Roman" w:cs="Times New Roman"/>
          <w:sz w:val="24"/>
          <w:szCs w:val="24"/>
        </w:rPr>
        <w:t>. Sectors were assigned a value of 1.00 if industry multipliers were not available for the sector.</w:t>
      </w:r>
    </w:p>
    <w:tbl>
      <w:tblPr>
        <w:tblStyle w:val="GridTable1Light-Accent1"/>
        <w:tblW w:w="0" w:type="auto"/>
        <w:tblLook w:val="04A0" w:firstRow="1" w:lastRow="0" w:firstColumn="1" w:lastColumn="0" w:noHBand="0" w:noVBand="1"/>
      </w:tblPr>
      <w:tblGrid>
        <w:gridCol w:w="3192"/>
        <w:gridCol w:w="3192"/>
        <w:gridCol w:w="3192"/>
      </w:tblGrid>
      <w:tr w:rsidR="0087212D" w14:paraId="7ECEF250" w14:textId="77777777" w:rsidTr="008721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2D716BE" w14:textId="253994A2" w:rsidR="0087212D" w:rsidRPr="0087212D" w:rsidRDefault="0087212D">
            <w:pPr>
              <w:rPr>
                <w:rFonts w:ascii="Times New Roman" w:hAnsi="Times New Roman" w:cs="Times New Roman"/>
                <w:b w:val="0"/>
                <w:sz w:val="24"/>
                <w:szCs w:val="24"/>
              </w:rPr>
            </w:pPr>
            <w:r w:rsidRPr="0087212D">
              <w:rPr>
                <w:rFonts w:ascii="Times New Roman" w:hAnsi="Times New Roman" w:cs="Times New Roman"/>
                <w:b w:val="0"/>
                <w:sz w:val="24"/>
                <w:szCs w:val="24"/>
              </w:rPr>
              <w:t>Ocean Sector</w:t>
            </w:r>
          </w:p>
        </w:tc>
        <w:tc>
          <w:tcPr>
            <w:tcW w:w="3192" w:type="dxa"/>
          </w:tcPr>
          <w:p w14:paraId="60903630" w14:textId="2D07E225" w:rsidR="0087212D" w:rsidRPr="0087212D" w:rsidRDefault="0087212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7212D">
              <w:rPr>
                <w:rFonts w:ascii="Times New Roman" w:hAnsi="Times New Roman" w:cs="Times New Roman"/>
                <w:b w:val="0"/>
                <w:sz w:val="24"/>
                <w:szCs w:val="24"/>
              </w:rPr>
              <w:t>Jobs</w:t>
            </w:r>
          </w:p>
        </w:tc>
        <w:tc>
          <w:tcPr>
            <w:tcW w:w="3192" w:type="dxa"/>
          </w:tcPr>
          <w:p w14:paraId="177BAE00" w14:textId="227B705F" w:rsidR="0087212D" w:rsidRPr="0087212D" w:rsidRDefault="0087212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7212D">
              <w:rPr>
                <w:rFonts w:ascii="Times New Roman" w:hAnsi="Times New Roman" w:cs="Times New Roman"/>
                <w:b w:val="0"/>
                <w:sz w:val="24"/>
                <w:szCs w:val="24"/>
              </w:rPr>
              <w:t>Revenue</w:t>
            </w:r>
          </w:p>
        </w:tc>
      </w:tr>
      <w:tr w:rsidR="0087212D" w14:paraId="519446D7" w14:textId="77777777" w:rsidTr="0087212D">
        <w:tc>
          <w:tcPr>
            <w:cnfStyle w:val="001000000000" w:firstRow="0" w:lastRow="0" w:firstColumn="1" w:lastColumn="0" w:oddVBand="0" w:evenVBand="0" w:oddHBand="0" w:evenHBand="0" w:firstRowFirstColumn="0" w:firstRowLastColumn="0" w:lastRowFirstColumn="0" w:lastRowLastColumn="0"/>
            <w:tcW w:w="3192" w:type="dxa"/>
          </w:tcPr>
          <w:p w14:paraId="6432EFBB" w14:textId="6A1BCB2C" w:rsidR="0087212D" w:rsidRPr="0087212D" w:rsidRDefault="0087212D">
            <w:pPr>
              <w:rPr>
                <w:rFonts w:ascii="Times New Roman" w:hAnsi="Times New Roman" w:cs="Times New Roman"/>
                <w:b w:val="0"/>
                <w:sz w:val="24"/>
                <w:szCs w:val="24"/>
              </w:rPr>
            </w:pPr>
            <w:r w:rsidRPr="0087212D">
              <w:rPr>
                <w:rFonts w:ascii="Times New Roman" w:hAnsi="Times New Roman" w:cs="Times New Roman"/>
                <w:b w:val="0"/>
                <w:sz w:val="24"/>
                <w:szCs w:val="24"/>
              </w:rPr>
              <w:t>Tourism &amp; Recreation</w:t>
            </w:r>
          </w:p>
        </w:tc>
        <w:tc>
          <w:tcPr>
            <w:tcW w:w="3192" w:type="dxa"/>
          </w:tcPr>
          <w:p w14:paraId="1123BEC4" w14:textId="63C66434"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1.27</w:t>
            </w:r>
          </w:p>
        </w:tc>
        <w:tc>
          <w:tcPr>
            <w:tcW w:w="3192" w:type="dxa"/>
          </w:tcPr>
          <w:p w14:paraId="235A12E9" w14:textId="14044F9F"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1.32</w:t>
            </w:r>
          </w:p>
        </w:tc>
      </w:tr>
      <w:tr w:rsidR="0087212D" w14:paraId="6F667671" w14:textId="77777777" w:rsidTr="0087212D">
        <w:tc>
          <w:tcPr>
            <w:cnfStyle w:val="001000000000" w:firstRow="0" w:lastRow="0" w:firstColumn="1" w:lastColumn="0" w:oddVBand="0" w:evenVBand="0" w:oddHBand="0" w:evenHBand="0" w:firstRowFirstColumn="0" w:firstRowLastColumn="0" w:lastRowFirstColumn="0" w:lastRowLastColumn="0"/>
            <w:tcW w:w="3192" w:type="dxa"/>
          </w:tcPr>
          <w:p w14:paraId="406E89E9" w14:textId="474E541D" w:rsidR="0087212D" w:rsidRPr="0087212D" w:rsidRDefault="0087212D">
            <w:pPr>
              <w:rPr>
                <w:rFonts w:ascii="Times New Roman" w:hAnsi="Times New Roman" w:cs="Times New Roman"/>
                <w:b w:val="0"/>
                <w:sz w:val="24"/>
                <w:szCs w:val="24"/>
              </w:rPr>
            </w:pPr>
            <w:r w:rsidRPr="0087212D">
              <w:rPr>
                <w:rFonts w:ascii="Times New Roman" w:hAnsi="Times New Roman" w:cs="Times New Roman"/>
                <w:b w:val="0"/>
                <w:sz w:val="24"/>
                <w:szCs w:val="24"/>
              </w:rPr>
              <w:t>Living Resources</w:t>
            </w:r>
          </w:p>
        </w:tc>
        <w:tc>
          <w:tcPr>
            <w:tcW w:w="3192" w:type="dxa"/>
          </w:tcPr>
          <w:p w14:paraId="6BAD8762" w14:textId="4CFEFA3A"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1.76</w:t>
            </w:r>
          </w:p>
        </w:tc>
        <w:tc>
          <w:tcPr>
            <w:tcW w:w="3192" w:type="dxa"/>
          </w:tcPr>
          <w:p w14:paraId="7B2FAF56" w14:textId="046F3226"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1.58</w:t>
            </w:r>
          </w:p>
        </w:tc>
      </w:tr>
      <w:tr w:rsidR="0087212D" w14:paraId="757599DC" w14:textId="77777777" w:rsidTr="0087212D">
        <w:tc>
          <w:tcPr>
            <w:cnfStyle w:val="001000000000" w:firstRow="0" w:lastRow="0" w:firstColumn="1" w:lastColumn="0" w:oddVBand="0" w:evenVBand="0" w:oddHBand="0" w:evenHBand="0" w:firstRowFirstColumn="0" w:firstRowLastColumn="0" w:lastRowFirstColumn="0" w:lastRowLastColumn="0"/>
            <w:tcW w:w="3192" w:type="dxa"/>
          </w:tcPr>
          <w:p w14:paraId="48DAC529" w14:textId="22FDC36A" w:rsidR="0087212D" w:rsidRPr="0087212D" w:rsidRDefault="0087212D">
            <w:pPr>
              <w:rPr>
                <w:rFonts w:ascii="Times New Roman" w:hAnsi="Times New Roman" w:cs="Times New Roman"/>
                <w:b w:val="0"/>
                <w:sz w:val="24"/>
                <w:szCs w:val="24"/>
              </w:rPr>
            </w:pPr>
            <w:r w:rsidRPr="0087212D">
              <w:rPr>
                <w:rFonts w:ascii="Times New Roman" w:hAnsi="Times New Roman" w:cs="Times New Roman"/>
                <w:b w:val="0"/>
                <w:sz w:val="24"/>
                <w:szCs w:val="24"/>
              </w:rPr>
              <w:t>Marine Construction</w:t>
            </w:r>
          </w:p>
        </w:tc>
        <w:tc>
          <w:tcPr>
            <w:tcW w:w="3192" w:type="dxa"/>
          </w:tcPr>
          <w:p w14:paraId="0BCA9655" w14:textId="6CD26D04"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1.00</w:t>
            </w:r>
          </w:p>
        </w:tc>
        <w:tc>
          <w:tcPr>
            <w:tcW w:w="3192" w:type="dxa"/>
          </w:tcPr>
          <w:p w14:paraId="75F5E596" w14:textId="38E395CD"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1.00</w:t>
            </w:r>
          </w:p>
        </w:tc>
      </w:tr>
      <w:tr w:rsidR="0087212D" w14:paraId="24C4994B" w14:textId="77777777" w:rsidTr="0087212D">
        <w:tc>
          <w:tcPr>
            <w:cnfStyle w:val="001000000000" w:firstRow="0" w:lastRow="0" w:firstColumn="1" w:lastColumn="0" w:oddVBand="0" w:evenVBand="0" w:oddHBand="0" w:evenHBand="0" w:firstRowFirstColumn="0" w:firstRowLastColumn="0" w:lastRowFirstColumn="0" w:lastRowLastColumn="0"/>
            <w:tcW w:w="3192" w:type="dxa"/>
          </w:tcPr>
          <w:p w14:paraId="3B9C7C31" w14:textId="7C3E7C0A" w:rsidR="0087212D" w:rsidRPr="0087212D" w:rsidRDefault="0087212D">
            <w:pPr>
              <w:rPr>
                <w:rFonts w:ascii="Times New Roman" w:hAnsi="Times New Roman" w:cs="Times New Roman"/>
                <w:b w:val="0"/>
                <w:sz w:val="24"/>
                <w:szCs w:val="24"/>
              </w:rPr>
            </w:pPr>
            <w:r w:rsidRPr="0087212D">
              <w:rPr>
                <w:rFonts w:ascii="Times New Roman" w:hAnsi="Times New Roman" w:cs="Times New Roman"/>
                <w:b w:val="0"/>
                <w:sz w:val="24"/>
                <w:szCs w:val="24"/>
              </w:rPr>
              <w:t>Ship &amp; Boat Building</w:t>
            </w:r>
          </w:p>
        </w:tc>
        <w:tc>
          <w:tcPr>
            <w:tcW w:w="3192" w:type="dxa"/>
          </w:tcPr>
          <w:p w14:paraId="7D553399" w14:textId="5FAD2C82"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1.00</w:t>
            </w:r>
          </w:p>
        </w:tc>
        <w:tc>
          <w:tcPr>
            <w:tcW w:w="3192" w:type="dxa"/>
          </w:tcPr>
          <w:p w14:paraId="48A95F94" w14:textId="0DF6A395"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1.00</w:t>
            </w:r>
          </w:p>
        </w:tc>
      </w:tr>
      <w:tr w:rsidR="0087212D" w14:paraId="6065EA87" w14:textId="77777777" w:rsidTr="0087212D">
        <w:tc>
          <w:tcPr>
            <w:cnfStyle w:val="001000000000" w:firstRow="0" w:lastRow="0" w:firstColumn="1" w:lastColumn="0" w:oddVBand="0" w:evenVBand="0" w:oddHBand="0" w:evenHBand="0" w:firstRowFirstColumn="0" w:firstRowLastColumn="0" w:lastRowFirstColumn="0" w:lastRowLastColumn="0"/>
            <w:tcW w:w="3192" w:type="dxa"/>
          </w:tcPr>
          <w:p w14:paraId="0D342F7F" w14:textId="40E31C6D" w:rsidR="0087212D" w:rsidRPr="0087212D" w:rsidRDefault="0087212D">
            <w:pPr>
              <w:rPr>
                <w:rFonts w:ascii="Times New Roman" w:hAnsi="Times New Roman" w:cs="Times New Roman"/>
                <w:b w:val="0"/>
                <w:sz w:val="24"/>
                <w:szCs w:val="24"/>
              </w:rPr>
            </w:pPr>
            <w:r w:rsidRPr="0087212D">
              <w:rPr>
                <w:rFonts w:ascii="Times New Roman" w:hAnsi="Times New Roman" w:cs="Times New Roman"/>
                <w:b w:val="0"/>
                <w:sz w:val="24"/>
                <w:szCs w:val="24"/>
              </w:rPr>
              <w:t>Marine Transportation</w:t>
            </w:r>
          </w:p>
        </w:tc>
        <w:tc>
          <w:tcPr>
            <w:tcW w:w="3192" w:type="dxa"/>
          </w:tcPr>
          <w:p w14:paraId="260EC2B3" w14:textId="11917363"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1.69</w:t>
            </w:r>
          </w:p>
        </w:tc>
        <w:tc>
          <w:tcPr>
            <w:tcW w:w="3192" w:type="dxa"/>
          </w:tcPr>
          <w:p w14:paraId="1F502346" w14:textId="49EE30E4"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1.63</w:t>
            </w:r>
          </w:p>
        </w:tc>
      </w:tr>
    </w:tbl>
    <w:p w14:paraId="2C077848" w14:textId="77777777" w:rsidR="0087212D" w:rsidRDefault="0087212D">
      <w:pPr>
        <w:rPr>
          <w:rFonts w:ascii="Times New Roman" w:hAnsi="Times New Roman" w:cs="Times New Roman"/>
          <w:sz w:val="24"/>
          <w:szCs w:val="24"/>
        </w:rPr>
      </w:pPr>
    </w:p>
    <w:p w14:paraId="359E297D" w14:textId="3028C91C" w:rsidR="0087212D" w:rsidRPr="00E139F2" w:rsidRDefault="002938C0">
      <w:pPr>
        <w:rPr>
          <w:rFonts w:ascii="Times New Roman" w:hAnsi="Times New Roman" w:cs="Times New Roman"/>
          <w:i/>
          <w:sz w:val="24"/>
          <w:szCs w:val="24"/>
        </w:rPr>
      </w:pPr>
      <w:r w:rsidRPr="00E139F2">
        <w:rPr>
          <w:rFonts w:ascii="Times New Roman" w:hAnsi="Times New Roman" w:cs="Times New Roman"/>
          <w:i/>
          <w:sz w:val="24"/>
          <w:szCs w:val="24"/>
        </w:rPr>
        <w:t>Data Gaps</w:t>
      </w:r>
    </w:p>
    <w:p w14:paraId="62D43EE8" w14:textId="3CB1DA0D" w:rsidR="002938C0" w:rsidRPr="00E139F2" w:rsidRDefault="002938C0" w:rsidP="00E139F2">
      <w:pPr>
        <w:pStyle w:val="ListParagraph"/>
        <w:numPr>
          <w:ilvl w:val="0"/>
          <w:numId w:val="6"/>
        </w:numPr>
        <w:rPr>
          <w:rFonts w:ascii="Times New Roman" w:hAnsi="Times New Roman" w:cs="Times New Roman"/>
          <w:sz w:val="24"/>
          <w:szCs w:val="24"/>
        </w:rPr>
      </w:pPr>
      <w:r w:rsidRPr="00E139F2">
        <w:rPr>
          <w:rFonts w:ascii="Times New Roman" w:hAnsi="Times New Roman" w:cs="Times New Roman"/>
          <w:sz w:val="24"/>
          <w:szCs w:val="24"/>
        </w:rPr>
        <w:t xml:space="preserve">Many sectors are not well represented in LE such as pro-surfers, marine and ocean scientists, </w:t>
      </w:r>
      <w:proofErr w:type="spellStart"/>
      <w:r w:rsidRPr="00E139F2">
        <w:rPr>
          <w:rFonts w:ascii="Times New Roman" w:hAnsi="Times New Roman" w:cs="Times New Roman"/>
          <w:sz w:val="24"/>
          <w:szCs w:val="24"/>
        </w:rPr>
        <w:t>etc</w:t>
      </w:r>
      <w:proofErr w:type="spellEnd"/>
    </w:p>
    <w:p w14:paraId="29E476E4" w14:textId="3CCB32B6" w:rsidR="002938C0" w:rsidRPr="00E139F2" w:rsidRDefault="002938C0" w:rsidP="00E139F2">
      <w:pPr>
        <w:pStyle w:val="ListParagraph"/>
        <w:numPr>
          <w:ilvl w:val="0"/>
          <w:numId w:val="6"/>
        </w:numPr>
        <w:rPr>
          <w:rFonts w:ascii="Times New Roman" w:hAnsi="Times New Roman" w:cs="Times New Roman"/>
          <w:sz w:val="24"/>
          <w:szCs w:val="24"/>
        </w:rPr>
      </w:pPr>
      <w:r w:rsidRPr="00E139F2">
        <w:rPr>
          <w:rFonts w:ascii="Times New Roman" w:hAnsi="Times New Roman" w:cs="Times New Roman"/>
          <w:sz w:val="24"/>
          <w:szCs w:val="24"/>
        </w:rPr>
        <w:t>Sector evenness</w:t>
      </w:r>
    </w:p>
    <w:p w14:paraId="0E06FAAB" w14:textId="77777777" w:rsidR="002938C0" w:rsidRDefault="002938C0">
      <w:pPr>
        <w:rPr>
          <w:rFonts w:ascii="Times New Roman" w:hAnsi="Times New Roman" w:cs="Times New Roman"/>
          <w:sz w:val="24"/>
          <w:szCs w:val="24"/>
        </w:rPr>
      </w:pPr>
    </w:p>
    <w:p w14:paraId="7FB1C49C" w14:textId="77777777" w:rsidR="002938C0" w:rsidRDefault="002938C0">
      <w:pPr>
        <w:rPr>
          <w:rFonts w:ascii="Times New Roman" w:hAnsi="Times New Roman" w:cs="Times New Roman"/>
          <w:sz w:val="24"/>
          <w:szCs w:val="24"/>
        </w:rPr>
      </w:pPr>
    </w:p>
    <w:p w14:paraId="3C341A88" w14:textId="77777777" w:rsidR="00CB74DF" w:rsidRPr="001840F7" w:rsidRDefault="00CB74DF">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Sense of Place</w:t>
      </w:r>
    </w:p>
    <w:p w14:paraId="57B79BCF" w14:textId="7F477C6D" w:rsidR="005B346A" w:rsidRPr="001840F7" w:rsidRDefault="005B346A" w:rsidP="000979AA">
      <w:pPr>
        <w:rPr>
          <w:rFonts w:ascii="Times New Roman" w:hAnsi="Times New Roman" w:cs="Times New Roman"/>
          <w:sz w:val="24"/>
          <w:szCs w:val="24"/>
        </w:rPr>
      </w:pPr>
      <w:r w:rsidRPr="001840F7">
        <w:rPr>
          <w:rFonts w:ascii="Times New Roman" w:hAnsi="Times New Roman" w:cs="Times New Roman"/>
          <w:sz w:val="24"/>
          <w:szCs w:val="24"/>
        </w:rPr>
        <w:t>Cultural values are expressed in the development of this goal and several of the other goals and we recognize local and culture values as important to all aspects of ocean health. This goal stresses the importance of past, present, and future for the connection of people to places (</w:t>
      </w:r>
      <w:proofErr w:type="spellStart"/>
      <w:r w:rsidRPr="001840F7">
        <w:rPr>
          <w:rFonts w:ascii="Times New Roman" w:hAnsi="Times New Roman" w:cs="Times New Roman"/>
          <w:sz w:val="24"/>
          <w:szCs w:val="24"/>
        </w:rPr>
        <w:t>āina</w:t>
      </w:r>
      <w:proofErr w:type="spellEnd"/>
      <w:r w:rsidRPr="001840F7">
        <w:rPr>
          <w:rFonts w:ascii="Times New Roman" w:hAnsi="Times New Roman" w:cs="Times New Roman"/>
          <w:sz w:val="24"/>
          <w:szCs w:val="24"/>
        </w:rPr>
        <w:t xml:space="preserve">) and relationships or networks of people with each other. Together these define community. </w:t>
      </w:r>
      <w:r w:rsidR="000979AA" w:rsidRPr="00E172F0">
        <w:rPr>
          <w:rFonts w:ascii="Times New Roman" w:eastAsia="Times New Roman" w:hAnsi="Times New Roman" w:cs="Times New Roman"/>
          <w:color w:val="000000"/>
        </w:rPr>
        <w:t xml:space="preserve">This </w:t>
      </w:r>
      <w:r w:rsidR="000979AA" w:rsidRPr="00E172F0">
        <w:rPr>
          <w:rFonts w:ascii="Times New Roman" w:eastAsia="Times New Roman" w:hAnsi="Times New Roman" w:cs="Times New Roman"/>
          <w:color w:val="000000"/>
        </w:rPr>
        <w:lastRenderedPageBreak/>
        <w:t xml:space="preserve">goal is composed of two </w:t>
      </w:r>
      <w:proofErr w:type="spellStart"/>
      <w:r w:rsidR="000979AA" w:rsidRPr="00E172F0">
        <w:rPr>
          <w:rFonts w:ascii="Times New Roman" w:eastAsia="Times New Roman" w:hAnsi="Times New Roman" w:cs="Times New Roman"/>
          <w:color w:val="000000"/>
        </w:rPr>
        <w:t>subgoals</w:t>
      </w:r>
      <w:proofErr w:type="spellEnd"/>
      <w:r w:rsidR="000979AA" w:rsidRPr="00E172F0">
        <w:rPr>
          <w:rFonts w:ascii="Times New Roman" w:eastAsia="Times New Roman" w:hAnsi="Times New Roman" w:cs="Times New Roman"/>
          <w:color w:val="000000"/>
        </w:rPr>
        <w:t>: Lasting Special Places and Connection to Place. Lasting special places tracks the protect</w:t>
      </w:r>
      <w:r w:rsidR="000979AA">
        <w:rPr>
          <w:rFonts w:ascii="Times New Roman" w:eastAsia="Times New Roman" w:hAnsi="Times New Roman" w:cs="Times New Roman"/>
          <w:color w:val="000000"/>
        </w:rPr>
        <w:t>ion of marine and coastal areas</w:t>
      </w:r>
      <w:r w:rsidR="000979AA" w:rsidRPr="00E172F0">
        <w:rPr>
          <w:rFonts w:ascii="Times New Roman" w:eastAsia="Times New Roman" w:hAnsi="Times New Roman" w:cs="Times New Roman"/>
          <w:color w:val="000000"/>
        </w:rPr>
        <w:t>. Connection to place is the connection that people have to coastal and marine environments</w:t>
      </w:r>
      <w:r w:rsidR="000979AA">
        <w:rPr>
          <w:rFonts w:ascii="Times New Roman" w:eastAsia="Times New Roman" w:hAnsi="Times New Roman" w:cs="Times New Roman"/>
          <w:color w:val="000000"/>
        </w:rPr>
        <w:t xml:space="preserve">. </w:t>
      </w:r>
    </w:p>
    <w:p w14:paraId="39E137DB" w14:textId="77777777" w:rsidR="005B346A" w:rsidRPr="001840F7" w:rsidRDefault="005B346A" w:rsidP="005B346A">
      <w:pPr>
        <w:jc w:val="center"/>
        <w:rPr>
          <w:rFonts w:ascii="Times New Roman" w:hAnsi="Times New Roman" w:cs="Times New Roman"/>
          <w:sz w:val="24"/>
          <w:szCs w:val="24"/>
        </w:rPr>
      </w:pPr>
    </w:p>
    <w:p w14:paraId="1534AB9A" w14:textId="55D60986" w:rsidR="005B346A" w:rsidRPr="001840F7" w:rsidRDefault="00E430E9" w:rsidP="006117E2">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sp</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lsp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con</m:t>
                  </m:r>
                </m:sub>
              </m:sSub>
            </m:num>
            <m:den>
              <m:r>
                <w:rPr>
                  <w:rFonts w:ascii="Cambria Math" w:hAnsi="Cambria Math" w:cs="Times New Roman"/>
                  <w:sz w:val="24"/>
                  <w:szCs w:val="24"/>
                </w:rPr>
                <m:t>2</m:t>
              </m:r>
            </m:den>
          </m:f>
        </m:oMath>
      </m:oMathPara>
    </w:p>
    <w:p w14:paraId="53289A63" w14:textId="77777777" w:rsidR="005B346A" w:rsidRPr="001840F7" w:rsidRDefault="005B346A">
      <w:pPr>
        <w:rPr>
          <w:rFonts w:ascii="Times New Roman" w:hAnsi="Times New Roman" w:cs="Times New Roman"/>
          <w:b/>
          <w:color w:val="4F81BD" w:themeColor="accent1"/>
          <w:sz w:val="24"/>
          <w:szCs w:val="24"/>
        </w:rPr>
      </w:pPr>
    </w:p>
    <w:p w14:paraId="35EAA35B" w14:textId="77777777" w:rsidR="00605838" w:rsidRPr="001840F7" w:rsidRDefault="00605838">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Lasting Special Places</w:t>
      </w:r>
    </w:p>
    <w:p w14:paraId="0589ACA2" w14:textId="1CEF8E17" w:rsidR="00605838" w:rsidRPr="001840F7" w:rsidRDefault="006117E2">
      <w:pPr>
        <w:rPr>
          <w:rFonts w:ascii="Times New Roman" w:hAnsi="Times New Roman" w:cs="Times New Roman"/>
          <w:sz w:val="24"/>
          <w:szCs w:val="24"/>
        </w:rPr>
      </w:pPr>
      <w:r w:rsidRPr="00E172F0">
        <w:rPr>
          <w:rFonts w:ascii="Times New Roman" w:eastAsia="Times New Roman" w:hAnsi="Times New Roman" w:cs="Times New Roman"/>
          <w:color w:val="000000"/>
        </w:rPr>
        <w:t>Lasting special places tracks the protect</w:t>
      </w:r>
      <w:r>
        <w:rPr>
          <w:rFonts w:ascii="Times New Roman" w:eastAsia="Times New Roman" w:hAnsi="Times New Roman" w:cs="Times New Roman"/>
          <w:color w:val="000000"/>
        </w:rPr>
        <w:t xml:space="preserve">ion of marine and </w:t>
      </w:r>
      <w:r w:rsidR="00BB55EF">
        <w:rPr>
          <w:rFonts w:ascii="Times New Roman" w:eastAsia="Times New Roman" w:hAnsi="Times New Roman" w:cs="Times New Roman"/>
          <w:color w:val="000000"/>
        </w:rPr>
        <w:t xml:space="preserve">terrestrial </w:t>
      </w:r>
      <w:r>
        <w:rPr>
          <w:rFonts w:ascii="Times New Roman" w:eastAsia="Times New Roman" w:hAnsi="Times New Roman" w:cs="Times New Roman"/>
          <w:color w:val="000000"/>
        </w:rPr>
        <w:t xml:space="preserve">coastal areas with the emphasis on protecting cultural and sacred sites. </w:t>
      </w:r>
      <w:r w:rsidR="00605838" w:rsidRPr="001840F7">
        <w:rPr>
          <w:rFonts w:ascii="Times New Roman" w:hAnsi="Times New Roman" w:cs="Times New Roman"/>
          <w:sz w:val="24"/>
          <w:szCs w:val="24"/>
        </w:rPr>
        <w:t xml:space="preserve">Clipped NOAA MPA inventory layer to 3nm offshore. MPAs classified by no take, no access, zoned with no take, and zoned with multiple use and zoned with uniform use. All MPAs with no take, no access or zoned with no take were given a weight of 1 and all other MPA classifications were given a weight of 0.5. The score of lasting special places was assessed as the ratio of the total area protected to the total area within 3nm from shore. </w:t>
      </w:r>
    </w:p>
    <w:p w14:paraId="0DB07CC6" w14:textId="77777777" w:rsidR="00541B43" w:rsidRPr="001840F7" w:rsidRDefault="00541B43">
      <w:pPr>
        <w:rPr>
          <w:rFonts w:ascii="Times New Roman" w:hAnsi="Times New Roman" w:cs="Times New Roman"/>
          <w:sz w:val="24"/>
          <w:szCs w:val="24"/>
        </w:rPr>
      </w:pPr>
    </w:p>
    <w:p w14:paraId="46AF7B11" w14:textId="0EA1CB25" w:rsidR="00541B43" w:rsidRPr="001840F7" w:rsidRDefault="00E430E9" w:rsidP="00541B43">
      <w:pPr>
        <w:rPr>
          <w:rFonts w:ascii="Times New Roman" w:hAnsi="Times New Roman" w:cs="Times New Roman"/>
          <w:sz w:val="24"/>
          <w:szCs w:val="24"/>
        </w:rPr>
      </w:pPr>
      <m:oMathPara>
        <m:oMathParaPr>
          <m:jc m:val="centerGroup"/>
        </m:oMathParaP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lsp</m:t>
              </m:r>
            </m:sub>
          </m:sSub>
          <m:r>
            <w:rPr>
              <w:rFonts w:ascii="Cambria Math" w:hAnsi="Cambria Math" w:cs="Times New Roman"/>
              <w:sz w:val="24"/>
              <w:szCs w:val="24"/>
            </w:rPr>
            <m:t>=</m:t>
          </m:r>
          <m:f>
            <m:fPr>
              <m:ctrlPr>
                <w:rPr>
                  <w:rFonts w:ascii="Cambria Math" w:hAnsi="Cambria Math" w:cs="Times New Roman"/>
                  <w:i/>
                  <w:iCs/>
                  <w:sz w:val="24"/>
                  <w:szCs w:val="24"/>
                </w:rPr>
              </m:ctrlPr>
            </m:fPr>
            <m:num>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MPA</m:t>
                      </m:r>
                    </m:e>
                    <m:sub>
                      <m:r>
                        <w:rPr>
                          <w:rFonts w:ascii="Cambria Math" w:hAnsi="Cambria Math" w:cs="Times New Roman"/>
                          <w:sz w:val="24"/>
                          <w:szCs w:val="24"/>
                        </w:rPr>
                        <m:t>3nm</m:t>
                      </m:r>
                    </m:sub>
                  </m:sSub>
                </m:num>
                <m:den>
                  <m:r>
                    <w:rPr>
                      <w:rFonts w:ascii="Cambria Math" w:hAnsi="Cambria Math" w:cs="Times New Roman"/>
                      <w:sz w:val="24"/>
                      <w:szCs w:val="24"/>
                    </w:rPr>
                    <m:t>0.3*</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3nm</m:t>
                      </m:r>
                    </m:sub>
                  </m:sSub>
                </m:den>
              </m:f>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TA*PA</m:t>
                  </m:r>
                </m:num>
                <m:den>
                  <m:r>
                    <w:rPr>
                      <w:rFonts w:ascii="Cambria Math" w:hAnsi="Cambria Math" w:cs="Times New Roman"/>
                      <w:sz w:val="24"/>
                      <w:szCs w:val="24"/>
                    </w:rPr>
                    <m:t>0.3*TA</m:t>
                  </m:r>
                </m:den>
              </m:f>
            </m:num>
            <m:den>
              <m:r>
                <w:rPr>
                  <w:rFonts w:ascii="Cambria Math" w:hAnsi="Cambria Math" w:cs="Times New Roman"/>
                  <w:sz w:val="24"/>
                  <w:szCs w:val="24"/>
                </w:rPr>
                <m:t>2</m:t>
              </m:r>
            </m:den>
          </m:f>
        </m:oMath>
      </m:oMathPara>
    </w:p>
    <w:p w14:paraId="53AC2C69" w14:textId="77777777" w:rsidR="00A4581A" w:rsidRDefault="00A4581A">
      <w:pPr>
        <w:rPr>
          <w:rFonts w:ascii="Times New Roman" w:hAnsi="Times New Roman" w:cs="Times New Roman"/>
          <w:sz w:val="24"/>
          <w:szCs w:val="24"/>
        </w:rPr>
      </w:pPr>
    </w:p>
    <w:p w14:paraId="0F30A385" w14:textId="4581B05C" w:rsidR="00A4581A" w:rsidRDefault="00BB55EF">
      <w:pPr>
        <w:rPr>
          <w:rFonts w:ascii="Times New Roman" w:hAnsi="Times New Roman" w:cs="Times New Roman"/>
          <w:sz w:val="24"/>
          <w:szCs w:val="24"/>
        </w:rPr>
      </w:pPr>
      <w:r>
        <w:rPr>
          <w:rFonts w:ascii="Times New Roman" w:hAnsi="Times New Roman" w:cs="Times New Roman"/>
          <w:sz w:val="24"/>
          <w:szCs w:val="24"/>
        </w:rPr>
        <w:t xml:space="preserve">Table #. There are five types of conservation districts. </w:t>
      </w:r>
      <w:r w:rsidR="00A4581A">
        <w:rPr>
          <w:rFonts w:ascii="Times New Roman" w:hAnsi="Times New Roman" w:cs="Times New Roman"/>
          <w:sz w:val="24"/>
          <w:szCs w:val="24"/>
        </w:rPr>
        <w:t xml:space="preserve">Terrestrial </w:t>
      </w:r>
      <w:r w:rsidR="00D845F7">
        <w:rPr>
          <w:rFonts w:ascii="Times New Roman" w:hAnsi="Times New Roman" w:cs="Times New Roman"/>
          <w:sz w:val="24"/>
          <w:szCs w:val="24"/>
        </w:rPr>
        <w:t xml:space="preserve">conservation areas were </w:t>
      </w:r>
      <w:r>
        <w:rPr>
          <w:rFonts w:ascii="Times New Roman" w:hAnsi="Times New Roman" w:cs="Times New Roman"/>
          <w:sz w:val="24"/>
          <w:szCs w:val="24"/>
        </w:rPr>
        <w:t>weighted by their protective ability.</w:t>
      </w:r>
      <w:r w:rsidR="00A4581A">
        <w:rPr>
          <w:rFonts w:ascii="Times New Roman" w:hAnsi="Times New Roman" w:cs="Times New Roman"/>
          <w:sz w:val="24"/>
          <w:szCs w:val="24"/>
        </w:rPr>
        <w:t xml:space="preserve"> </w:t>
      </w:r>
    </w:p>
    <w:tbl>
      <w:tblPr>
        <w:tblStyle w:val="GridTable1Light"/>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06698" w14:paraId="2779EBF8" w14:textId="77777777" w:rsidTr="00D321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tcBorders>
          </w:tcPr>
          <w:p w14:paraId="48C426DF" w14:textId="1631F92B" w:rsidR="00706698" w:rsidRPr="000A5E32" w:rsidRDefault="00706698">
            <w:pPr>
              <w:rPr>
                <w:rFonts w:ascii="Times New Roman" w:hAnsi="Times New Roman" w:cs="Times New Roman"/>
                <w:b w:val="0"/>
                <w:sz w:val="24"/>
                <w:szCs w:val="24"/>
              </w:rPr>
            </w:pPr>
            <w:r w:rsidRPr="000A5E32">
              <w:rPr>
                <w:rFonts w:ascii="Times New Roman" w:hAnsi="Times New Roman" w:cs="Times New Roman"/>
                <w:b w:val="0"/>
                <w:sz w:val="24"/>
                <w:szCs w:val="24"/>
              </w:rPr>
              <w:t>Conservation District Type</w:t>
            </w:r>
          </w:p>
        </w:tc>
        <w:tc>
          <w:tcPr>
            <w:tcW w:w="4788" w:type="dxa"/>
            <w:tcBorders>
              <w:top w:val="single" w:sz="4" w:space="0" w:color="auto"/>
              <w:bottom w:val="single" w:sz="4" w:space="0" w:color="auto"/>
            </w:tcBorders>
          </w:tcPr>
          <w:p w14:paraId="28142270" w14:textId="1630A3B1" w:rsidR="00706698" w:rsidRPr="000A5E32" w:rsidRDefault="0070669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A5E32">
              <w:rPr>
                <w:rFonts w:ascii="Times New Roman" w:hAnsi="Times New Roman" w:cs="Times New Roman"/>
                <w:b w:val="0"/>
                <w:sz w:val="24"/>
                <w:szCs w:val="24"/>
              </w:rPr>
              <w:t>Weight</w:t>
            </w:r>
          </w:p>
        </w:tc>
      </w:tr>
      <w:tr w:rsidR="00706698" w14:paraId="073C656E" w14:textId="77777777" w:rsidTr="00D321FF">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tcBorders>
          </w:tcPr>
          <w:p w14:paraId="0B5E554D" w14:textId="59237875" w:rsidR="00706698" w:rsidRPr="000A5E32" w:rsidRDefault="000D62A3">
            <w:pPr>
              <w:rPr>
                <w:rFonts w:ascii="Times New Roman" w:hAnsi="Times New Roman" w:cs="Times New Roman"/>
                <w:b w:val="0"/>
                <w:sz w:val="24"/>
                <w:szCs w:val="24"/>
              </w:rPr>
            </w:pPr>
            <w:r w:rsidRPr="000A5E32">
              <w:rPr>
                <w:rFonts w:ascii="Times New Roman" w:hAnsi="Times New Roman" w:cs="Times New Roman"/>
                <w:b w:val="0"/>
                <w:sz w:val="24"/>
                <w:szCs w:val="24"/>
              </w:rPr>
              <w:t>Protective</w:t>
            </w:r>
          </w:p>
        </w:tc>
        <w:tc>
          <w:tcPr>
            <w:tcW w:w="4788" w:type="dxa"/>
            <w:tcBorders>
              <w:top w:val="single" w:sz="4" w:space="0" w:color="auto"/>
            </w:tcBorders>
          </w:tcPr>
          <w:p w14:paraId="3CFB1409" w14:textId="4DCB5208" w:rsidR="00706698" w:rsidRPr="000A5E32" w:rsidRDefault="00D321F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A5E32">
              <w:rPr>
                <w:rFonts w:ascii="Times New Roman" w:hAnsi="Times New Roman" w:cs="Times New Roman"/>
                <w:sz w:val="24"/>
                <w:szCs w:val="24"/>
              </w:rPr>
              <w:t>1.0</w:t>
            </w:r>
          </w:p>
        </w:tc>
      </w:tr>
      <w:tr w:rsidR="00706698" w14:paraId="29237F4C"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330BDD5E" w14:textId="40D0FE9D" w:rsidR="00706698" w:rsidRPr="000A5E32" w:rsidRDefault="000D62A3">
            <w:pPr>
              <w:rPr>
                <w:rFonts w:ascii="Times New Roman" w:hAnsi="Times New Roman" w:cs="Times New Roman"/>
                <w:b w:val="0"/>
                <w:sz w:val="24"/>
                <w:szCs w:val="24"/>
              </w:rPr>
            </w:pPr>
            <w:r w:rsidRPr="000A5E32">
              <w:rPr>
                <w:rFonts w:ascii="Times New Roman" w:hAnsi="Times New Roman" w:cs="Times New Roman"/>
                <w:b w:val="0"/>
                <w:sz w:val="24"/>
                <w:szCs w:val="24"/>
              </w:rPr>
              <w:t>Limited</w:t>
            </w:r>
          </w:p>
        </w:tc>
        <w:tc>
          <w:tcPr>
            <w:tcW w:w="4788" w:type="dxa"/>
          </w:tcPr>
          <w:p w14:paraId="69381FA9" w14:textId="0C16DF71" w:rsidR="00706698" w:rsidRPr="000A5E32" w:rsidRDefault="00D321F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A5E32">
              <w:rPr>
                <w:rFonts w:ascii="Times New Roman" w:hAnsi="Times New Roman" w:cs="Times New Roman"/>
                <w:sz w:val="24"/>
                <w:szCs w:val="24"/>
              </w:rPr>
              <w:t>0.9</w:t>
            </w:r>
          </w:p>
        </w:tc>
      </w:tr>
      <w:tr w:rsidR="00706698" w14:paraId="3BEC4587"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51D74579" w14:textId="6BF915EF" w:rsidR="00706698" w:rsidRPr="000A5E32" w:rsidRDefault="000D62A3">
            <w:pPr>
              <w:rPr>
                <w:rFonts w:ascii="Times New Roman" w:hAnsi="Times New Roman" w:cs="Times New Roman"/>
                <w:b w:val="0"/>
                <w:sz w:val="24"/>
                <w:szCs w:val="24"/>
              </w:rPr>
            </w:pPr>
            <w:r w:rsidRPr="000A5E32">
              <w:rPr>
                <w:rFonts w:ascii="Times New Roman" w:hAnsi="Times New Roman" w:cs="Times New Roman"/>
                <w:b w:val="0"/>
                <w:sz w:val="24"/>
                <w:szCs w:val="24"/>
              </w:rPr>
              <w:t>Res</w:t>
            </w:r>
            <w:r w:rsidR="00D321FF" w:rsidRPr="000A5E32">
              <w:rPr>
                <w:rFonts w:ascii="Times New Roman" w:hAnsi="Times New Roman" w:cs="Times New Roman"/>
                <w:b w:val="0"/>
                <w:sz w:val="24"/>
                <w:szCs w:val="24"/>
              </w:rPr>
              <w:t>ource</w:t>
            </w:r>
          </w:p>
        </w:tc>
        <w:tc>
          <w:tcPr>
            <w:tcW w:w="4788" w:type="dxa"/>
          </w:tcPr>
          <w:p w14:paraId="4A911C02" w14:textId="4FA2106F" w:rsidR="00706698" w:rsidRPr="000A5E32" w:rsidRDefault="00D321F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A5E32">
              <w:rPr>
                <w:rFonts w:ascii="Times New Roman" w:hAnsi="Times New Roman" w:cs="Times New Roman"/>
                <w:sz w:val="24"/>
                <w:szCs w:val="24"/>
              </w:rPr>
              <w:t>0.8</w:t>
            </w:r>
          </w:p>
        </w:tc>
      </w:tr>
      <w:tr w:rsidR="00706698" w14:paraId="3DF09D3A"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72342CD9" w14:textId="1011A7BD" w:rsidR="00706698" w:rsidRPr="000A5E32" w:rsidRDefault="000D62A3">
            <w:pPr>
              <w:rPr>
                <w:rFonts w:ascii="Times New Roman" w:hAnsi="Times New Roman" w:cs="Times New Roman"/>
                <w:b w:val="0"/>
                <w:sz w:val="24"/>
                <w:szCs w:val="24"/>
              </w:rPr>
            </w:pPr>
            <w:r w:rsidRPr="000A5E32">
              <w:rPr>
                <w:rFonts w:ascii="Times New Roman" w:hAnsi="Times New Roman" w:cs="Times New Roman"/>
                <w:b w:val="0"/>
                <w:sz w:val="24"/>
                <w:szCs w:val="24"/>
              </w:rPr>
              <w:t>General</w:t>
            </w:r>
          </w:p>
        </w:tc>
        <w:tc>
          <w:tcPr>
            <w:tcW w:w="4788" w:type="dxa"/>
          </w:tcPr>
          <w:p w14:paraId="56A974BF" w14:textId="732B42D0" w:rsidR="00706698" w:rsidRPr="000A5E32" w:rsidRDefault="00D321F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A5E32">
              <w:rPr>
                <w:rFonts w:ascii="Times New Roman" w:hAnsi="Times New Roman" w:cs="Times New Roman"/>
                <w:sz w:val="24"/>
                <w:szCs w:val="24"/>
              </w:rPr>
              <w:t>0.7</w:t>
            </w:r>
          </w:p>
        </w:tc>
      </w:tr>
      <w:tr w:rsidR="00706698" w14:paraId="55839DBB"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52CC8BBE" w14:textId="105CBAE1" w:rsidR="00706698" w:rsidRPr="000A5E32" w:rsidRDefault="000D62A3">
            <w:pPr>
              <w:rPr>
                <w:rFonts w:ascii="Times New Roman" w:hAnsi="Times New Roman" w:cs="Times New Roman"/>
                <w:b w:val="0"/>
                <w:sz w:val="24"/>
                <w:szCs w:val="24"/>
              </w:rPr>
            </w:pPr>
            <w:r w:rsidRPr="000A5E32">
              <w:rPr>
                <w:rFonts w:ascii="Times New Roman" w:hAnsi="Times New Roman" w:cs="Times New Roman"/>
                <w:b w:val="0"/>
                <w:sz w:val="24"/>
                <w:szCs w:val="24"/>
              </w:rPr>
              <w:t xml:space="preserve">Special </w:t>
            </w:r>
          </w:p>
        </w:tc>
        <w:tc>
          <w:tcPr>
            <w:tcW w:w="4788" w:type="dxa"/>
          </w:tcPr>
          <w:p w14:paraId="0C19D16B" w14:textId="5DAF1727" w:rsidR="00706698" w:rsidRPr="000A5E32" w:rsidRDefault="00D321F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A5E32">
              <w:rPr>
                <w:rFonts w:ascii="Times New Roman" w:hAnsi="Times New Roman" w:cs="Times New Roman"/>
                <w:sz w:val="24"/>
                <w:szCs w:val="24"/>
              </w:rPr>
              <w:t>0.6</w:t>
            </w:r>
          </w:p>
        </w:tc>
      </w:tr>
    </w:tbl>
    <w:p w14:paraId="4D4B3F3E" w14:textId="77777777" w:rsidR="006117E2" w:rsidRDefault="006117E2">
      <w:pPr>
        <w:rPr>
          <w:rFonts w:ascii="Times New Roman" w:hAnsi="Times New Roman" w:cs="Times New Roman"/>
          <w:sz w:val="24"/>
          <w:szCs w:val="24"/>
        </w:rPr>
      </w:pPr>
    </w:p>
    <w:p w14:paraId="6496E00C" w14:textId="77777777" w:rsidR="000A5E32" w:rsidRDefault="000A5E32" w:rsidP="006117E2">
      <w:pPr>
        <w:rPr>
          <w:rFonts w:ascii="Times New Roman" w:hAnsi="Times New Roman" w:cs="Times New Roman"/>
          <w:i/>
          <w:sz w:val="24"/>
          <w:szCs w:val="24"/>
        </w:rPr>
      </w:pPr>
    </w:p>
    <w:p w14:paraId="7C543297" w14:textId="77777777" w:rsidR="006117E2" w:rsidRPr="001840F7" w:rsidRDefault="006117E2" w:rsidP="006117E2">
      <w:pPr>
        <w:rPr>
          <w:rFonts w:ascii="Times New Roman" w:hAnsi="Times New Roman" w:cs="Times New Roman"/>
          <w:i/>
          <w:sz w:val="24"/>
          <w:szCs w:val="24"/>
        </w:rPr>
      </w:pPr>
      <w:proofErr w:type="spellStart"/>
      <w:r w:rsidRPr="001840F7">
        <w:rPr>
          <w:rFonts w:ascii="Times New Roman" w:hAnsi="Times New Roman" w:cs="Times New Roman"/>
          <w:i/>
          <w:sz w:val="24"/>
          <w:szCs w:val="24"/>
        </w:rPr>
        <w:t>Wahi</w:t>
      </w:r>
      <w:proofErr w:type="spellEnd"/>
      <w:r w:rsidRPr="001840F7">
        <w:rPr>
          <w:rFonts w:ascii="Times New Roman" w:hAnsi="Times New Roman" w:cs="Times New Roman"/>
          <w:i/>
          <w:sz w:val="24"/>
          <w:szCs w:val="24"/>
        </w:rPr>
        <w:t xml:space="preserve"> </w:t>
      </w:r>
      <w:proofErr w:type="spellStart"/>
      <w:r w:rsidRPr="001840F7">
        <w:rPr>
          <w:rFonts w:ascii="Times New Roman" w:hAnsi="Times New Roman" w:cs="Times New Roman"/>
          <w:i/>
          <w:sz w:val="24"/>
          <w:szCs w:val="24"/>
        </w:rPr>
        <w:t>pana</w:t>
      </w:r>
      <w:proofErr w:type="spellEnd"/>
    </w:p>
    <w:p w14:paraId="4525B807" w14:textId="77777777" w:rsidR="006117E2" w:rsidRPr="001840F7" w:rsidRDefault="006117E2" w:rsidP="006117E2">
      <w:pPr>
        <w:rPr>
          <w:rFonts w:ascii="Times New Roman" w:hAnsi="Times New Roman" w:cs="Times New Roman"/>
          <w:sz w:val="24"/>
          <w:szCs w:val="24"/>
        </w:rPr>
      </w:pPr>
      <w:r w:rsidRPr="001840F7">
        <w:rPr>
          <w:rFonts w:ascii="Times New Roman" w:hAnsi="Times New Roman" w:cs="Times New Roman"/>
          <w:sz w:val="24"/>
          <w:szCs w:val="24"/>
        </w:rPr>
        <w:t>Table 1. Data from the Hawaii Historic Preservation Plan 2012-2017 (https://historichawaii.org/wp-content/uploads/2014/05/Hawaii-Preservation-Plan-2012-2017.pdf).</w:t>
      </w:r>
    </w:p>
    <w:tbl>
      <w:tblPr>
        <w:tblW w:w="7300" w:type="dxa"/>
        <w:tblInd w:w="93" w:type="dxa"/>
        <w:tblLook w:val="04A0" w:firstRow="1" w:lastRow="0" w:firstColumn="1" w:lastColumn="0" w:noHBand="0" w:noVBand="1"/>
      </w:tblPr>
      <w:tblGrid>
        <w:gridCol w:w="960"/>
        <w:gridCol w:w="1460"/>
        <w:gridCol w:w="960"/>
        <w:gridCol w:w="2000"/>
        <w:gridCol w:w="1110"/>
        <w:gridCol w:w="960"/>
      </w:tblGrid>
      <w:tr w:rsidR="006117E2" w:rsidRPr="001840F7" w14:paraId="7C47781A" w14:textId="77777777" w:rsidTr="000A5E32">
        <w:trPr>
          <w:trHeight w:val="315"/>
        </w:trPr>
        <w:tc>
          <w:tcPr>
            <w:tcW w:w="960" w:type="dxa"/>
            <w:tcBorders>
              <w:top w:val="single" w:sz="4" w:space="0" w:color="auto"/>
              <w:left w:val="nil"/>
              <w:bottom w:val="single" w:sz="4" w:space="0" w:color="auto"/>
              <w:right w:val="nil"/>
            </w:tcBorders>
            <w:shd w:val="clear" w:color="auto" w:fill="auto"/>
            <w:noWrap/>
            <w:vAlign w:val="bottom"/>
            <w:hideMark/>
          </w:tcPr>
          <w:p w14:paraId="5311B10B"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lastRenderedPageBreak/>
              <w:t>year</w:t>
            </w:r>
          </w:p>
        </w:tc>
        <w:tc>
          <w:tcPr>
            <w:tcW w:w="1460" w:type="dxa"/>
            <w:tcBorders>
              <w:top w:val="single" w:sz="4" w:space="0" w:color="auto"/>
              <w:left w:val="nil"/>
              <w:bottom w:val="single" w:sz="4" w:space="0" w:color="auto"/>
              <w:right w:val="nil"/>
            </w:tcBorders>
            <w:shd w:val="clear" w:color="auto" w:fill="auto"/>
            <w:noWrap/>
            <w:vAlign w:val="bottom"/>
            <w:hideMark/>
          </w:tcPr>
          <w:p w14:paraId="68C1DE4B"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region</w:t>
            </w:r>
          </w:p>
        </w:tc>
        <w:tc>
          <w:tcPr>
            <w:tcW w:w="960" w:type="dxa"/>
            <w:tcBorders>
              <w:top w:val="single" w:sz="4" w:space="0" w:color="auto"/>
              <w:left w:val="nil"/>
              <w:bottom w:val="single" w:sz="4" w:space="0" w:color="auto"/>
              <w:right w:val="nil"/>
            </w:tcBorders>
            <w:shd w:val="clear" w:color="auto" w:fill="auto"/>
            <w:noWrap/>
            <w:vAlign w:val="bottom"/>
            <w:hideMark/>
          </w:tcPr>
          <w:p w14:paraId="7079C147"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heiau</w:t>
            </w:r>
            <w:proofErr w:type="spellEnd"/>
          </w:p>
        </w:tc>
        <w:tc>
          <w:tcPr>
            <w:tcW w:w="2000" w:type="dxa"/>
            <w:tcBorders>
              <w:top w:val="single" w:sz="4" w:space="0" w:color="auto"/>
              <w:left w:val="nil"/>
              <w:bottom w:val="single" w:sz="4" w:space="0" w:color="auto"/>
              <w:right w:val="nil"/>
            </w:tcBorders>
            <w:shd w:val="clear" w:color="auto" w:fill="auto"/>
            <w:noWrap/>
            <w:vAlign w:val="bottom"/>
            <w:hideMark/>
          </w:tcPr>
          <w:p w14:paraId="09F8BF6D"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archaeological </w:t>
            </w:r>
          </w:p>
        </w:tc>
        <w:tc>
          <w:tcPr>
            <w:tcW w:w="960" w:type="dxa"/>
            <w:tcBorders>
              <w:top w:val="single" w:sz="4" w:space="0" w:color="auto"/>
              <w:left w:val="nil"/>
              <w:bottom w:val="single" w:sz="4" w:space="0" w:color="auto"/>
              <w:right w:val="nil"/>
            </w:tcBorders>
            <w:shd w:val="clear" w:color="auto" w:fill="auto"/>
            <w:noWrap/>
            <w:vAlign w:val="bottom"/>
            <w:hideMark/>
          </w:tcPr>
          <w:p w14:paraId="26D46B2D"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buildings</w:t>
            </w:r>
          </w:p>
        </w:tc>
        <w:tc>
          <w:tcPr>
            <w:tcW w:w="960" w:type="dxa"/>
            <w:tcBorders>
              <w:top w:val="single" w:sz="4" w:space="0" w:color="auto"/>
              <w:left w:val="nil"/>
              <w:bottom w:val="single" w:sz="4" w:space="0" w:color="auto"/>
              <w:right w:val="nil"/>
            </w:tcBorders>
            <w:shd w:val="clear" w:color="auto" w:fill="auto"/>
            <w:noWrap/>
            <w:vAlign w:val="bottom"/>
            <w:hideMark/>
          </w:tcPr>
          <w:p w14:paraId="3E206820"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total</w:t>
            </w:r>
          </w:p>
        </w:tc>
      </w:tr>
      <w:tr w:rsidR="006117E2" w:rsidRPr="001840F7" w14:paraId="03C5CC41" w14:textId="77777777" w:rsidTr="00D845F7">
        <w:trPr>
          <w:trHeight w:val="315"/>
        </w:trPr>
        <w:tc>
          <w:tcPr>
            <w:tcW w:w="960" w:type="dxa"/>
            <w:tcBorders>
              <w:top w:val="nil"/>
              <w:left w:val="nil"/>
              <w:bottom w:val="nil"/>
              <w:right w:val="nil"/>
            </w:tcBorders>
            <w:shd w:val="clear" w:color="auto" w:fill="auto"/>
            <w:noWrap/>
            <w:vAlign w:val="bottom"/>
            <w:hideMark/>
          </w:tcPr>
          <w:p w14:paraId="5CD76D89"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14:paraId="4F9216C8"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Hawaii</w:t>
            </w:r>
          </w:p>
        </w:tc>
        <w:tc>
          <w:tcPr>
            <w:tcW w:w="960" w:type="dxa"/>
            <w:tcBorders>
              <w:top w:val="nil"/>
              <w:left w:val="nil"/>
              <w:bottom w:val="nil"/>
              <w:right w:val="nil"/>
            </w:tcBorders>
            <w:shd w:val="clear" w:color="auto" w:fill="auto"/>
            <w:noWrap/>
            <w:vAlign w:val="bottom"/>
            <w:hideMark/>
          </w:tcPr>
          <w:p w14:paraId="3280D3B8"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275</w:t>
            </w:r>
          </w:p>
        </w:tc>
        <w:tc>
          <w:tcPr>
            <w:tcW w:w="2000" w:type="dxa"/>
            <w:tcBorders>
              <w:top w:val="nil"/>
              <w:left w:val="nil"/>
              <w:bottom w:val="nil"/>
              <w:right w:val="nil"/>
            </w:tcBorders>
            <w:shd w:val="clear" w:color="auto" w:fill="auto"/>
            <w:noWrap/>
            <w:vAlign w:val="bottom"/>
            <w:hideMark/>
          </w:tcPr>
          <w:p w14:paraId="13470440"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28713</w:t>
            </w:r>
          </w:p>
        </w:tc>
        <w:tc>
          <w:tcPr>
            <w:tcW w:w="960" w:type="dxa"/>
            <w:tcBorders>
              <w:top w:val="nil"/>
              <w:left w:val="nil"/>
              <w:bottom w:val="nil"/>
              <w:right w:val="nil"/>
            </w:tcBorders>
            <w:shd w:val="clear" w:color="auto" w:fill="auto"/>
            <w:noWrap/>
            <w:vAlign w:val="bottom"/>
            <w:hideMark/>
          </w:tcPr>
          <w:p w14:paraId="267ACCE4"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497</w:t>
            </w:r>
          </w:p>
        </w:tc>
        <w:tc>
          <w:tcPr>
            <w:tcW w:w="960" w:type="dxa"/>
            <w:tcBorders>
              <w:top w:val="nil"/>
              <w:left w:val="nil"/>
              <w:bottom w:val="nil"/>
              <w:right w:val="nil"/>
            </w:tcBorders>
            <w:shd w:val="clear" w:color="auto" w:fill="auto"/>
            <w:noWrap/>
            <w:vAlign w:val="bottom"/>
            <w:hideMark/>
          </w:tcPr>
          <w:p w14:paraId="5012FECD"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29485</w:t>
            </w:r>
          </w:p>
        </w:tc>
      </w:tr>
      <w:tr w:rsidR="006117E2" w:rsidRPr="001840F7" w14:paraId="6BA29597" w14:textId="77777777" w:rsidTr="00D845F7">
        <w:trPr>
          <w:trHeight w:val="315"/>
        </w:trPr>
        <w:tc>
          <w:tcPr>
            <w:tcW w:w="960" w:type="dxa"/>
            <w:tcBorders>
              <w:top w:val="nil"/>
              <w:left w:val="nil"/>
              <w:bottom w:val="nil"/>
              <w:right w:val="nil"/>
            </w:tcBorders>
            <w:shd w:val="clear" w:color="auto" w:fill="auto"/>
            <w:noWrap/>
            <w:vAlign w:val="bottom"/>
            <w:hideMark/>
          </w:tcPr>
          <w:p w14:paraId="56397B8E"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14:paraId="7645DB49"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Maui Nui</w:t>
            </w:r>
          </w:p>
        </w:tc>
        <w:tc>
          <w:tcPr>
            <w:tcW w:w="960" w:type="dxa"/>
            <w:tcBorders>
              <w:top w:val="nil"/>
              <w:left w:val="nil"/>
              <w:bottom w:val="nil"/>
              <w:right w:val="nil"/>
            </w:tcBorders>
            <w:shd w:val="clear" w:color="auto" w:fill="auto"/>
            <w:noWrap/>
            <w:vAlign w:val="bottom"/>
            <w:hideMark/>
          </w:tcPr>
          <w:p w14:paraId="70FA8484"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278</w:t>
            </w:r>
          </w:p>
        </w:tc>
        <w:tc>
          <w:tcPr>
            <w:tcW w:w="2000" w:type="dxa"/>
            <w:tcBorders>
              <w:top w:val="nil"/>
              <w:left w:val="nil"/>
              <w:bottom w:val="nil"/>
              <w:right w:val="nil"/>
            </w:tcBorders>
            <w:shd w:val="clear" w:color="auto" w:fill="auto"/>
            <w:noWrap/>
            <w:vAlign w:val="bottom"/>
            <w:hideMark/>
          </w:tcPr>
          <w:p w14:paraId="55BAA5AD"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12230</w:t>
            </w:r>
          </w:p>
        </w:tc>
        <w:tc>
          <w:tcPr>
            <w:tcW w:w="960" w:type="dxa"/>
            <w:tcBorders>
              <w:top w:val="nil"/>
              <w:left w:val="nil"/>
              <w:bottom w:val="nil"/>
              <w:right w:val="nil"/>
            </w:tcBorders>
            <w:shd w:val="clear" w:color="auto" w:fill="auto"/>
            <w:noWrap/>
            <w:vAlign w:val="bottom"/>
            <w:hideMark/>
          </w:tcPr>
          <w:p w14:paraId="7472C313"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140</w:t>
            </w:r>
          </w:p>
        </w:tc>
        <w:tc>
          <w:tcPr>
            <w:tcW w:w="960" w:type="dxa"/>
            <w:tcBorders>
              <w:top w:val="nil"/>
              <w:left w:val="nil"/>
              <w:bottom w:val="nil"/>
              <w:right w:val="nil"/>
            </w:tcBorders>
            <w:shd w:val="clear" w:color="auto" w:fill="auto"/>
            <w:noWrap/>
            <w:vAlign w:val="bottom"/>
            <w:hideMark/>
          </w:tcPr>
          <w:p w14:paraId="71B298F3"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12648</w:t>
            </w:r>
          </w:p>
        </w:tc>
      </w:tr>
      <w:tr w:rsidR="006117E2" w:rsidRPr="001840F7" w14:paraId="2A770230" w14:textId="77777777" w:rsidTr="00D845F7">
        <w:trPr>
          <w:trHeight w:val="315"/>
        </w:trPr>
        <w:tc>
          <w:tcPr>
            <w:tcW w:w="960" w:type="dxa"/>
            <w:tcBorders>
              <w:top w:val="nil"/>
              <w:left w:val="nil"/>
              <w:bottom w:val="nil"/>
              <w:right w:val="nil"/>
            </w:tcBorders>
            <w:shd w:val="clear" w:color="auto" w:fill="auto"/>
            <w:noWrap/>
            <w:vAlign w:val="bottom"/>
            <w:hideMark/>
          </w:tcPr>
          <w:p w14:paraId="5751B0AC"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14:paraId="73F3A932"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Oahu</w:t>
            </w:r>
          </w:p>
        </w:tc>
        <w:tc>
          <w:tcPr>
            <w:tcW w:w="960" w:type="dxa"/>
            <w:tcBorders>
              <w:top w:val="nil"/>
              <w:left w:val="nil"/>
              <w:bottom w:val="nil"/>
              <w:right w:val="nil"/>
            </w:tcBorders>
            <w:shd w:val="clear" w:color="auto" w:fill="auto"/>
            <w:noWrap/>
            <w:vAlign w:val="bottom"/>
            <w:hideMark/>
          </w:tcPr>
          <w:p w14:paraId="65AEE6E3"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145</w:t>
            </w:r>
          </w:p>
        </w:tc>
        <w:tc>
          <w:tcPr>
            <w:tcW w:w="2000" w:type="dxa"/>
            <w:tcBorders>
              <w:top w:val="nil"/>
              <w:left w:val="nil"/>
              <w:bottom w:val="nil"/>
              <w:right w:val="nil"/>
            </w:tcBorders>
            <w:shd w:val="clear" w:color="auto" w:fill="auto"/>
            <w:noWrap/>
            <w:vAlign w:val="bottom"/>
            <w:hideMark/>
          </w:tcPr>
          <w:p w14:paraId="01DC78E5"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7108</w:t>
            </w:r>
          </w:p>
        </w:tc>
        <w:tc>
          <w:tcPr>
            <w:tcW w:w="960" w:type="dxa"/>
            <w:tcBorders>
              <w:top w:val="nil"/>
              <w:left w:val="nil"/>
              <w:bottom w:val="nil"/>
              <w:right w:val="nil"/>
            </w:tcBorders>
            <w:shd w:val="clear" w:color="auto" w:fill="auto"/>
            <w:noWrap/>
            <w:vAlign w:val="bottom"/>
            <w:hideMark/>
          </w:tcPr>
          <w:p w14:paraId="0216A849"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143</w:t>
            </w:r>
          </w:p>
        </w:tc>
        <w:tc>
          <w:tcPr>
            <w:tcW w:w="960" w:type="dxa"/>
            <w:tcBorders>
              <w:top w:val="nil"/>
              <w:left w:val="nil"/>
              <w:bottom w:val="nil"/>
              <w:right w:val="nil"/>
            </w:tcBorders>
            <w:shd w:val="clear" w:color="auto" w:fill="auto"/>
            <w:noWrap/>
            <w:vAlign w:val="bottom"/>
            <w:hideMark/>
          </w:tcPr>
          <w:p w14:paraId="3A42A9C0"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7396</w:t>
            </w:r>
          </w:p>
        </w:tc>
      </w:tr>
      <w:tr w:rsidR="006117E2" w:rsidRPr="001840F7" w14:paraId="74E3AA6A" w14:textId="77777777" w:rsidTr="00D845F7">
        <w:trPr>
          <w:trHeight w:val="315"/>
        </w:trPr>
        <w:tc>
          <w:tcPr>
            <w:tcW w:w="960" w:type="dxa"/>
            <w:tcBorders>
              <w:top w:val="nil"/>
              <w:left w:val="nil"/>
              <w:bottom w:val="nil"/>
              <w:right w:val="nil"/>
            </w:tcBorders>
            <w:shd w:val="clear" w:color="auto" w:fill="auto"/>
            <w:noWrap/>
            <w:vAlign w:val="bottom"/>
            <w:hideMark/>
          </w:tcPr>
          <w:p w14:paraId="329BBCA9"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14:paraId="1BA17557"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Kauai</w:t>
            </w:r>
          </w:p>
        </w:tc>
        <w:tc>
          <w:tcPr>
            <w:tcW w:w="960" w:type="dxa"/>
            <w:tcBorders>
              <w:top w:val="nil"/>
              <w:left w:val="nil"/>
              <w:bottom w:val="nil"/>
              <w:right w:val="nil"/>
            </w:tcBorders>
            <w:shd w:val="clear" w:color="auto" w:fill="auto"/>
            <w:noWrap/>
            <w:vAlign w:val="bottom"/>
            <w:hideMark/>
          </w:tcPr>
          <w:p w14:paraId="1C1F4B32"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135</w:t>
            </w:r>
          </w:p>
        </w:tc>
        <w:tc>
          <w:tcPr>
            <w:tcW w:w="2000" w:type="dxa"/>
            <w:tcBorders>
              <w:top w:val="nil"/>
              <w:left w:val="nil"/>
              <w:bottom w:val="nil"/>
              <w:right w:val="nil"/>
            </w:tcBorders>
            <w:shd w:val="clear" w:color="auto" w:fill="auto"/>
            <w:noWrap/>
            <w:vAlign w:val="bottom"/>
            <w:hideMark/>
          </w:tcPr>
          <w:p w14:paraId="779486AA"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1954</w:t>
            </w:r>
          </w:p>
        </w:tc>
        <w:tc>
          <w:tcPr>
            <w:tcW w:w="960" w:type="dxa"/>
            <w:tcBorders>
              <w:top w:val="nil"/>
              <w:left w:val="nil"/>
              <w:bottom w:val="nil"/>
              <w:right w:val="nil"/>
            </w:tcBorders>
            <w:shd w:val="clear" w:color="auto" w:fill="auto"/>
            <w:noWrap/>
            <w:vAlign w:val="bottom"/>
            <w:hideMark/>
          </w:tcPr>
          <w:p w14:paraId="17FF2F3B"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77</w:t>
            </w:r>
          </w:p>
        </w:tc>
        <w:tc>
          <w:tcPr>
            <w:tcW w:w="960" w:type="dxa"/>
            <w:tcBorders>
              <w:top w:val="nil"/>
              <w:left w:val="nil"/>
              <w:bottom w:val="nil"/>
              <w:right w:val="nil"/>
            </w:tcBorders>
            <w:shd w:val="clear" w:color="auto" w:fill="auto"/>
            <w:noWrap/>
            <w:vAlign w:val="bottom"/>
            <w:hideMark/>
          </w:tcPr>
          <w:p w14:paraId="33C3AD7F"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2166</w:t>
            </w:r>
          </w:p>
        </w:tc>
      </w:tr>
    </w:tbl>
    <w:p w14:paraId="5D0D9712" w14:textId="77777777" w:rsidR="006117E2" w:rsidRPr="001840F7" w:rsidRDefault="006117E2" w:rsidP="006117E2">
      <w:pPr>
        <w:rPr>
          <w:rFonts w:ascii="Times New Roman" w:hAnsi="Times New Roman" w:cs="Times New Roman"/>
          <w:sz w:val="24"/>
          <w:szCs w:val="24"/>
        </w:rPr>
      </w:pPr>
    </w:p>
    <w:p w14:paraId="6D698366" w14:textId="77777777" w:rsidR="006117E2" w:rsidRPr="001840F7" w:rsidRDefault="006117E2" w:rsidP="006117E2">
      <w:pPr>
        <w:rPr>
          <w:rFonts w:ascii="Times New Roman" w:hAnsi="Times New Roman" w:cs="Times New Roman"/>
          <w:sz w:val="24"/>
          <w:szCs w:val="24"/>
        </w:rPr>
      </w:pPr>
      <w:r w:rsidRPr="001840F7">
        <w:rPr>
          <w:rFonts w:ascii="Times New Roman" w:hAnsi="Times New Roman" w:cs="Times New Roman"/>
          <w:sz w:val="24"/>
          <w:szCs w:val="24"/>
        </w:rPr>
        <w:t xml:space="preserve">The State of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defines historic preservation as “the research, protection, restoration, rehabilitation, and interpretation of buildings, structures, objects, districts, areas, and sites, including underwater sites and burial sites, significant to the history, architecture, archaeology, or culture of this State, its communities, or the nation.” The definition of historic property means any building, structure, object, district, area, or site, including </w:t>
      </w:r>
      <w:proofErr w:type="spellStart"/>
      <w:r w:rsidRPr="001840F7">
        <w:rPr>
          <w:rFonts w:ascii="Times New Roman" w:hAnsi="Times New Roman" w:cs="Times New Roman"/>
          <w:sz w:val="24"/>
          <w:szCs w:val="24"/>
        </w:rPr>
        <w:t>heiau</w:t>
      </w:r>
      <w:proofErr w:type="spellEnd"/>
      <w:r w:rsidRPr="001840F7">
        <w:rPr>
          <w:rFonts w:ascii="Times New Roman" w:hAnsi="Times New Roman" w:cs="Times New Roman"/>
          <w:sz w:val="24"/>
          <w:szCs w:val="24"/>
        </w:rPr>
        <w:t xml:space="preserve"> and underwater site, which is over fifty years old.</w:t>
      </w:r>
    </w:p>
    <w:p w14:paraId="5AC61659" w14:textId="77777777" w:rsidR="006117E2" w:rsidRPr="001840F7" w:rsidRDefault="006117E2">
      <w:pPr>
        <w:rPr>
          <w:rFonts w:ascii="Times New Roman" w:hAnsi="Times New Roman" w:cs="Times New Roman"/>
          <w:sz w:val="24"/>
          <w:szCs w:val="24"/>
        </w:rPr>
      </w:pPr>
    </w:p>
    <w:p w14:paraId="443ED587" w14:textId="2B6C61E7" w:rsidR="00E114AC" w:rsidRPr="001840F7" w:rsidRDefault="00E114AC" w:rsidP="00E114AC">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Connection to Place</w:t>
      </w:r>
    </w:p>
    <w:p w14:paraId="1CDB8E1D" w14:textId="27F4EA00" w:rsidR="00342240" w:rsidRPr="001840F7" w:rsidRDefault="00E430E9" w:rsidP="00342240">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con</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c,i</m:t>
                      </m:r>
                    </m:sub>
                  </m:sSub>
                </m:e>
              </m:nary>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m:t>
                      </m:r>
                    </m:sub>
                  </m:sSub>
                </m:e>
              </m:nary>
            </m:den>
          </m:f>
        </m:oMath>
      </m:oMathPara>
    </w:p>
    <w:p w14:paraId="101DCDD8" w14:textId="77777777" w:rsidR="00342240" w:rsidRDefault="00342240">
      <w:pPr>
        <w:rPr>
          <w:rFonts w:ascii="Times New Roman" w:hAnsi="Times New Roman" w:cs="Times New Roman"/>
          <w:sz w:val="24"/>
          <w:szCs w:val="24"/>
        </w:rPr>
      </w:pPr>
    </w:p>
    <w:p w14:paraId="41189921" w14:textId="230917DA" w:rsidR="00E114AC" w:rsidRDefault="00E114AC">
      <w:pPr>
        <w:rPr>
          <w:rFonts w:ascii="Times New Roman" w:hAnsi="Times New Roman" w:cs="Times New Roman"/>
          <w:sz w:val="24"/>
          <w:szCs w:val="24"/>
        </w:rPr>
      </w:pPr>
      <w:r w:rsidRPr="001840F7">
        <w:rPr>
          <w:rFonts w:ascii="Times New Roman" w:hAnsi="Times New Roman" w:cs="Times New Roman"/>
          <w:sz w:val="24"/>
          <w:szCs w:val="24"/>
        </w:rPr>
        <w:t xml:space="preserve">Connection to place is the relationship </w:t>
      </w:r>
      <w:r w:rsidR="003F5024">
        <w:rPr>
          <w:rFonts w:ascii="Times New Roman" w:hAnsi="Times New Roman" w:cs="Times New Roman"/>
          <w:sz w:val="24"/>
          <w:szCs w:val="24"/>
        </w:rPr>
        <w:t>that people have with the ocean and coastal areas</w:t>
      </w:r>
      <w:r w:rsidRPr="001840F7">
        <w:rPr>
          <w:rFonts w:ascii="Times New Roman" w:hAnsi="Times New Roman" w:cs="Times New Roman"/>
          <w:sz w:val="24"/>
          <w:szCs w:val="24"/>
        </w:rPr>
        <w:t xml:space="preserve">. </w:t>
      </w:r>
      <w:r w:rsidR="003F5024">
        <w:rPr>
          <w:rFonts w:ascii="Times New Roman" w:hAnsi="Times New Roman" w:cs="Times New Roman"/>
          <w:sz w:val="24"/>
          <w:szCs w:val="24"/>
        </w:rPr>
        <w:t xml:space="preserve">How we use </w:t>
      </w:r>
      <w:r w:rsidRPr="001840F7">
        <w:rPr>
          <w:rFonts w:ascii="Times New Roman" w:hAnsi="Times New Roman" w:cs="Times New Roman"/>
          <w:sz w:val="24"/>
          <w:szCs w:val="24"/>
        </w:rPr>
        <w:t>ocean areas can i</w:t>
      </w:r>
      <w:r w:rsidR="003F5024">
        <w:rPr>
          <w:rFonts w:ascii="Times New Roman" w:hAnsi="Times New Roman" w:cs="Times New Roman"/>
          <w:sz w:val="24"/>
          <w:szCs w:val="24"/>
        </w:rPr>
        <w:t>n part define our connection and values towards them</w:t>
      </w:r>
      <w:r w:rsidRPr="001840F7">
        <w:rPr>
          <w:rFonts w:ascii="Times New Roman" w:hAnsi="Times New Roman" w:cs="Times New Roman"/>
          <w:sz w:val="24"/>
          <w:szCs w:val="24"/>
        </w:rPr>
        <w:t xml:space="preserve">. There were many very valuable suggestions on how to measure Connection to Place including the use and knowledge of </w:t>
      </w:r>
      <w:r w:rsidRPr="006F49DC">
        <w:rPr>
          <w:rFonts w:ascii="Times New Roman" w:hAnsi="Times New Roman" w:cs="Times New Roman"/>
          <w:sz w:val="24"/>
          <w:szCs w:val="24"/>
        </w:rPr>
        <w:t>Hawaiian place names. Hawaiian names often reflect the activities, history, and the environment of the place. Unfortunately</w:t>
      </w:r>
      <w:r w:rsidR="000979AA" w:rsidRPr="006F49DC">
        <w:rPr>
          <w:rFonts w:ascii="Times New Roman" w:hAnsi="Times New Roman" w:cs="Times New Roman"/>
          <w:sz w:val="24"/>
          <w:szCs w:val="24"/>
        </w:rPr>
        <w:t>,</w:t>
      </w:r>
      <w:r w:rsidRPr="006F49DC">
        <w:rPr>
          <w:rFonts w:ascii="Times New Roman" w:hAnsi="Times New Roman" w:cs="Times New Roman"/>
          <w:sz w:val="24"/>
          <w:szCs w:val="24"/>
        </w:rPr>
        <w:t xml:space="preserve"> there was no </w:t>
      </w:r>
      <w:r w:rsidR="006117E2" w:rsidRPr="006F49DC">
        <w:rPr>
          <w:rFonts w:ascii="Times New Roman" w:hAnsi="Times New Roman" w:cs="Times New Roman"/>
          <w:sz w:val="24"/>
          <w:szCs w:val="24"/>
        </w:rPr>
        <w:t xml:space="preserve">available and </w:t>
      </w:r>
      <w:r w:rsidRPr="006F49DC">
        <w:rPr>
          <w:rFonts w:ascii="Times New Roman" w:hAnsi="Times New Roman" w:cs="Times New Roman"/>
          <w:sz w:val="24"/>
          <w:szCs w:val="24"/>
        </w:rPr>
        <w:t>consistent way to measure the use of Ha</w:t>
      </w:r>
      <w:r w:rsidR="000979AA" w:rsidRPr="006F49DC">
        <w:rPr>
          <w:rFonts w:ascii="Times New Roman" w:hAnsi="Times New Roman" w:cs="Times New Roman"/>
          <w:sz w:val="24"/>
          <w:szCs w:val="24"/>
        </w:rPr>
        <w:t xml:space="preserve">waiian place names. </w:t>
      </w:r>
      <w:r w:rsidR="006117E2" w:rsidRPr="006F49DC">
        <w:rPr>
          <w:rFonts w:ascii="Times New Roman" w:hAnsi="Times New Roman" w:cs="Times New Roman"/>
          <w:sz w:val="24"/>
          <w:szCs w:val="24"/>
        </w:rPr>
        <w:t xml:space="preserve">This is a data gap and need that was identified during the development process for this goal. </w:t>
      </w:r>
      <w:r w:rsidR="000979AA" w:rsidRPr="006F49DC">
        <w:rPr>
          <w:rFonts w:ascii="Times New Roman" w:hAnsi="Times New Roman" w:cs="Times New Roman"/>
          <w:sz w:val="24"/>
          <w:szCs w:val="24"/>
        </w:rPr>
        <w:t>Therefore, C</w:t>
      </w:r>
      <w:r w:rsidRPr="006F49DC">
        <w:rPr>
          <w:rFonts w:ascii="Times New Roman" w:hAnsi="Times New Roman" w:cs="Times New Roman"/>
          <w:sz w:val="24"/>
          <w:szCs w:val="24"/>
        </w:rPr>
        <w:t xml:space="preserve">onnection to Place was </w:t>
      </w:r>
      <w:r w:rsidR="000979AA" w:rsidRPr="006F49DC">
        <w:rPr>
          <w:rFonts w:ascii="Times New Roman" w:eastAsia="Times New Roman" w:hAnsi="Times New Roman" w:cs="Times New Roman"/>
          <w:color w:val="000000"/>
          <w:sz w:val="24"/>
          <w:szCs w:val="24"/>
        </w:rPr>
        <w:t>measured through activities that take place in each place</w:t>
      </w:r>
      <w:r w:rsidR="000979AA" w:rsidRPr="006F49DC">
        <w:rPr>
          <w:rFonts w:ascii="Times New Roman" w:hAnsi="Times New Roman" w:cs="Times New Roman"/>
          <w:sz w:val="24"/>
          <w:szCs w:val="24"/>
        </w:rPr>
        <w:t xml:space="preserve">, </w:t>
      </w:r>
      <w:r w:rsidRPr="006F49DC">
        <w:rPr>
          <w:rFonts w:ascii="Times New Roman" w:hAnsi="Times New Roman" w:cs="Times New Roman"/>
          <w:sz w:val="24"/>
          <w:szCs w:val="24"/>
        </w:rPr>
        <w:t>assessed as the participation rate in ocean and coastal activities. This information was collected across the state by the NOAA Coral Reef Conservation Program 2014</w:t>
      </w:r>
      <w:r w:rsidRPr="001840F7">
        <w:rPr>
          <w:rFonts w:ascii="Times New Roman" w:hAnsi="Times New Roman" w:cs="Times New Roman"/>
          <w:sz w:val="24"/>
          <w:szCs w:val="24"/>
        </w:rPr>
        <w:t xml:space="preserve"> socioeconomic surveys of human use, knowledge, attitudes, and perceptions in Hawaii (NOAA 2014). </w:t>
      </w:r>
      <w:r w:rsidR="008E7AB5">
        <w:rPr>
          <w:rFonts w:ascii="Times New Roman" w:hAnsi="Times New Roman" w:cs="Times New Roman"/>
          <w:sz w:val="24"/>
          <w:szCs w:val="24"/>
        </w:rPr>
        <w:t>Unfortunately, 2014 was the first year of this assessment so there is not a baseline or reference to measure against. NOAA Socio-economic division began surveys to track the frequency of recreational activities in Hawai’i in 2014 and these surveys are planned to be repeated every 3-4 years. This goal will be updated with future survey data.</w:t>
      </w:r>
    </w:p>
    <w:p w14:paraId="3377805D" w14:textId="0A8440A3" w:rsidR="006117E2" w:rsidRPr="006117E2" w:rsidRDefault="006117E2">
      <w:pPr>
        <w:rPr>
          <w:rFonts w:ascii="Times New Roman" w:hAnsi="Times New Roman" w:cs="Times New Roman"/>
          <w:i/>
          <w:sz w:val="24"/>
          <w:szCs w:val="24"/>
        </w:rPr>
      </w:pPr>
      <w:r w:rsidRPr="006117E2">
        <w:rPr>
          <w:rFonts w:ascii="Times New Roman" w:hAnsi="Times New Roman" w:cs="Times New Roman"/>
          <w:i/>
          <w:sz w:val="24"/>
          <w:szCs w:val="24"/>
        </w:rPr>
        <w:t>Resources</w:t>
      </w:r>
    </w:p>
    <w:p w14:paraId="67B7694B" w14:textId="6D0CCBD0" w:rsidR="00E114AC" w:rsidRPr="001840F7" w:rsidRDefault="00E114AC">
      <w:pPr>
        <w:rPr>
          <w:rFonts w:ascii="Times New Roman" w:hAnsi="Times New Roman" w:cs="Times New Roman"/>
          <w:sz w:val="24"/>
          <w:szCs w:val="24"/>
        </w:rPr>
      </w:pPr>
      <w:r w:rsidRPr="001840F7">
        <w:rPr>
          <w:rFonts w:ascii="Times New Roman" w:hAnsi="Times New Roman" w:cs="Times New Roman"/>
          <w:sz w:val="24"/>
          <w:szCs w:val="24"/>
        </w:rPr>
        <w:t>NOAA (2014) National Coral Reef Monitoring Program: Socioeconomic surveys of human use, knowledge, attitudes, and perceptions in Hawaii from 2014-11-11 to 2014-11-26.</w:t>
      </w:r>
    </w:p>
    <w:p w14:paraId="4331E5AF" w14:textId="77777777" w:rsidR="00D4169E" w:rsidRPr="001840F7" w:rsidRDefault="00D4169E">
      <w:pPr>
        <w:rPr>
          <w:rFonts w:ascii="Times New Roman" w:hAnsi="Times New Roman" w:cs="Times New Roman"/>
          <w:sz w:val="24"/>
          <w:szCs w:val="24"/>
        </w:rPr>
      </w:pPr>
      <w:r w:rsidRPr="001840F7">
        <w:rPr>
          <w:rFonts w:ascii="Times New Roman" w:hAnsi="Times New Roman" w:cs="Times New Roman"/>
          <w:sz w:val="24"/>
          <w:szCs w:val="24"/>
        </w:rPr>
        <w:t>Salt production important story to showcase – loss of production and threats</w:t>
      </w:r>
    </w:p>
    <w:p w14:paraId="6C4541DD" w14:textId="76ABE6ED" w:rsidR="00D4169E" w:rsidRPr="001840F7" w:rsidRDefault="005B346A">
      <w:pPr>
        <w:rPr>
          <w:rFonts w:ascii="Times New Roman" w:hAnsi="Times New Roman" w:cs="Times New Roman"/>
          <w:sz w:val="24"/>
          <w:szCs w:val="24"/>
        </w:rPr>
      </w:pPr>
      <w:r w:rsidRPr="001840F7">
        <w:rPr>
          <w:rFonts w:ascii="Times New Roman" w:hAnsi="Times New Roman" w:cs="Times New Roman"/>
          <w:sz w:val="24"/>
          <w:szCs w:val="24"/>
        </w:rPr>
        <w:lastRenderedPageBreak/>
        <w:t>Climate change mitigation</w:t>
      </w:r>
    </w:p>
    <w:p w14:paraId="45FE01E4" w14:textId="77777777" w:rsidR="00C07C2B" w:rsidRPr="001840F7" w:rsidRDefault="00C07C2B">
      <w:pPr>
        <w:rPr>
          <w:rFonts w:ascii="Times New Roman" w:hAnsi="Times New Roman" w:cs="Times New Roman"/>
          <w:sz w:val="24"/>
          <w:szCs w:val="24"/>
        </w:rPr>
      </w:pPr>
      <w:r w:rsidRPr="001840F7">
        <w:rPr>
          <w:rFonts w:ascii="Times New Roman" w:hAnsi="Times New Roman" w:cs="Times New Roman"/>
          <w:sz w:val="24"/>
          <w:szCs w:val="24"/>
        </w:rPr>
        <w:t>HCA Conservation</w:t>
      </w:r>
      <w:r w:rsidR="00C37DE2" w:rsidRPr="001840F7">
        <w:rPr>
          <w:rFonts w:ascii="Times New Roman" w:hAnsi="Times New Roman" w:cs="Times New Roman"/>
          <w:sz w:val="24"/>
          <w:szCs w:val="24"/>
        </w:rPr>
        <w:t xml:space="preserve"> </w:t>
      </w:r>
      <w:proofErr w:type="gramStart"/>
      <w:r w:rsidR="00C37DE2" w:rsidRPr="001840F7">
        <w:rPr>
          <w:rFonts w:ascii="Times New Roman" w:hAnsi="Times New Roman" w:cs="Times New Roman"/>
          <w:sz w:val="24"/>
          <w:szCs w:val="24"/>
        </w:rPr>
        <w:t>Connections  http://www.conservationconnections.org/</w:t>
      </w:r>
      <w:proofErr w:type="gramEnd"/>
    </w:p>
    <w:p w14:paraId="3C9B6963" w14:textId="77777777" w:rsidR="00C07C2B" w:rsidRPr="001840F7" w:rsidRDefault="00C07C2B">
      <w:pPr>
        <w:rPr>
          <w:rFonts w:ascii="Times New Roman" w:hAnsi="Times New Roman" w:cs="Times New Roman"/>
          <w:sz w:val="24"/>
          <w:szCs w:val="24"/>
        </w:rPr>
      </w:pPr>
    </w:p>
    <w:p w14:paraId="1C8CDEB5" w14:textId="77777777" w:rsidR="008E7AB5" w:rsidRDefault="008E7AB5">
      <w:pPr>
        <w:rPr>
          <w:rFonts w:ascii="Times New Roman" w:hAnsi="Times New Roman" w:cs="Times New Roman"/>
          <w:sz w:val="24"/>
          <w:szCs w:val="24"/>
        </w:rPr>
        <w:sectPr w:rsidR="008E7AB5" w:rsidSect="00E51386">
          <w:pgSz w:w="12240" w:h="15840"/>
          <w:pgMar w:top="1440" w:right="1440" w:bottom="1440" w:left="1440" w:header="720" w:footer="720" w:gutter="0"/>
          <w:cols w:space="720"/>
          <w:docGrid w:linePitch="360"/>
        </w:sectPr>
      </w:pPr>
    </w:p>
    <w:p w14:paraId="316432AF" w14:textId="77777777" w:rsidR="008E7AB5" w:rsidRPr="001840F7" w:rsidRDefault="008E7AB5" w:rsidP="008E7AB5">
      <w:pPr>
        <w:rPr>
          <w:rFonts w:ascii="Times New Roman" w:hAnsi="Times New Roman" w:cs="Times New Roman"/>
          <w:sz w:val="24"/>
          <w:szCs w:val="24"/>
        </w:rPr>
      </w:pPr>
      <w:r w:rsidRPr="001840F7">
        <w:rPr>
          <w:rFonts w:ascii="Times New Roman" w:hAnsi="Times New Roman" w:cs="Times New Roman"/>
          <w:sz w:val="24"/>
          <w:szCs w:val="24"/>
        </w:rPr>
        <w:lastRenderedPageBreak/>
        <w:t xml:space="preserve">Table </w:t>
      </w:r>
      <w:proofErr w:type="gramStart"/>
      <w:r w:rsidRPr="001840F7">
        <w:rPr>
          <w:rFonts w:ascii="Times New Roman" w:hAnsi="Times New Roman" w:cs="Times New Roman"/>
          <w:sz w:val="24"/>
          <w:szCs w:val="24"/>
        </w:rPr>
        <w:t>#  Human</w:t>
      </w:r>
      <w:proofErr w:type="gramEnd"/>
      <w:r w:rsidRPr="001840F7">
        <w:rPr>
          <w:rFonts w:ascii="Times New Roman" w:hAnsi="Times New Roman" w:cs="Times New Roman"/>
          <w:sz w:val="24"/>
          <w:szCs w:val="24"/>
        </w:rPr>
        <w:t xml:space="preserve"> use survey on the frequency</w:t>
      </w:r>
      <w:r>
        <w:rPr>
          <w:rFonts w:ascii="Times New Roman" w:hAnsi="Times New Roman" w:cs="Times New Roman"/>
          <w:sz w:val="24"/>
          <w:szCs w:val="24"/>
        </w:rPr>
        <w:t xml:space="preserve"> (per year or per month? How did you calculate this?)</w:t>
      </w:r>
      <w:r w:rsidRPr="001840F7">
        <w:rPr>
          <w:rFonts w:ascii="Times New Roman" w:hAnsi="Times New Roman" w:cs="Times New Roman"/>
          <w:sz w:val="24"/>
          <w:szCs w:val="24"/>
        </w:rPr>
        <w:t xml:space="preserve"> of ocean uses of Hawaiian residents. Data from Edwards et al. 2014.</w:t>
      </w:r>
    </w:p>
    <w:tbl>
      <w:tblPr>
        <w:tblW w:w="13446" w:type="dxa"/>
        <w:tblInd w:w="93" w:type="dxa"/>
        <w:tblLayout w:type="fixed"/>
        <w:tblLook w:val="04A0" w:firstRow="1" w:lastRow="0" w:firstColumn="1" w:lastColumn="0" w:noHBand="0" w:noVBand="1"/>
      </w:tblPr>
      <w:tblGrid>
        <w:gridCol w:w="1061"/>
        <w:gridCol w:w="2734"/>
        <w:gridCol w:w="1350"/>
        <w:gridCol w:w="1310"/>
        <w:gridCol w:w="1030"/>
        <w:gridCol w:w="1233"/>
        <w:gridCol w:w="1284"/>
        <w:gridCol w:w="1031"/>
        <w:gridCol w:w="1173"/>
        <w:gridCol w:w="1240"/>
      </w:tblGrid>
      <w:tr w:rsidR="008E7AB5" w:rsidRPr="001840F7" w14:paraId="1F8D48F4" w14:textId="77777777" w:rsidTr="00D845F7">
        <w:trPr>
          <w:trHeight w:val="600"/>
        </w:trPr>
        <w:tc>
          <w:tcPr>
            <w:tcW w:w="1061" w:type="dxa"/>
            <w:tcBorders>
              <w:top w:val="single" w:sz="4" w:space="0" w:color="auto"/>
              <w:left w:val="nil"/>
              <w:bottom w:val="single" w:sz="4" w:space="0" w:color="auto"/>
              <w:right w:val="nil"/>
            </w:tcBorders>
            <w:shd w:val="clear" w:color="auto" w:fill="auto"/>
            <w:vAlign w:val="bottom"/>
            <w:hideMark/>
          </w:tcPr>
          <w:p w14:paraId="6BF92F40"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Region</w:t>
            </w:r>
          </w:p>
        </w:tc>
        <w:tc>
          <w:tcPr>
            <w:tcW w:w="2734" w:type="dxa"/>
            <w:tcBorders>
              <w:top w:val="single" w:sz="4" w:space="0" w:color="auto"/>
              <w:left w:val="nil"/>
              <w:bottom w:val="single" w:sz="4" w:space="0" w:color="auto"/>
              <w:right w:val="nil"/>
            </w:tcBorders>
            <w:shd w:val="clear" w:color="auto" w:fill="auto"/>
            <w:vAlign w:val="bottom"/>
            <w:hideMark/>
          </w:tcPr>
          <w:p w14:paraId="5196959F"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Frequency</w:t>
            </w:r>
          </w:p>
        </w:tc>
        <w:tc>
          <w:tcPr>
            <w:tcW w:w="1350" w:type="dxa"/>
            <w:tcBorders>
              <w:top w:val="single" w:sz="4" w:space="0" w:color="auto"/>
              <w:left w:val="nil"/>
              <w:bottom w:val="single" w:sz="4" w:space="0" w:color="auto"/>
              <w:right w:val="nil"/>
            </w:tcBorders>
            <w:shd w:val="clear" w:color="auto" w:fill="auto"/>
            <w:vAlign w:val="bottom"/>
            <w:hideMark/>
          </w:tcPr>
          <w:p w14:paraId="18F6D9D8"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swimming/wading</w:t>
            </w:r>
          </w:p>
        </w:tc>
        <w:tc>
          <w:tcPr>
            <w:tcW w:w="1310" w:type="dxa"/>
            <w:tcBorders>
              <w:top w:val="single" w:sz="4" w:space="0" w:color="auto"/>
              <w:left w:val="nil"/>
              <w:bottom w:val="single" w:sz="4" w:space="0" w:color="auto"/>
              <w:right w:val="nil"/>
            </w:tcBorders>
            <w:shd w:val="clear" w:color="auto" w:fill="auto"/>
            <w:vAlign w:val="bottom"/>
            <w:hideMark/>
          </w:tcPr>
          <w:p w14:paraId="510FE838"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snorkeling</w:t>
            </w:r>
          </w:p>
        </w:tc>
        <w:tc>
          <w:tcPr>
            <w:tcW w:w="1030" w:type="dxa"/>
            <w:tcBorders>
              <w:top w:val="single" w:sz="4" w:space="0" w:color="auto"/>
              <w:left w:val="nil"/>
              <w:bottom w:val="single" w:sz="4" w:space="0" w:color="auto"/>
              <w:right w:val="nil"/>
            </w:tcBorders>
            <w:shd w:val="clear" w:color="auto" w:fill="auto"/>
            <w:vAlign w:val="bottom"/>
            <w:hideMark/>
          </w:tcPr>
          <w:p w14:paraId="6A4C8163"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proofErr w:type="gramStart"/>
            <w:r w:rsidRPr="001840F7">
              <w:rPr>
                <w:rFonts w:ascii="Times New Roman" w:eastAsia="Times New Roman" w:hAnsi="Times New Roman" w:cs="Times New Roman"/>
                <w:color w:val="000000"/>
                <w:sz w:val="24"/>
                <w:szCs w:val="24"/>
              </w:rPr>
              <w:t>diving(</w:t>
            </w:r>
            <w:proofErr w:type="gramEnd"/>
            <w:r w:rsidRPr="001840F7">
              <w:rPr>
                <w:rFonts w:ascii="Times New Roman" w:eastAsia="Times New Roman" w:hAnsi="Times New Roman" w:cs="Times New Roman"/>
                <w:color w:val="000000"/>
                <w:sz w:val="24"/>
                <w:szCs w:val="24"/>
              </w:rPr>
              <w:t>scuba or free diving)</w:t>
            </w:r>
          </w:p>
        </w:tc>
        <w:tc>
          <w:tcPr>
            <w:tcW w:w="1233" w:type="dxa"/>
            <w:tcBorders>
              <w:top w:val="single" w:sz="4" w:space="0" w:color="auto"/>
              <w:left w:val="nil"/>
              <w:bottom w:val="single" w:sz="4" w:space="0" w:color="auto"/>
              <w:right w:val="nil"/>
            </w:tcBorders>
            <w:shd w:val="clear" w:color="auto" w:fill="auto"/>
            <w:vAlign w:val="bottom"/>
            <w:hideMark/>
          </w:tcPr>
          <w:p w14:paraId="140C9307"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camping</w:t>
            </w:r>
          </w:p>
        </w:tc>
        <w:tc>
          <w:tcPr>
            <w:tcW w:w="1284" w:type="dxa"/>
            <w:tcBorders>
              <w:top w:val="single" w:sz="4" w:space="0" w:color="auto"/>
              <w:left w:val="nil"/>
              <w:bottom w:val="single" w:sz="4" w:space="0" w:color="auto"/>
              <w:right w:val="nil"/>
            </w:tcBorders>
            <w:shd w:val="clear" w:color="auto" w:fill="auto"/>
            <w:vAlign w:val="bottom"/>
            <w:hideMark/>
          </w:tcPr>
          <w:p w14:paraId="417121C6"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beach recreation</w:t>
            </w:r>
          </w:p>
        </w:tc>
        <w:tc>
          <w:tcPr>
            <w:tcW w:w="1031" w:type="dxa"/>
            <w:tcBorders>
              <w:top w:val="single" w:sz="4" w:space="0" w:color="auto"/>
              <w:left w:val="nil"/>
              <w:bottom w:val="single" w:sz="4" w:space="0" w:color="auto"/>
              <w:right w:val="nil"/>
            </w:tcBorders>
            <w:shd w:val="clear" w:color="auto" w:fill="auto"/>
            <w:vAlign w:val="bottom"/>
            <w:hideMark/>
          </w:tcPr>
          <w:p w14:paraId="2C29858B"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boating</w:t>
            </w:r>
          </w:p>
        </w:tc>
        <w:tc>
          <w:tcPr>
            <w:tcW w:w="1173" w:type="dxa"/>
            <w:tcBorders>
              <w:top w:val="single" w:sz="4" w:space="0" w:color="auto"/>
              <w:left w:val="nil"/>
              <w:bottom w:val="single" w:sz="4" w:space="0" w:color="auto"/>
              <w:right w:val="nil"/>
            </w:tcBorders>
            <w:shd w:val="clear" w:color="auto" w:fill="auto"/>
            <w:vAlign w:val="bottom"/>
            <w:hideMark/>
          </w:tcPr>
          <w:p w14:paraId="4FF4EC74"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wave riding</w:t>
            </w:r>
          </w:p>
        </w:tc>
        <w:tc>
          <w:tcPr>
            <w:tcW w:w="1240" w:type="dxa"/>
            <w:tcBorders>
              <w:top w:val="single" w:sz="4" w:space="0" w:color="auto"/>
              <w:left w:val="nil"/>
              <w:bottom w:val="single" w:sz="4" w:space="0" w:color="auto"/>
              <w:right w:val="nil"/>
            </w:tcBorders>
            <w:shd w:val="clear" w:color="auto" w:fill="auto"/>
            <w:vAlign w:val="bottom"/>
            <w:hideMark/>
          </w:tcPr>
          <w:p w14:paraId="021FF882"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canoe or kayaking</w:t>
            </w:r>
          </w:p>
        </w:tc>
      </w:tr>
      <w:tr w:rsidR="008E7AB5" w:rsidRPr="001840F7" w14:paraId="7A6F64D5" w14:textId="77777777" w:rsidTr="00D845F7">
        <w:trPr>
          <w:trHeight w:val="300"/>
        </w:trPr>
        <w:tc>
          <w:tcPr>
            <w:tcW w:w="1061" w:type="dxa"/>
            <w:vMerge w:val="restart"/>
            <w:tcBorders>
              <w:top w:val="nil"/>
              <w:left w:val="nil"/>
              <w:bottom w:val="nil"/>
              <w:right w:val="nil"/>
            </w:tcBorders>
            <w:shd w:val="clear" w:color="auto" w:fill="auto"/>
            <w:noWrap/>
            <w:hideMark/>
          </w:tcPr>
          <w:p w14:paraId="0A347530"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Hawaii</w:t>
            </w:r>
          </w:p>
        </w:tc>
        <w:tc>
          <w:tcPr>
            <w:tcW w:w="2734" w:type="dxa"/>
            <w:tcBorders>
              <w:top w:val="nil"/>
              <w:left w:val="nil"/>
              <w:bottom w:val="nil"/>
              <w:right w:val="nil"/>
            </w:tcBorders>
            <w:shd w:val="clear" w:color="auto" w:fill="auto"/>
            <w:noWrap/>
            <w:vAlign w:val="bottom"/>
            <w:hideMark/>
          </w:tcPr>
          <w:p w14:paraId="198073ED"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6FEC1B7E"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310" w:type="dxa"/>
            <w:tcBorders>
              <w:top w:val="nil"/>
              <w:left w:val="nil"/>
              <w:bottom w:val="nil"/>
              <w:right w:val="nil"/>
            </w:tcBorders>
            <w:shd w:val="clear" w:color="auto" w:fill="auto"/>
            <w:noWrap/>
            <w:vAlign w:val="bottom"/>
            <w:hideMark/>
          </w:tcPr>
          <w:p w14:paraId="4FE7AD27"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39</w:t>
            </w:r>
          </w:p>
        </w:tc>
        <w:tc>
          <w:tcPr>
            <w:tcW w:w="1030" w:type="dxa"/>
            <w:tcBorders>
              <w:top w:val="nil"/>
              <w:left w:val="nil"/>
              <w:bottom w:val="nil"/>
              <w:right w:val="nil"/>
            </w:tcBorders>
            <w:shd w:val="clear" w:color="auto" w:fill="auto"/>
            <w:noWrap/>
            <w:vAlign w:val="bottom"/>
            <w:hideMark/>
          </w:tcPr>
          <w:p w14:paraId="05EA9F17"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66</w:t>
            </w:r>
          </w:p>
        </w:tc>
        <w:tc>
          <w:tcPr>
            <w:tcW w:w="1233" w:type="dxa"/>
            <w:tcBorders>
              <w:top w:val="nil"/>
              <w:left w:val="nil"/>
              <w:bottom w:val="nil"/>
              <w:right w:val="nil"/>
            </w:tcBorders>
            <w:shd w:val="clear" w:color="auto" w:fill="auto"/>
            <w:noWrap/>
            <w:vAlign w:val="bottom"/>
            <w:hideMark/>
          </w:tcPr>
          <w:p w14:paraId="14E5FABE"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46</w:t>
            </w:r>
          </w:p>
        </w:tc>
        <w:tc>
          <w:tcPr>
            <w:tcW w:w="1284" w:type="dxa"/>
            <w:tcBorders>
              <w:top w:val="nil"/>
              <w:left w:val="nil"/>
              <w:bottom w:val="nil"/>
              <w:right w:val="nil"/>
            </w:tcBorders>
            <w:shd w:val="clear" w:color="auto" w:fill="auto"/>
            <w:noWrap/>
            <w:vAlign w:val="bottom"/>
            <w:hideMark/>
          </w:tcPr>
          <w:p w14:paraId="55D10624"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031" w:type="dxa"/>
            <w:tcBorders>
              <w:top w:val="nil"/>
              <w:left w:val="nil"/>
              <w:bottom w:val="nil"/>
              <w:right w:val="nil"/>
            </w:tcBorders>
            <w:shd w:val="clear" w:color="auto" w:fill="auto"/>
            <w:noWrap/>
            <w:vAlign w:val="bottom"/>
            <w:hideMark/>
          </w:tcPr>
          <w:p w14:paraId="4EE578FB"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67</w:t>
            </w:r>
          </w:p>
        </w:tc>
        <w:tc>
          <w:tcPr>
            <w:tcW w:w="1173" w:type="dxa"/>
            <w:tcBorders>
              <w:top w:val="nil"/>
              <w:left w:val="nil"/>
              <w:bottom w:val="nil"/>
              <w:right w:val="nil"/>
            </w:tcBorders>
            <w:shd w:val="clear" w:color="auto" w:fill="auto"/>
            <w:noWrap/>
            <w:vAlign w:val="bottom"/>
            <w:hideMark/>
          </w:tcPr>
          <w:p w14:paraId="545F1038"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63</w:t>
            </w:r>
          </w:p>
        </w:tc>
        <w:tc>
          <w:tcPr>
            <w:tcW w:w="1240" w:type="dxa"/>
            <w:tcBorders>
              <w:top w:val="nil"/>
              <w:left w:val="nil"/>
              <w:bottom w:val="nil"/>
              <w:right w:val="nil"/>
            </w:tcBorders>
            <w:shd w:val="clear" w:color="auto" w:fill="auto"/>
            <w:noWrap/>
            <w:vAlign w:val="bottom"/>
            <w:hideMark/>
          </w:tcPr>
          <w:p w14:paraId="5DFE28C8"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69</w:t>
            </w:r>
          </w:p>
        </w:tc>
      </w:tr>
      <w:tr w:rsidR="008E7AB5" w:rsidRPr="001840F7" w14:paraId="1560BA91" w14:textId="77777777" w:rsidTr="00D845F7">
        <w:trPr>
          <w:trHeight w:val="300"/>
        </w:trPr>
        <w:tc>
          <w:tcPr>
            <w:tcW w:w="1061" w:type="dxa"/>
            <w:vMerge/>
            <w:tcBorders>
              <w:top w:val="nil"/>
              <w:left w:val="nil"/>
              <w:bottom w:val="nil"/>
              <w:right w:val="nil"/>
            </w:tcBorders>
            <w:vAlign w:val="center"/>
            <w:hideMark/>
          </w:tcPr>
          <w:p w14:paraId="1E7C39F7"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1EC87281"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once a month</w:t>
            </w:r>
          </w:p>
        </w:tc>
        <w:tc>
          <w:tcPr>
            <w:tcW w:w="1350" w:type="dxa"/>
            <w:tcBorders>
              <w:top w:val="nil"/>
              <w:left w:val="nil"/>
              <w:bottom w:val="nil"/>
              <w:right w:val="nil"/>
            </w:tcBorders>
            <w:shd w:val="clear" w:color="auto" w:fill="auto"/>
            <w:noWrap/>
            <w:vAlign w:val="bottom"/>
            <w:hideMark/>
          </w:tcPr>
          <w:p w14:paraId="0ADD7411"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31</w:t>
            </w:r>
          </w:p>
        </w:tc>
        <w:tc>
          <w:tcPr>
            <w:tcW w:w="1310" w:type="dxa"/>
            <w:tcBorders>
              <w:top w:val="nil"/>
              <w:left w:val="nil"/>
              <w:bottom w:val="nil"/>
              <w:right w:val="nil"/>
            </w:tcBorders>
            <w:shd w:val="clear" w:color="auto" w:fill="auto"/>
            <w:noWrap/>
            <w:vAlign w:val="bottom"/>
            <w:hideMark/>
          </w:tcPr>
          <w:p w14:paraId="6CBA624D"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35</w:t>
            </w:r>
          </w:p>
        </w:tc>
        <w:tc>
          <w:tcPr>
            <w:tcW w:w="1030" w:type="dxa"/>
            <w:tcBorders>
              <w:top w:val="nil"/>
              <w:left w:val="nil"/>
              <w:bottom w:val="nil"/>
              <w:right w:val="nil"/>
            </w:tcBorders>
            <w:shd w:val="clear" w:color="auto" w:fill="auto"/>
            <w:noWrap/>
            <w:vAlign w:val="bottom"/>
            <w:hideMark/>
          </w:tcPr>
          <w:p w14:paraId="455A11AB"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233" w:type="dxa"/>
            <w:tcBorders>
              <w:top w:val="nil"/>
              <w:left w:val="nil"/>
              <w:bottom w:val="nil"/>
              <w:right w:val="nil"/>
            </w:tcBorders>
            <w:shd w:val="clear" w:color="auto" w:fill="auto"/>
            <w:noWrap/>
            <w:vAlign w:val="bottom"/>
            <w:hideMark/>
          </w:tcPr>
          <w:p w14:paraId="2B64A3F7"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39</w:t>
            </w:r>
          </w:p>
        </w:tc>
        <w:tc>
          <w:tcPr>
            <w:tcW w:w="1284" w:type="dxa"/>
            <w:tcBorders>
              <w:top w:val="nil"/>
              <w:left w:val="nil"/>
              <w:bottom w:val="nil"/>
              <w:right w:val="nil"/>
            </w:tcBorders>
            <w:shd w:val="clear" w:color="auto" w:fill="auto"/>
            <w:noWrap/>
            <w:vAlign w:val="bottom"/>
            <w:hideMark/>
          </w:tcPr>
          <w:p w14:paraId="4EF30236"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41</w:t>
            </w:r>
          </w:p>
        </w:tc>
        <w:tc>
          <w:tcPr>
            <w:tcW w:w="1031" w:type="dxa"/>
            <w:tcBorders>
              <w:top w:val="nil"/>
              <w:left w:val="nil"/>
              <w:bottom w:val="nil"/>
              <w:right w:val="nil"/>
            </w:tcBorders>
            <w:shd w:val="clear" w:color="auto" w:fill="auto"/>
            <w:noWrap/>
            <w:vAlign w:val="bottom"/>
            <w:hideMark/>
          </w:tcPr>
          <w:p w14:paraId="5BA8B665"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22</w:t>
            </w:r>
          </w:p>
        </w:tc>
        <w:tc>
          <w:tcPr>
            <w:tcW w:w="1173" w:type="dxa"/>
            <w:tcBorders>
              <w:top w:val="nil"/>
              <w:left w:val="nil"/>
              <w:bottom w:val="nil"/>
              <w:right w:val="nil"/>
            </w:tcBorders>
            <w:shd w:val="clear" w:color="auto" w:fill="auto"/>
            <w:noWrap/>
            <w:vAlign w:val="bottom"/>
            <w:hideMark/>
          </w:tcPr>
          <w:p w14:paraId="726A264B"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240" w:type="dxa"/>
            <w:tcBorders>
              <w:top w:val="nil"/>
              <w:left w:val="nil"/>
              <w:bottom w:val="nil"/>
              <w:right w:val="nil"/>
            </w:tcBorders>
            <w:shd w:val="clear" w:color="auto" w:fill="auto"/>
            <w:noWrap/>
            <w:vAlign w:val="bottom"/>
            <w:hideMark/>
          </w:tcPr>
          <w:p w14:paraId="6D4BF0C6"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w:t>
            </w:r>
          </w:p>
        </w:tc>
      </w:tr>
      <w:tr w:rsidR="008E7AB5" w:rsidRPr="001840F7" w14:paraId="78281522" w14:textId="77777777" w:rsidTr="00D845F7">
        <w:trPr>
          <w:trHeight w:val="300"/>
        </w:trPr>
        <w:tc>
          <w:tcPr>
            <w:tcW w:w="1061" w:type="dxa"/>
            <w:vMerge/>
            <w:tcBorders>
              <w:top w:val="nil"/>
              <w:left w:val="nil"/>
              <w:bottom w:val="nil"/>
              <w:right w:val="nil"/>
            </w:tcBorders>
            <w:vAlign w:val="center"/>
            <w:hideMark/>
          </w:tcPr>
          <w:p w14:paraId="3AE21009"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0D8E0E6D"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1DCC2751"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310" w:type="dxa"/>
            <w:tcBorders>
              <w:top w:val="nil"/>
              <w:left w:val="nil"/>
              <w:bottom w:val="nil"/>
              <w:right w:val="nil"/>
            </w:tcBorders>
            <w:shd w:val="clear" w:color="auto" w:fill="auto"/>
            <w:noWrap/>
            <w:vAlign w:val="bottom"/>
            <w:hideMark/>
          </w:tcPr>
          <w:p w14:paraId="3C0D1F59"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030" w:type="dxa"/>
            <w:tcBorders>
              <w:top w:val="nil"/>
              <w:left w:val="nil"/>
              <w:bottom w:val="nil"/>
              <w:right w:val="nil"/>
            </w:tcBorders>
            <w:shd w:val="clear" w:color="auto" w:fill="auto"/>
            <w:noWrap/>
            <w:vAlign w:val="bottom"/>
            <w:hideMark/>
          </w:tcPr>
          <w:p w14:paraId="5E7879C3"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w:t>
            </w:r>
          </w:p>
        </w:tc>
        <w:tc>
          <w:tcPr>
            <w:tcW w:w="1233" w:type="dxa"/>
            <w:tcBorders>
              <w:top w:val="nil"/>
              <w:left w:val="nil"/>
              <w:bottom w:val="nil"/>
              <w:right w:val="nil"/>
            </w:tcBorders>
            <w:shd w:val="clear" w:color="auto" w:fill="auto"/>
            <w:noWrap/>
            <w:vAlign w:val="bottom"/>
            <w:hideMark/>
          </w:tcPr>
          <w:p w14:paraId="4EE42546"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284" w:type="dxa"/>
            <w:tcBorders>
              <w:top w:val="nil"/>
              <w:left w:val="nil"/>
              <w:bottom w:val="nil"/>
              <w:right w:val="nil"/>
            </w:tcBorders>
            <w:shd w:val="clear" w:color="auto" w:fill="auto"/>
            <w:noWrap/>
            <w:vAlign w:val="bottom"/>
            <w:hideMark/>
          </w:tcPr>
          <w:p w14:paraId="2176DCCD"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031" w:type="dxa"/>
            <w:tcBorders>
              <w:top w:val="nil"/>
              <w:left w:val="nil"/>
              <w:bottom w:val="nil"/>
              <w:right w:val="nil"/>
            </w:tcBorders>
            <w:shd w:val="clear" w:color="auto" w:fill="auto"/>
            <w:noWrap/>
            <w:vAlign w:val="bottom"/>
            <w:hideMark/>
          </w:tcPr>
          <w:p w14:paraId="68016D4D"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173" w:type="dxa"/>
            <w:tcBorders>
              <w:top w:val="nil"/>
              <w:left w:val="nil"/>
              <w:bottom w:val="nil"/>
              <w:right w:val="nil"/>
            </w:tcBorders>
            <w:shd w:val="clear" w:color="auto" w:fill="auto"/>
            <w:noWrap/>
            <w:vAlign w:val="bottom"/>
            <w:hideMark/>
          </w:tcPr>
          <w:p w14:paraId="19CB1218"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w:t>
            </w:r>
          </w:p>
        </w:tc>
        <w:tc>
          <w:tcPr>
            <w:tcW w:w="1240" w:type="dxa"/>
            <w:tcBorders>
              <w:top w:val="nil"/>
              <w:left w:val="nil"/>
              <w:bottom w:val="nil"/>
              <w:right w:val="nil"/>
            </w:tcBorders>
            <w:shd w:val="clear" w:color="auto" w:fill="auto"/>
            <w:noWrap/>
            <w:vAlign w:val="bottom"/>
            <w:hideMark/>
          </w:tcPr>
          <w:p w14:paraId="1E81E482"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w:t>
            </w:r>
          </w:p>
        </w:tc>
      </w:tr>
      <w:tr w:rsidR="008E7AB5" w:rsidRPr="001840F7" w14:paraId="2B5CF76A" w14:textId="77777777" w:rsidTr="00D845F7">
        <w:trPr>
          <w:trHeight w:val="300"/>
        </w:trPr>
        <w:tc>
          <w:tcPr>
            <w:tcW w:w="1061" w:type="dxa"/>
            <w:vMerge/>
            <w:tcBorders>
              <w:top w:val="nil"/>
              <w:left w:val="nil"/>
              <w:bottom w:val="nil"/>
              <w:right w:val="nil"/>
            </w:tcBorders>
            <w:vAlign w:val="center"/>
            <w:hideMark/>
          </w:tcPr>
          <w:p w14:paraId="34BFA540"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3733514E"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 times a month or more</w:t>
            </w:r>
          </w:p>
        </w:tc>
        <w:tc>
          <w:tcPr>
            <w:tcW w:w="1350" w:type="dxa"/>
            <w:tcBorders>
              <w:top w:val="nil"/>
              <w:left w:val="nil"/>
              <w:bottom w:val="nil"/>
              <w:right w:val="nil"/>
            </w:tcBorders>
            <w:shd w:val="clear" w:color="auto" w:fill="auto"/>
            <w:noWrap/>
            <w:vAlign w:val="bottom"/>
            <w:hideMark/>
          </w:tcPr>
          <w:p w14:paraId="46C2FAFF"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35</w:t>
            </w:r>
          </w:p>
        </w:tc>
        <w:tc>
          <w:tcPr>
            <w:tcW w:w="1310" w:type="dxa"/>
            <w:tcBorders>
              <w:top w:val="nil"/>
              <w:left w:val="nil"/>
              <w:bottom w:val="nil"/>
              <w:right w:val="nil"/>
            </w:tcBorders>
            <w:shd w:val="clear" w:color="auto" w:fill="auto"/>
            <w:noWrap/>
            <w:vAlign w:val="bottom"/>
            <w:hideMark/>
          </w:tcPr>
          <w:p w14:paraId="4123E46D"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030" w:type="dxa"/>
            <w:tcBorders>
              <w:top w:val="nil"/>
              <w:left w:val="nil"/>
              <w:bottom w:val="nil"/>
              <w:right w:val="nil"/>
            </w:tcBorders>
            <w:shd w:val="clear" w:color="auto" w:fill="auto"/>
            <w:noWrap/>
            <w:vAlign w:val="bottom"/>
            <w:hideMark/>
          </w:tcPr>
          <w:p w14:paraId="18FEF0A2"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9</w:t>
            </w:r>
          </w:p>
        </w:tc>
        <w:tc>
          <w:tcPr>
            <w:tcW w:w="1233" w:type="dxa"/>
            <w:tcBorders>
              <w:top w:val="nil"/>
              <w:left w:val="nil"/>
              <w:bottom w:val="nil"/>
              <w:right w:val="nil"/>
            </w:tcBorders>
            <w:shd w:val="clear" w:color="auto" w:fill="auto"/>
            <w:noWrap/>
            <w:vAlign w:val="bottom"/>
            <w:hideMark/>
          </w:tcPr>
          <w:p w14:paraId="076231D3"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284" w:type="dxa"/>
            <w:tcBorders>
              <w:top w:val="nil"/>
              <w:left w:val="nil"/>
              <w:bottom w:val="nil"/>
              <w:right w:val="nil"/>
            </w:tcBorders>
            <w:shd w:val="clear" w:color="auto" w:fill="auto"/>
            <w:noWrap/>
            <w:vAlign w:val="bottom"/>
            <w:hideMark/>
          </w:tcPr>
          <w:p w14:paraId="5D1E1D41"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w:t>
            </w:r>
          </w:p>
        </w:tc>
        <w:tc>
          <w:tcPr>
            <w:tcW w:w="1031" w:type="dxa"/>
            <w:tcBorders>
              <w:top w:val="nil"/>
              <w:left w:val="nil"/>
              <w:bottom w:val="nil"/>
              <w:right w:val="nil"/>
            </w:tcBorders>
            <w:shd w:val="clear" w:color="auto" w:fill="auto"/>
            <w:noWrap/>
            <w:vAlign w:val="bottom"/>
            <w:hideMark/>
          </w:tcPr>
          <w:p w14:paraId="675529E4"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173" w:type="dxa"/>
            <w:tcBorders>
              <w:top w:val="nil"/>
              <w:left w:val="nil"/>
              <w:bottom w:val="nil"/>
              <w:right w:val="nil"/>
            </w:tcBorders>
            <w:shd w:val="clear" w:color="auto" w:fill="auto"/>
            <w:noWrap/>
            <w:vAlign w:val="bottom"/>
            <w:hideMark/>
          </w:tcPr>
          <w:p w14:paraId="49350384"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w:t>
            </w:r>
          </w:p>
        </w:tc>
        <w:tc>
          <w:tcPr>
            <w:tcW w:w="1240" w:type="dxa"/>
            <w:tcBorders>
              <w:top w:val="nil"/>
              <w:left w:val="nil"/>
              <w:bottom w:val="nil"/>
              <w:right w:val="nil"/>
            </w:tcBorders>
            <w:shd w:val="clear" w:color="auto" w:fill="auto"/>
            <w:noWrap/>
            <w:vAlign w:val="bottom"/>
            <w:hideMark/>
          </w:tcPr>
          <w:p w14:paraId="11D4CA2E"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r>
      <w:tr w:rsidR="008E7AB5" w:rsidRPr="001840F7" w14:paraId="04366B80" w14:textId="77777777" w:rsidTr="00D845F7">
        <w:trPr>
          <w:trHeight w:val="300"/>
        </w:trPr>
        <w:tc>
          <w:tcPr>
            <w:tcW w:w="1061" w:type="dxa"/>
            <w:vMerge w:val="restart"/>
            <w:tcBorders>
              <w:top w:val="nil"/>
              <w:left w:val="nil"/>
              <w:bottom w:val="nil"/>
              <w:right w:val="nil"/>
            </w:tcBorders>
            <w:shd w:val="clear" w:color="auto" w:fill="auto"/>
            <w:noWrap/>
            <w:hideMark/>
          </w:tcPr>
          <w:p w14:paraId="288C79E5"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Oahu</w:t>
            </w:r>
          </w:p>
        </w:tc>
        <w:tc>
          <w:tcPr>
            <w:tcW w:w="2734" w:type="dxa"/>
            <w:tcBorders>
              <w:top w:val="nil"/>
              <w:left w:val="nil"/>
              <w:bottom w:val="nil"/>
              <w:right w:val="nil"/>
            </w:tcBorders>
            <w:shd w:val="clear" w:color="auto" w:fill="auto"/>
            <w:noWrap/>
            <w:vAlign w:val="bottom"/>
            <w:hideMark/>
          </w:tcPr>
          <w:p w14:paraId="302D1E9C"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4DFC0709"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22</w:t>
            </w:r>
          </w:p>
        </w:tc>
        <w:tc>
          <w:tcPr>
            <w:tcW w:w="1310" w:type="dxa"/>
            <w:tcBorders>
              <w:top w:val="nil"/>
              <w:left w:val="nil"/>
              <w:bottom w:val="nil"/>
              <w:right w:val="nil"/>
            </w:tcBorders>
            <w:shd w:val="clear" w:color="auto" w:fill="auto"/>
            <w:noWrap/>
            <w:vAlign w:val="bottom"/>
            <w:hideMark/>
          </w:tcPr>
          <w:p w14:paraId="58A6BF3B"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53</w:t>
            </w:r>
          </w:p>
        </w:tc>
        <w:tc>
          <w:tcPr>
            <w:tcW w:w="1030" w:type="dxa"/>
            <w:tcBorders>
              <w:top w:val="nil"/>
              <w:left w:val="nil"/>
              <w:bottom w:val="nil"/>
              <w:right w:val="nil"/>
            </w:tcBorders>
            <w:shd w:val="clear" w:color="auto" w:fill="auto"/>
            <w:noWrap/>
            <w:vAlign w:val="bottom"/>
            <w:hideMark/>
          </w:tcPr>
          <w:p w14:paraId="100327E8"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75</w:t>
            </w:r>
          </w:p>
        </w:tc>
        <w:tc>
          <w:tcPr>
            <w:tcW w:w="1233" w:type="dxa"/>
            <w:tcBorders>
              <w:top w:val="nil"/>
              <w:left w:val="nil"/>
              <w:bottom w:val="nil"/>
              <w:right w:val="nil"/>
            </w:tcBorders>
            <w:shd w:val="clear" w:color="auto" w:fill="auto"/>
            <w:noWrap/>
            <w:vAlign w:val="bottom"/>
            <w:hideMark/>
          </w:tcPr>
          <w:p w14:paraId="641EB137"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54</w:t>
            </w:r>
          </w:p>
        </w:tc>
        <w:tc>
          <w:tcPr>
            <w:tcW w:w="1284" w:type="dxa"/>
            <w:tcBorders>
              <w:top w:val="nil"/>
              <w:left w:val="nil"/>
              <w:bottom w:val="nil"/>
              <w:right w:val="nil"/>
            </w:tcBorders>
            <w:shd w:val="clear" w:color="auto" w:fill="auto"/>
            <w:noWrap/>
            <w:vAlign w:val="bottom"/>
            <w:hideMark/>
          </w:tcPr>
          <w:p w14:paraId="08818531"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24</w:t>
            </w:r>
          </w:p>
        </w:tc>
        <w:tc>
          <w:tcPr>
            <w:tcW w:w="1031" w:type="dxa"/>
            <w:tcBorders>
              <w:top w:val="nil"/>
              <w:left w:val="nil"/>
              <w:bottom w:val="nil"/>
              <w:right w:val="nil"/>
            </w:tcBorders>
            <w:shd w:val="clear" w:color="auto" w:fill="auto"/>
            <w:noWrap/>
            <w:vAlign w:val="bottom"/>
            <w:hideMark/>
          </w:tcPr>
          <w:p w14:paraId="6BDF6617"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73</w:t>
            </w:r>
          </w:p>
        </w:tc>
        <w:tc>
          <w:tcPr>
            <w:tcW w:w="1173" w:type="dxa"/>
            <w:tcBorders>
              <w:top w:val="nil"/>
              <w:left w:val="nil"/>
              <w:bottom w:val="nil"/>
              <w:right w:val="nil"/>
            </w:tcBorders>
            <w:shd w:val="clear" w:color="auto" w:fill="auto"/>
            <w:noWrap/>
            <w:vAlign w:val="bottom"/>
            <w:hideMark/>
          </w:tcPr>
          <w:p w14:paraId="745C7085"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59</w:t>
            </w:r>
          </w:p>
        </w:tc>
        <w:tc>
          <w:tcPr>
            <w:tcW w:w="1240" w:type="dxa"/>
            <w:tcBorders>
              <w:top w:val="nil"/>
              <w:left w:val="nil"/>
              <w:bottom w:val="nil"/>
              <w:right w:val="nil"/>
            </w:tcBorders>
            <w:shd w:val="clear" w:color="auto" w:fill="auto"/>
            <w:noWrap/>
            <w:vAlign w:val="bottom"/>
            <w:hideMark/>
          </w:tcPr>
          <w:p w14:paraId="19559B60"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73</w:t>
            </w:r>
          </w:p>
        </w:tc>
      </w:tr>
      <w:tr w:rsidR="008E7AB5" w:rsidRPr="001840F7" w14:paraId="52D4AF7C" w14:textId="77777777" w:rsidTr="00D845F7">
        <w:trPr>
          <w:trHeight w:val="300"/>
        </w:trPr>
        <w:tc>
          <w:tcPr>
            <w:tcW w:w="1061" w:type="dxa"/>
            <w:vMerge/>
            <w:tcBorders>
              <w:top w:val="nil"/>
              <w:left w:val="nil"/>
              <w:bottom w:val="nil"/>
              <w:right w:val="nil"/>
            </w:tcBorders>
            <w:vAlign w:val="center"/>
            <w:hideMark/>
          </w:tcPr>
          <w:p w14:paraId="36C6B4C3"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00117D94"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once a month</w:t>
            </w:r>
          </w:p>
        </w:tc>
        <w:tc>
          <w:tcPr>
            <w:tcW w:w="1350" w:type="dxa"/>
            <w:tcBorders>
              <w:top w:val="nil"/>
              <w:left w:val="nil"/>
              <w:bottom w:val="nil"/>
              <w:right w:val="nil"/>
            </w:tcBorders>
            <w:shd w:val="clear" w:color="auto" w:fill="auto"/>
            <w:noWrap/>
            <w:vAlign w:val="bottom"/>
            <w:hideMark/>
          </w:tcPr>
          <w:p w14:paraId="3A0B36FC"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33</w:t>
            </w:r>
          </w:p>
        </w:tc>
        <w:tc>
          <w:tcPr>
            <w:tcW w:w="1310" w:type="dxa"/>
            <w:tcBorders>
              <w:top w:val="nil"/>
              <w:left w:val="nil"/>
              <w:bottom w:val="nil"/>
              <w:right w:val="nil"/>
            </w:tcBorders>
            <w:shd w:val="clear" w:color="auto" w:fill="auto"/>
            <w:noWrap/>
            <w:vAlign w:val="bottom"/>
            <w:hideMark/>
          </w:tcPr>
          <w:p w14:paraId="5B493F6F"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28</w:t>
            </w:r>
          </w:p>
        </w:tc>
        <w:tc>
          <w:tcPr>
            <w:tcW w:w="1030" w:type="dxa"/>
            <w:tcBorders>
              <w:top w:val="nil"/>
              <w:left w:val="nil"/>
              <w:bottom w:val="nil"/>
              <w:right w:val="nil"/>
            </w:tcBorders>
            <w:shd w:val="clear" w:color="auto" w:fill="auto"/>
            <w:noWrap/>
            <w:vAlign w:val="bottom"/>
            <w:hideMark/>
          </w:tcPr>
          <w:p w14:paraId="24135D4B"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w:t>
            </w:r>
          </w:p>
        </w:tc>
        <w:tc>
          <w:tcPr>
            <w:tcW w:w="1233" w:type="dxa"/>
            <w:tcBorders>
              <w:top w:val="nil"/>
              <w:left w:val="nil"/>
              <w:bottom w:val="nil"/>
              <w:right w:val="nil"/>
            </w:tcBorders>
            <w:shd w:val="clear" w:color="auto" w:fill="auto"/>
            <w:noWrap/>
            <w:vAlign w:val="bottom"/>
            <w:hideMark/>
          </w:tcPr>
          <w:p w14:paraId="15EEC32A"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37</w:t>
            </w:r>
          </w:p>
        </w:tc>
        <w:tc>
          <w:tcPr>
            <w:tcW w:w="1284" w:type="dxa"/>
            <w:tcBorders>
              <w:top w:val="nil"/>
              <w:left w:val="nil"/>
              <w:bottom w:val="nil"/>
              <w:right w:val="nil"/>
            </w:tcBorders>
            <w:shd w:val="clear" w:color="auto" w:fill="auto"/>
            <w:noWrap/>
            <w:vAlign w:val="bottom"/>
            <w:hideMark/>
          </w:tcPr>
          <w:p w14:paraId="03C1EF96"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40</w:t>
            </w:r>
          </w:p>
        </w:tc>
        <w:tc>
          <w:tcPr>
            <w:tcW w:w="1031" w:type="dxa"/>
            <w:tcBorders>
              <w:top w:val="nil"/>
              <w:left w:val="nil"/>
              <w:bottom w:val="nil"/>
              <w:right w:val="nil"/>
            </w:tcBorders>
            <w:shd w:val="clear" w:color="auto" w:fill="auto"/>
            <w:noWrap/>
            <w:vAlign w:val="bottom"/>
            <w:hideMark/>
          </w:tcPr>
          <w:p w14:paraId="4211125A"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18</w:t>
            </w:r>
          </w:p>
        </w:tc>
        <w:tc>
          <w:tcPr>
            <w:tcW w:w="1173" w:type="dxa"/>
            <w:tcBorders>
              <w:top w:val="nil"/>
              <w:left w:val="nil"/>
              <w:bottom w:val="nil"/>
              <w:right w:val="nil"/>
            </w:tcBorders>
            <w:shd w:val="clear" w:color="auto" w:fill="auto"/>
            <w:noWrap/>
            <w:vAlign w:val="bottom"/>
            <w:hideMark/>
          </w:tcPr>
          <w:p w14:paraId="23F9DDC4"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w:t>
            </w:r>
          </w:p>
        </w:tc>
        <w:tc>
          <w:tcPr>
            <w:tcW w:w="1240" w:type="dxa"/>
            <w:tcBorders>
              <w:top w:val="nil"/>
              <w:left w:val="nil"/>
              <w:bottom w:val="nil"/>
              <w:right w:val="nil"/>
            </w:tcBorders>
            <w:shd w:val="clear" w:color="auto" w:fill="auto"/>
            <w:noWrap/>
            <w:vAlign w:val="bottom"/>
            <w:hideMark/>
          </w:tcPr>
          <w:p w14:paraId="43BD5E3A"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r>
      <w:tr w:rsidR="008E7AB5" w:rsidRPr="001840F7" w14:paraId="69DB56FF" w14:textId="77777777" w:rsidTr="00D845F7">
        <w:trPr>
          <w:trHeight w:val="300"/>
        </w:trPr>
        <w:tc>
          <w:tcPr>
            <w:tcW w:w="1061" w:type="dxa"/>
            <w:vMerge/>
            <w:tcBorders>
              <w:top w:val="nil"/>
              <w:left w:val="nil"/>
              <w:bottom w:val="nil"/>
              <w:right w:val="nil"/>
            </w:tcBorders>
            <w:vAlign w:val="center"/>
            <w:hideMark/>
          </w:tcPr>
          <w:p w14:paraId="445D0EC6"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410C9CE5"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1BEBC44D"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w:t>
            </w:r>
          </w:p>
        </w:tc>
        <w:tc>
          <w:tcPr>
            <w:tcW w:w="1310" w:type="dxa"/>
            <w:tcBorders>
              <w:top w:val="nil"/>
              <w:left w:val="nil"/>
              <w:bottom w:val="nil"/>
              <w:right w:val="nil"/>
            </w:tcBorders>
            <w:shd w:val="clear" w:color="auto" w:fill="auto"/>
            <w:noWrap/>
            <w:vAlign w:val="bottom"/>
            <w:hideMark/>
          </w:tcPr>
          <w:p w14:paraId="3ED67FE9"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030" w:type="dxa"/>
            <w:tcBorders>
              <w:top w:val="nil"/>
              <w:left w:val="nil"/>
              <w:bottom w:val="nil"/>
              <w:right w:val="nil"/>
            </w:tcBorders>
            <w:shd w:val="clear" w:color="auto" w:fill="auto"/>
            <w:noWrap/>
            <w:vAlign w:val="bottom"/>
            <w:hideMark/>
          </w:tcPr>
          <w:p w14:paraId="45F5E17D"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233" w:type="dxa"/>
            <w:tcBorders>
              <w:top w:val="nil"/>
              <w:left w:val="nil"/>
              <w:bottom w:val="nil"/>
              <w:right w:val="nil"/>
            </w:tcBorders>
            <w:shd w:val="clear" w:color="auto" w:fill="auto"/>
            <w:noWrap/>
            <w:vAlign w:val="bottom"/>
            <w:hideMark/>
          </w:tcPr>
          <w:p w14:paraId="04D85C12"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w:t>
            </w:r>
          </w:p>
        </w:tc>
        <w:tc>
          <w:tcPr>
            <w:tcW w:w="1284" w:type="dxa"/>
            <w:tcBorders>
              <w:top w:val="nil"/>
              <w:left w:val="nil"/>
              <w:bottom w:val="nil"/>
              <w:right w:val="nil"/>
            </w:tcBorders>
            <w:shd w:val="clear" w:color="auto" w:fill="auto"/>
            <w:noWrap/>
            <w:vAlign w:val="bottom"/>
            <w:hideMark/>
          </w:tcPr>
          <w:p w14:paraId="7B50C1FA"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031" w:type="dxa"/>
            <w:tcBorders>
              <w:top w:val="nil"/>
              <w:left w:val="nil"/>
              <w:bottom w:val="nil"/>
              <w:right w:val="nil"/>
            </w:tcBorders>
            <w:shd w:val="clear" w:color="auto" w:fill="auto"/>
            <w:noWrap/>
            <w:vAlign w:val="bottom"/>
            <w:hideMark/>
          </w:tcPr>
          <w:p w14:paraId="642E90CC"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w:t>
            </w:r>
          </w:p>
        </w:tc>
        <w:tc>
          <w:tcPr>
            <w:tcW w:w="1173" w:type="dxa"/>
            <w:tcBorders>
              <w:top w:val="nil"/>
              <w:left w:val="nil"/>
              <w:bottom w:val="nil"/>
              <w:right w:val="nil"/>
            </w:tcBorders>
            <w:shd w:val="clear" w:color="auto" w:fill="auto"/>
            <w:noWrap/>
            <w:vAlign w:val="bottom"/>
            <w:hideMark/>
          </w:tcPr>
          <w:p w14:paraId="6975E169"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240" w:type="dxa"/>
            <w:tcBorders>
              <w:top w:val="nil"/>
              <w:left w:val="nil"/>
              <w:bottom w:val="nil"/>
              <w:right w:val="nil"/>
            </w:tcBorders>
            <w:shd w:val="clear" w:color="auto" w:fill="auto"/>
            <w:noWrap/>
            <w:vAlign w:val="bottom"/>
            <w:hideMark/>
          </w:tcPr>
          <w:p w14:paraId="6A556A49"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w:t>
            </w:r>
          </w:p>
        </w:tc>
      </w:tr>
      <w:tr w:rsidR="008E7AB5" w:rsidRPr="001840F7" w14:paraId="27892C1C" w14:textId="77777777" w:rsidTr="00D845F7">
        <w:trPr>
          <w:trHeight w:val="300"/>
        </w:trPr>
        <w:tc>
          <w:tcPr>
            <w:tcW w:w="1061" w:type="dxa"/>
            <w:vMerge/>
            <w:tcBorders>
              <w:top w:val="nil"/>
              <w:left w:val="nil"/>
              <w:bottom w:val="nil"/>
              <w:right w:val="nil"/>
            </w:tcBorders>
            <w:vAlign w:val="center"/>
            <w:hideMark/>
          </w:tcPr>
          <w:p w14:paraId="1EA564BB"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4A162995"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 times a month or more</w:t>
            </w:r>
          </w:p>
        </w:tc>
        <w:tc>
          <w:tcPr>
            <w:tcW w:w="1350" w:type="dxa"/>
            <w:tcBorders>
              <w:top w:val="nil"/>
              <w:left w:val="nil"/>
              <w:bottom w:val="nil"/>
              <w:right w:val="nil"/>
            </w:tcBorders>
            <w:shd w:val="clear" w:color="auto" w:fill="auto"/>
            <w:noWrap/>
            <w:vAlign w:val="bottom"/>
            <w:hideMark/>
          </w:tcPr>
          <w:p w14:paraId="4F461630"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32</w:t>
            </w:r>
          </w:p>
        </w:tc>
        <w:tc>
          <w:tcPr>
            <w:tcW w:w="1310" w:type="dxa"/>
            <w:tcBorders>
              <w:top w:val="nil"/>
              <w:left w:val="nil"/>
              <w:bottom w:val="nil"/>
              <w:right w:val="nil"/>
            </w:tcBorders>
            <w:shd w:val="clear" w:color="auto" w:fill="auto"/>
            <w:noWrap/>
            <w:vAlign w:val="bottom"/>
            <w:hideMark/>
          </w:tcPr>
          <w:p w14:paraId="4ECE2034"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11</w:t>
            </w:r>
          </w:p>
        </w:tc>
        <w:tc>
          <w:tcPr>
            <w:tcW w:w="1030" w:type="dxa"/>
            <w:tcBorders>
              <w:top w:val="nil"/>
              <w:left w:val="nil"/>
              <w:bottom w:val="nil"/>
              <w:right w:val="nil"/>
            </w:tcBorders>
            <w:shd w:val="clear" w:color="auto" w:fill="auto"/>
            <w:noWrap/>
            <w:vAlign w:val="bottom"/>
            <w:hideMark/>
          </w:tcPr>
          <w:p w14:paraId="54B652E4"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233" w:type="dxa"/>
            <w:tcBorders>
              <w:top w:val="nil"/>
              <w:left w:val="nil"/>
              <w:bottom w:val="nil"/>
              <w:right w:val="nil"/>
            </w:tcBorders>
            <w:shd w:val="clear" w:color="auto" w:fill="auto"/>
            <w:noWrap/>
            <w:vAlign w:val="bottom"/>
            <w:hideMark/>
          </w:tcPr>
          <w:p w14:paraId="7196D329"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284" w:type="dxa"/>
            <w:tcBorders>
              <w:top w:val="nil"/>
              <w:left w:val="nil"/>
              <w:bottom w:val="nil"/>
              <w:right w:val="nil"/>
            </w:tcBorders>
            <w:shd w:val="clear" w:color="auto" w:fill="auto"/>
            <w:noWrap/>
            <w:vAlign w:val="bottom"/>
            <w:hideMark/>
          </w:tcPr>
          <w:p w14:paraId="422FC009"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031" w:type="dxa"/>
            <w:tcBorders>
              <w:top w:val="nil"/>
              <w:left w:val="nil"/>
              <w:bottom w:val="nil"/>
              <w:right w:val="nil"/>
            </w:tcBorders>
            <w:shd w:val="clear" w:color="auto" w:fill="auto"/>
            <w:noWrap/>
            <w:vAlign w:val="bottom"/>
            <w:hideMark/>
          </w:tcPr>
          <w:p w14:paraId="3CE6E1BA"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w:t>
            </w:r>
          </w:p>
        </w:tc>
        <w:tc>
          <w:tcPr>
            <w:tcW w:w="1173" w:type="dxa"/>
            <w:tcBorders>
              <w:top w:val="nil"/>
              <w:left w:val="nil"/>
              <w:bottom w:val="nil"/>
              <w:right w:val="nil"/>
            </w:tcBorders>
            <w:shd w:val="clear" w:color="auto" w:fill="auto"/>
            <w:noWrap/>
            <w:vAlign w:val="bottom"/>
            <w:hideMark/>
          </w:tcPr>
          <w:p w14:paraId="006E68DA"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w:t>
            </w:r>
          </w:p>
        </w:tc>
        <w:tc>
          <w:tcPr>
            <w:tcW w:w="1240" w:type="dxa"/>
            <w:tcBorders>
              <w:top w:val="nil"/>
              <w:left w:val="nil"/>
              <w:bottom w:val="nil"/>
              <w:right w:val="nil"/>
            </w:tcBorders>
            <w:shd w:val="clear" w:color="auto" w:fill="auto"/>
            <w:noWrap/>
            <w:vAlign w:val="bottom"/>
            <w:hideMark/>
          </w:tcPr>
          <w:p w14:paraId="26B9233A"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r>
      <w:tr w:rsidR="008E7AB5" w:rsidRPr="001840F7" w14:paraId="5C6D1166" w14:textId="77777777" w:rsidTr="00D845F7">
        <w:trPr>
          <w:trHeight w:val="300"/>
        </w:trPr>
        <w:tc>
          <w:tcPr>
            <w:tcW w:w="1061" w:type="dxa"/>
            <w:vMerge w:val="restart"/>
            <w:tcBorders>
              <w:top w:val="nil"/>
              <w:left w:val="nil"/>
              <w:bottom w:val="nil"/>
              <w:right w:val="nil"/>
            </w:tcBorders>
            <w:shd w:val="clear" w:color="auto" w:fill="auto"/>
            <w:noWrap/>
            <w:hideMark/>
          </w:tcPr>
          <w:p w14:paraId="546DEA73"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Maui Nui</w:t>
            </w:r>
          </w:p>
        </w:tc>
        <w:tc>
          <w:tcPr>
            <w:tcW w:w="2734" w:type="dxa"/>
            <w:tcBorders>
              <w:top w:val="nil"/>
              <w:left w:val="nil"/>
              <w:bottom w:val="nil"/>
              <w:right w:val="nil"/>
            </w:tcBorders>
            <w:shd w:val="clear" w:color="auto" w:fill="auto"/>
            <w:noWrap/>
            <w:vAlign w:val="bottom"/>
            <w:hideMark/>
          </w:tcPr>
          <w:p w14:paraId="17C82FC9"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75DDE052"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18</w:t>
            </w:r>
          </w:p>
        </w:tc>
        <w:tc>
          <w:tcPr>
            <w:tcW w:w="1310" w:type="dxa"/>
            <w:tcBorders>
              <w:top w:val="nil"/>
              <w:left w:val="nil"/>
              <w:bottom w:val="nil"/>
              <w:right w:val="nil"/>
            </w:tcBorders>
            <w:shd w:val="clear" w:color="auto" w:fill="auto"/>
            <w:noWrap/>
            <w:vAlign w:val="bottom"/>
            <w:hideMark/>
          </w:tcPr>
          <w:p w14:paraId="5BF3B3BB"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40</w:t>
            </w:r>
          </w:p>
        </w:tc>
        <w:tc>
          <w:tcPr>
            <w:tcW w:w="1030" w:type="dxa"/>
            <w:tcBorders>
              <w:top w:val="nil"/>
              <w:left w:val="nil"/>
              <w:bottom w:val="nil"/>
              <w:right w:val="nil"/>
            </w:tcBorders>
            <w:shd w:val="clear" w:color="auto" w:fill="auto"/>
            <w:noWrap/>
            <w:vAlign w:val="bottom"/>
            <w:hideMark/>
          </w:tcPr>
          <w:p w14:paraId="2F42F636"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63</w:t>
            </w:r>
          </w:p>
        </w:tc>
        <w:tc>
          <w:tcPr>
            <w:tcW w:w="1233" w:type="dxa"/>
            <w:tcBorders>
              <w:top w:val="nil"/>
              <w:left w:val="nil"/>
              <w:bottom w:val="nil"/>
              <w:right w:val="nil"/>
            </w:tcBorders>
            <w:shd w:val="clear" w:color="auto" w:fill="auto"/>
            <w:noWrap/>
            <w:vAlign w:val="bottom"/>
            <w:hideMark/>
          </w:tcPr>
          <w:p w14:paraId="36EC30F6"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49</w:t>
            </w:r>
          </w:p>
        </w:tc>
        <w:tc>
          <w:tcPr>
            <w:tcW w:w="1284" w:type="dxa"/>
            <w:tcBorders>
              <w:top w:val="nil"/>
              <w:left w:val="nil"/>
              <w:bottom w:val="nil"/>
              <w:right w:val="nil"/>
            </w:tcBorders>
            <w:shd w:val="clear" w:color="auto" w:fill="auto"/>
            <w:noWrap/>
            <w:vAlign w:val="bottom"/>
            <w:hideMark/>
          </w:tcPr>
          <w:p w14:paraId="1E1F21D0"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w:t>
            </w:r>
          </w:p>
        </w:tc>
        <w:tc>
          <w:tcPr>
            <w:tcW w:w="1031" w:type="dxa"/>
            <w:tcBorders>
              <w:top w:val="nil"/>
              <w:left w:val="nil"/>
              <w:bottom w:val="nil"/>
              <w:right w:val="nil"/>
            </w:tcBorders>
            <w:shd w:val="clear" w:color="auto" w:fill="auto"/>
            <w:noWrap/>
            <w:vAlign w:val="bottom"/>
            <w:hideMark/>
          </w:tcPr>
          <w:p w14:paraId="2B60F73D"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61</w:t>
            </w:r>
          </w:p>
        </w:tc>
        <w:tc>
          <w:tcPr>
            <w:tcW w:w="1173" w:type="dxa"/>
            <w:tcBorders>
              <w:top w:val="nil"/>
              <w:left w:val="nil"/>
              <w:bottom w:val="nil"/>
              <w:right w:val="nil"/>
            </w:tcBorders>
            <w:shd w:val="clear" w:color="auto" w:fill="auto"/>
            <w:noWrap/>
            <w:vAlign w:val="bottom"/>
            <w:hideMark/>
          </w:tcPr>
          <w:p w14:paraId="41F9AE5C"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53</w:t>
            </w:r>
          </w:p>
        </w:tc>
        <w:tc>
          <w:tcPr>
            <w:tcW w:w="1240" w:type="dxa"/>
            <w:tcBorders>
              <w:top w:val="nil"/>
              <w:left w:val="nil"/>
              <w:bottom w:val="nil"/>
              <w:right w:val="nil"/>
            </w:tcBorders>
            <w:shd w:val="clear" w:color="auto" w:fill="auto"/>
            <w:noWrap/>
            <w:vAlign w:val="bottom"/>
            <w:hideMark/>
          </w:tcPr>
          <w:p w14:paraId="22A2D90A"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65</w:t>
            </w:r>
          </w:p>
        </w:tc>
      </w:tr>
      <w:tr w:rsidR="008E7AB5" w:rsidRPr="001840F7" w14:paraId="576620A1" w14:textId="77777777" w:rsidTr="00D845F7">
        <w:trPr>
          <w:trHeight w:val="300"/>
        </w:trPr>
        <w:tc>
          <w:tcPr>
            <w:tcW w:w="1061" w:type="dxa"/>
            <w:vMerge/>
            <w:tcBorders>
              <w:top w:val="nil"/>
              <w:left w:val="nil"/>
              <w:bottom w:val="nil"/>
              <w:right w:val="nil"/>
            </w:tcBorders>
            <w:vAlign w:val="center"/>
            <w:hideMark/>
          </w:tcPr>
          <w:p w14:paraId="5F415BCE"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696BE14C"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once a month</w:t>
            </w:r>
          </w:p>
        </w:tc>
        <w:tc>
          <w:tcPr>
            <w:tcW w:w="1350" w:type="dxa"/>
            <w:tcBorders>
              <w:top w:val="nil"/>
              <w:left w:val="nil"/>
              <w:bottom w:val="nil"/>
              <w:right w:val="nil"/>
            </w:tcBorders>
            <w:shd w:val="clear" w:color="auto" w:fill="auto"/>
            <w:noWrap/>
            <w:vAlign w:val="bottom"/>
            <w:hideMark/>
          </w:tcPr>
          <w:p w14:paraId="6AAF1D4A"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w:t>
            </w:r>
          </w:p>
        </w:tc>
        <w:tc>
          <w:tcPr>
            <w:tcW w:w="1310" w:type="dxa"/>
            <w:tcBorders>
              <w:top w:val="nil"/>
              <w:left w:val="nil"/>
              <w:bottom w:val="nil"/>
              <w:right w:val="nil"/>
            </w:tcBorders>
            <w:shd w:val="clear" w:color="auto" w:fill="auto"/>
            <w:noWrap/>
            <w:vAlign w:val="bottom"/>
            <w:hideMark/>
          </w:tcPr>
          <w:p w14:paraId="5B038350"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31</w:t>
            </w:r>
          </w:p>
        </w:tc>
        <w:tc>
          <w:tcPr>
            <w:tcW w:w="1030" w:type="dxa"/>
            <w:tcBorders>
              <w:top w:val="nil"/>
              <w:left w:val="nil"/>
              <w:bottom w:val="nil"/>
              <w:right w:val="nil"/>
            </w:tcBorders>
            <w:shd w:val="clear" w:color="auto" w:fill="auto"/>
            <w:noWrap/>
            <w:vAlign w:val="bottom"/>
            <w:hideMark/>
          </w:tcPr>
          <w:p w14:paraId="30D16F54"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233" w:type="dxa"/>
            <w:tcBorders>
              <w:top w:val="nil"/>
              <w:left w:val="nil"/>
              <w:bottom w:val="nil"/>
              <w:right w:val="nil"/>
            </w:tcBorders>
            <w:shd w:val="clear" w:color="auto" w:fill="auto"/>
            <w:noWrap/>
            <w:vAlign w:val="bottom"/>
            <w:hideMark/>
          </w:tcPr>
          <w:p w14:paraId="6DA8A621"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36</w:t>
            </w:r>
          </w:p>
        </w:tc>
        <w:tc>
          <w:tcPr>
            <w:tcW w:w="1284" w:type="dxa"/>
            <w:tcBorders>
              <w:top w:val="nil"/>
              <w:left w:val="nil"/>
              <w:bottom w:val="nil"/>
              <w:right w:val="nil"/>
            </w:tcBorders>
            <w:shd w:val="clear" w:color="auto" w:fill="auto"/>
            <w:noWrap/>
            <w:vAlign w:val="bottom"/>
            <w:hideMark/>
          </w:tcPr>
          <w:p w14:paraId="79FA3E2A"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34</w:t>
            </w:r>
          </w:p>
        </w:tc>
        <w:tc>
          <w:tcPr>
            <w:tcW w:w="1031" w:type="dxa"/>
            <w:tcBorders>
              <w:top w:val="nil"/>
              <w:left w:val="nil"/>
              <w:bottom w:val="nil"/>
              <w:right w:val="nil"/>
            </w:tcBorders>
            <w:shd w:val="clear" w:color="auto" w:fill="auto"/>
            <w:noWrap/>
            <w:vAlign w:val="bottom"/>
            <w:hideMark/>
          </w:tcPr>
          <w:p w14:paraId="102FCCF8"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27</w:t>
            </w:r>
          </w:p>
        </w:tc>
        <w:tc>
          <w:tcPr>
            <w:tcW w:w="1173" w:type="dxa"/>
            <w:tcBorders>
              <w:top w:val="nil"/>
              <w:left w:val="nil"/>
              <w:bottom w:val="nil"/>
              <w:right w:val="nil"/>
            </w:tcBorders>
            <w:shd w:val="clear" w:color="auto" w:fill="auto"/>
            <w:noWrap/>
            <w:vAlign w:val="bottom"/>
            <w:hideMark/>
          </w:tcPr>
          <w:p w14:paraId="14D6F560"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18</w:t>
            </w:r>
          </w:p>
        </w:tc>
        <w:tc>
          <w:tcPr>
            <w:tcW w:w="1240" w:type="dxa"/>
            <w:tcBorders>
              <w:top w:val="nil"/>
              <w:left w:val="nil"/>
              <w:bottom w:val="nil"/>
              <w:right w:val="nil"/>
            </w:tcBorders>
            <w:shd w:val="clear" w:color="auto" w:fill="auto"/>
            <w:noWrap/>
            <w:vAlign w:val="bottom"/>
            <w:hideMark/>
          </w:tcPr>
          <w:p w14:paraId="15902EF5"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21</w:t>
            </w:r>
          </w:p>
        </w:tc>
      </w:tr>
      <w:tr w:rsidR="008E7AB5" w:rsidRPr="001840F7" w14:paraId="24E018C4" w14:textId="77777777" w:rsidTr="00D845F7">
        <w:trPr>
          <w:trHeight w:val="300"/>
        </w:trPr>
        <w:tc>
          <w:tcPr>
            <w:tcW w:w="1061" w:type="dxa"/>
            <w:vMerge/>
            <w:tcBorders>
              <w:top w:val="nil"/>
              <w:left w:val="nil"/>
              <w:bottom w:val="nil"/>
              <w:right w:val="nil"/>
            </w:tcBorders>
            <w:vAlign w:val="center"/>
            <w:hideMark/>
          </w:tcPr>
          <w:p w14:paraId="03FEA01A"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5A50B03A"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64859668"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w:t>
            </w:r>
          </w:p>
        </w:tc>
        <w:tc>
          <w:tcPr>
            <w:tcW w:w="1310" w:type="dxa"/>
            <w:tcBorders>
              <w:top w:val="nil"/>
              <w:left w:val="nil"/>
              <w:bottom w:val="nil"/>
              <w:right w:val="nil"/>
            </w:tcBorders>
            <w:shd w:val="clear" w:color="auto" w:fill="auto"/>
            <w:noWrap/>
            <w:vAlign w:val="bottom"/>
            <w:hideMark/>
          </w:tcPr>
          <w:p w14:paraId="73E7FEDA"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9</w:t>
            </w:r>
          </w:p>
        </w:tc>
        <w:tc>
          <w:tcPr>
            <w:tcW w:w="1030" w:type="dxa"/>
            <w:tcBorders>
              <w:top w:val="nil"/>
              <w:left w:val="nil"/>
              <w:bottom w:val="nil"/>
              <w:right w:val="nil"/>
            </w:tcBorders>
            <w:shd w:val="clear" w:color="auto" w:fill="auto"/>
            <w:noWrap/>
            <w:vAlign w:val="bottom"/>
            <w:hideMark/>
          </w:tcPr>
          <w:p w14:paraId="2628E0B1"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w:t>
            </w:r>
          </w:p>
        </w:tc>
        <w:tc>
          <w:tcPr>
            <w:tcW w:w="1233" w:type="dxa"/>
            <w:tcBorders>
              <w:top w:val="nil"/>
              <w:left w:val="nil"/>
              <w:bottom w:val="nil"/>
              <w:right w:val="nil"/>
            </w:tcBorders>
            <w:shd w:val="clear" w:color="auto" w:fill="auto"/>
            <w:noWrap/>
            <w:vAlign w:val="bottom"/>
            <w:hideMark/>
          </w:tcPr>
          <w:p w14:paraId="0940A492"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284" w:type="dxa"/>
            <w:tcBorders>
              <w:top w:val="nil"/>
              <w:left w:val="nil"/>
              <w:bottom w:val="nil"/>
              <w:right w:val="nil"/>
            </w:tcBorders>
            <w:shd w:val="clear" w:color="auto" w:fill="auto"/>
            <w:noWrap/>
            <w:vAlign w:val="bottom"/>
            <w:hideMark/>
          </w:tcPr>
          <w:p w14:paraId="0FF62658"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18</w:t>
            </w:r>
          </w:p>
        </w:tc>
        <w:tc>
          <w:tcPr>
            <w:tcW w:w="1031" w:type="dxa"/>
            <w:tcBorders>
              <w:top w:val="nil"/>
              <w:left w:val="nil"/>
              <w:bottom w:val="nil"/>
              <w:right w:val="nil"/>
            </w:tcBorders>
            <w:shd w:val="clear" w:color="auto" w:fill="auto"/>
            <w:noWrap/>
            <w:vAlign w:val="bottom"/>
            <w:hideMark/>
          </w:tcPr>
          <w:p w14:paraId="7129C55F"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173" w:type="dxa"/>
            <w:tcBorders>
              <w:top w:val="nil"/>
              <w:left w:val="nil"/>
              <w:bottom w:val="nil"/>
              <w:right w:val="nil"/>
            </w:tcBorders>
            <w:shd w:val="clear" w:color="auto" w:fill="auto"/>
            <w:noWrap/>
            <w:vAlign w:val="bottom"/>
            <w:hideMark/>
          </w:tcPr>
          <w:p w14:paraId="6A85D1AF"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240" w:type="dxa"/>
            <w:tcBorders>
              <w:top w:val="nil"/>
              <w:left w:val="nil"/>
              <w:bottom w:val="nil"/>
              <w:right w:val="nil"/>
            </w:tcBorders>
            <w:shd w:val="clear" w:color="auto" w:fill="auto"/>
            <w:noWrap/>
            <w:vAlign w:val="bottom"/>
            <w:hideMark/>
          </w:tcPr>
          <w:p w14:paraId="2ACA104D"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r>
      <w:tr w:rsidR="008E7AB5" w:rsidRPr="001840F7" w14:paraId="1D5881AE" w14:textId="77777777" w:rsidTr="00D845F7">
        <w:trPr>
          <w:trHeight w:val="300"/>
        </w:trPr>
        <w:tc>
          <w:tcPr>
            <w:tcW w:w="1061" w:type="dxa"/>
            <w:vMerge/>
            <w:tcBorders>
              <w:top w:val="nil"/>
              <w:left w:val="nil"/>
              <w:bottom w:val="nil"/>
              <w:right w:val="nil"/>
            </w:tcBorders>
            <w:vAlign w:val="center"/>
            <w:hideMark/>
          </w:tcPr>
          <w:p w14:paraId="4422D2EC"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070278A9"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 times a month or more</w:t>
            </w:r>
          </w:p>
        </w:tc>
        <w:tc>
          <w:tcPr>
            <w:tcW w:w="1350" w:type="dxa"/>
            <w:tcBorders>
              <w:top w:val="nil"/>
              <w:left w:val="nil"/>
              <w:bottom w:val="nil"/>
              <w:right w:val="nil"/>
            </w:tcBorders>
            <w:shd w:val="clear" w:color="auto" w:fill="auto"/>
            <w:noWrap/>
            <w:vAlign w:val="bottom"/>
            <w:hideMark/>
          </w:tcPr>
          <w:p w14:paraId="04DBA578"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47</w:t>
            </w:r>
          </w:p>
        </w:tc>
        <w:tc>
          <w:tcPr>
            <w:tcW w:w="1310" w:type="dxa"/>
            <w:tcBorders>
              <w:top w:val="nil"/>
              <w:left w:val="nil"/>
              <w:bottom w:val="nil"/>
              <w:right w:val="nil"/>
            </w:tcBorders>
            <w:shd w:val="clear" w:color="auto" w:fill="auto"/>
            <w:noWrap/>
            <w:vAlign w:val="bottom"/>
            <w:hideMark/>
          </w:tcPr>
          <w:p w14:paraId="7967974D"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w:t>
            </w:r>
          </w:p>
        </w:tc>
        <w:tc>
          <w:tcPr>
            <w:tcW w:w="1030" w:type="dxa"/>
            <w:tcBorders>
              <w:top w:val="nil"/>
              <w:left w:val="nil"/>
              <w:bottom w:val="nil"/>
              <w:right w:val="nil"/>
            </w:tcBorders>
            <w:shd w:val="clear" w:color="auto" w:fill="auto"/>
            <w:noWrap/>
            <w:vAlign w:val="bottom"/>
            <w:hideMark/>
          </w:tcPr>
          <w:p w14:paraId="16245358"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w:t>
            </w:r>
          </w:p>
        </w:tc>
        <w:tc>
          <w:tcPr>
            <w:tcW w:w="1233" w:type="dxa"/>
            <w:tcBorders>
              <w:top w:val="nil"/>
              <w:left w:val="nil"/>
              <w:bottom w:val="nil"/>
              <w:right w:val="nil"/>
            </w:tcBorders>
            <w:shd w:val="clear" w:color="auto" w:fill="auto"/>
            <w:noWrap/>
            <w:vAlign w:val="bottom"/>
            <w:hideMark/>
          </w:tcPr>
          <w:p w14:paraId="0A9E1FE1"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284" w:type="dxa"/>
            <w:tcBorders>
              <w:top w:val="nil"/>
              <w:left w:val="nil"/>
              <w:bottom w:val="nil"/>
              <w:right w:val="nil"/>
            </w:tcBorders>
            <w:shd w:val="clear" w:color="auto" w:fill="auto"/>
            <w:noWrap/>
            <w:vAlign w:val="bottom"/>
            <w:hideMark/>
          </w:tcPr>
          <w:p w14:paraId="6F39A419"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29</w:t>
            </w:r>
          </w:p>
        </w:tc>
        <w:tc>
          <w:tcPr>
            <w:tcW w:w="1031" w:type="dxa"/>
            <w:tcBorders>
              <w:top w:val="nil"/>
              <w:left w:val="nil"/>
              <w:bottom w:val="nil"/>
              <w:right w:val="nil"/>
            </w:tcBorders>
            <w:shd w:val="clear" w:color="auto" w:fill="auto"/>
            <w:noWrap/>
            <w:vAlign w:val="bottom"/>
            <w:hideMark/>
          </w:tcPr>
          <w:p w14:paraId="1159371D"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173" w:type="dxa"/>
            <w:tcBorders>
              <w:top w:val="nil"/>
              <w:left w:val="nil"/>
              <w:bottom w:val="nil"/>
              <w:right w:val="nil"/>
            </w:tcBorders>
            <w:shd w:val="clear" w:color="auto" w:fill="auto"/>
            <w:noWrap/>
            <w:vAlign w:val="bottom"/>
            <w:hideMark/>
          </w:tcPr>
          <w:p w14:paraId="26A419E5"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21</w:t>
            </w:r>
          </w:p>
        </w:tc>
        <w:tc>
          <w:tcPr>
            <w:tcW w:w="1240" w:type="dxa"/>
            <w:tcBorders>
              <w:top w:val="nil"/>
              <w:left w:val="nil"/>
              <w:bottom w:val="nil"/>
              <w:right w:val="nil"/>
            </w:tcBorders>
            <w:shd w:val="clear" w:color="auto" w:fill="auto"/>
            <w:noWrap/>
            <w:vAlign w:val="bottom"/>
            <w:hideMark/>
          </w:tcPr>
          <w:p w14:paraId="00822F2D"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r>
      <w:tr w:rsidR="008E7AB5" w:rsidRPr="001840F7" w14:paraId="4A4B0CC4" w14:textId="77777777" w:rsidTr="00D845F7">
        <w:trPr>
          <w:trHeight w:val="300"/>
        </w:trPr>
        <w:tc>
          <w:tcPr>
            <w:tcW w:w="1061" w:type="dxa"/>
            <w:vMerge w:val="restart"/>
            <w:tcBorders>
              <w:top w:val="nil"/>
              <w:left w:val="nil"/>
              <w:bottom w:val="single" w:sz="4" w:space="0" w:color="000000"/>
              <w:right w:val="nil"/>
            </w:tcBorders>
            <w:shd w:val="clear" w:color="auto" w:fill="auto"/>
            <w:noWrap/>
            <w:hideMark/>
          </w:tcPr>
          <w:p w14:paraId="6773A9C1"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Kauai</w:t>
            </w:r>
          </w:p>
        </w:tc>
        <w:tc>
          <w:tcPr>
            <w:tcW w:w="2734" w:type="dxa"/>
            <w:tcBorders>
              <w:top w:val="nil"/>
              <w:left w:val="nil"/>
              <w:bottom w:val="nil"/>
              <w:right w:val="nil"/>
            </w:tcBorders>
            <w:shd w:val="clear" w:color="auto" w:fill="auto"/>
            <w:noWrap/>
            <w:vAlign w:val="bottom"/>
            <w:hideMark/>
          </w:tcPr>
          <w:p w14:paraId="5B4449A2"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65C9BF64"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w:t>
            </w:r>
          </w:p>
        </w:tc>
        <w:tc>
          <w:tcPr>
            <w:tcW w:w="1310" w:type="dxa"/>
            <w:tcBorders>
              <w:top w:val="nil"/>
              <w:left w:val="nil"/>
              <w:bottom w:val="nil"/>
              <w:right w:val="nil"/>
            </w:tcBorders>
            <w:shd w:val="clear" w:color="auto" w:fill="auto"/>
            <w:noWrap/>
            <w:vAlign w:val="bottom"/>
            <w:hideMark/>
          </w:tcPr>
          <w:p w14:paraId="07C03C9E"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40</w:t>
            </w:r>
          </w:p>
        </w:tc>
        <w:tc>
          <w:tcPr>
            <w:tcW w:w="1030" w:type="dxa"/>
            <w:tcBorders>
              <w:top w:val="nil"/>
              <w:left w:val="nil"/>
              <w:bottom w:val="nil"/>
              <w:right w:val="nil"/>
            </w:tcBorders>
            <w:shd w:val="clear" w:color="auto" w:fill="auto"/>
            <w:noWrap/>
            <w:vAlign w:val="bottom"/>
            <w:hideMark/>
          </w:tcPr>
          <w:p w14:paraId="74E23257"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62</w:t>
            </w:r>
          </w:p>
        </w:tc>
        <w:tc>
          <w:tcPr>
            <w:tcW w:w="1233" w:type="dxa"/>
            <w:tcBorders>
              <w:top w:val="nil"/>
              <w:left w:val="nil"/>
              <w:bottom w:val="nil"/>
              <w:right w:val="nil"/>
            </w:tcBorders>
            <w:shd w:val="clear" w:color="auto" w:fill="auto"/>
            <w:noWrap/>
            <w:vAlign w:val="bottom"/>
            <w:hideMark/>
          </w:tcPr>
          <w:p w14:paraId="24B2359C"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40</w:t>
            </w:r>
          </w:p>
        </w:tc>
        <w:tc>
          <w:tcPr>
            <w:tcW w:w="1284" w:type="dxa"/>
            <w:tcBorders>
              <w:top w:val="nil"/>
              <w:left w:val="nil"/>
              <w:bottom w:val="nil"/>
              <w:right w:val="nil"/>
            </w:tcBorders>
            <w:shd w:val="clear" w:color="auto" w:fill="auto"/>
            <w:noWrap/>
            <w:vAlign w:val="bottom"/>
            <w:hideMark/>
          </w:tcPr>
          <w:p w14:paraId="63BF5AD7"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w:t>
            </w:r>
          </w:p>
        </w:tc>
        <w:tc>
          <w:tcPr>
            <w:tcW w:w="1031" w:type="dxa"/>
            <w:tcBorders>
              <w:top w:val="nil"/>
              <w:left w:val="nil"/>
              <w:bottom w:val="nil"/>
              <w:right w:val="nil"/>
            </w:tcBorders>
            <w:shd w:val="clear" w:color="auto" w:fill="auto"/>
            <w:noWrap/>
            <w:vAlign w:val="bottom"/>
            <w:hideMark/>
          </w:tcPr>
          <w:p w14:paraId="3F0CDAA6"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61</w:t>
            </w:r>
          </w:p>
        </w:tc>
        <w:tc>
          <w:tcPr>
            <w:tcW w:w="1173" w:type="dxa"/>
            <w:tcBorders>
              <w:top w:val="nil"/>
              <w:left w:val="nil"/>
              <w:bottom w:val="nil"/>
              <w:right w:val="nil"/>
            </w:tcBorders>
            <w:shd w:val="clear" w:color="auto" w:fill="auto"/>
            <w:noWrap/>
            <w:vAlign w:val="bottom"/>
            <w:hideMark/>
          </w:tcPr>
          <w:p w14:paraId="6B2CE566"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51</w:t>
            </w:r>
          </w:p>
        </w:tc>
        <w:tc>
          <w:tcPr>
            <w:tcW w:w="1240" w:type="dxa"/>
            <w:tcBorders>
              <w:top w:val="nil"/>
              <w:left w:val="nil"/>
              <w:bottom w:val="nil"/>
              <w:right w:val="nil"/>
            </w:tcBorders>
            <w:shd w:val="clear" w:color="auto" w:fill="auto"/>
            <w:noWrap/>
            <w:vAlign w:val="bottom"/>
            <w:hideMark/>
          </w:tcPr>
          <w:p w14:paraId="346964C1"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57</w:t>
            </w:r>
          </w:p>
        </w:tc>
      </w:tr>
      <w:tr w:rsidR="008E7AB5" w:rsidRPr="001840F7" w14:paraId="08F787C8" w14:textId="77777777" w:rsidTr="00D845F7">
        <w:trPr>
          <w:trHeight w:val="300"/>
        </w:trPr>
        <w:tc>
          <w:tcPr>
            <w:tcW w:w="1061" w:type="dxa"/>
            <w:vMerge/>
            <w:tcBorders>
              <w:top w:val="nil"/>
              <w:left w:val="nil"/>
              <w:bottom w:val="single" w:sz="4" w:space="0" w:color="000000"/>
              <w:right w:val="nil"/>
            </w:tcBorders>
            <w:vAlign w:val="center"/>
            <w:hideMark/>
          </w:tcPr>
          <w:p w14:paraId="3C358E13"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6D9844B1"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once a month</w:t>
            </w:r>
          </w:p>
        </w:tc>
        <w:tc>
          <w:tcPr>
            <w:tcW w:w="1350" w:type="dxa"/>
            <w:tcBorders>
              <w:top w:val="nil"/>
              <w:left w:val="nil"/>
              <w:bottom w:val="nil"/>
              <w:right w:val="nil"/>
            </w:tcBorders>
            <w:shd w:val="clear" w:color="auto" w:fill="auto"/>
            <w:noWrap/>
            <w:vAlign w:val="bottom"/>
            <w:hideMark/>
          </w:tcPr>
          <w:p w14:paraId="059039AF"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w:t>
            </w:r>
          </w:p>
        </w:tc>
        <w:tc>
          <w:tcPr>
            <w:tcW w:w="1310" w:type="dxa"/>
            <w:tcBorders>
              <w:top w:val="nil"/>
              <w:left w:val="nil"/>
              <w:bottom w:val="nil"/>
              <w:right w:val="nil"/>
            </w:tcBorders>
            <w:shd w:val="clear" w:color="auto" w:fill="auto"/>
            <w:noWrap/>
            <w:vAlign w:val="bottom"/>
            <w:hideMark/>
          </w:tcPr>
          <w:p w14:paraId="090199F6"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33</w:t>
            </w:r>
          </w:p>
        </w:tc>
        <w:tc>
          <w:tcPr>
            <w:tcW w:w="1030" w:type="dxa"/>
            <w:tcBorders>
              <w:top w:val="nil"/>
              <w:left w:val="nil"/>
              <w:bottom w:val="nil"/>
              <w:right w:val="nil"/>
            </w:tcBorders>
            <w:shd w:val="clear" w:color="auto" w:fill="auto"/>
            <w:noWrap/>
            <w:vAlign w:val="bottom"/>
            <w:hideMark/>
          </w:tcPr>
          <w:p w14:paraId="1D7C2C5D"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233" w:type="dxa"/>
            <w:tcBorders>
              <w:top w:val="nil"/>
              <w:left w:val="nil"/>
              <w:bottom w:val="nil"/>
              <w:right w:val="nil"/>
            </w:tcBorders>
            <w:shd w:val="clear" w:color="auto" w:fill="auto"/>
            <w:noWrap/>
            <w:vAlign w:val="bottom"/>
            <w:hideMark/>
          </w:tcPr>
          <w:p w14:paraId="3FBEB5E4"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42</w:t>
            </w:r>
          </w:p>
        </w:tc>
        <w:tc>
          <w:tcPr>
            <w:tcW w:w="1284" w:type="dxa"/>
            <w:tcBorders>
              <w:top w:val="nil"/>
              <w:left w:val="nil"/>
              <w:bottom w:val="nil"/>
              <w:right w:val="nil"/>
            </w:tcBorders>
            <w:shd w:val="clear" w:color="auto" w:fill="auto"/>
            <w:noWrap/>
            <w:vAlign w:val="bottom"/>
            <w:hideMark/>
          </w:tcPr>
          <w:p w14:paraId="1254B7F5"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35</w:t>
            </w:r>
          </w:p>
        </w:tc>
        <w:tc>
          <w:tcPr>
            <w:tcW w:w="1031" w:type="dxa"/>
            <w:tcBorders>
              <w:top w:val="nil"/>
              <w:left w:val="nil"/>
              <w:bottom w:val="nil"/>
              <w:right w:val="nil"/>
            </w:tcBorders>
            <w:shd w:val="clear" w:color="auto" w:fill="auto"/>
            <w:noWrap/>
            <w:vAlign w:val="bottom"/>
            <w:hideMark/>
          </w:tcPr>
          <w:p w14:paraId="5721FA75"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27</w:t>
            </w:r>
          </w:p>
        </w:tc>
        <w:tc>
          <w:tcPr>
            <w:tcW w:w="1173" w:type="dxa"/>
            <w:tcBorders>
              <w:top w:val="nil"/>
              <w:left w:val="nil"/>
              <w:bottom w:val="nil"/>
              <w:right w:val="nil"/>
            </w:tcBorders>
            <w:shd w:val="clear" w:color="auto" w:fill="auto"/>
            <w:noWrap/>
            <w:vAlign w:val="bottom"/>
            <w:hideMark/>
          </w:tcPr>
          <w:p w14:paraId="4D924D25"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21</w:t>
            </w:r>
          </w:p>
        </w:tc>
        <w:tc>
          <w:tcPr>
            <w:tcW w:w="1240" w:type="dxa"/>
            <w:tcBorders>
              <w:top w:val="nil"/>
              <w:left w:val="nil"/>
              <w:bottom w:val="nil"/>
              <w:right w:val="nil"/>
            </w:tcBorders>
            <w:shd w:val="clear" w:color="auto" w:fill="auto"/>
            <w:noWrap/>
            <w:vAlign w:val="bottom"/>
            <w:hideMark/>
          </w:tcPr>
          <w:p w14:paraId="00A65AD7"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30</w:t>
            </w:r>
          </w:p>
        </w:tc>
      </w:tr>
      <w:tr w:rsidR="008E7AB5" w:rsidRPr="001840F7" w14:paraId="143DCEA7" w14:textId="77777777" w:rsidTr="00D845F7">
        <w:trPr>
          <w:trHeight w:val="300"/>
        </w:trPr>
        <w:tc>
          <w:tcPr>
            <w:tcW w:w="1061" w:type="dxa"/>
            <w:vMerge/>
            <w:tcBorders>
              <w:top w:val="nil"/>
              <w:left w:val="nil"/>
              <w:bottom w:val="single" w:sz="4" w:space="0" w:color="000000"/>
              <w:right w:val="nil"/>
            </w:tcBorders>
            <w:vAlign w:val="center"/>
            <w:hideMark/>
          </w:tcPr>
          <w:p w14:paraId="1B20B470"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50B6F52E"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15E8C8A8"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15</w:t>
            </w:r>
          </w:p>
        </w:tc>
        <w:tc>
          <w:tcPr>
            <w:tcW w:w="1310" w:type="dxa"/>
            <w:tcBorders>
              <w:top w:val="nil"/>
              <w:left w:val="nil"/>
              <w:bottom w:val="nil"/>
              <w:right w:val="nil"/>
            </w:tcBorders>
            <w:shd w:val="clear" w:color="auto" w:fill="auto"/>
            <w:noWrap/>
            <w:vAlign w:val="bottom"/>
            <w:hideMark/>
          </w:tcPr>
          <w:p w14:paraId="1E669639"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9</w:t>
            </w:r>
          </w:p>
        </w:tc>
        <w:tc>
          <w:tcPr>
            <w:tcW w:w="1030" w:type="dxa"/>
            <w:tcBorders>
              <w:top w:val="nil"/>
              <w:left w:val="nil"/>
              <w:bottom w:val="nil"/>
              <w:right w:val="nil"/>
            </w:tcBorders>
            <w:shd w:val="clear" w:color="auto" w:fill="auto"/>
            <w:noWrap/>
            <w:vAlign w:val="bottom"/>
            <w:hideMark/>
          </w:tcPr>
          <w:p w14:paraId="609DBD3B"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233" w:type="dxa"/>
            <w:tcBorders>
              <w:top w:val="nil"/>
              <w:left w:val="nil"/>
              <w:bottom w:val="nil"/>
              <w:right w:val="nil"/>
            </w:tcBorders>
            <w:shd w:val="clear" w:color="auto" w:fill="auto"/>
            <w:noWrap/>
            <w:vAlign w:val="bottom"/>
            <w:hideMark/>
          </w:tcPr>
          <w:p w14:paraId="1E7166F0"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9</w:t>
            </w:r>
          </w:p>
        </w:tc>
        <w:tc>
          <w:tcPr>
            <w:tcW w:w="1284" w:type="dxa"/>
            <w:tcBorders>
              <w:top w:val="nil"/>
              <w:left w:val="nil"/>
              <w:bottom w:val="nil"/>
              <w:right w:val="nil"/>
            </w:tcBorders>
            <w:shd w:val="clear" w:color="auto" w:fill="auto"/>
            <w:noWrap/>
            <w:vAlign w:val="bottom"/>
            <w:hideMark/>
          </w:tcPr>
          <w:p w14:paraId="7F86CB3E"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031" w:type="dxa"/>
            <w:tcBorders>
              <w:top w:val="nil"/>
              <w:left w:val="nil"/>
              <w:bottom w:val="nil"/>
              <w:right w:val="nil"/>
            </w:tcBorders>
            <w:shd w:val="clear" w:color="auto" w:fill="auto"/>
            <w:noWrap/>
            <w:vAlign w:val="bottom"/>
            <w:hideMark/>
          </w:tcPr>
          <w:p w14:paraId="7130035B"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w:t>
            </w:r>
          </w:p>
        </w:tc>
        <w:tc>
          <w:tcPr>
            <w:tcW w:w="1173" w:type="dxa"/>
            <w:tcBorders>
              <w:top w:val="nil"/>
              <w:left w:val="nil"/>
              <w:bottom w:val="nil"/>
              <w:right w:val="nil"/>
            </w:tcBorders>
            <w:shd w:val="clear" w:color="auto" w:fill="auto"/>
            <w:noWrap/>
            <w:vAlign w:val="bottom"/>
            <w:hideMark/>
          </w:tcPr>
          <w:p w14:paraId="59FDA162"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240" w:type="dxa"/>
            <w:tcBorders>
              <w:top w:val="nil"/>
              <w:left w:val="nil"/>
              <w:bottom w:val="nil"/>
              <w:right w:val="nil"/>
            </w:tcBorders>
            <w:shd w:val="clear" w:color="auto" w:fill="auto"/>
            <w:noWrap/>
            <w:vAlign w:val="bottom"/>
            <w:hideMark/>
          </w:tcPr>
          <w:p w14:paraId="72251905"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w:t>
            </w:r>
          </w:p>
        </w:tc>
      </w:tr>
      <w:tr w:rsidR="008E7AB5" w:rsidRPr="001840F7" w14:paraId="70E8AAC8" w14:textId="77777777" w:rsidTr="00D845F7">
        <w:trPr>
          <w:trHeight w:val="300"/>
        </w:trPr>
        <w:tc>
          <w:tcPr>
            <w:tcW w:w="1061" w:type="dxa"/>
            <w:vMerge/>
            <w:tcBorders>
              <w:top w:val="nil"/>
              <w:left w:val="nil"/>
              <w:bottom w:val="single" w:sz="4" w:space="0" w:color="000000"/>
              <w:right w:val="nil"/>
            </w:tcBorders>
            <w:vAlign w:val="center"/>
            <w:hideMark/>
          </w:tcPr>
          <w:p w14:paraId="222D9DA2"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single" w:sz="4" w:space="0" w:color="auto"/>
              <w:right w:val="nil"/>
            </w:tcBorders>
            <w:shd w:val="clear" w:color="auto" w:fill="auto"/>
            <w:noWrap/>
            <w:vAlign w:val="bottom"/>
            <w:hideMark/>
          </w:tcPr>
          <w:p w14:paraId="4B0515D6"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 times a month or more</w:t>
            </w:r>
          </w:p>
        </w:tc>
        <w:tc>
          <w:tcPr>
            <w:tcW w:w="1350" w:type="dxa"/>
            <w:tcBorders>
              <w:top w:val="nil"/>
              <w:left w:val="nil"/>
              <w:bottom w:val="single" w:sz="4" w:space="0" w:color="auto"/>
              <w:right w:val="nil"/>
            </w:tcBorders>
            <w:shd w:val="clear" w:color="auto" w:fill="auto"/>
            <w:noWrap/>
            <w:vAlign w:val="bottom"/>
            <w:hideMark/>
          </w:tcPr>
          <w:p w14:paraId="1D237F3F"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47</w:t>
            </w:r>
          </w:p>
        </w:tc>
        <w:tc>
          <w:tcPr>
            <w:tcW w:w="1310" w:type="dxa"/>
            <w:tcBorders>
              <w:top w:val="nil"/>
              <w:left w:val="nil"/>
              <w:bottom w:val="single" w:sz="4" w:space="0" w:color="auto"/>
              <w:right w:val="nil"/>
            </w:tcBorders>
            <w:shd w:val="clear" w:color="auto" w:fill="auto"/>
            <w:noWrap/>
            <w:vAlign w:val="bottom"/>
            <w:hideMark/>
          </w:tcPr>
          <w:p w14:paraId="75D558D1"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18</w:t>
            </w:r>
          </w:p>
        </w:tc>
        <w:tc>
          <w:tcPr>
            <w:tcW w:w="1030" w:type="dxa"/>
            <w:tcBorders>
              <w:top w:val="nil"/>
              <w:left w:val="nil"/>
              <w:bottom w:val="single" w:sz="4" w:space="0" w:color="auto"/>
              <w:right w:val="nil"/>
            </w:tcBorders>
            <w:shd w:val="clear" w:color="auto" w:fill="auto"/>
            <w:noWrap/>
            <w:vAlign w:val="bottom"/>
            <w:hideMark/>
          </w:tcPr>
          <w:p w14:paraId="14BD4E54"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w:t>
            </w:r>
          </w:p>
        </w:tc>
        <w:tc>
          <w:tcPr>
            <w:tcW w:w="1233" w:type="dxa"/>
            <w:tcBorders>
              <w:top w:val="nil"/>
              <w:left w:val="nil"/>
              <w:bottom w:val="single" w:sz="4" w:space="0" w:color="auto"/>
              <w:right w:val="nil"/>
            </w:tcBorders>
            <w:shd w:val="clear" w:color="auto" w:fill="auto"/>
            <w:noWrap/>
            <w:vAlign w:val="bottom"/>
            <w:hideMark/>
          </w:tcPr>
          <w:p w14:paraId="3D729E7E"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9</w:t>
            </w:r>
          </w:p>
        </w:tc>
        <w:tc>
          <w:tcPr>
            <w:tcW w:w="1284" w:type="dxa"/>
            <w:tcBorders>
              <w:top w:val="nil"/>
              <w:left w:val="nil"/>
              <w:bottom w:val="single" w:sz="4" w:space="0" w:color="auto"/>
              <w:right w:val="nil"/>
            </w:tcBorders>
            <w:shd w:val="clear" w:color="auto" w:fill="auto"/>
            <w:noWrap/>
            <w:vAlign w:val="bottom"/>
            <w:hideMark/>
          </w:tcPr>
          <w:p w14:paraId="71372787"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34</w:t>
            </w:r>
          </w:p>
        </w:tc>
        <w:tc>
          <w:tcPr>
            <w:tcW w:w="1031" w:type="dxa"/>
            <w:tcBorders>
              <w:top w:val="nil"/>
              <w:left w:val="nil"/>
              <w:bottom w:val="single" w:sz="4" w:space="0" w:color="auto"/>
              <w:right w:val="nil"/>
            </w:tcBorders>
            <w:shd w:val="clear" w:color="auto" w:fill="auto"/>
            <w:noWrap/>
            <w:vAlign w:val="bottom"/>
            <w:hideMark/>
          </w:tcPr>
          <w:p w14:paraId="6BF46B7D"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173" w:type="dxa"/>
            <w:tcBorders>
              <w:top w:val="nil"/>
              <w:left w:val="nil"/>
              <w:bottom w:val="single" w:sz="4" w:space="0" w:color="auto"/>
              <w:right w:val="nil"/>
            </w:tcBorders>
            <w:shd w:val="clear" w:color="auto" w:fill="auto"/>
            <w:noWrap/>
            <w:vAlign w:val="bottom"/>
            <w:hideMark/>
          </w:tcPr>
          <w:p w14:paraId="1ACC8795"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w:t>
            </w:r>
          </w:p>
        </w:tc>
        <w:tc>
          <w:tcPr>
            <w:tcW w:w="1240" w:type="dxa"/>
            <w:tcBorders>
              <w:top w:val="nil"/>
              <w:left w:val="nil"/>
              <w:bottom w:val="single" w:sz="4" w:space="0" w:color="auto"/>
              <w:right w:val="nil"/>
            </w:tcBorders>
            <w:shd w:val="clear" w:color="auto" w:fill="auto"/>
            <w:noWrap/>
            <w:vAlign w:val="bottom"/>
            <w:hideMark/>
          </w:tcPr>
          <w:p w14:paraId="337A2BA2"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r>
    </w:tbl>
    <w:p w14:paraId="28ECBF0E" w14:textId="77777777" w:rsidR="008E7AB5" w:rsidRPr="001840F7" w:rsidRDefault="008E7AB5" w:rsidP="008E7AB5">
      <w:pPr>
        <w:rPr>
          <w:rFonts w:ascii="Times New Roman" w:hAnsi="Times New Roman" w:cs="Times New Roman"/>
          <w:b/>
          <w:color w:val="4F81BD" w:themeColor="accent1"/>
          <w:sz w:val="24"/>
          <w:szCs w:val="24"/>
        </w:rPr>
        <w:sectPr w:rsidR="008E7AB5" w:rsidRPr="001840F7" w:rsidSect="00E51386">
          <w:pgSz w:w="15840" w:h="12240" w:orient="landscape"/>
          <w:pgMar w:top="1440" w:right="1440" w:bottom="1440" w:left="1440" w:header="720" w:footer="720" w:gutter="0"/>
          <w:cols w:space="720"/>
          <w:docGrid w:linePitch="360"/>
        </w:sectPr>
      </w:pPr>
    </w:p>
    <w:p w14:paraId="1D6A546E" w14:textId="77777777" w:rsidR="008E7AB5" w:rsidRPr="001840F7" w:rsidRDefault="008E7AB5" w:rsidP="008E7AB5">
      <w:pPr>
        <w:rPr>
          <w:rFonts w:ascii="Times New Roman" w:hAnsi="Times New Roman" w:cs="Times New Roman"/>
          <w:b/>
          <w:color w:val="4F81BD" w:themeColor="accent1"/>
          <w:sz w:val="24"/>
          <w:szCs w:val="24"/>
        </w:rPr>
      </w:pPr>
    </w:p>
    <w:p w14:paraId="1335B95C" w14:textId="77777777" w:rsidR="008E7AB5" w:rsidRPr="001840F7" w:rsidRDefault="008E7AB5" w:rsidP="008E7AB5">
      <w:pPr>
        <w:rPr>
          <w:rFonts w:ascii="Times New Roman" w:hAnsi="Times New Roman" w:cs="Times New Roman"/>
          <w:color w:val="4F81BD" w:themeColor="accent1"/>
          <w:sz w:val="24"/>
          <w:szCs w:val="24"/>
        </w:rPr>
        <w:sectPr w:rsidR="008E7AB5" w:rsidRPr="001840F7" w:rsidSect="00E51386">
          <w:type w:val="continuous"/>
          <w:pgSz w:w="15840" w:h="12240" w:orient="landscape"/>
          <w:pgMar w:top="1440" w:right="1440" w:bottom="1440" w:left="1440" w:header="720" w:footer="720" w:gutter="0"/>
          <w:cols w:space="720"/>
          <w:docGrid w:linePitch="360"/>
        </w:sectPr>
      </w:pPr>
    </w:p>
    <w:p w14:paraId="1C4ED4E1" w14:textId="63487A5A" w:rsidR="00CB74DF" w:rsidRPr="001840F7" w:rsidRDefault="00CB74DF">
      <w:pPr>
        <w:rPr>
          <w:rFonts w:ascii="Times New Roman" w:hAnsi="Times New Roman" w:cs="Times New Roman"/>
          <w:sz w:val="24"/>
          <w:szCs w:val="24"/>
        </w:rPr>
      </w:pPr>
    </w:p>
    <w:p w14:paraId="17496BB2" w14:textId="77777777" w:rsidR="00881577" w:rsidRPr="001840F7" w:rsidRDefault="00AE5473">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Clean Water</w:t>
      </w:r>
    </w:p>
    <w:p w14:paraId="76B548BA" w14:textId="77777777" w:rsidR="00FE6431" w:rsidRPr="001840F7" w:rsidRDefault="00FE6431">
      <w:pPr>
        <w:rPr>
          <w:rFonts w:ascii="Times New Roman" w:hAnsi="Times New Roman" w:cs="Times New Roman"/>
          <w:b/>
          <w:sz w:val="24"/>
          <w:szCs w:val="24"/>
        </w:rPr>
      </w:pPr>
    </w:p>
    <w:p w14:paraId="23B40933" w14:textId="77777777" w:rsidR="00FE6431" w:rsidRPr="001840F7" w:rsidRDefault="00FE6431">
      <w:pPr>
        <w:rPr>
          <w:rFonts w:ascii="Times New Roman" w:hAnsi="Times New Roman" w:cs="Times New Roman"/>
          <w:b/>
          <w:sz w:val="24"/>
          <w:szCs w:val="24"/>
        </w:rPr>
      </w:pPr>
      <w:r w:rsidRPr="001840F7">
        <w:rPr>
          <w:rFonts w:ascii="Times New Roman" w:hAnsi="Times New Roman" w:cs="Times New Roman"/>
          <w:b/>
          <w:sz w:val="24"/>
          <w:szCs w:val="24"/>
        </w:rPr>
        <w:t>ICC data used as reference layer in OHI to compensate for marine debris pressure</w:t>
      </w:r>
    </w:p>
    <w:p w14:paraId="4CD1A64B" w14:textId="77777777" w:rsidR="00881577" w:rsidRPr="001840F7" w:rsidRDefault="00881577">
      <w:pPr>
        <w:rPr>
          <w:rFonts w:ascii="Times New Roman" w:hAnsi="Times New Roman" w:cs="Times New Roman"/>
          <w:sz w:val="24"/>
          <w:szCs w:val="24"/>
        </w:rPr>
      </w:pPr>
      <w:r w:rsidRPr="001840F7">
        <w:rPr>
          <w:rFonts w:ascii="Times New Roman" w:hAnsi="Times New Roman" w:cs="Times New Roman"/>
          <w:sz w:val="24"/>
          <w:szCs w:val="24"/>
        </w:rPr>
        <w:t>Not much we can do to control marine debris at Hawaii scale</w:t>
      </w:r>
    </w:p>
    <w:p w14:paraId="21E57100" w14:textId="77777777" w:rsidR="00881577" w:rsidRPr="001840F7" w:rsidRDefault="00881577">
      <w:pPr>
        <w:rPr>
          <w:rFonts w:ascii="Times New Roman" w:hAnsi="Times New Roman" w:cs="Times New Roman"/>
          <w:sz w:val="24"/>
          <w:szCs w:val="24"/>
        </w:rPr>
      </w:pPr>
      <w:r w:rsidRPr="001840F7">
        <w:rPr>
          <w:rFonts w:ascii="Times New Roman" w:hAnsi="Times New Roman" w:cs="Times New Roman"/>
          <w:sz w:val="24"/>
          <w:szCs w:val="24"/>
        </w:rPr>
        <w:t>Marine debris as pressure layer</w:t>
      </w:r>
    </w:p>
    <w:p w14:paraId="7A2CDA19" w14:textId="77777777" w:rsidR="00890E98" w:rsidRPr="001840F7" w:rsidRDefault="00890E98">
      <w:pPr>
        <w:rPr>
          <w:rFonts w:ascii="Times New Roman" w:hAnsi="Times New Roman" w:cs="Times New Roman"/>
          <w:sz w:val="24"/>
          <w:szCs w:val="24"/>
        </w:rPr>
      </w:pPr>
      <w:r w:rsidRPr="001840F7">
        <w:rPr>
          <w:rFonts w:ascii="Times New Roman" w:hAnsi="Times New Roman" w:cs="Times New Roman"/>
          <w:sz w:val="24"/>
          <w:szCs w:val="24"/>
        </w:rPr>
        <w:t>Need to stop at produc</w:t>
      </w:r>
      <w:r w:rsidR="00881577" w:rsidRPr="001840F7">
        <w:rPr>
          <w:rFonts w:ascii="Times New Roman" w:hAnsi="Times New Roman" w:cs="Times New Roman"/>
          <w:sz w:val="24"/>
          <w:szCs w:val="24"/>
        </w:rPr>
        <w:t xml:space="preserve">tion, at the source. </w:t>
      </w:r>
    </w:p>
    <w:p w14:paraId="25B7EDC4" w14:textId="77777777" w:rsidR="00AE5473" w:rsidRPr="001840F7" w:rsidRDefault="00AE5473">
      <w:pPr>
        <w:rPr>
          <w:rFonts w:ascii="Times New Roman" w:hAnsi="Times New Roman" w:cs="Times New Roman"/>
          <w:sz w:val="24"/>
          <w:szCs w:val="24"/>
        </w:rPr>
      </w:pPr>
      <w:r w:rsidRPr="001840F7">
        <w:rPr>
          <w:rFonts w:ascii="Times New Roman" w:hAnsi="Times New Roman" w:cs="Times New Roman"/>
          <w:sz w:val="24"/>
          <w:szCs w:val="24"/>
        </w:rPr>
        <w:t xml:space="preserve">Temporal and Spatial Analysis of Marine Debris </w:t>
      </w:r>
    </w:p>
    <w:p w14:paraId="1C293546" w14:textId="77777777" w:rsidR="00EC465D" w:rsidRPr="001840F7" w:rsidRDefault="00EC465D">
      <w:pPr>
        <w:rPr>
          <w:rFonts w:ascii="Times New Roman" w:hAnsi="Times New Roman" w:cs="Times New Roman"/>
          <w:sz w:val="24"/>
          <w:szCs w:val="24"/>
        </w:rPr>
      </w:pPr>
      <w:r w:rsidRPr="001840F7">
        <w:rPr>
          <w:rFonts w:ascii="Times New Roman" w:hAnsi="Times New Roman" w:cs="Times New Roman"/>
          <w:sz w:val="24"/>
          <w:szCs w:val="24"/>
        </w:rPr>
        <w:t xml:space="preserve">Jordan </w:t>
      </w:r>
      <w:proofErr w:type="spellStart"/>
      <w:r w:rsidR="008D5901" w:rsidRPr="001840F7">
        <w:rPr>
          <w:rFonts w:ascii="Times New Roman" w:hAnsi="Times New Roman" w:cs="Times New Roman"/>
          <w:sz w:val="24"/>
          <w:szCs w:val="24"/>
        </w:rPr>
        <w:t>Toshimasa</w:t>
      </w:r>
      <w:proofErr w:type="spellEnd"/>
      <w:r w:rsidR="008D5901" w:rsidRPr="001840F7">
        <w:rPr>
          <w:rFonts w:ascii="Times New Roman" w:hAnsi="Times New Roman" w:cs="Times New Roman"/>
          <w:sz w:val="24"/>
          <w:szCs w:val="24"/>
        </w:rPr>
        <w:t xml:space="preserve"> </w:t>
      </w:r>
      <w:proofErr w:type="spellStart"/>
      <w:r w:rsidR="008D5901" w:rsidRPr="001840F7">
        <w:rPr>
          <w:rFonts w:ascii="Times New Roman" w:hAnsi="Times New Roman" w:cs="Times New Roman"/>
          <w:sz w:val="24"/>
          <w:szCs w:val="24"/>
        </w:rPr>
        <w:t>Muratsuchi</w:t>
      </w:r>
      <w:proofErr w:type="spellEnd"/>
    </w:p>
    <w:p w14:paraId="73ED7354" w14:textId="77777777" w:rsidR="000369EE" w:rsidRPr="001840F7" w:rsidRDefault="000369EE">
      <w:pPr>
        <w:rPr>
          <w:rFonts w:ascii="Times New Roman" w:hAnsi="Times New Roman" w:cs="Times New Roman"/>
          <w:sz w:val="24"/>
          <w:szCs w:val="24"/>
        </w:rPr>
      </w:pPr>
      <w:r w:rsidRPr="001840F7">
        <w:rPr>
          <w:rFonts w:ascii="Times New Roman" w:hAnsi="Times New Roman" w:cs="Times New Roman"/>
          <w:sz w:val="24"/>
          <w:szCs w:val="24"/>
        </w:rPr>
        <w:t xml:space="preserve">International coastal cleanup was annual event now </w:t>
      </w:r>
      <w:proofErr w:type="gramStart"/>
      <w:r w:rsidRPr="001840F7">
        <w:rPr>
          <w:rFonts w:ascii="Times New Roman" w:hAnsi="Times New Roman" w:cs="Times New Roman"/>
          <w:sz w:val="24"/>
          <w:szCs w:val="24"/>
        </w:rPr>
        <w:t>year round</w:t>
      </w:r>
      <w:proofErr w:type="gramEnd"/>
      <w:r w:rsidR="00D97895" w:rsidRPr="001840F7">
        <w:rPr>
          <w:rFonts w:ascii="Times New Roman" w:hAnsi="Times New Roman" w:cs="Times New Roman"/>
          <w:sz w:val="24"/>
          <w:szCs w:val="24"/>
        </w:rPr>
        <w:t xml:space="preserve"> post 2016</w:t>
      </w:r>
    </w:p>
    <w:p w14:paraId="776E407E" w14:textId="77777777" w:rsidR="00D97895" w:rsidRPr="001840F7" w:rsidRDefault="00D97895">
      <w:pPr>
        <w:rPr>
          <w:rFonts w:ascii="Times New Roman" w:hAnsi="Times New Roman" w:cs="Times New Roman"/>
          <w:sz w:val="24"/>
          <w:szCs w:val="24"/>
        </w:rPr>
      </w:pPr>
      <w:r w:rsidRPr="001840F7">
        <w:rPr>
          <w:rFonts w:ascii="Times New Roman" w:hAnsi="Times New Roman" w:cs="Times New Roman"/>
          <w:sz w:val="24"/>
          <w:szCs w:val="24"/>
        </w:rPr>
        <w:t>Data good from 2008 to 2016</w:t>
      </w:r>
    </w:p>
    <w:p w14:paraId="5BAD2007" w14:textId="77777777" w:rsidR="00D97895" w:rsidRPr="001840F7" w:rsidRDefault="00D97895">
      <w:pPr>
        <w:rPr>
          <w:rFonts w:ascii="Times New Roman" w:hAnsi="Times New Roman" w:cs="Times New Roman"/>
          <w:sz w:val="24"/>
          <w:szCs w:val="24"/>
        </w:rPr>
      </w:pPr>
      <w:r w:rsidRPr="001840F7">
        <w:rPr>
          <w:rFonts w:ascii="Times New Roman" w:hAnsi="Times New Roman" w:cs="Times New Roman"/>
          <w:sz w:val="24"/>
          <w:szCs w:val="24"/>
        </w:rPr>
        <w:t>Methods:</w:t>
      </w:r>
    </w:p>
    <w:p w14:paraId="1BB288EF" w14:textId="77777777" w:rsidR="00D97895" w:rsidRPr="001840F7" w:rsidRDefault="00F750A9">
      <w:pPr>
        <w:rPr>
          <w:rFonts w:ascii="Times New Roman" w:hAnsi="Times New Roman" w:cs="Times New Roman"/>
          <w:sz w:val="24"/>
          <w:szCs w:val="24"/>
        </w:rPr>
      </w:pPr>
      <w:r w:rsidRPr="001840F7">
        <w:rPr>
          <w:rFonts w:ascii="Times New Roman" w:hAnsi="Times New Roman" w:cs="Times New Roman"/>
          <w:sz w:val="24"/>
          <w:szCs w:val="24"/>
        </w:rPr>
        <w:t>Debris per person per mile as reference. Per person cleaning up</w:t>
      </w:r>
    </w:p>
    <w:p w14:paraId="2B3BEAE1" w14:textId="77777777" w:rsidR="000369EE" w:rsidRPr="001840F7" w:rsidRDefault="00D97895">
      <w:pPr>
        <w:rPr>
          <w:rFonts w:ascii="Times New Roman" w:hAnsi="Times New Roman" w:cs="Times New Roman"/>
          <w:sz w:val="24"/>
          <w:szCs w:val="24"/>
        </w:rPr>
      </w:pPr>
      <w:r w:rsidRPr="001840F7">
        <w:rPr>
          <w:rFonts w:ascii="Times New Roman" w:hAnsi="Times New Roman" w:cs="Times New Roman"/>
          <w:sz w:val="24"/>
          <w:szCs w:val="24"/>
        </w:rPr>
        <w:t>Is debris on Hawaii increasing?</w:t>
      </w:r>
    </w:p>
    <w:p w14:paraId="34AE7A1A" w14:textId="77777777" w:rsidR="00F750A9" w:rsidRPr="001840F7" w:rsidRDefault="00F750A9">
      <w:pPr>
        <w:rPr>
          <w:rFonts w:ascii="Times New Roman" w:hAnsi="Times New Roman" w:cs="Times New Roman"/>
          <w:sz w:val="24"/>
          <w:szCs w:val="24"/>
        </w:rPr>
      </w:pPr>
      <w:r w:rsidRPr="001840F7">
        <w:rPr>
          <w:rFonts w:ascii="Times New Roman" w:hAnsi="Times New Roman" w:cs="Times New Roman"/>
          <w:sz w:val="24"/>
          <w:szCs w:val="24"/>
        </w:rPr>
        <w:t xml:space="preserve">Declining slightly since 2008 – how much </w:t>
      </w:r>
    </w:p>
    <w:p w14:paraId="248F1269" w14:textId="77777777" w:rsidR="00D97895" w:rsidRPr="001840F7" w:rsidRDefault="00D97895">
      <w:pPr>
        <w:rPr>
          <w:rFonts w:ascii="Times New Roman" w:hAnsi="Times New Roman" w:cs="Times New Roman"/>
          <w:sz w:val="24"/>
          <w:szCs w:val="24"/>
        </w:rPr>
      </w:pPr>
    </w:p>
    <w:p w14:paraId="1FC20D41" w14:textId="77777777" w:rsidR="000369EE" w:rsidRPr="001840F7" w:rsidRDefault="000369EE">
      <w:pPr>
        <w:rPr>
          <w:rFonts w:ascii="Times New Roman" w:hAnsi="Times New Roman" w:cs="Times New Roman"/>
          <w:sz w:val="24"/>
          <w:szCs w:val="24"/>
        </w:rPr>
      </w:pPr>
      <w:r w:rsidRPr="001840F7">
        <w:rPr>
          <w:rFonts w:ascii="Times New Roman" w:hAnsi="Times New Roman" w:cs="Times New Roman"/>
          <w:sz w:val="24"/>
          <w:szCs w:val="24"/>
        </w:rPr>
        <w:t>References</w:t>
      </w:r>
    </w:p>
    <w:p w14:paraId="7283388C" w14:textId="77777777" w:rsidR="000369EE" w:rsidRPr="001840F7" w:rsidRDefault="000369EE">
      <w:pPr>
        <w:rPr>
          <w:rFonts w:ascii="Times New Roman" w:hAnsi="Times New Roman" w:cs="Times New Roman"/>
          <w:sz w:val="24"/>
          <w:szCs w:val="24"/>
        </w:rPr>
      </w:pPr>
      <w:proofErr w:type="spellStart"/>
      <w:r w:rsidRPr="001840F7">
        <w:rPr>
          <w:rFonts w:ascii="Times New Roman" w:hAnsi="Times New Roman" w:cs="Times New Roman"/>
          <w:sz w:val="24"/>
          <w:szCs w:val="24"/>
        </w:rPr>
        <w:t>Jambeck</w:t>
      </w:r>
      <w:proofErr w:type="spellEnd"/>
      <w:r w:rsidRPr="001840F7">
        <w:rPr>
          <w:rFonts w:ascii="Times New Roman" w:hAnsi="Times New Roman" w:cs="Times New Roman"/>
          <w:sz w:val="24"/>
          <w:szCs w:val="24"/>
        </w:rPr>
        <w:t xml:space="preserve"> et al 2015 </w:t>
      </w:r>
    </w:p>
    <w:p w14:paraId="2F1D4D12" w14:textId="77777777" w:rsidR="00890E98" w:rsidRPr="001840F7" w:rsidRDefault="00890E98">
      <w:pPr>
        <w:rPr>
          <w:rFonts w:ascii="Times New Roman" w:hAnsi="Times New Roman" w:cs="Times New Roman"/>
          <w:sz w:val="24"/>
          <w:szCs w:val="24"/>
        </w:rPr>
      </w:pPr>
      <w:r w:rsidRPr="001840F7">
        <w:rPr>
          <w:rFonts w:ascii="Times New Roman" w:hAnsi="Times New Roman" w:cs="Times New Roman"/>
          <w:sz w:val="24"/>
          <w:szCs w:val="24"/>
        </w:rPr>
        <w:t xml:space="preserve">What proportion is Hawaii based vs external sources? Tsunami marine debris? </w:t>
      </w:r>
    </w:p>
    <w:p w14:paraId="122268E9" w14:textId="77777777" w:rsidR="00F750A9" w:rsidRPr="001840F7" w:rsidRDefault="00890E98">
      <w:pPr>
        <w:rPr>
          <w:rFonts w:ascii="Times New Roman" w:hAnsi="Times New Roman" w:cs="Times New Roman"/>
          <w:sz w:val="24"/>
          <w:szCs w:val="24"/>
        </w:rPr>
      </w:pPr>
      <w:r w:rsidRPr="001840F7">
        <w:rPr>
          <w:rFonts w:ascii="Times New Roman" w:hAnsi="Times New Roman" w:cs="Times New Roman"/>
          <w:sz w:val="24"/>
          <w:szCs w:val="24"/>
        </w:rPr>
        <w:t>If Hawaii ends single use plastics what present reduction in marine debris would you expect?</w:t>
      </w:r>
    </w:p>
    <w:p w14:paraId="4D1F5D0E" w14:textId="77777777" w:rsidR="00890E98" w:rsidRPr="001840F7" w:rsidRDefault="00890E98">
      <w:pPr>
        <w:rPr>
          <w:rFonts w:ascii="Times New Roman" w:hAnsi="Times New Roman" w:cs="Times New Roman"/>
          <w:sz w:val="24"/>
          <w:szCs w:val="24"/>
        </w:rPr>
      </w:pPr>
      <w:r w:rsidRPr="001840F7">
        <w:rPr>
          <w:rFonts w:ascii="Times New Roman" w:hAnsi="Times New Roman" w:cs="Times New Roman"/>
          <w:sz w:val="24"/>
          <w:szCs w:val="24"/>
        </w:rPr>
        <w:t>Windward vs leeward affects?</w:t>
      </w:r>
    </w:p>
    <w:p w14:paraId="4741B495" w14:textId="77777777" w:rsidR="00F750A9" w:rsidRPr="001840F7" w:rsidRDefault="00F750A9">
      <w:pPr>
        <w:rPr>
          <w:rFonts w:ascii="Times New Roman" w:hAnsi="Times New Roman" w:cs="Times New Roman"/>
          <w:sz w:val="24"/>
          <w:szCs w:val="24"/>
        </w:rPr>
      </w:pPr>
      <w:r w:rsidRPr="001840F7">
        <w:rPr>
          <w:rFonts w:ascii="Times New Roman" w:hAnsi="Times New Roman" w:cs="Times New Roman"/>
          <w:sz w:val="24"/>
          <w:szCs w:val="24"/>
        </w:rPr>
        <w:t xml:space="preserve">Clean water reference – more pick up = less in </w:t>
      </w:r>
      <w:proofErr w:type="gramStart"/>
      <w:r w:rsidRPr="001840F7">
        <w:rPr>
          <w:rFonts w:ascii="Times New Roman" w:hAnsi="Times New Roman" w:cs="Times New Roman"/>
          <w:sz w:val="24"/>
          <w:szCs w:val="24"/>
        </w:rPr>
        <w:t xml:space="preserve">environment </w:t>
      </w:r>
      <w:r w:rsidR="00890E98" w:rsidRPr="001840F7">
        <w:rPr>
          <w:rFonts w:ascii="Times New Roman" w:hAnsi="Times New Roman" w:cs="Times New Roman"/>
          <w:sz w:val="24"/>
          <w:szCs w:val="24"/>
        </w:rPr>
        <w:t xml:space="preserve"> 30</w:t>
      </w:r>
      <w:proofErr w:type="gramEnd"/>
      <w:r w:rsidR="00890E98" w:rsidRPr="001840F7">
        <w:rPr>
          <w:rFonts w:ascii="Times New Roman" w:hAnsi="Times New Roman" w:cs="Times New Roman"/>
          <w:sz w:val="24"/>
          <w:szCs w:val="24"/>
        </w:rPr>
        <w:t>% reduction in marine debris – fit with 30 by 30 target 30% reference</w:t>
      </w:r>
    </w:p>
    <w:p w14:paraId="3EB99172" w14:textId="77777777" w:rsidR="00890E98" w:rsidRPr="001840F7" w:rsidRDefault="00890E98" w:rsidP="00890E98">
      <w:pPr>
        <w:rPr>
          <w:rFonts w:ascii="Times New Roman" w:hAnsi="Times New Roman" w:cs="Times New Roman"/>
          <w:sz w:val="24"/>
          <w:szCs w:val="24"/>
        </w:rPr>
      </w:pPr>
      <w:r w:rsidRPr="001840F7">
        <w:rPr>
          <w:rFonts w:ascii="Times New Roman" w:hAnsi="Times New Roman" w:cs="Times New Roman"/>
          <w:sz w:val="24"/>
          <w:szCs w:val="24"/>
        </w:rPr>
        <w:t>Marine Debris</w:t>
      </w:r>
      <m:oMath>
        <m:r>
          <m:rPr>
            <m:sty m:val="p"/>
          </m:rPr>
          <w:rPr>
            <w:rFonts w:ascii="Cambria Math" w:hAnsi="Cambria Math" w:cs="Times New Roman"/>
            <w:sz w:val="24"/>
            <w:szCs w:val="24"/>
          </w:rPr>
          <w:br/>
        </m:r>
      </m:oMath>
      <m:oMathPara>
        <m:oMath>
          <m:r>
            <w:rPr>
              <w:rFonts w:ascii="Cambria Math" w:hAnsi="Cambria Math" w:cs="Times New Roman"/>
              <w:sz w:val="24"/>
              <w:szCs w:val="24"/>
            </w:rPr>
            <m:t xml:space="preserve">Marine Debris=lbs/person/mile </m:t>
          </m:r>
        </m:oMath>
      </m:oMathPara>
    </w:p>
    <w:p w14:paraId="700D89AB" w14:textId="77777777" w:rsidR="00890E98" w:rsidRPr="001840F7" w:rsidRDefault="00B34688">
      <w:pPr>
        <w:rPr>
          <w:ins w:id="2" w:author="Eva Schemmel" w:date="2017-08-28T14:42:00Z"/>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Coastal Protection</w:t>
      </w:r>
    </w:p>
    <w:p w14:paraId="51AB0FAF" w14:textId="00A0D82F" w:rsidR="00982B35" w:rsidRPr="00344694" w:rsidRDefault="00982B35">
      <w:pPr>
        <w:rPr>
          <w:rFonts w:ascii="Times New Roman" w:eastAsiaTheme="minorEastAsia" w:hAnsi="Times New Roman" w:cs="Times New Roman"/>
          <w:sz w:val="24"/>
          <w:szCs w:val="24"/>
        </w:rPr>
      </w:pPr>
      <w:r w:rsidRPr="00982B35">
        <w:rPr>
          <w:rFonts w:ascii="Times New Roman" w:eastAsiaTheme="minorEastAsia" w:hAnsi="Times New Roman" w:cs="Times New Roman"/>
          <w:sz w:val="24"/>
          <w:szCs w:val="24"/>
        </w:rPr>
        <w:lastRenderedPageBreak/>
        <w:t xml:space="preserve">This goal aims to assess the amount of protection provided by marine and coastal habitats against flooding and erosion to coastal areas. </w:t>
      </w:r>
      <w:r w:rsidR="00E17300" w:rsidRPr="00E17300">
        <w:rPr>
          <w:rFonts w:ascii="Times New Roman" w:eastAsiaTheme="minorEastAsia" w:hAnsi="Times New Roman" w:cs="Times New Roman"/>
          <w:sz w:val="24"/>
          <w:szCs w:val="24"/>
        </w:rPr>
        <w:t>The condition of each habitat was calculated with various methods depending on data availability, which are mostly based on coverage area. Habitats that are included and provide substantial coastal protection are: beaches, coral reefs, and wetlands.</w:t>
      </w:r>
      <w:r w:rsidR="00E17300">
        <w:rPr>
          <w:rFonts w:ascii="Times New Roman" w:eastAsiaTheme="minorEastAsia" w:hAnsi="Times New Roman" w:cs="Times New Roman"/>
          <w:sz w:val="24"/>
          <w:szCs w:val="24"/>
        </w:rPr>
        <w:t xml:space="preserve"> </w:t>
      </w:r>
      <w:r w:rsidRPr="00982B35">
        <w:rPr>
          <w:rFonts w:ascii="Times New Roman" w:eastAsiaTheme="minorEastAsia" w:hAnsi="Times New Roman" w:cs="Times New Roman"/>
          <w:sz w:val="24"/>
          <w:szCs w:val="24"/>
        </w:rPr>
        <w:t>A score of 100 would indicate that these habitats are all still intact or have been restore</w:t>
      </w:r>
      <w:r w:rsidR="00344694">
        <w:rPr>
          <w:rFonts w:ascii="Times New Roman" w:eastAsiaTheme="minorEastAsia" w:hAnsi="Times New Roman" w:cs="Times New Roman"/>
          <w:sz w:val="24"/>
          <w:szCs w:val="24"/>
        </w:rPr>
        <w:t>d to their reference conditions.</w:t>
      </w:r>
    </w:p>
    <w:p w14:paraId="6228A42C" w14:textId="596CF2F6" w:rsidR="00B34688" w:rsidRPr="001840F7" w:rsidRDefault="00E430E9">
      <w:pPr>
        <w:rPr>
          <w:rFonts w:ascii="Times New Roman" w:eastAsiaTheme="minorEastAsia"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CP</m:t>
              </m:r>
            </m:sub>
          </m:sSub>
          <m:r>
            <m:rPr>
              <m:sty m:val="bi"/>
            </m:rPr>
            <w:rPr>
              <w:rFonts w:ascii="Cambria Math" w:hAnsi="Cambria Math" w:cs="Times New Roman"/>
              <w:sz w:val="24"/>
              <w:szCs w:val="24"/>
            </w:rPr>
            <m:t>=</m:t>
          </m:r>
          <m:nary>
            <m:naryPr>
              <m:chr m:val="∑"/>
              <m:limLoc m:val="undOvr"/>
              <m:ctrlPr>
                <w:rPr>
                  <w:rFonts w:ascii="Cambria Math" w:hAnsi="Cambria Math" w:cs="Times New Roman"/>
                  <w:b/>
                  <w:i/>
                  <w:sz w:val="24"/>
                  <w:szCs w:val="24"/>
                </w:rPr>
              </m:ctrlPr>
            </m:naryPr>
            <m:sub>
              <m:r>
                <m:rPr>
                  <m:sty m:val="bi"/>
                </m:rPr>
                <w:rPr>
                  <w:rFonts w:ascii="Cambria Math" w:hAnsi="Cambria Math" w:cs="Times New Roman"/>
                  <w:sz w:val="24"/>
                  <w:szCs w:val="24"/>
                </w:rPr>
                <m:t>i=1</m:t>
              </m:r>
            </m:sub>
            <m:sup>
              <m:r>
                <m:rPr>
                  <m:sty m:val="bi"/>
                </m:rPr>
                <w:rPr>
                  <w:rFonts w:ascii="Cambria Math" w:hAnsi="Cambria Math" w:cs="Times New Roman"/>
                  <w:sz w:val="24"/>
                  <w:szCs w:val="24"/>
                </w:rPr>
                <m:t>k</m:t>
              </m:r>
            </m:sup>
            <m:e>
              <m:r>
                <m:rPr>
                  <m:sty m:val="bi"/>
                </m:rPr>
                <w:rPr>
                  <w:rFonts w:ascii="Cambria Math" w:hAnsi="Cambria Math" w:cs="Times New Roman"/>
                  <w:sz w:val="24"/>
                  <w:szCs w:val="24"/>
                </w:rPr>
                <m:t>(</m:t>
              </m:r>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c</m:t>
                      </m:r>
                    </m:sub>
                  </m:sSub>
                </m:num>
                <m:den>
                  <m:sSub>
                    <m:sSubPr>
                      <m:ctrlPr>
                        <w:rPr>
                          <w:rFonts w:ascii="Cambria Math" w:hAnsi="Cambria Math" w:cs="Times New Roman"/>
                          <w:b/>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r</m:t>
                      </m:r>
                    </m:sub>
                  </m:sSub>
                </m:den>
              </m:f>
              <m:r>
                <m:rPr>
                  <m:sty m:val="bi"/>
                </m:rPr>
                <w:rPr>
                  <w:rFonts w:ascii="Cambria Math" w:hAnsi="Cambria Math" w:cs="Times New Roman"/>
                  <w:sz w:val="24"/>
                  <w:szCs w:val="24"/>
                </w:rPr>
                <m:t>)</m:t>
              </m:r>
            </m:e>
          </m:nary>
        </m:oMath>
      </m:oMathPara>
    </w:p>
    <w:p w14:paraId="4C2F1E53" w14:textId="2DB017C0" w:rsidR="00B34688" w:rsidRPr="001840F7" w:rsidRDefault="00B34688">
      <w:pPr>
        <w:rPr>
          <w:rFonts w:ascii="Times New Roman" w:hAnsi="Times New Roman" w:cs="Times New Roman"/>
          <w:sz w:val="24"/>
          <w:szCs w:val="24"/>
        </w:rPr>
      </w:pPr>
      <w:r w:rsidRPr="001840F7">
        <w:rPr>
          <w:rFonts w:ascii="Times New Roman" w:hAnsi="Times New Roman" w:cs="Times New Roman"/>
          <w:sz w:val="24"/>
          <w:szCs w:val="24"/>
        </w:rPr>
        <w:t>C is the current (c)</w:t>
      </w:r>
      <w:r w:rsidR="00B10FAD" w:rsidRPr="001840F7">
        <w:rPr>
          <w:rFonts w:ascii="Times New Roman" w:hAnsi="Times New Roman" w:cs="Times New Roman"/>
          <w:sz w:val="24"/>
          <w:szCs w:val="24"/>
        </w:rPr>
        <w:t xml:space="preserve"> </w:t>
      </w:r>
      <w:r w:rsidR="00D06500">
        <w:rPr>
          <w:rFonts w:ascii="Times New Roman" w:hAnsi="Times New Roman" w:cs="Times New Roman"/>
          <w:sz w:val="24"/>
          <w:szCs w:val="24"/>
        </w:rPr>
        <w:t xml:space="preserve">condition </w:t>
      </w:r>
      <w:r w:rsidR="00B10FAD" w:rsidRPr="001840F7">
        <w:rPr>
          <w:rFonts w:ascii="Times New Roman" w:hAnsi="Times New Roman" w:cs="Times New Roman"/>
          <w:sz w:val="24"/>
          <w:szCs w:val="24"/>
        </w:rPr>
        <w:t>and reference (r)</w:t>
      </w:r>
      <w:r w:rsidR="00D06500">
        <w:rPr>
          <w:rFonts w:ascii="Times New Roman" w:hAnsi="Times New Roman" w:cs="Times New Roman"/>
          <w:sz w:val="24"/>
          <w:szCs w:val="24"/>
        </w:rPr>
        <w:t xml:space="preserve"> condition. </w:t>
      </w:r>
    </w:p>
    <w:p w14:paraId="6F6C9E9E" w14:textId="77777777" w:rsidR="00B10FAD" w:rsidRPr="001840F7" w:rsidRDefault="00B10FAD" w:rsidP="00B10FAD">
      <w:pPr>
        <w:rPr>
          <w:rFonts w:ascii="Times New Roman" w:hAnsi="Times New Roman" w:cs="Times New Roman"/>
          <w:i/>
          <w:sz w:val="24"/>
          <w:szCs w:val="24"/>
        </w:rPr>
      </w:pPr>
      <w:r w:rsidRPr="001840F7">
        <w:rPr>
          <w:rFonts w:ascii="Times New Roman" w:hAnsi="Times New Roman" w:cs="Times New Roman"/>
          <w:i/>
          <w:sz w:val="24"/>
          <w:szCs w:val="24"/>
        </w:rPr>
        <w:t>Coral reefs</w:t>
      </w:r>
    </w:p>
    <w:p w14:paraId="350E0E82" w14:textId="448445D2" w:rsidR="00B10FAD" w:rsidRPr="001840F7" w:rsidRDefault="00B10FAD" w:rsidP="00B10FAD">
      <w:pPr>
        <w:rPr>
          <w:rFonts w:ascii="Times New Roman" w:hAnsi="Times New Roman" w:cs="Times New Roman"/>
          <w:sz w:val="24"/>
          <w:szCs w:val="24"/>
        </w:rPr>
      </w:pPr>
      <w:r w:rsidRPr="001840F7">
        <w:rPr>
          <w:rFonts w:ascii="Times New Roman" w:hAnsi="Times New Roman" w:cs="Times New Roman"/>
          <w:sz w:val="24"/>
          <w:szCs w:val="24"/>
        </w:rPr>
        <w:t xml:space="preserve">Coral reef extent </w:t>
      </w:r>
      <w:r w:rsidR="00D06500">
        <w:rPr>
          <w:rFonts w:ascii="Times New Roman" w:hAnsi="Times New Roman" w:cs="Times New Roman"/>
          <w:sz w:val="24"/>
          <w:szCs w:val="24"/>
        </w:rPr>
        <w:t xml:space="preserve">was assessed </w:t>
      </w:r>
      <w:r w:rsidRPr="001840F7">
        <w:rPr>
          <w:rFonts w:ascii="Times New Roman" w:hAnsi="Times New Roman" w:cs="Times New Roman"/>
          <w:sz w:val="24"/>
          <w:szCs w:val="24"/>
        </w:rPr>
        <w:t xml:space="preserve">from </w:t>
      </w:r>
      <w:r w:rsidR="00D06500">
        <w:rPr>
          <w:rFonts w:ascii="Times New Roman" w:hAnsi="Times New Roman" w:cs="Times New Roman"/>
          <w:sz w:val="24"/>
          <w:szCs w:val="24"/>
        </w:rPr>
        <w:t xml:space="preserve">the </w:t>
      </w:r>
      <w:r w:rsidRPr="001840F7">
        <w:rPr>
          <w:rFonts w:ascii="Times New Roman" w:hAnsi="Times New Roman" w:cs="Times New Roman"/>
          <w:sz w:val="24"/>
          <w:szCs w:val="24"/>
        </w:rPr>
        <w:t xml:space="preserve">cumulative impact mapping layers that combine hard bottom and coral reef habitats to a depth of 100 meters (Lecky 2016).   </w:t>
      </w:r>
    </w:p>
    <w:p w14:paraId="774F557C" w14:textId="77777777" w:rsidR="00B10FAD" w:rsidRPr="001840F7" w:rsidRDefault="00B10FAD" w:rsidP="00B10FAD">
      <w:pPr>
        <w:rPr>
          <w:rFonts w:ascii="Times New Roman" w:eastAsia="Times New Roman" w:hAnsi="Times New Roman" w:cs="Times New Roman"/>
          <w:color w:val="222222"/>
          <w:sz w:val="24"/>
          <w:szCs w:val="24"/>
        </w:rPr>
      </w:pPr>
      <w:commentRangeStart w:id="3"/>
      <w:r w:rsidRPr="001840F7">
        <w:rPr>
          <w:rFonts w:ascii="Times New Roman" w:hAnsi="Times New Roman" w:cs="Times New Roman"/>
          <w:sz w:val="24"/>
          <w:szCs w:val="24"/>
        </w:rPr>
        <w:t xml:space="preserve">Coral reef condition indicators come from the Hawaii Monitoring and Research Collaborative and combined coral reef monitoring database </w:t>
      </w:r>
      <w:r w:rsidRPr="001840F7">
        <w:rPr>
          <w:rFonts w:ascii="Times New Roman" w:eastAsia="Times New Roman" w:hAnsi="Times New Roman" w:cs="Times New Roman"/>
          <w:color w:val="222222"/>
          <w:sz w:val="24"/>
          <w:szCs w:val="24"/>
        </w:rPr>
        <w:t xml:space="preserve">used to develop measurements of reef status and trends to support reef management decisions statewide, and; measure our progress toward the Sustainable Hawaii Initiative goal to effectively manage 30% of our nearshore ocean waters by 2030. </w:t>
      </w:r>
    </w:p>
    <w:p w14:paraId="398F6218" w14:textId="1364063F" w:rsidR="00B10FAD" w:rsidRPr="001840F7" w:rsidRDefault="00B10FAD" w:rsidP="00B10FAD">
      <w:pPr>
        <w:rPr>
          <w:rFonts w:ascii="Times New Roman" w:hAnsi="Times New Roman" w:cs="Times New Roman"/>
          <w:sz w:val="24"/>
          <w:szCs w:val="24"/>
        </w:rPr>
      </w:pPr>
      <w:r w:rsidRPr="001840F7">
        <w:rPr>
          <w:rFonts w:ascii="Times New Roman" w:hAnsi="Times New Roman" w:cs="Times New Roman"/>
          <w:sz w:val="24"/>
          <w:szCs w:val="24"/>
        </w:rPr>
        <w:t>Coral reef condition is assessed as the coral reef index, a measure of coral reef health from combined indicators for % coral cover, %</w:t>
      </w:r>
      <w:proofErr w:type="spellStart"/>
      <w:r w:rsidRPr="001840F7">
        <w:rPr>
          <w:rFonts w:ascii="Times New Roman" w:hAnsi="Times New Roman" w:cs="Times New Roman"/>
          <w:sz w:val="24"/>
          <w:szCs w:val="24"/>
        </w:rPr>
        <w:t>macroalgae</w:t>
      </w:r>
      <w:proofErr w:type="spellEnd"/>
      <w:r w:rsidRPr="001840F7">
        <w:rPr>
          <w:rFonts w:ascii="Times New Roman" w:hAnsi="Times New Roman" w:cs="Times New Roman"/>
          <w:sz w:val="24"/>
          <w:szCs w:val="24"/>
        </w:rPr>
        <w:t xml:space="preserve">, % coralline algae, and the ratio of </w:t>
      </w:r>
      <w:proofErr w:type="spellStart"/>
      <w:r w:rsidRPr="001840F7">
        <w:rPr>
          <w:rFonts w:ascii="Times New Roman" w:hAnsi="Times New Roman" w:cs="Times New Roman"/>
          <w:sz w:val="24"/>
          <w:szCs w:val="24"/>
        </w:rPr>
        <w:t>calcifiers</w:t>
      </w:r>
      <w:proofErr w:type="spellEnd"/>
      <w:r w:rsidRPr="001840F7">
        <w:rPr>
          <w:rFonts w:ascii="Times New Roman" w:hAnsi="Times New Roman" w:cs="Times New Roman"/>
          <w:sz w:val="24"/>
          <w:szCs w:val="24"/>
        </w:rPr>
        <w:t xml:space="preserve"> to non </w:t>
      </w:r>
      <w:proofErr w:type="spellStart"/>
      <w:r w:rsidRPr="001840F7">
        <w:rPr>
          <w:rFonts w:ascii="Times New Roman" w:hAnsi="Times New Roman" w:cs="Times New Roman"/>
          <w:sz w:val="24"/>
          <w:szCs w:val="24"/>
        </w:rPr>
        <w:t>cal</w:t>
      </w:r>
      <w:r w:rsidR="00047B5C">
        <w:rPr>
          <w:rFonts w:ascii="Times New Roman" w:hAnsi="Times New Roman" w:cs="Times New Roman"/>
          <w:sz w:val="24"/>
          <w:szCs w:val="24"/>
        </w:rPr>
        <w:t>cifiers</w:t>
      </w:r>
      <w:proofErr w:type="spellEnd"/>
      <w:r w:rsidR="00047B5C">
        <w:rPr>
          <w:rFonts w:ascii="Times New Roman" w:hAnsi="Times New Roman" w:cs="Times New Roman"/>
          <w:sz w:val="24"/>
          <w:szCs w:val="24"/>
        </w:rPr>
        <w:t>, all fish biomass,</w:t>
      </w:r>
      <w:r w:rsidRPr="001840F7">
        <w:rPr>
          <w:rFonts w:ascii="Times New Roman" w:hAnsi="Times New Roman" w:cs="Times New Roman"/>
          <w:sz w:val="24"/>
          <w:szCs w:val="24"/>
        </w:rPr>
        <w:t xml:space="preserve"> resource fish biomass, parrotfish biomass, total fish biomass no sharks and jacks. The coral reef index scores are a rank assessment among the 42 </w:t>
      </w:r>
      <w:proofErr w:type="spellStart"/>
      <w:r w:rsidRPr="001840F7">
        <w:rPr>
          <w:rFonts w:ascii="Times New Roman" w:hAnsi="Times New Roman" w:cs="Times New Roman"/>
          <w:sz w:val="24"/>
          <w:szCs w:val="24"/>
        </w:rPr>
        <w:t>Mokus</w:t>
      </w:r>
      <w:proofErr w:type="spellEnd"/>
      <w:r w:rsidRPr="001840F7">
        <w:rPr>
          <w:rFonts w:ascii="Times New Roman" w:hAnsi="Times New Roman" w:cs="Times New Roman"/>
          <w:sz w:val="24"/>
          <w:szCs w:val="24"/>
        </w:rPr>
        <w:t xml:space="preserve"> (traditional land management areas).</w:t>
      </w:r>
    </w:p>
    <w:commentRangeEnd w:id="3"/>
    <w:p w14:paraId="59778A75" w14:textId="0B8E2048" w:rsidR="00B10FAD" w:rsidRPr="001840F7" w:rsidRDefault="00D06500" w:rsidP="00B140DF">
      <w:pPr>
        <w:rPr>
          <w:rFonts w:ascii="Times New Roman" w:hAnsi="Times New Roman" w:cs="Times New Roman"/>
          <w:sz w:val="24"/>
          <w:szCs w:val="24"/>
        </w:rPr>
      </w:pPr>
      <w:r>
        <w:rPr>
          <w:rStyle w:val="CommentReference"/>
        </w:rPr>
        <w:commentReference w:id="3"/>
      </w:r>
      <w:r w:rsidR="00B10FAD" w:rsidRPr="001840F7">
        <w:rPr>
          <w:rFonts w:ascii="Times New Roman" w:hAnsi="Times New Roman" w:cs="Times New Roman"/>
          <w:sz w:val="24"/>
          <w:szCs w:val="24"/>
        </w:rPr>
        <w:t>Coral Reef trend – to be determined at later date, from HIMARC but for now used data from CREP 2016 Report on change in % coral cover from 2011-2012 to 2016 surveys from the Main Hawaiian Islands.</w:t>
      </w:r>
    </w:p>
    <w:p w14:paraId="5A0791AE" w14:textId="77777777" w:rsidR="00B10FAD" w:rsidRPr="001840F7" w:rsidRDefault="00B10FAD" w:rsidP="00B140DF">
      <w:pPr>
        <w:rPr>
          <w:rFonts w:ascii="Times New Roman" w:hAnsi="Times New Roman" w:cs="Times New Roman"/>
          <w:i/>
          <w:sz w:val="24"/>
          <w:szCs w:val="24"/>
        </w:rPr>
      </w:pPr>
    </w:p>
    <w:p w14:paraId="7AD5C0F2" w14:textId="77777777" w:rsidR="00B140DF" w:rsidRPr="001840F7" w:rsidRDefault="00B140DF" w:rsidP="00B140DF">
      <w:pPr>
        <w:rPr>
          <w:rFonts w:ascii="Times New Roman" w:hAnsi="Times New Roman" w:cs="Times New Roman"/>
          <w:i/>
          <w:sz w:val="24"/>
          <w:szCs w:val="24"/>
        </w:rPr>
      </w:pPr>
      <w:r w:rsidRPr="001840F7">
        <w:rPr>
          <w:rFonts w:ascii="Times New Roman" w:hAnsi="Times New Roman" w:cs="Times New Roman"/>
          <w:i/>
          <w:sz w:val="24"/>
          <w:szCs w:val="24"/>
        </w:rPr>
        <w:t>Beaches</w:t>
      </w:r>
    </w:p>
    <w:p w14:paraId="7557FDBF" w14:textId="6E171F25" w:rsidR="00B140DF" w:rsidRPr="001840F7" w:rsidRDefault="00B140DF" w:rsidP="00B140DF">
      <w:pPr>
        <w:rPr>
          <w:rFonts w:ascii="Times New Roman" w:hAnsi="Times New Roman" w:cs="Times New Roman"/>
          <w:sz w:val="24"/>
          <w:szCs w:val="24"/>
        </w:rPr>
      </w:pPr>
      <w:r w:rsidRPr="001840F7">
        <w:rPr>
          <w:rFonts w:ascii="Times New Roman" w:hAnsi="Times New Roman" w:cs="Times New Roman"/>
          <w:sz w:val="24"/>
          <w:szCs w:val="24"/>
        </w:rPr>
        <w:t>Beach condition and trend data comes from Fletcher et al. 2012. Beach erosion is expected to increase with sea level rise and sea level rise acts as a large pressure on this goal. Beach extent is calculated as the total length of classifications</w:t>
      </w:r>
      <w:r w:rsidR="00A34320">
        <w:rPr>
          <w:rFonts w:ascii="Times New Roman" w:hAnsi="Times New Roman" w:cs="Times New Roman"/>
          <w:sz w:val="24"/>
          <w:szCs w:val="24"/>
        </w:rPr>
        <w:t xml:space="preserve"> </w:t>
      </w:r>
      <w:r w:rsidRPr="001840F7">
        <w:rPr>
          <w:rFonts w:ascii="Times New Roman" w:hAnsi="Times New Roman" w:cs="Times New Roman"/>
          <w:sz w:val="24"/>
          <w:szCs w:val="24"/>
        </w:rPr>
        <w:t>3, 4, and 5</w:t>
      </w:r>
      <w:r w:rsidR="00AD705D">
        <w:rPr>
          <w:rFonts w:ascii="Times New Roman" w:hAnsi="Times New Roman" w:cs="Times New Roman"/>
          <w:sz w:val="24"/>
          <w:szCs w:val="24"/>
        </w:rPr>
        <w:t xml:space="preserve"> types of </w:t>
      </w:r>
      <w:r w:rsidR="00A34320">
        <w:rPr>
          <w:rFonts w:ascii="Times New Roman" w:hAnsi="Times New Roman" w:cs="Times New Roman"/>
          <w:sz w:val="24"/>
          <w:szCs w:val="24"/>
        </w:rPr>
        <w:t>beaches</w:t>
      </w:r>
      <w:r w:rsidRPr="001840F7">
        <w:rPr>
          <w:rFonts w:ascii="Times New Roman" w:hAnsi="Times New Roman" w:cs="Times New Roman"/>
          <w:sz w:val="24"/>
          <w:szCs w:val="24"/>
        </w:rPr>
        <w:t xml:space="preserve"> from the National Oceanic and Atmospheric Administration Office of Response and Restoration Environmental Sensitivity Index. Beach condition is the percent of beaches remaining stable (not eroding). The beach trend is the </w:t>
      </w:r>
      <w:proofErr w:type="gramStart"/>
      <w:r w:rsidRPr="001840F7">
        <w:rPr>
          <w:rFonts w:ascii="Times New Roman" w:hAnsi="Times New Roman" w:cs="Times New Roman"/>
          <w:sz w:val="24"/>
          <w:szCs w:val="24"/>
        </w:rPr>
        <w:t>long term</w:t>
      </w:r>
      <w:proofErr w:type="gramEnd"/>
      <w:r w:rsidRPr="001840F7">
        <w:rPr>
          <w:rFonts w:ascii="Times New Roman" w:hAnsi="Times New Roman" w:cs="Times New Roman"/>
          <w:sz w:val="24"/>
          <w:szCs w:val="24"/>
        </w:rPr>
        <w:t xml:space="preserve"> erosion rate (past century) calculated from Fletcher et al. 2012. This </w:t>
      </w:r>
      <w:r w:rsidRPr="001840F7">
        <w:rPr>
          <w:rFonts w:ascii="Times New Roman" w:hAnsi="Times New Roman" w:cs="Times New Roman"/>
          <w:sz w:val="24"/>
          <w:szCs w:val="24"/>
        </w:rPr>
        <w:lastRenderedPageBreak/>
        <w:t>data may be updated as USGS plans to assess the beach erosional rate every 5-10 years (Fletcher et al. 2012).</w:t>
      </w:r>
    </w:p>
    <w:p w14:paraId="7708A306" w14:textId="77777777" w:rsidR="0029435D" w:rsidRPr="001840F7" w:rsidRDefault="0029435D">
      <w:pPr>
        <w:rPr>
          <w:rFonts w:ascii="Times New Roman" w:hAnsi="Times New Roman" w:cs="Times New Roman"/>
          <w:sz w:val="24"/>
          <w:szCs w:val="24"/>
        </w:rPr>
      </w:pPr>
    </w:p>
    <w:p w14:paraId="21630EA0" w14:textId="35D9B262" w:rsidR="0029435D" w:rsidRPr="001840F7" w:rsidRDefault="0029435D">
      <w:pPr>
        <w:rPr>
          <w:rFonts w:ascii="Times New Roman" w:hAnsi="Times New Roman" w:cs="Times New Roman"/>
          <w:i/>
          <w:sz w:val="24"/>
          <w:szCs w:val="24"/>
        </w:rPr>
      </w:pPr>
      <w:r w:rsidRPr="001840F7">
        <w:rPr>
          <w:rFonts w:ascii="Times New Roman" w:hAnsi="Times New Roman" w:cs="Times New Roman"/>
          <w:i/>
          <w:sz w:val="24"/>
          <w:szCs w:val="24"/>
        </w:rPr>
        <w:t>Wetlands</w:t>
      </w:r>
    </w:p>
    <w:p w14:paraId="7034C3E6" w14:textId="51DD6788" w:rsidR="00B4139B" w:rsidRPr="001840F7" w:rsidRDefault="00C76901">
      <w:pPr>
        <w:rPr>
          <w:rFonts w:ascii="Times New Roman" w:hAnsi="Times New Roman" w:cs="Times New Roman"/>
          <w:sz w:val="24"/>
          <w:szCs w:val="24"/>
        </w:rPr>
      </w:pPr>
      <w:r w:rsidRPr="001840F7">
        <w:rPr>
          <w:rFonts w:ascii="Times New Roman" w:hAnsi="Times New Roman" w:cs="Times New Roman"/>
          <w:sz w:val="24"/>
          <w:szCs w:val="24"/>
        </w:rPr>
        <w:t>Wetlands are classified based on soil saturation, percent of herbaceous vegetation, trees and shrubs, locality (riverine), and salinity (</w:t>
      </w:r>
      <w:hyperlink r:id="rId16" w:anchor="_ENREF_15" w:tooltip="National Oceanic and Atmospheric Administration,  #551" w:history="1">
        <w:r w:rsidRPr="001840F7">
          <w:rPr>
            <w:rStyle w:val="Hyperlink"/>
            <w:rFonts w:ascii="Times New Roman" w:hAnsi="Times New Roman" w:cs="Times New Roman"/>
            <w:noProof/>
            <w:color w:val="auto"/>
            <w:sz w:val="24"/>
            <w:szCs w:val="24"/>
            <w:u w:val="none"/>
          </w:rPr>
          <w:t>National Oceanic and Atmospheric Administration</w:t>
        </w:r>
      </w:hyperlink>
      <w:r w:rsidRPr="001840F7">
        <w:rPr>
          <w:rFonts w:ascii="Times New Roman" w:hAnsi="Times New Roman" w:cs="Times New Roman"/>
          <w:sz w:val="24"/>
          <w:szCs w:val="24"/>
        </w:rPr>
        <w:t>, USGS NRC</w:t>
      </w:r>
      <w:r w:rsidRPr="001840F7">
        <w:rPr>
          <w:rFonts w:ascii="Times New Roman" w:hAnsi="Times New Roman" w:cs="Times New Roman"/>
          <w:noProof/>
          <w:sz w:val="24"/>
          <w:szCs w:val="24"/>
        </w:rPr>
        <w:t>)</w:t>
      </w:r>
      <w:r w:rsidR="00B34A17" w:rsidRPr="001840F7">
        <w:rPr>
          <w:rFonts w:ascii="Times New Roman" w:hAnsi="Times New Roman" w:cs="Times New Roman"/>
          <w:noProof/>
          <w:sz w:val="24"/>
          <w:szCs w:val="24"/>
        </w:rPr>
        <w:t xml:space="preserve">. </w:t>
      </w:r>
      <w:r w:rsidR="00826210" w:rsidRPr="001840F7">
        <w:rPr>
          <w:rFonts w:ascii="Times New Roman" w:hAnsi="Times New Roman" w:cs="Times New Roman"/>
          <w:noProof/>
          <w:sz w:val="24"/>
          <w:szCs w:val="24"/>
        </w:rPr>
        <w:t xml:space="preserve">Along with providing coastal protection, wetlands are important habitats which are crtitical habitats for many endemic and endangered plants and animals. </w:t>
      </w:r>
      <w:r w:rsidR="00D1131F" w:rsidRPr="001840F7">
        <w:rPr>
          <w:rFonts w:ascii="Times New Roman" w:hAnsi="Times New Roman" w:cs="Times New Roman"/>
          <w:sz w:val="24"/>
          <w:szCs w:val="24"/>
        </w:rPr>
        <w:t>Pressures to wetlands include invasive species (including mangroves), land development, and land-based sources of pollution.</w:t>
      </w:r>
    </w:p>
    <w:p w14:paraId="3D2A5E29" w14:textId="01CD5BF7" w:rsidR="0029435D" w:rsidRPr="001840F7" w:rsidRDefault="006956DF">
      <w:pPr>
        <w:rPr>
          <w:rFonts w:ascii="Times New Roman" w:hAnsi="Times New Roman" w:cs="Times New Roman"/>
          <w:sz w:val="24"/>
          <w:szCs w:val="24"/>
        </w:rPr>
      </w:pPr>
      <w:r>
        <w:rPr>
          <w:rFonts w:ascii="Times New Roman" w:hAnsi="Times New Roman" w:cs="Times New Roman"/>
          <w:sz w:val="24"/>
          <w:szCs w:val="24"/>
        </w:rPr>
        <w:t>Coastal w</w:t>
      </w:r>
      <w:r w:rsidR="004F4934">
        <w:rPr>
          <w:rFonts w:ascii="Times New Roman" w:hAnsi="Times New Roman" w:cs="Times New Roman"/>
          <w:sz w:val="24"/>
          <w:szCs w:val="24"/>
        </w:rPr>
        <w:t xml:space="preserve">etland extent was </w:t>
      </w:r>
      <w:r w:rsidR="00B4139B" w:rsidRPr="001840F7">
        <w:rPr>
          <w:rFonts w:ascii="Times New Roman" w:hAnsi="Times New Roman" w:cs="Times New Roman"/>
          <w:sz w:val="24"/>
          <w:szCs w:val="24"/>
        </w:rPr>
        <w:t xml:space="preserve">assessed from </w:t>
      </w:r>
      <w:r w:rsidR="00B140DF" w:rsidRPr="001840F7">
        <w:rPr>
          <w:rFonts w:ascii="Times New Roman" w:hAnsi="Times New Roman" w:cs="Times New Roman"/>
          <w:sz w:val="24"/>
          <w:szCs w:val="24"/>
        </w:rPr>
        <w:t xml:space="preserve">National Oceanic and Atmospheric Administration Coastal Change Analysis Program (NOAA C-CAP) </w:t>
      </w:r>
      <w:r w:rsidR="00B4139B" w:rsidRPr="001840F7">
        <w:rPr>
          <w:rFonts w:ascii="Times New Roman" w:hAnsi="Times New Roman" w:cs="Times New Roman"/>
          <w:sz w:val="24"/>
          <w:szCs w:val="24"/>
        </w:rPr>
        <w:t xml:space="preserve">data clipped to within 1 km inland from the coast to capture coastal wetlands extent. </w:t>
      </w:r>
      <w:r w:rsidR="00B140DF" w:rsidRPr="001840F7">
        <w:rPr>
          <w:rFonts w:ascii="Times New Roman" w:hAnsi="Times New Roman" w:cs="Times New Roman"/>
          <w:sz w:val="24"/>
          <w:szCs w:val="24"/>
        </w:rPr>
        <w:t xml:space="preserve">All estuary categories were included in this assessment that were within 1km of the coastline as these habitats within 1km of the shoreline will mitigate against flooding and wave inundation. </w:t>
      </w:r>
      <w:r w:rsidR="008108EC" w:rsidRPr="001840F7">
        <w:rPr>
          <w:rFonts w:ascii="Times New Roman" w:hAnsi="Times New Roman" w:cs="Times New Roman"/>
          <w:sz w:val="24"/>
          <w:szCs w:val="24"/>
        </w:rPr>
        <w:t xml:space="preserve">Wetland condition information </w:t>
      </w:r>
      <w:r w:rsidR="009A06E3">
        <w:rPr>
          <w:rFonts w:ascii="Times New Roman" w:hAnsi="Times New Roman" w:cs="Times New Roman"/>
          <w:sz w:val="24"/>
          <w:szCs w:val="24"/>
        </w:rPr>
        <w:t xml:space="preserve">comes </w:t>
      </w:r>
      <w:r w:rsidR="008108EC" w:rsidRPr="001840F7">
        <w:rPr>
          <w:rFonts w:ascii="Times New Roman" w:hAnsi="Times New Roman" w:cs="Times New Roman"/>
          <w:sz w:val="24"/>
          <w:szCs w:val="24"/>
        </w:rPr>
        <w:t>from Van Rees and Reed (2</w:t>
      </w:r>
      <w:r w:rsidR="009A06E3">
        <w:rPr>
          <w:rFonts w:ascii="Times New Roman" w:hAnsi="Times New Roman" w:cs="Times New Roman"/>
          <w:sz w:val="24"/>
          <w:szCs w:val="24"/>
        </w:rPr>
        <w:t>014) and was modeled as</w:t>
      </w:r>
      <w:r w:rsidR="008108EC" w:rsidRPr="001840F7">
        <w:rPr>
          <w:rFonts w:ascii="Times New Roman" w:hAnsi="Times New Roman" w:cs="Times New Roman"/>
          <w:sz w:val="24"/>
          <w:szCs w:val="24"/>
        </w:rPr>
        <w:t xml:space="preserve"> the percent loss of historical coastal wetlands to an elevation of 304 meters. </w:t>
      </w:r>
      <w:r w:rsidR="0029435D" w:rsidRPr="001840F7">
        <w:rPr>
          <w:rFonts w:ascii="Times New Roman" w:hAnsi="Times New Roman" w:cs="Times New Roman"/>
          <w:sz w:val="24"/>
          <w:szCs w:val="24"/>
        </w:rPr>
        <w:t>Trend in coastal wetlands was assessed as the difference in area f</w:t>
      </w:r>
      <w:r w:rsidR="00BF648D" w:rsidRPr="001840F7">
        <w:rPr>
          <w:rFonts w:ascii="Times New Roman" w:hAnsi="Times New Roman" w:cs="Times New Roman"/>
          <w:sz w:val="24"/>
          <w:szCs w:val="24"/>
        </w:rPr>
        <w:t>rom 2010/2011 to 1992</w:t>
      </w:r>
      <w:r w:rsidR="0029435D" w:rsidRPr="001840F7">
        <w:rPr>
          <w:rFonts w:ascii="Times New Roman" w:hAnsi="Times New Roman" w:cs="Times New Roman"/>
          <w:sz w:val="24"/>
          <w:szCs w:val="24"/>
        </w:rPr>
        <w:t xml:space="preserve"> NOAA CCAP wetlands </w:t>
      </w:r>
      <w:r w:rsidR="00BF648D" w:rsidRPr="001840F7">
        <w:rPr>
          <w:rFonts w:ascii="Times New Roman" w:hAnsi="Times New Roman" w:cs="Times New Roman"/>
          <w:sz w:val="24"/>
          <w:szCs w:val="24"/>
        </w:rPr>
        <w:t xml:space="preserve">extent </w:t>
      </w:r>
      <w:r w:rsidR="0029435D" w:rsidRPr="001840F7">
        <w:rPr>
          <w:rFonts w:ascii="Times New Roman" w:hAnsi="Times New Roman" w:cs="Times New Roman"/>
          <w:sz w:val="24"/>
          <w:szCs w:val="24"/>
        </w:rPr>
        <w:t>within 1 km of the coastline.</w:t>
      </w:r>
      <w:r w:rsidR="00920189" w:rsidRPr="001840F7">
        <w:rPr>
          <w:rFonts w:ascii="Times New Roman" w:hAnsi="Times New Roman" w:cs="Times New Roman"/>
          <w:sz w:val="24"/>
          <w:szCs w:val="24"/>
        </w:rPr>
        <w:t xml:space="preserve"> </w:t>
      </w:r>
    </w:p>
    <w:p w14:paraId="7729787A" w14:textId="77777777" w:rsidR="002F5316" w:rsidRPr="001840F7" w:rsidRDefault="002F5316">
      <w:pPr>
        <w:rPr>
          <w:rFonts w:ascii="Times New Roman" w:hAnsi="Times New Roman" w:cs="Times New Roman"/>
          <w:i/>
          <w:sz w:val="24"/>
          <w:szCs w:val="24"/>
        </w:rPr>
      </w:pPr>
    </w:p>
    <w:p w14:paraId="18628A0A" w14:textId="18B71D50" w:rsidR="00B140DF" w:rsidRPr="001840F7" w:rsidRDefault="00B140DF">
      <w:pPr>
        <w:rPr>
          <w:rFonts w:ascii="Times New Roman" w:hAnsi="Times New Roman" w:cs="Times New Roman"/>
          <w:i/>
          <w:sz w:val="24"/>
          <w:szCs w:val="24"/>
        </w:rPr>
      </w:pPr>
      <w:r w:rsidRPr="001840F7">
        <w:rPr>
          <w:rFonts w:ascii="Times New Roman" w:hAnsi="Times New Roman" w:cs="Times New Roman"/>
          <w:i/>
          <w:sz w:val="24"/>
          <w:szCs w:val="24"/>
        </w:rPr>
        <w:t xml:space="preserve">Mangroves </w:t>
      </w:r>
    </w:p>
    <w:p w14:paraId="1756557C" w14:textId="015FA705" w:rsidR="00B140DF" w:rsidRPr="001840F7" w:rsidRDefault="00DB05FD">
      <w:pPr>
        <w:rPr>
          <w:rFonts w:ascii="Times New Roman" w:hAnsi="Times New Roman" w:cs="Times New Roman"/>
          <w:sz w:val="24"/>
          <w:szCs w:val="24"/>
        </w:rPr>
      </w:pPr>
      <w:r w:rsidRPr="001840F7">
        <w:rPr>
          <w:rFonts w:ascii="Times New Roman" w:hAnsi="Times New Roman" w:cs="Times New Roman"/>
          <w:sz w:val="24"/>
          <w:szCs w:val="24"/>
        </w:rPr>
        <w:t>While mangroves are considered</w:t>
      </w:r>
      <w:r w:rsidR="006D18E7">
        <w:rPr>
          <w:rFonts w:ascii="Times New Roman" w:hAnsi="Times New Roman" w:cs="Times New Roman"/>
          <w:sz w:val="24"/>
          <w:szCs w:val="24"/>
        </w:rPr>
        <w:t xml:space="preserve"> unique and integral ecosystems</w:t>
      </w:r>
      <w:r w:rsidRPr="001840F7">
        <w:rPr>
          <w:rFonts w:ascii="Times New Roman" w:hAnsi="Times New Roman" w:cs="Times New Roman"/>
          <w:sz w:val="24"/>
          <w:szCs w:val="24"/>
        </w:rPr>
        <w:t xml:space="preserve"> in their native ra</w:t>
      </w:r>
      <w:r w:rsidR="006D18E7">
        <w:rPr>
          <w:rFonts w:ascii="Times New Roman" w:hAnsi="Times New Roman" w:cs="Times New Roman"/>
          <w:sz w:val="24"/>
          <w:szCs w:val="24"/>
        </w:rPr>
        <w:t>nge they can be a huge threat to</w:t>
      </w:r>
      <w:r w:rsidRPr="001840F7">
        <w:rPr>
          <w:rFonts w:ascii="Times New Roman" w:hAnsi="Times New Roman" w:cs="Times New Roman"/>
          <w:sz w:val="24"/>
          <w:szCs w:val="24"/>
        </w:rPr>
        <w:t xml:space="preserve"> areas where they are introduced and invasive</w:t>
      </w:r>
      <w:r w:rsidR="004C642D">
        <w:rPr>
          <w:rFonts w:ascii="Times New Roman" w:hAnsi="Times New Roman" w:cs="Times New Roman"/>
          <w:sz w:val="24"/>
          <w:szCs w:val="24"/>
        </w:rPr>
        <w:t xml:space="preserve">, such as </w:t>
      </w:r>
      <w:proofErr w:type="spellStart"/>
      <w:r w:rsidR="004C642D">
        <w:rPr>
          <w:rFonts w:ascii="Times New Roman" w:hAnsi="Times New Roman" w:cs="Times New Roman"/>
          <w:sz w:val="24"/>
          <w:szCs w:val="24"/>
        </w:rPr>
        <w:t>Hawaiʻi</w:t>
      </w:r>
      <w:proofErr w:type="spellEnd"/>
      <w:r w:rsidR="004C642D">
        <w:rPr>
          <w:rFonts w:ascii="Times New Roman" w:hAnsi="Times New Roman" w:cs="Times New Roman"/>
          <w:sz w:val="24"/>
          <w:szCs w:val="24"/>
        </w:rPr>
        <w:t xml:space="preserve">. </w:t>
      </w:r>
      <w:r w:rsidRPr="001840F7">
        <w:rPr>
          <w:rFonts w:ascii="Times New Roman" w:hAnsi="Times New Roman" w:cs="Times New Roman"/>
          <w:sz w:val="24"/>
          <w:szCs w:val="24"/>
        </w:rPr>
        <w:t>While they do offer coastal protection, w</w:t>
      </w:r>
      <w:r w:rsidR="00293B2B" w:rsidRPr="001840F7">
        <w:rPr>
          <w:rFonts w:ascii="Times New Roman" w:hAnsi="Times New Roman" w:cs="Times New Roman"/>
          <w:sz w:val="24"/>
          <w:szCs w:val="24"/>
        </w:rPr>
        <w:t xml:space="preserve">e did not include them in this assessment as they are considered to do more harm </w:t>
      </w:r>
      <w:r w:rsidRPr="001840F7">
        <w:rPr>
          <w:rFonts w:ascii="Times New Roman" w:hAnsi="Times New Roman" w:cs="Times New Roman"/>
          <w:sz w:val="24"/>
          <w:szCs w:val="24"/>
        </w:rPr>
        <w:t>than good. Mangroves have</w:t>
      </w:r>
      <w:r w:rsidR="00293B2B" w:rsidRPr="001840F7">
        <w:rPr>
          <w:rFonts w:ascii="Times New Roman" w:hAnsi="Times New Roman" w:cs="Times New Roman"/>
          <w:sz w:val="24"/>
          <w:szCs w:val="24"/>
        </w:rPr>
        <w:t xml:space="preserve"> especially large impacts to native biodiversity and traditional Hawaiian fishponds (</w:t>
      </w:r>
      <w:proofErr w:type="spellStart"/>
      <w:r w:rsidR="00293B2B" w:rsidRPr="001840F7">
        <w:rPr>
          <w:rFonts w:ascii="Times New Roman" w:hAnsi="Times New Roman" w:cs="Times New Roman"/>
          <w:sz w:val="24"/>
          <w:szCs w:val="24"/>
        </w:rPr>
        <w:t>loko</w:t>
      </w:r>
      <w:proofErr w:type="spellEnd"/>
      <w:r w:rsidR="00293B2B" w:rsidRPr="001840F7">
        <w:rPr>
          <w:rFonts w:ascii="Times New Roman" w:hAnsi="Times New Roman" w:cs="Times New Roman"/>
          <w:sz w:val="24"/>
          <w:szCs w:val="24"/>
        </w:rPr>
        <w:t xml:space="preserve"> </w:t>
      </w:r>
      <w:proofErr w:type="spellStart"/>
      <w:r w:rsidR="00293B2B" w:rsidRPr="001840F7">
        <w:rPr>
          <w:rFonts w:ascii="Times New Roman" w:hAnsi="Times New Roman" w:cs="Times New Roman"/>
          <w:sz w:val="24"/>
          <w:szCs w:val="24"/>
        </w:rPr>
        <w:t>iʻa</w:t>
      </w:r>
      <w:proofErr w:type="spellEnd"/>
      <w:r w:rsidR="00293B2B" w:rsidRPr="001840F7">
        <w:rPr>
          <w:rFonts w:ascii="Times New Roman" w:hAnsi="Times New Roman" w:cs="Times New Roman"/>
          <w:sz w:val="24"/>
          <w:szCs w:val="24"/>
        </w:rPr>
        <w:t>). Removal efforts are underway to remove and clear mangroves and restore native estuaries and fishponds (LINK to work).</w:t>
      </w:r>
    </w:p>
    <w:p w14:paraId="1A105A84" w14:textId="77777777" w:rsidR="00293B2B" w:rsidRPr="001840F7" w:rsidRDefault="00293B2B">
      <w:pPr>
        <w:rPr>
          <w:rFonts w:ascii="Times New Roman" w:hAnsi="Times New Roman" w:cs="Times New Roman"/>
          <w:sz w:val="24"/>
          <w:szCs w:val="24"/>
        </w:rPr>
      </w:pPr>
    </w:p>
    <w:p w14:paraId="72D1C46F" w14:textId="1A973362" w:rsidR="00B140DF" w:rsidRPr="001840F7" w:rsidRDefault="00B140DF" w:rsidP="00EC4896">
      <w:pPr>
        <w:spacing w:after="0" w:line="240" w:lineRule="auto"/>
        <w:rPr>
          <w:rFonts w:ascii="Times New Roman" w:hAnsi="Times New Roman" w:cs="Times New Roman"/>
          <w:i/>
          <w:sz w:val="24"/>
          <w:szCs w:val="24"/>
        </w:rPr>
      </w:pPr>
      <w:r w:rsidRPr="001840F7">
        <w:rPr>
          <w:rFonts w:ascii="Times New Roman" w:hAnsi="Times New Roman" w:cs="Times New Roman"/>
          <w:i/>
          <w:sz w:val="24"/>
          <w:szCs w:val="24"/>
        </w:rPr>
        <w:t xml:space="preserve">Data Gaps and Priorities </w:t>
      </w:r>
    </w:p>
    <w:p w14:paraId="1141D20F" w14:textId="77777777" w:rsidR="00EB5CB1" w:rsidRPr="001840F7" w:rsidRDefault="00EB5CB1" w:rsidP="00EB5CB1">
      <w:pPr>
        <w:pStyle w:val="ListParagraph"/>
        <w:numPr>
          <w:ilvl w:val="0"/>
          <w:numId w:val="2"/>
        </w:numPr>
        <w:spacing w:after="0" w:line="240" w:lineRule="auto"/>
        <w:rPr>
          <w:rFonts w:ascii="Times New Roman" w:eastAsia="Times New Roman" w:hAnsi="Times New Roman" w:cs="Times New Roman"/>
          <w:color w:val="000000"/>
          <w:sz w:val="24"/>
          <w:szCs w:val="24"/>
          <w:lang w:val="haw-US"/>
        </w:rPr>
      </w:pPr>
      <w:r w:rsidRPr="001840F7">
        <w:rPr>
          <w:rFonts w:ascii="Times New Roman" w:eastAsia="Times New Roman" w:hAnsi="Times New Roman" w:cs="Times New Roman"/>
          <w:color w:val="000000"/>
          <w:sz w:val="24"/>
          <w:szCs w:val="24"/>
          <w:lang w:val="haw-US"/>
        </w:rPr>
        <w:t>Need infromation on fishpond extent and conidtion to incorperate them into the assessment of coastal protection</w:t>
      </w:r>
    </w:p>
    <w:p w14:paraId="1EBA5F21" w14:textId="77777777" w:rsidR="00EB5CB1" w:rsidRPr="001840F7" w:rsidRDefault="00EC4896" w:rsidP="00EB5CB1">
      <w:pPr>
        <w:pStyle w:val="ListParagraph"/>
        <w:numPr>
          <w:ilvl w:val="0"/>
          <w:numId w:val="2"/>
        </w:numPr>
        <w:spacing w:after="0" w:line="240" w:lineRule="auto"/>
        <w:rPr>
          <w:rFonts w:ascii="Times New Roman" w:eastAsia="Times New Roman" w:hAnsi="Times New Roman" w:cs="Times New Roman"/>
          <w:color w:val="000000"/>
          <w:sz w:val="24"/>
          <w:szCs w:val="24"/>
          <w:lang w:val="haw-US"/>
        </w:rPr>
      </w:pPr>
      <w:r w:rsidRPr="001840F7">
        <w:rPr>
          <w:rFonts w:ascii="Times New Roman" w:eastAsia="Times New Roman" w:hAnsi="Times New Roman" w:cs="Times New Roman"/>
          <w:color w:val="000000"/>
          <w:sz w:val="24"/>
          <w:szCs w:val="24"/>
          <w:lang w:val="haw-US"/>
        </w:rPr>
        <w:t>Looking into incorporating d</w:t>
      </w:r>
      <w:r w:rsidR="00EB5CB1" w:rsidRPr="001840F7">
        <w:rPr>
          <w:rFonts w:ascii="Times New Roman" w:eastAsia="Times New Roman" w:hAnsi="Times New Roman" w:cs="Times New Roman"/>
          <w:color w:val="000000"/>
          <w:sz w:val="24"/>
          <w:szCs w:val="24"/>
          <w:lang w:val="haw-US"/>
        </w:rPr>
        <w:t xml:space="preserve">une data as well as beach data </w:t>
      </w:r>
    </w:p>
    <w:p w14:paraId="657D2D75" w14:textId="77777777" w:rsidR="00EB5CB1" w:rsidRPr="001840F7" w:rsidRDefault="00EC4896" w:rsidP="00EB5CB1">
      <w:pPr>
        <w:pStyle w:val="ListParagraph"/>
        <w:numPr>
          <w:ilvl w:val="0"/>
          <w:numId w:val="2"/>
        </w:numPr>
        <w:spacing w:after="0" w:line="240" w:lineRule="auto"/>
        <w:rPr>
          <w:rFonts w:ascii="Times New Roman" w:eastAsia="Times New Roman" w:hAnsi="Times New Roman" w:cs="Times New Roman"/>
          <w:color w:val="000000"/>
          <w:sz w:val="24"/>
          <w:szCs w:val="24"/>
          <w:lang w:val="haw-US"/>
        </w:rPr>
      </w:pPr>
      <w:r w:rsidRPr="001840F7">
        <w:rPr>
          <w:rFonts w:ascii="Times New Roman" w:eastAsia="Times New Roman" w:hAnsi="Times New Roman" w:cs="Times New Roman"/>
          <w:color w:val="000000"/>
          <w:sz w:val="24"/>
          <w:szCs w:val="24"/>
          <w:lang w:val="haw-US"/>
        </w:rPr>
        <w:t>Looking at estimates of shoreline protective ability based on slope or shoreline relief/aspect ratios</w:t>
      </w:r>
    </w:p>
    <w:p w14:paraId="5F136F94" w14:textId="77777777" w:rsidR="00EB5CB1" w:rsidRPr="001840F7" w:rsidRDefault="00B140DF" w:rsidP="00EB5CB1">
      <w:pPr>
        <w:pStyle w:val="ListParagraph"/>
        <w:numPr>
          <w:ilvl w:val="0"/>
          <w:numId w:val="2"/>
        </w:numPr>
        <w:spacing w:after="0" w:line="240" w:lineRule="auto"/>
        <w:rPr>
          <w:rFonts w:ascii="Times New Roman" w:eastAsia="Times New Roman" w:hAnsi="Times New Roman" w:cs="Times New Roman"/>
          <w:color w:val="000000"/>
          <w:sz w:val="24"/>
          <w:szCs w:val="24"/>
          <w:lang w:val="haw-US"/>
        </w:rPr>
      </w:pPr>
      <w:r w:rsidRPr="001840F7">
        <w:rPr>
          <w:rFonts w:ascii="Times New Roman" w:eastAsia="Times New Roman" w:hAnsi="Times New Roman" w:cs="Times New Roman"/>
          <w:color w:val="000000"/>
          <w:sz w:val="24"/>
          <w:szCs w:val="24"/>
          <w:lang w:val="haw-US"/>
        </w:rPr>
        <w:t xml:space="preserve">Information on the protective ability or importance of each habitat for coastal protection in Hawaii. </w:t>
      </w:r>
    </w:p>
    <w:p w14:paraId="1F0F5A4B" w14:textId="54CCA156" w:rsidR="00EC4896" w:rsidRPr="001840F7" w:rsidRDefault="00EC4896" w:rsidP="00500628">
      <w:pPr>
        <w:pStyle w:val="ListParagraph"/>
        <w:numPr>
          <w:ilvl w:val="0"/>
          <w:numId w:val="2"/>
        </w:numPr>
        <w:spacing w:after="0" w:line="240" w:lineRule="auto"/>
        <w:rPr>
          <w:rFonts w:ascii="Times New Roman" w:eastAsia="Times New Roman" w:hAnsi="Times New Roman" w:cs="Times New Roman"/>
          <w:color w:val="000000"/>
          <w:sz w:val="24"/>
          <w:szCs w:val="24"/>
          <w:lang w:val="haw-US"/>
        </w:rPr>
      </w:pPr>
      <w:r w:rsidRPr="001840F7">
        <w:rPr>
          <w:rFonts w:ascii="Times New Roman" w:eastAsia="Times New Roman" w:hAnsi="Times New Roman" w:cs="Times New Roman"/>
          <w:color w:val="000000"/>
          <w:sz w:val="24"/>
          <w:szCs w:val="24"/>
          <w:lang w:val="haw-US"/>
        </w:rPr>
        <w:lastRenderedPageBreak/>
        <w:t>Update</w:t>
      </w:r>
      <w:r w:rsidR="00EB5CB1" w:rsidRPr="001840F7">
        <w:rPr>
          <w:rFonts w:ascii="Times New Roman" w:eastAsia="Times New Roman" w:hAnsi="Times New Roman" w:cs="Times New Roman"/>
          <w:color w:val="000000"/>
          <w:sz w:val="24"/>
          <w:szCs w:val="24"/>
          <w:lang w:val="haw-US"/>
        </w:rPr>
        <w:t xml:space="preserve">d </w:t>
      </w:r>
      <w:r w:rsidR="00B140DF" w:rsidRPr="001840F7">
        <w:rPr>
          <w:rFonts w:ascii="Times New Roman" w:eastAsia="Times New Roman" w:hAnsi="Times New Roman" w:cs="Times New Roman"/>
          <w:color w:val="000000"/>
          <w:sz w:val="24"/>
          <w:szCs w:val="24"/>
          <w:lang w:val="haw-US"/>
        </w:rPr>
        <w:t>inventory on coastal wetlands and estuarie</w:t>
      </w:r>
      <w:r w:rsidR="00EB5CB1" w:rsidRPr="001840F7">
        <w:rPr>
          <w:rFonts w:ascii="Times New Roman" w:eastAsia="Times New Roman" w:hAnsi="Times New Roman" w:cs="Times New Roman"/>
          <w:color w:val="000000"/>
          <w:sz w:val="24"/>
          <w:szCs w:val="24"/>
          <w:lang w:val="haw-US"/>
        </w:rPr>
        <w:t>s</w:t>
      </w:r>
      <w:r w:rsidR="00B140DF" w:rsidRPr="001840F7">
        <w:rPr>
          <w:rFonts w:ascii="Times New Roman" w:eastAsia="Times New Roman" w:hAnsi="Times New Roman" w:cs="Times New Roman"/>
          <w:color w:val="000000"/>
          <w:sz w:val="24"/>
          <w:szCs w:val="24"/>
          <w:lang w:val="haw-US"/>
        </w:rPr>
        <w:t xml:space="preserve"> is currently being developed by the Hawaii Department of Land and Natural Resources Division of Aquatic Resources. </w:t>
      </w:r>
      <w:r w:rsidRPr="001840F7">
        <w:rPr>
          <w:rFonts w:ascii="Times New Roman" w:eastAsia="Times New Roman" w:hAnsi="Times New Roman" w:cs="Times New Roman"/>
          <w:color w:val="000000"/>
          <w:sz w:val="24"/>
          <w:szCs w:val="24"/>
          <w:lang w:val="haw-US"/>
        </w:rPr>
        <w:br/>
      </w:r>
    </w:p>
    <w:p w14:paraId="2B07AF50" w14:textId="77777777" w:rsidR="00EC4896" w:rsidRPr="001840F7" w:rsidRDefault="00EC4896">
      <w:pPr>
        <w:rPr>
          <w:rFonts w:ascii="Times New Roman" w:hAnsi="Times New Roman" w:cs="Times New Roman"/>
          <w:b/>
          <w:sz w:val="24"/>
          <w:szCs w:val="24"/>
        </w:rPr>
      </w:pPr>
    </w:p>
    <w:p w14:paraId="26C03D0C" w14:textId="2C669343" w:rsidR="007E76B5" w:rsidRDefault="00990459" w:rsidP="00EC795B">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 xml:space="preserve">Biodiversity </w:t>
      </w:r>
    </w:p>
    <w:p w14:paraId="4A7F31D9" w14:textId="1B3D64FA" w:rsidR="00A606BB" w:rsidRDefault="00A91110" w:rsidP="00EC795B">
      <w:pPr>
        <w:rPr>
          <w:rFonts w:ascii="Times New Roman" w:hAnsi="Times New Roman" w:cs="Times New Roman"/>
          <w:b/>
          <w:color w:val="4F81BD" w:themeColor="accent1"/>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BD</m:t>
              </m:r>
            </m:sub>
          </m:sSub>
          <m:r>
            <m:rPr>
              <m:sty m:val="bi"/>
            </m:rPr>
            <w:rPr>
              <w:rFonts w:ascii="Cambria Math" w:hAnsi="Cambria Math" w:cs="Times New Roman"/>
              <w:sz w:val="24"/>
              <w:szCs w:val="24"/>
            </w:rPr>
            <m:t>=</m:t>
          </m:r>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HAB</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SPP</m:t>
                  </m:r>
                </m:sub>
              </m:sSub>
            </m:num>
            <m:den>
              <m:r>
                <m:rPr>
                  <m:sty m:val="bi"/>
                </m:rPr>
                <w:rPr>
                  <w:rFonts w:ascii="Cambria Math" w:hAnsi="Cambria Math" w:cs="Times New Roman"/>
                  <w:sz w:val="24"/>
                  <w:szCs w:val="24"/>
                </w:rPr>
                <m:t>2</m:t>
              </m:r>
            </m:den>
          </m:f>
        </m:oMath>
      </m:oMathPara>
    </w:p>
    <w:p w14:paraId="43F5EFDD" w14:textId="3332F219" w:rsidR="002F6875" w:rsidRPr="002F6875" w:rsidRDefault="00CE230B" w:rsidP="00EC795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Biodiversity goal measures the </w:t>
      </w:r>
      <w:r w:rsidR="00CF4BB6">
        <w:rPr>
          <w:rFonts w:ascii="Times New Roman" w:hAnsi="Times New Roman" w:cs="Times New Roman"/>
          <w:color w:val="000000" w:themeColor="text1"/>
          <w:sz w:val="24"/>
          <w:szCs w:val="24"/>
        </w:rPr>
        <w:t xml:space="preserve">conservation status of species based on two </w:t>
      </w:r>
      <w:proofErr w:type="spellStart"/>
      <w:r w:rsidR="00CF4BB6">
        <w:rPr>
          <w:rFonts w:ascii="Times New Roman" w:hAnsi="Times New Roman" w:cs="Times New Roman"/>
          <w:color w:val="000000" w:themeColor="text1"/>
          <w:sz w:val="24"/>
          <w:szCs w:val="24"/>
        </w:rPr>
        <w:t>subgoals</w:t>
      </w:r>
      <w:proofErr w:type="spellEnd"/>
      <w:r w:rsidR="00CF4BB6">
        <w:rPr>
          <w:rFonts w:ascii="Times New Roman" w:hAnsi="Times New Roman" w:cs="Times New Roman"/>
          <w:color w:val="000000" w:themeColor="text1"/>
          <w:sz w:val="24"/>
          <w:szCs w:val="24"/>
        </w:rPr>
        <w:t>: Habitats</w:t>
      </w:r>
      <w:r w:rsidR="00783D38">
        <w:rPr>
          <w:rFonts w:ascii="Times New Roman" w:hAnsi="Times New Roman" w:cs="Times New Roman"/>
          <w:color w:val="000000" w:themeColor="text1"/>
          <w:sz w:val="24"/>
          <w:szCs w:val="24"/>
        </w:rPr>
        <w:t xml:space="preserve"> and Species</w:t>
      </w:r>
      <w:r w:rsidR="00CF4BB6">
        <w:rPr>
          <w:rFonts w:ascii="Times New Roman" w:hAnsi="Times New Roman" w:cs="Times New Roman"/>
          <w:color w:val="000000" w:themeColor="text1"/>
          <w:sz w:val="24"/>
          <w:szCs w:val="24"/>
        </w:rPr>
        <w:t>.</w:t>
      </w:r>
    </w:p>
    <w:p w14:paraId="762C294F" w14:textId="1739AFD7" w:rsidR="00766EAA" w:rsidRPr="00766EAA" w:rsidRDefault="00766EAA">
      <w:pPr>
        <w:rPr>
          <w:rFonts w:ascii="Times New Roman" w:hAnsi="Times New Roman" w:cs="Times New Roman"/>
          <w:b/>
          <w:color w:val="4F81BD" w:themeColor="accent1"/>
          <w:sz w:val="24"/>
          <w:szCs w:val="24"/>
        </w:rPr>
      </w:pPr>
      <w:r w:rsidRPr="00766EAA">
        <w:rPr>
          <w:rFonts w:ascii="Times New Roman" w:hAnsi="Times New Roman" w:cs="Times New Roman"/>
          <w:b/>
          <w:color w:val="4F81BD" w:themeColor="accent1"/>
          <w:sz w:val="24"/>
          <w:szCs w:val="24"/>
        </w:rPr>
        <w:t>Habitats</w:t>
      </w:r>
    </w:p>
    <w:p w14:paraId="6A5A5FC4" w14:textId="77777777" w:rsidR="00A606BB" w:rsidRDefault="00A606BB" w:rsidP="00A606BB">
      <w:pPr>
        <w:rPr>
          <w:rFonts w:ascii="Times New Roman" w:eastAsiaTheme="minorEastAsia"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HAB</m:t>
              </m:r>
            </m:sub>
          </m:sSub>
          <m:r>
            <m:rPr>
              <m:sty m:val="bi"/>
            </m:rPr>
            <w:rPr>
              <w:rFonts w:ascii="Cambria Math" w:hAnsi="Cambria Math" w:cs="Times New Roman"/>
              <w:sz w:val="24"/>
              <w:szCs w:val="24"/>
            </w:rPr>
            <m:t>=</m:t>
          </m:r>
          <m:nary>
            <m:naryPr>
              <m:chr m:val="∑"/>
              <m:limLoc m:val="undOvr"/>
              <m:ctrlPr>
                <w:rPr>
                  <w:rFonts w:ascii="Cambria Math" w:hAnsi="Cambria Math" w:cs="Times New Roman"/>
                  <w:b/>
                  <w:i/>
                  <w:sz w:val="24"/>
                  <w:szCs w:val="24"/>
                </w:rPr>
              </m:ctrlPr>
            </m:naryPr>
            <m:sub>
              <m:r>
                <m:rPr>
                  <m:sty m:val="bi"/>
                </m:rPr>
                <w:rPr>
                  <w:rFonts w:ascii="Cambria Math" w:hAnsi="Cambria Math" w:cs="Times New Roman"/>
                  <w:sz w:val="24"/>
                  <w:szCs w:val="24"/>
                </w:rPr>
                <m:t>i=1</m:t>
              </m:r>
            </m:sub>
            <m:sup>
              <m:r>
                <m:rPr>
                  <m:sty m:val="bi"/>
                </m:rPr>
                <w:rPr>
                  <w:rFonts w:ascii="Cambria Math" w:hAnsi="Cambria Math" w:cs="Times New Roman"/>
                  <w:sz w:val="24"/>
                  <w:szCs w:val="24"/>
                </w:rPr>
                <m:t>k</m:t>
              </m:r>
            </m:sup>
            <m:e>
              <m:r>
                <m:rPr>
                  <m:sty m:val="bi"/>
                </m:rPr>
                <w:rPr>
                  <w:rFonts w:ascii="Cambria Math" w:hAnsi="Cambria Math" w:cs="Times New Roman"/>
                  <w:sz w:val="24"/>
                  <w:szCs w:val="24"/>
                </w:rPr>
                <m:t>(</m:t>
              </m:r>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c</m:t>
                      </m:r>
                    </m:sub>
                  </m:sSub>
                </m:num>
                <m:den>
                  <m:sSub>
                    <m:sSubPr>
                      <m:ctrlPr>
                        <w:rPr>
                          <w:rFonts w:ascii="Cambria Math" w:hAnsi="Cambria Math" w:cs="Times New Roman"/>
                          <w:b/>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r</m:t>
                      </m:r>
                    </m:sub>
                  </m:sSub>
                </m:den>
              </m:f>
              <m:r>
                <m:rPr>
                  <m:sty m:val="bi"/>
                </m:rPr>
                <w:rPr>
                  <w:rFonts w:ascii="Cambria Math" w:hAnsi="Cambria Math" w:cs="Times New Roman"/>
                  <w:sz w:val="24"/>
                  <w:szCs w:val="24"/>
                </w:rPr>
                <m:t>)</m:t>
              </m:r>
            </m:e>
          </m:nary>
        </m:oMath>
      </m:oMathPara>
    </w:p>
    <w:p w14:paraId="1420A8BC" w14:textId="72C0CBB4" w:rsidR="002F6875" w:rsidRPr="007540D2" w:rsidRDefault="002F6875">
      <w:pPr>
        <w:rPr>
          <w:rFonts w:ascii="Times New Roman" w:eastAsiaTheme="minorEastAsia" w:hAnsi="Times New Roman" w:cs="Times New Roman"/>
          <w:b/>
          <w:sz w:val="24"/>
          <w:szCs w:val="24"/>
        </w:rPr>
      </w:pPr>
      <w:r w:rsidRPr="002F6875">
        <w:rPr>
          <w:rFonts w:ascii="Times New Roman" w:hAnsi="Times New Roman" w:cs="Times New Roman"/>
          <w:color w:val="000000" w:themeColor="text1"/>
          <w:sz w:val="24"/>
          <w:szCs w:val="24"/>
        </w:rPr>
        <w:t xml:space="preserve">The Habitats sub-goal of Biodiversity measures the </w:t>
      </w:r>
      <w:r w:rsidR="007540D2">
        <w:rPr>
          <w:rFonts w:ascii="Times New Roman" w:hAnsi="Times New Roman" w:cs="Times New Roman"/>
          <w:color w:val="000000" w:themeColor="text1"/>
          <w:sz w:val="24"/>
          <w:szCs w:val="24"/>
        </w:rPr>
        <w:t xml:space="preserve">current </w:t>
      </w:r>
      <w:r w:rsidRPr="002F6875">
        <w:rPr>
          <w:rFonts w:ascii="Times New Roman" w:hAnsi="Times New Roman" w:cs="Times New Roman"/>
          <w:color w:val="000000" w:themeColor="text1"/>
          <w:sz w:val="24"/>
          <w:szCs w:val="24"/>
        </w:rPr>
        <w:t>extent and condition of ocean and coastal habitats</w:t>
      </w:r>
      <w:r w:rsidR="007540D2">
        <w:rPr>
          <w:rFonts w:ascii="Times New Roman" w:hAnsi="Times New Roman" w:cs="Times New Roman"/>
          <w:color w:val="000000" w:themeColor="text1"/>
          <w:sz w:val="24"/>
          <w:szCs w:val="24"/>
        </w:rPr>
        <w:t xml:space="preserve"> (</w:t>
      </w:r>
      <w:proofErr w:type="spellStart"/>
      <w:r w:rsidR="007540D2" w:rsidRPr="007540D2">
        <w:rPr>
          <w:rFonts w:ascii="Times New Roman" w:hAnsi="Times New Roman" w:cs="Times New Roman"/>
          <w:i/>
          <w:color w:val="000000" w:themeColor="text1"/>
          <w:sz w:val="24"/>
          <w:szCs w:val="24"/>
        </w:rPr>
        <w:t>H</w:t>
      </w:r>
      <w:r w:rsidR="007540D2" w:rsidRPr="007540D2">
        <w:rPr>
          <w:rFonts w:ascii="Times New Roman" w:hAnsi="Times New Roman" w:cs="Times New Roman"/>
          <w:i/>
          <w:color w:val="000000" w:themeColor="text1"/>
          <w:sz w:val="24"/>
          <w:szCs w:val="24"/>
          <w:vertAlign w:val="subscript"/>
        </w:rPr>
        <w:t>c</w:t>
      </w:r>
      <w:proofErr w:type="spellEnd"/>
      <w:r w:rsidR="007540D2">
        <w:rPr>
          <w:rFonts w:ascii="Times New Roman" w:hAnsi="Times New Roman" w:cs="Times New Roman"/>
          <w:color w:val="000000" w:themeColor="text1"/>
          <w:sz w:val="24"/>
          <w:szCs w:val="24"/>
        </w:rPr>
        <w:t xml:space="preserve">) against a reference habitat extent and condition </w:t>
      </w:r>
      <w:r w:rsidR="007540D2">
        <w:rPr>
          <w:rFonts w:ascii="Times New Roman" w:hAnsi="Times New Roman" w:cs="Times New Roman"/>
          <w:color w:val="000000" w:themeColor="text1"/>
          <w:sz w:val="24"/>
          <w:szCs w:val="24"/>
        </w:rPr>
        <w:t>(</w:t>
      </w:r>
      <w:proofErr w:type="spellStart"/>
      <w:r w:rsidR="007540D2" w:rsidRPr="007540D2">
        <w:rPr>
          <w:rFonts w:ascii="Times New Roman" w:hAnsi="Times New Roman" w:cs="Times New Roman"/>
          <w:i/>
          <w:color w:val="000000" w:themeColor="text1"/>
          <w:sz w:val="24"/>
          <w:szCs w:val="24"/>
        </w:rPr>
        <w:t>H</w:t>
      </w:r>
      <w:r w:rsidR="007540D2">
        <w:rPr>
          <w:rFonts w:ascii="Times New Roman" w:hAnsi="Times New Roman" w:cs="Times New Roman"/>
          <w:i/>
          <w:color w:val="000000" w:themeColor="text1"/>
          <w:sz w:val="24"/>
          <w:szCs w:val="24"/>
          <w:vertAlign w:val="subscript"/>
        </w:rPr>
        <w:t>r</w:t>
      </w:r>
      <w:proofErr w:type="spellEnd"/>
      <w:r w:rsidR="007540D2">
        <w:rPr>
          <w:rFonts w:ascii="Times New Roman" w:hAnsi="Times New Roman" w:cs="Times New Roman"/>
          <w:color w:val="000000" w:themeColor="text1"/>
          <w:sz w:val="24"/>
          <w:szCs w:val="24"/>
        </w:rPr>
        <w:t>)</w:t>
      </w:r>
      <w:r w:rsidR="007540D2">
        <w:rPr>
          <w:rFonts w:ascii="Times New Roman" w:hAnsi="Times New Roman" w:cs="Times New Roman"/>
          <w:color w:val="000000" w:themeColor="text1"/>
          <w:sz w:val="24"/>
          <w:szCs w:val="24"/>
        </w:rPr>
        <w:t>.</w:t>
      </w:r>
      <w:r w:rsidRPr="002F6875">
        <w:rPr>
          <w:rFonts w:ascii="Times New Roman" w:hAnsi="Times New Roman" w:cs="Times New Roman"/>
          <w:color w:val="000000" w:themeColor="text1"/>
          <w:sz w:val="24"/>
          <w:szCs w:val="24"/>
        </w:rPr>
        <w:t xml:space="preserve"> The habitat model assesses all habitats for which data are available to evaluate extent and condition, specifically: coral reefs, coastal wetlands</w:t>
      </w:r>
      <w:r w:rsidR="00A606BB">
        <w:rPr>
          <w:rFonts w:ascii="Times New Roman" w:hAnsi="Times New Roman" w:cs="Times New Roman"/>
          <w:color w:val="000000" w:themeColor="text1"/>
          <w:sz w:val="24"/>
          <w:szCs w:val="24"/>
        </w:rPr>
        <w:t xml:space="preserve"> and estuaries</w:t>
      </w:r>
      <w:r w:rsidRPr="002F6875">
        <w:rPr>
          <w:rFonts w:ascii="Times New Roman" w:hAnsi="Times New Roman" w:cs="Times New Roman"/>
          <w:color w:val="000000" w:themeColor="text1"/>
          <w:sz w:val="24"/>
          <w:szCs w:val="24"/>
        </w:rPr>
        <w:t>, beaches, and subtidal soft-bottom habitats. Status was calculated as the average of the condition estimates for e</w:t>
      </w:r>
      <w:r w:rsidR="00643CDE">
        <w:rPr>
          <w:rFonts w:ascii="Times New Roman" w:hAnsi="Times New Roman" w:cs="Times New Roman"/>
          <w:color w:val="000000" w:themeColor="text1"/>
          <w:sz w:val="24"/>
          <w:szCs w:val="24"/>
        </w:rPr>
        <w:t>ach habitat present in a region.</w:t>
      </w:r>
      <w:r w:rsidRPr="002F6875">
        <w:rPr>
          <w:rFonts w:ascii="Times New Roman" w:hAnsi="Times New Roman" w:cs="Times New Roman"/>
          <w:color w:val="000000" w:themeColor="text1"/>
          <w:sz w:val="24"/>
          <w:szCs w:val="24"/>
        </w:rPr>
        <w:t xml:space="preserve"> </w:t>
      </w:r>
      <w:r w:rsidR="00643CDE">
        <w:rPr>
          <w:rFonts w:ascii="Times New Roman" w:hAnsi="Times New Roman" w:cs="Times New Roman"/>
          <w:color w:val="000000" w:themeColor="text1"/>
          <w:sz w:val="24"/>
          <w:szCs w:val="24"/>
        </w:rPr>
        <w:t xml:space="preserve">Condition was </w:t>
      </w:r>
      <w:r w:rsidRPr="002F6875">
        <w:rPr>
          <w:rFonts w:ascii="Times New Roman" w:hAnsi="Times New Roman" w:cs="Times New Roman"/>
          <w:color w:val="000000" w:themeColor="text1"/>
          <w:sz w:val="24"/>
          <w:szCs w:val="24"/>
        </w:rPr>
        <w:t xml:space="preserve">measured </w:t>
      </w:r>
      <w:r w:rsidR="00643CDE">
        <w:rPr>
          <w:rFonts w:ascii="Times New Roman" w:hAnsi="Times New Roman" w:cs="Times New Roman"/>
          <w:color w:val="000000" w:themeColor="text1"/>
          <w:sz w:val="24"/>
          <w:szCs w:val="24"/>
        </w:rPr>
        <w:t xml:space="preserve">differently depending of the data available for the habitat and therefore was measured </w:t>
      </w:r>
      <w:r w:rsidRPr="002F6875">
        <w:rPr>
          <w:rFonts w:ascii="Times New Roman" w:hAnsi="Times New Roman" w:cs="Times New Roman"/>
          <w:color w:val="000000" w:themeColor="text1"/>
          <w:sz w:val="24"/>
          <w:szCs w:val="24"/>
        </w:rPr>
        <w:t>as the loss of habitat and/or percent degradation of remaining habitat.</w:t>
      </w:r>
    </w:p>
    <w:p w14:paraId="1DEA75F5" w14:textId="77777777" w:rsidR="000413EE" w:rsidRPr="001840F7" w:rsidRDefault="000413EE">
      <w:pPr>
        <w:rPr>
          <w:rFonts w:ascii="Times New Roman" w:hAnsi="Times New Roman" w:cs="Times New Roman"/>
          <w:i/>
          <w:sz w:val="24"/>
          <w:szCs w:val="24"/>
        </w:rPr>
      </w:pPr>
      <w:r w:rsidRPr="001840F7">
        <w:rPr>
          <w:rFonts w:ascii="Times New Roman" w:hAnsi="Times New Roman" w:cs="Times New Roman"/>
          <w:i/>
          <w:sz w:val="24"/>
          <w:szCs w:val="24"/>
        </w:rPr>
        <w:t>Coral reefs</w:t>
      </w:r>
    </w:p>
    <w:p w14:paraId="7172879F" w14:textId="77777777" w:rsidR="001A294C" w:rsidRPr="001840F7" w:rsidRDefault="001A294C" w:rsidP="001A294C">
      <w:pPr>
        <w:rPr>
          <w:rFonts w:ascii="Times New Roman" w:hAnsi="Times New Roman" w:cs="Times New Roman"/>
          <w:sz w:val="24"/>
          <w:szCs w:val="24"/>
        </w:rPr>
      </w:pPr>
      <w:r w:rsidRPr="001840F7">
        <w:rPr>
          <w:rFonts w:ascii="Times New Roman" w:hAnsi="Times New Roman" w:cs="Times New Roman"/>
          <w:sz w:val="24"/>
          <w:szCs w:val="24"/>
        </w:rPr>
        <w:t xml:space="preserve">Coral reef extent </w:t>
      </w:r>
      <w:r>
        <w:rPr>
          <w:rFonts w:ascii="Times New Roman" w:hAnsi="Times New Roman" w:cs="Times New Roman"/>
          <w:sz w:val="24"/>
          <w:szCs w:val="24"/>
        </w:rPr>
        <w:t xml:space="preserve">was assessed </w:t>
      </w:r>
      <w:r w:rsidRPr="001840F7">
        <w:rPr>
          <w:rFonts w:ascii="Times New Roman" w:hAnsi="Times New Roman" w:cs="Times New Roman"/>
          <w:sz w:val="24"/>
          <w:szCs w:val="24"/>
        </w:rPr>
        <w:t xml:space="preserve">from </w:t>
      </w:r>
      <w:r>
        <w:rPr>
          <w:rFonts w:ascii="Times New Roman" w:hAnsi="Times New Roman" w:cs="Times New Roman"/>
          <w:sz w:val="24"/>
          <w:szCs w:val="24"/>
        </w:rPr>
        <w:t xml:space="preserve">the </w:t>
      </w:r>
      <w:r w:rsidRPr="001840F7">
        <w:rPr>
          <w:rFonts w:ascii="Times New Roman" w:hAnsi="Times New Roman" w:cs="Times New Roman"/>
          <w:sz w:val="24"/>
          <w:szCs w:val="24"/>
        </w:rPr>
        <w:t xml:space="preserve">cumulative impact mapping layers that combine hard bottom and coral reef habitats to a depth of 100 meters (Lecky 2016).   </w:t>
      </w:r>
    </w:p>
    <w:p w14:paraId="31E9A37F" w14:textId="77777777" w:rsidR="00723AE6" w:rsidRPr="001840F7" w:rsidRDefault="003730A3" w:rsidP="00723AE6">
      <w:pPr>
        <w:rPr>
          <w:rFonts w:ascii="Times New Roman" w:eastAsia="Times New Roman" w:hAnsi="Times New Roman" w:cs="Times New Roman"/>
          <w:color w:val="222222"/>
          <w:sz w:val="24"/>
          <w:szCs w:val="24"/>
        </w:rPr>
      </w:pPr>
      <w:commentRangeStart w:id="4"/>
      <w:r w:rsidRPr="001840F7">
        <w:rPr>
          <w:rFonts w:ascii="Times New Roman" w:hAnsi="Times New Roman" w:cs="Times New Roman"/>
          <w:sz w:val="24"/>
          <w:szCs w:val="24"/>
        </w:rPr>
        <w:t>Coral reef condition indicators come from the Hawaii Monitoring and Research Colla</w:t>
      </w:r>
      <w:r w:rsidR="00723AE6" w:rsidRPr="001840F7">
        <w:rPr>
          <w:rFonts w:ascii="Times New Roman" w:hAnsi="Times New Roman" w:cs="Times New Roman"/>
          <w:sz w:val="24"/>
          <w:szCs w:val="24"/>
        </w:rPr>
        <w:t xml:space="preserve">borative </w:t>
      </w:r>
      <w:r w:rsidR="00FB53F2" w:rsidRPr="001840F7">
        <w:rPr>
          <w:rFonts w:ascii="Times New Roman" w:hAnsi="Times New Roman" w:cs="Times New Roman"/>
          <w:sz w:val="24"/>
          <w:szCs w:val="24"/>
        </w:rPr>
        <w:t xml:space="preserve">and combined coral reef monitoring database </w:t>
      </w:r>
      <w:r w:rsidR="00723AE6" w:rsidRPr="001840F7">
        <w:rPr>
          <w:rFonts w:ascii="Times New Roman" w:eastAsia="Times New Roman" w:hAnsi="Times New Roman" w:cs="Times New Roman"/>
          <w:color w:val="222222"/>
          <w:sz w:val="24"/>
          <w:szCs w:val="24"/>
        </w:rPr>
        <w:t>used to develop measurements of reef status and trends to support reef management decisions statewide, and; measure our progress toward the Sustainable Hawaii Initiative goal to effectively manage 30% of our nearshore ocean waters by 2030.</w:t>
      </w:r>
      <w:r w:rsidR="00FB53F2" w:rsidRPr="001840F7">
        <w:rPr>
          <w:rFonts w:ascii="Times New Roman" w:eastAsia="Times New Roman" w:hAnsi="Times New Roman" w:cs="Times New Roman"/>
          <w:color w:val="222222"/>
          <w:sz w:val="24"/>
          <w:szCs w:val="24"/>
        </w:rPr>
        <w:t xml:space="preserve"> </w:t>
      </w:r>
    </w:p>
    <w:p w14:paraId="6B3202F2" w14:textId="77777777" w:rsidR="00CA35BA" w:rsidRPr="001840F7" w:rsidRDefault="003730A3">
      <w:pPr>
        <w:rPr>
          <w:rFonts w:ascii="Times New Roman" w:hAnsi="Times New Roman" w:cs="Times New Roman"/>
          <w:sz w:val="24"/>
          <w:szCs w:val="24"/>
        </w:rPr>
      </w:pPr>
      <w:r w:rsidRPr="001840F7">
        <w:rPr>
          <w:rFonts w:ascii="Times New Roman" w:hAnsi="Times New Roman" w:cs="Times New Roman"/>
          <w:sz w:val="24"/>
          <w:szCs w:val="24"/>
        </w:rPr>
        <w:t>Coral reef condition</w:t>
      </w:r>
      <w:r w:rsidR="00FB53F2" w:rsidRPr="001840F7">
        <w:rPr>
          <w:rFonts w:ascii="Times New Roman" w:hAnsi="Times New Roman" w:cs="Times New Roman"/>
          <w:sz w:val="24"/>
          <w:szCs w:val="24"/>
        </w:rPr>
        <w:t xml:space="preserve"> is assessed as the coral reef index, a measure of coral reef health from </w:t>
      </w:r>
      <w:r w:rsidRPr="001840F7">
        <w:rPr>
          <w:rFonts w:ascii="Times New Roman" w:hAnsi="Times New Roman" w:cs="Times New Roman"/>
          <w:sz w:val="24"/>
          <w:szCs w:val="24"/>
        </w:rPr>
        <w:t xml:space="preserve">combined indicators for % coral cover, </w:t>
      </w:r>
      <w:r w:rsidR="00CA35BA" w:rsidRPr="001840F7">
        <w:rPr>
          <w:rFonts w:ascii="Times New Roman" w:hAnsi="Times New Roman" w:cs="Times New Roman"/>
          <w:sz w:val="24"/>
          <w:szCs w:val="24"/>
        </w:rPr>
        <w:t>%</w:t>
      </w:r>
      <w:proofErr w:type="spellStart"/>
      <w:r w:rsidR="00CA35BA" w:rsidRPr="001840F7">
        <w:rPr>
          <w:rFonts w:ascii="Times New Roman" w:hAnsi="Times New Roman" w:cs="Times New Roman"/>
          <w:sz w:val="24"/>
          <w:szCs w:val="24"/>
        </w:rPr>
        <w:t>macroalgae</w:t>
      </w:r>
      <w:proofErr w:type="spellEnd"/>
      <w:r w:rsidR="00CA35BA" w:rsidRPr="001840F7">
        <w:rPr>
          <w:rFonts w:ascii="Times New Roman" w:hAnsi="Times New Roman" w:cs="Times New Roman"/>
          <w:sz w:val="24"/>
          <w:szCs w:val="24"/>
        </w:rPr>
        <w:t xml:space="preserve">, % coralline </w:t>
      </w:r>
      <w:proofErr w:type="gramStart"/>
      <w:r w:rsidR="00CA35BA" w:rsidRPr="001840F7">
        <w:rPr>
          <w:rFonts w:ascii="Times New Roman" w:hAnsi="Times New Roman" w:cs="Times New Roman"/>
          <w:sz w:val="24"/>
          <w:szCs w:val="24"/>
        </w:rPr>
        <w:t>algae,  and</w:t>
      </w:r>
      <w:proofErr w:type="gramEnd"/>
      <w:r w:rsidR="00CA35BA" w:rsidRPr="001840F7">
        <w:rPr>
          <w:rFonts w:ascii="Times New Roman" w:hAnsi="Times New Roman" w:cs="Times New Roman"/>
          <w:sz w:val="24"/>
          <w:szCs w:val="24"/>
        </w:rPr>
        <w:t xml:space="preserve"> the ratio of </w:t>
      </w:r>
      <w:proofErr w:type="spellStart"/>
      <w:r w:rsidR="00CA35BA" w:rsidRPr="001840F7">
        <w:rPr>
          <w:rFonts w:ascii="Times New Roman" w:hAnsi="Times New Roman" w:cs="Times New Roman"/>
          <w:sz w:val="24"/>
          <w:szCs w:val="24"/>
        </w:rPr>
        <w:t>calcifiers</w:t>
      </w:r>
      <w:proofErr w:type="spellEnd"/>
      <w:r w:rsidR="00CA35BA" w:rsidRPr="001840F7">
        <w:rPr>
          <w:rFonts w:ascii="Times New Roman" w:hAnsi="Times New Roman" w:cs="Times New Roman"/>
          <w:sz w:val="24"/>
          <w:szCs w:val="24"/>
        </w:rPr>
        <w:t xml:space="preserve"> to non </w:t>
      </w:r>
      <w:proofErr w:type="spellStart"/>
      <w:r w:rsidR="00CA35BA" w:rsidRPr="001840F7">
        <w:rPr>
          <w:rFonts w:ascii="Times New Roman" w:hAnsi="Times New Roman" w:cs="Times New Roman"/>
          <w:sz w:val="24"/>
          <w:szCs w:val="24"/>
        </w:rPr>
        <w:t>calcifiers</w:t>
      </w:r>
      <w:proofErr w:type="spellEnd"/>
      <w:r w:rsidR="00CA35BA" w:rsidRPr="001840F7">
        <w:rPr>
          <w:rFonts w:ascii="Times New Roman" w:hAnsi="Times New Roman" w:cs="Times New Roman"/>
          <w:sz w:val="24"/>
          <w:szCs w:val="24"/>
        </w:rPr>
        <w:t xml:space="preserve">, all fish biomass,  resource fish biomass, parrotfish biomass, total fish biomass no sharks and jacks. </w:t>
      </w:r>
      <w:r w:rsidR="00FB53F2" w:rsidRPr="001840F7">
        <w:rPr>
          <w:rFonts w:ascii="Times New Roman" w:hAnsi="Times New Roman" w:cs="Times New Roman"/>
          <w:sz w:val="24"/>
          <w:szCs w:val="24"/>
        </w:rPr>
        <w:t xml:space="preserve">The coral reef index scores are a rank assessment among the </w:t>
      </w:r>
      <w:r w:rsidR="00CA35BA" w:rsidRPr="001840F7">
        <w:rPr>
          <w:rFonts w:ascii="Times New Roman" w:hAnsi="Times New Roman" w:cs="Times New Roman"/>
          <w:sz w:val="24"/>
          <w:szCs w:val="24"/>
        </w:rPr>
        <w:t xml:space="preserve">42 </w:t>
      </w:r>
      <w:proofErr w:type="spellStart"/>
      <w:r w:rsidR="00CA35BA" w:rsidRPr="001840F7">
        <w:rPr>
          <w:rFonts w:ascii="Times New Roman" w:hAnsi="Times New Roman" w:cs="Times New Roman"/>
          <w:sz w:val="24"/>
          <w:szCs w:val="24"/>
        </w:rPr>
        <w:t>Mokus</w:t>
      </w:r>
      <w:proofErr w:type="spellEnd"/>
      <w:r w:rsidR="00FB53F2" w:rsidRPr="001840F7">
        <w:rPr>
          <w:rFonts w:ascii="Times New Roman" w:hAnsi="Times New Roman" w:cs="Times New Roman"/>
          <w:sz w:val="24"/>
          <w:szCs w:val="24"/>
        </w:rPr>
        <w:t xml:space="preserve"> (traditional land management areas).</w:t>
      </w:r>
    </w:p>
    <w:commentRangeEnd w:id="4"/>
    <w:p w14:paraId="21D63FD9" w14:textId="77777777" w:rsidR="00990459" w:rsidRPr="001840F7" w:rsidRDefault="001A294C">
      <w:pPr>
        <w:rPr>
          <w:rFonts w:ascii="Times New Roman" w:hAnsi="Times New Roman" w:cs="Times New Roman"/>
          <w:sz w:val="24"/>
          <w:szCs w:val="24"/>
        </w:rPr>
      </w:pPr>
      <w:r>
        <w:rPr>
          <w:rStyle w:val="CommentReference"/>
        </w:rPr>
        <w:lastRenderedPageBreak/>
        <w:commentReference w:id="4"/>
      </w:r>
      <w:r w:rsidR="00FB53F2" w:rsidRPr="001840F7">
        <w:rPr>
          <w:rFonts w:ascii="Times New Roman" w:hAnsi="Times New Roman" w:cs="Times New Roman"/>
          <w:sz w:val="24"/>
          <w:szCs w:val="24"/>
        </w:rPr>
        <w:t>Coral Reef trend – to be determined</w:t>
      </w:r>
      <w:r w:rsidR="002863D0" w:rsidRPr="001840F7">
        <w:rPr>
          <w:rFonts w:ascii="Times New Roman" w:hAnsi="Times New Roman" w:cs="Times New Roman"/>
          <w:sz w:val="24"/>
          <w:szCs w:val="24"/>
        </w:rPr>
        <w:t xml:space="preserve"> at later date, from HIMARC but for now used data from CREP 2016 Report on change in % coral cover from 2011-2012 to 2016 surveys from the Main Hawaiian Islands.</w:t>
      </w:r>
    </w:p>
    <w:p w14:paraId="335C3B74" w14:textId="77777777" w:rsidR="000413EE" w:rsidRPr="001840F7" w:rsidRDefault="000413EE">
      <w:pPr>
        <w:rPr>
          <w:rFonts w:ascii="Times New Roman" w:hAnsi="Times New Roman" w:cs="Times New Roman"/>
          <w:i/>
          <w:sz w:val="24"/>
          <w:szCs w:val="24"/>
        </w:rPr>
      </w:pPr>
      <w:r w:rsidRPr="001840F7">
        <w:rPr>
          <w:rFonts w:ascii="Times New Roman" w:hAnsi="Times New Roman" w:cs="Times New Roman"/>
          <w:i/>
          <w:sz w:val="24"/>
          <w:szCs w:val="24"/>
        </w:rPr>
        <w:t>Beaches</w:t>
      </w:r>
    </w:p>
    <w:p w14:paraId="74619FE3" w14:textId="27EB22AC" w:rsidR="00204CDE" w:rsidRPr="001840F7" w:rsidRDefault="00EE5AA5">
      <w:pPr>
        <w:rPr>
          <w:rFonts w:ascii="Times New Roman" w:hAnsi="Times New Roman" w:cs="Times New Roman"/>
          <w:sz w:val="24"/>
          <w:szCs w:val="24"/>
        </w:rPr>
      </w:pPr>
      <w:r w:rsidRPr="001840F7">
        <w:rPr>
          <w:rFonts w:ascii="Times New Roman" w:hAnsi="Times New Roman" w:cs="Times New Roman"/>
          <w:sz w:val="24"/>
          <w:szCs w:val="24"/>
        </w:rPr>
        <w:t xml:space="preserve">Beach </w:t>
      </w:r>
      <w:r w:rsidR="008E4F02" w:rsidRPr="001840F7">
        <w:rPr>
          <w:rFonts w:ascii="Times New Roman" w:hAnsi="Times New Roman" w:cs="Times New Roman"/>
          <w:sz w:val="24"/>
          <w:szCs w:val="24"/>
        </w:rPr>
        <w:t>condition a</w:t>
      </w:r>
      <w:r w:rsidRPr="001840F7">
        <w:rPr>
          <w:rFonts w:ascii="Times New Roman" w:hAnsi="Times New Roman" w:cs="Times New Roman"/>
          <w:sz w:val="24"/>
          <w:szCs w:val="24"/>
        </w:rPr>
        <w:t xml:space="preserve">nd trend data comes from Fletcher </w:t>
      </w:r>
      <w:r w:rsidR="008E4F02" w:rsidRPr="001840F7">
        <w:rPr>
          <w:rFonts w:ascii="Times New Roman" w:hAnsi="Times New Roman" w:cs="Times New Roman"/>
          <w:sz w:val="24"/>
          <w:szCs w:val="24"/>
        </w:rPr>
        <w:t>et al. 2012</w:t>
      </w:r>
      <w:r w:rsidRPr="001840F7">
        <w:rPr>
          <w:rFonts w:ascii="Times New Roman" w:hAnsi="Times New Roman" w:cs="Times New Roman"/>
          <w:sz w:val="24"/>
          <w:szCs w:val="24"/>
        </w:rPr>
        <w:t>.</w:t>
      </w:r>
      <w:r w:rsidR="007C646B" w:rsidRPr="001840F7">
        <w:rPr>
          <w:rFonts w:ascii="Times New Roman" w:hAnsi="Times New Roman" w:cs="Times New Roman"/>
          <w:sz w:val="24"/>
          <w:szCs w:val="24"/>
        </w:rPr>
        <w:t xml:space="preserve"> Beach erosion is expected to </w:t>
      </w:r>
      <w:r w:rsidR="0071088B" w:rsidRPr="001840F7">
        <w:rPr>
          <w:rFonts w:ascii="Times New Roman" w:hAnsi="Times New Roman" w:cs="Times New Roman"/>
          <w:sz w:val="24"/>
          <w:szCs w:val="24"/>
        </w:rPr>
        <w:t xml:space="preserve">increase with sea level rise and sea level rise acts as </w:t>
      </w:r>
      <w:r w:rsidR="00125FAA" w:rsidRPr="001840F7">
        <w:rPr>
          <w:rFonts w:ascii="Times New Roman" w:hAnsi="Times New Roman" w:cs="Times New Roman"/>
          <w:sz w:val="24"/>
          <w:szCs w:val="24"/>
        </w:rPr>
        <w:t>a larg</w:t>
      </w:r>
      <w:r w:rsidR="008E4F02" w:rsidRPr="001840F7">
        <w:rPr>
          <w:rFonts w:ascii="Times New Roman" w:hAnsi="Times New Roman" w:cs="Times New Roman"/>
          <w:sz w:val="24"/>
          <w:szCs w:val="24"/>
        </w:rPr>
        <w:t>e pressure on this goal. Beach extent</w:t>
      </w:r>
      <w:r w:rsidR="0071088B" w:rsidRPr="001840F7">
        <w:rPr>
          <w:rFonts w:ascii="Times New Roman" w:hAnsi="Times New Roman" w:cs="Times New Roman"/>
          <w:sz w:val="24"/>
          <w:szCs w:val="24"/>
        </w:rPr>
        <w:t xml:space="preserve"> is </w:t>
      </w:r>
      <w:r w:rsidR="008E4F02" w:rsidRPr="001840F7">
        <w:rPr>
          <w:rFonts w:ascii="Times New Roman" w:hAnsi="Times New Roman" w:cs="Times New Roman"/>
          <w:sz w:val="24"/>
          <w:szCs w:val="24"/>
        </w:rPr>
        <w:t xml:space="preserve">calculated as the total length of </w:t>
      </w:r>
      <w:r w:rsidR="00E874C7" w:rsidRPr="001840F7">
        <w:rPr>
          <w:rFonts w:ascii="Times New Roman" w:hAnsi="Times New Roman" w:cs="Times New Roman"/>
          <w:sz w:val="24"/>
          <w:szCs w:val="24"/>
        </w:rPr>
        <w:t>classifications</w:t>
      </w:r>
      <w:r w:rsidR="00293B08" w:rsidRPr="001840F7">
        <w:rPr>
          <w:rFonts w:ascii="Times New Roman" w:hAnsi="Times New Roman" w:cs="Times New Roman"/>
          <w:sz w:val="24"/>
          <w:szCs w:val="24"/>
        </w:rPr>
        <w:t xml:space="preserve"> </w:t>
      </w:r>
      <w:r w:rsidR="00E874C7" w:rsidRPr="001840F7">
        <w:rPr>
          <w:rFonts w:ascii="Times New Roman" w:hAnsi="Times New Roman" w:cs="Times New Roman"/>
          <w:sz w:val="24"/>
          <w:szCs w:val="24"/>
        </w:rPr>
        <w:t xml:space="preserve">3, 4, and 5 </w:t>
      </w:r>
      <w:r w:rsidR="0071088B" w:rsidRPr="001840F7">
        <w:rPr>
          <w:rFonts w:ascii="Times New Roman" w:hAnsi="Times New Roman" w:cs="Times New Roman"/>
          <w:sz w:val="24"/>
          <w:szCs w:val="24"/>
        </w:rPr>
        <w:t>from the</w:t>
      </w:r>
      <w:r w:rsidR="00E874C7" w:rsidRPr="001840F7">
        <w:rPr>
          <w:rFonts w:ascii="Times New Roman" w:hAnsi="Times New Roman" w:cs="Times New Roman"/>
          <w:sz w:val="24"/>
          <w:szCs w:val="24"/>
        </w:rPr>
        <w:t xml:space="preserve"> National Oceanic and Atmospheric Administration Office of Response and Restoration</w:t>
      </w:r>
      <w:r w:rsidR="0071088B" w:rsidRPr="001840F7">
        <w:rPr>
          <w:rFonts w:ascii="Times New Roman" w:hAnsi="Times New Roman" w:cs="Times New Roman"/>
          <w:sz w:val="24"/>
          <w:szCs w:val="24"/>
        </w:rPr>
        <w:t xml:space="preserve"> </w:t>
      </w:r>
      <w:r w:rsidR="00E874C7" w:rsidRPr="001840F7">
        <w:rPr>
          <w:rFonts w:ascii="Times New Roman" w:hAnsi="Times New Roman" w:cs="Times New Roman"/>
          <w:sz w:val="24"/>
          <w:szCs w:val="24"/>
        </w:rPr>
        <w:t xml:space="preserve">Environmental Sensitivity Index. </w:t>
      </w:r>
      <w:r w:rsidR="00125FAA" w:rsidRPr="001840F7">
        <w:rPr>
          <w:rFonts w:ascii="Times New Roman" w:hAnsi="Times New Roman" w:cs="Times New Roman"/>
          <w:sz w:val="24"/>
          <w:szCs w:val="24"/>
        </w:rPr>
        <w:t xml:space="preserve">Beach condition is the percent of beaches remaining stable (not eroding). The </w:t>
      </w:r>
      <w:r w:rsidR="002863D0" w:rsidRPr="001840F7">
        <w:rPr>
          <w:rFonts w:ascii="Times New Roman" w:hAnsi="Times New Roman" w:cs="Times New Roman"/>
          <w:sz w:val="24"/>
          <w:szCs w:val="24"/>
        </w:rPr>
        <w:t xml:space="preserve">beach trend is the </w:t>
      </w:r>
      <w:r w:rsidR="00EC7818" w:rsidRPr="001840F7">
        <w:rPr>
          <w:rFonts w:ascii="Times New Roman" w:hAnsi="Times New Roman" w:cs="Times New Roman"/>
          <w:sz w:val="24"/>
          <w:szCs w:val="24"/>
        </w:rPr>
        <w:t>long-term</w:t>
      </w:r>
      <w:r w:rsidR="00125FAA" w:rsidRPr="001840F7">
        <w:rPr>
          <w:rFonts w:ascii="Times New Roman" w:hAnsi="Times New Roman" w:cs="Times New Roman"/>
          <w:sz w:val="24"/>
          <w:szCs w:val="24"/>
        </w:rPr>
        <w:t xml:space="preserve"> erosion rate (past century) calculated from </w:t>
      </w:r>
      <w:r w:rsidR="008E4F02" w:rsidRPr="001840F7">
        <w:rPr>
          <w:rFonts w:ascii="Times New Roman" w:hAnsi="Times New Roman" w:cs="Times New Roman"/>
          <w:sz w:val="24"/>
          <w:szCs w:val="24"/>
        </w:rPr>
        <w:t>Fletcher et al. 2012</w:t>
      </w:r>
      <w:r w:rsidR="00125FAA" w:rsidRPr="001840F7">
        <w:rPr>
          <w:rFonts w:ascii="Times New Roman" w:hAnsi="Times New Roman" w:cs="Times New Roman"/>
          <w:sz w:val="24"/>
          <w:szCs w:val="24"/>
        </w:rPr>
        <w:t xml:space="preserve">. </w:t>
      </w:r>
      <w:r w:rsidR="00B4139B" w:rsidRPr="001840F7">
        <w:rPr>
          <w:rFonts w:ascii="Times New Roman" w:hAnsi="Times New Roman" w:cs="Times New Roman"/>
          <w:sz w:val="24"/>
          <w:szCs w:val="24"/>
        </w:rPr>
        <w:t xml:space="preserve">This data may be updated as </w:t>
      </w:r>
      <w:r w:rsidR="00204CDE" w:rsidRPr="001840F7">
        <w:rPr>
          <w:rFonts w:ascii="Times New Roman" w:hAnsi="Times New Roman" w:cs="Times New Roman"/>
          <w:sz w:val="24"/>
          <w:szCs w:val="24"/>
        </w:rPr>
        <w:t>USGS plans to assess the beach erosional rate every 5-10 years</w:t>
      </w:r>
      <w:r w:rsidR="00B4139B" w:rsidRPr="001840F7">
        <w:rPr>
          <w:rFonts w:ascii="Times New Roman" w:hAnsi="Times New Roman" w:cs="Times New Roman"/>
          <w:sz w:val="24"/>
          <w:szCs w:val="24"/>
        </w:rPr>
        <w:t xml:space="preserve"> </w:t>
      </w:r>
      <w:r w:rsidR="008E4F02" w:rsidRPr="001840F7">
        <w:rPr>
          <w:rFonts w:ascii="Times New Roman" w:hAnsi="Times New Roman" w:cs="Times New Roman"/>
          <w:sz w:val="24"/>
          <w:szCs w:val="24"/>
        </w:rPr>
        <w:t>(Fletcher et al. 2012).</w:t>
      </w:r>
    </w:p>
    <w:p w14:paraId="46875238" w14:textId="77777777" w:rsidR="005B346A" w:rsidRPr="001840F7" w:rsidRDefault="005B346A">
      <w:pPr>
        <w:rPr>
          <w:rFonts w:ascii="Times New Roman" w:hAnsi="Times New Roman" w:cs="Times New Roman"/>
          <w:sz w:val="24"/>
          <w:szCs w:val="24"/>
        </w:rPr>
      </w:pPr>
    </w:p>
    <w:p w14:paraId="0FB19A46" w14:textId="77777777" w:rsidR="005B346A" w:rsidRPr="001840F7" w:rsidRDefault="005B346A" w:rsidP="005B346A">
      <w:pPr>
        <w:rPr>
          <w:rFonts w:ascii="Times New Roman" w:hAnsi="Times New Roman" w:cs="Times New Roman"/>
          <w:i/>
          <w:sz w:val="24"/>
          <w:szCs w:val="24"/>
        </w:rPr>
      </w:pPr>
      <w:r w:rsidRPr="001840F7">
        <w:rPr>
          <w:rFonts w:ascii="Times New Roman" w:hAnsi="Times New Roman" w:cs="Times New Roman"/>
          <w:i/>
          <w:sz w:val="24"/>
          <w:szCs w:val="24"/>
        </w:rPr>
        <w:t xml:space="preserve">Soft Bottom </w:t>
      </w:r>
    </w:p>
    <w:p w14:paraId="2B782DEC" w14:textId="77777777" w:rsidR="005B346A" w:rsidRPr="001840F7" w:rsidRDefault="005B346A" w:rsidP="005B346A">
      <w:pPr>
        <w:rPr>
          <w:rFonts w:ascii="Times New Roman" w:hAnsi="Times New Roman" w:cs="Times New Roman"/>
          <w:sz w:val="24"/>
          <w:szCs w:val="24"/>
        </w:rPr>
      </w:pPr>
      <w:r w:rsidRPr="001840F7">
        <w:rPr>
          <w:rFonts w:ascii="Times New Roman" w:hAnsi="Times New Roman" w:cs="Times New Roman"/>
          <w:sz w:val="24"/>
          <w:szCs w:val="24"/>
        </w:rPr>
        <w:t xml:space="preserve">Near shore soft bottom habitat extent was mapped to a depth of 100 meters (Ocean Tipping Points). The condition was measured as the proportion of soft bottom habitat that was not dredged. </w:t>
      </w:r>
      <w:r w:rsidRPr="001840F7">
        <w:rPr>
          <w:rFonts w:ascii="Times New Roman" w:hAnsi="Times New Roman" w:cs="Times New Roman"/>
          <w:color w:val="000000"/>
          <w:sz w:val="24"/>
          <w:szCs w:val="24"/>
        </w:rPr>
        <w:t xml:space="preserve">Dredging was defined as activity involving physically removing substrate with machinery typically to allow for safe passage of vessels Ocean Tipping Points (http://www.pacioos.hawaii.edu/projects/oceantippingpoints/#data). </w:t>
      </w:r>
    </w:p>
    <w:p w14:paraId="506A0E40" w14:textId="77777777" w:rsidR="005B346A" w:rsidRPr="001840F7" w:rsidRDefault="005B346A">
      <w:pPr>
        <w:rPr>
          <w:rFonts w:ascii="Times New Roman" w:hAnsi="Times New Roman" w:cs="Times New Roman"/>
          <w:sz w:val="24"/>
          <w:szCs w:val="24"/>
        </w:rPr>
      </w:pPr>
    </w:p>
    <w:p w14:paraId="094EE349" w14:textId="6CA3630C" w:rsidR="00453C08" w:rsidRPr="001840F7" w:rsidRDefault="00A606BB">
      <w:pPr>
        <w:rPr>
          <w:rFonts w:ascii="Times New Roman" w:hAnsi="Times New Roman" w:cs="Times New Roman"/>
          <w:i/>
          <w:sz w:val="24"/>
          <w:szCs w:val="24"/>
        </w:rPr>
      </w:pPr>
      <w:r>
        <w:rPr>
          <w:rFonts w:ascii="Times New Roman" w:hAnsi="Times New Roman" w:cs="Times New Roman"/>
          <w:i/>
          <w:sz w:val="24"/>
          <w:szCs w:val="24"/>
        </w:rPr>
        <w:t xml:space="preserve">Coastal Wetlands and Estuaries </w:t>
      </w:r>
    </w:p>
    <w:p w14:paraId="486E23FC" w14:textId="77777777" w:rsidR="00C7611A" w:rsidRDefault="00C7611A" w:rsidP="00C7611A">
      <w:pPr>
        <w:rPr>
          <w:rFonts w:ascii="Times New Roman" w:hAnsi="Times New Roman" w:cs="Times New Roman"/>
          <w:sz w:val="24"/>
          <w:szCs w:val="24"/>
        </w:rPr>
      </w:pPr>
      <w:r>
        <w:rPr>
          <w:rFonts w:ascii="Times New Roman" w:hAnsi="Times New Roman" w:cs="Times New Roman"/>
          <w:sz w:val="24"/>
          <w:szCs w:val="24"/>
        </w:rPr>
        <w:t xml:space="preserve">Coastal wetland extent was </w:t>
      </w:r>
      <w:r w:rsidRPr="001840F7">
        <w:rPr>
          <w:rFonts w:ascii="Times New Roman" w:hAnsi="Times New Roman" w:cs="Times New Roman"/>
          <w:sz w:val="24"/>
          <w:szCs w:val="24"/>
        </w:rPr>
        <w:t xml:space="preserve">assessed from National Oceanic and Atmospheric Administration Coastal Change Analysis Program (NOAA C-CAP) data clipped to within 1 km inland from the coast to capture coastal wetlands extent. All estuary categories were included in this assessment that were within 1km of the coastline as these habitats within 1km of the shoreline will mitigate against flooding and wave inundation. </w:t>
      </w:r>
    </w:p>
    <w:p w14:paraId="65F33643" w14:textId="39D1FFC6" w:rsidR="00B4139B" w:rsidRPr="001840F7" w:rsidRDefault="00C7611A" w:rsidP="00B4139B">
      <w:pPr>
        <w:rPr>
          <w:rFonts w:ascii="Times New Roman" w:hAnsi="Times New Roman" w:cs="Times New Roman"/>
          <w:sz w:val="24"/>
          <w:szCs w:val="24"/>
        </w:rPr>
      </w:pPr>
      <w:r>
        <w:rPr>
          <w:rFonts w:ascii="Times New Roman" w:hAnsi="Times New Roman" w:cs="Times New Roman"/>
          <w:sz w:val="24"/>
          <w:szCs w:val="24"/>
        </w:rPr>
        <w:t>We combined the coastal wetland extent</w:t>
      </w:r>
      <w:r>
        <w:rPr>
          <w:rFonts w:ascii="Times New Roman" w:hAnsi="Times New Roman" w:cs="Times New Roman"/>
          <w:sz w:val="24"/>
          <w:szCs w:val="24"/>
        </w:rPr>
        <w:t xml:space="preserve"> with </w:t>
      </w:r>
      <w:r>
        <w:rPr>
          <w:rFonts w:ascii="Times New Roman" w:hAnsi="Times New Roman" w:cs="Times New Roman"/>
          <w:sz w:val="24"/>
          <w:szCs w:val="24"/>
        </w:rPr>
        <w:t xml:space="preserve">estuary extent. </w:t>
      </w:r>
      <w:r w:rsidR="00500628" w:rsidRPr="001840F7">
        <w:rPr>
          <w:rFonts w:ascii="Times New Roman" w:hAnsi="Times New Roman" w:cs="Times New Roman"/>
          <w:sz w:val="24"/>
          <w:szCs w:val="24"/>
        </w:rPr>
        <w:t>Estuaries are defined as the transition zone where fresh water from land meets and mixes with seawater creating some of the most producti</w:t>
      </w:r>
      <w:r w:rsidR="00A606BB">
        <w:rPr>
          <w:rFonts w:ascii="Times New Roman" w:hAnsi="Times New Roman" w:cs="Times New Roman"/>
          <w:sz w:val="24"/>
          <w:szCs w:val="24"/>
        </w:rPr>
        <w:t>ve ecosystems in the world</w:t>
      </w:r>
      <w:r w:rsidR="000C235E">
        <w:rPr>
          <w:rFonts w:ascii="Times New Roman" w:hAnsi="Times New Roman" w:cs="Times New Roman"/>
          <w:sz w:val="24"/>
          <w:szCs w:val="24"/>
        </w:rPr>
        <w:t>.</w:t>
      </w:r>
      <w:r w:rsidR="00500628" w:rsidRPr="001840F7">
        <w:rPr>
          <w:rFonts w:ascii="Times New Roman" w:hAnsi="Times New Roman" w:cs="Times New Roman"/>
          <w:sz w:val="24"/>
          <w:szCs w:val="24"/>
        </w:rPr>
        <w:t xml:space="preserve"> There are many challenges to mapping and defining </w:t>
      </w:r>
      <w:r w:rsidR="00F91F9F" w:rsidRPr="001840F7">
        <w:rPr>
          <w:rFonts w:ascii="Times New Roman" w:hAnsi="Times New Roman" w:cs="Times New Roman"/>
          <w:sz w:val="24"/>
          <w:szCs w:val="24"/>
        </w:rPr>
        <w:t>estuary</w:t>
      </w:r>
      <w:r w:rsidR="00B54C08" w:rsidRPr="001840F7">
        <w:rPr>
          <w:rFonts w:ascii="Times New Roman" w:hAnsi="Times New Roman" w:cs="Times New Roman"/>
          <w:sz w:val="24"/>
          <w:szCs w:val="24"/>
        </w:rPr>
        <w:t xml:space="preserve"> types. Currently, t</w:t>
      </w:r>
      <w:r w:rsidR="00453C08" w:rsidRPr="001840F7">
        <w:rPr>
          <w:rFonts w:ascii="Times New Roman" w:hAnsi="Times New Roman" w:cs="Times New Roman"/>
          <w:sz w:val="24"/>
          <w:szCs w:val="24"/>
        </w:rPr>
        <w:t xml:space="preserve">here is not a complete database for estuaries in Hawaii. </w:t>
      </w:r>
      <w:r w:rsidR="00B54C08" w:rsidRPr="001840F7">
        <w:rPr>
          <w:rFonts w:ascii="Times New Roman" w:hAnsi="Times New Roman" w:cs="Times New Roman"/>
          <w:sz w:val="24"/>
          <w:szCs w:val="24"/>
        </w:rPr>
        <w:t>However</w:t>
      </w:r>
      <w:r w:rsidR="0021125E" w:rsidRPr="001840F7">
        <w:rPr>
          <w:rFonts w:ascii="Times New Roman" w:hAnsi="Times New Roman" w:cs="Times New Roman"/>
          <w:sz w:val="24"/>
          <w:szCs w:val="24"/>
        </w:rPr>
        <w:t>,</w:t>
      </w:r>
      <w:r w:rsidR="00B54C08" w:rsidRPr="001840F7">
        <w:rPr>
          <w:rFonts w:ascii="Times New Roman" w:hAnsi="Times New Roman" w:cs="Times New Roman"/>
          <w:sz w:val="24"/>
          <w:szCs w:val="24"/>
        </w:rPr>
        <w:t xml:space="preserve"> this database is currently being developed by </w:t>
      </w:r>
      <w:r w:rsidR="00B54C08" w:rsidRPr="001840F7">
        <w:rPr>
          <w:rFonts w:ascii="Times New Roman" w:eastAsia="Times New Roman" w:hAnsi="Times New Roman" w:cs="Times New Roman"/>
          <w:color w:val="000000"/>
          <w:sz w:val="24"/>
          <w:szCs w:val="24"/>
          <w:lang w:val="haw-US"/>
        </w:rPr>
        <w:t>the Hawaii Department of Land and Natural Resources Division of Aquatic Resources.</w:t>
      </w:r>
      <w:r w:rsidR="00F91F9F" w:rsidRPr="001840F7">
        <w:rPr>
          <w:rFonts w:ascii="Times New Roman" w:hAnsi="Times New Roman" w:cs="Times New Roman"/>
          <w:sz w:val="24"/>
          <w:szCs w:val="24"/>
        </w:rPr>
        <w:t xml:space="preserve"> </w:t>
      </w:r>
      <w:r w:rsidR="00B54C08" w:rsidRPr="001840F7">
        <w:rPr>
          <w:rFonts w:ascii="Times New Roman" w:hAnsi="Times New Roman" w:cs="Times New Roman"/>
          <w:sz w:val="24"/>
          <w:szCs w:val="24"/>
        </w:rPr>
        <w:t xml:space="preserve">For this </w:t>
      </w:r>
      <w:r w:rsidR="00596838" w:rsidRPr="001840F7">
        <w:rPr>
          <w:rFonts w:ascii="Times New Roman" w:hAnsi="Times New Roman" w:cs="Times New Roman"/>
          <w:sz w:val="24"/>
          <w:szCs w:val="24"/>
        </w:rPr>
        <w:t>assessment,</w:t>
      </w:r>
      <w:r w:rsidR="00B54C08" w:rsidRPr="001840F7">
        <w:rPr>
          <w:rFonts w:ascii="Times New Roman" w:hAnsi="Times New Roman" w:cs="Times New Roman"/>
          <w:sz w:val="24"/>
          <w:szCs w:val="24"/>
        </w:rPr>
        <w:t xml:space="preserve"> we used the </w:t>
      </w:r>
      <w:r w:rsidR="00B4139B" w:rsidRPr="001840F7">
        <w:rPr>
          <w:rFonts w:ascii="Times New Roman" w:hAnsi="Times New Roman" w:cs="Times New Roman"/>
          <w:sz w:val="24"/>
          <w:szCs w:val="24"/>
        </w:rPr>
        <w:t xml:space="preserve">National Wetlands Inventory </w:t>
      </w:r>
      <w:r w:rsidR="00B54C08" w:rsidRPr="001840F7">
        <w:rPr>
          <w:rFonts w:ascii="Times New Roman" w:hAnsi="Times New Roman" w:cs="Times New Roman"/>
          <w:sz w:val="24"/>
          <w:szCs w:val="24"/>
        </w:rPr>
        <w:t>with the</w:t>
      </w:r>
      <w:r w:rsidR="00B4139B" w:rsidRPr="001840F7">
        <w:rPr>
          <w:rFonts w:ascii="Times New Roman" w:hAnsi="Times New Roman" w:cs="Times New Roman"/>
          <w:sz w:val="24"/>
          <w:szCs w:val="24"/>
        </w:rPr>
        <w:t xml:space="preserve"> deeper water </w:t>
      </w:r>
      <w:r w:rsidR="00B54C08" w:rsidRPr="001840F7">
        <w:rPr>
          <w:rFonts w:ascii="Times New Roman" w:hAnsi="Times New Roman" w:cs="Times New Roman"/>
          <w:sz w:val="24"/>
          <w:szCs w:val="24"/>
        </w:rPr>
        <w:t xml:space="preserve">estuaries </w:t>
      </w:r>
      <w:r w:rsidR="00F91F9F" w:rsidRPr="001840F7">
        <w:rPr>
          <w:rFonts w:ascii="Times New Roman" w:hAnsi="Times New Roman" w:cs="Times New Roman"/>
          <w:sz w:val="24"/>
          <w:szCs w:val="24"/>
        </w:rPr>
        <w:t>excluded</w:t>
      </w:r>
      <w:r w:rsidR="00B54C08" w:rsidRPr="001840F7">
        <w:rPr>
          <w:rFonts w:ascii="Times New Roman" w:hAnsi="Times New Roman" w:cs="Times New Roman"/>
          <w:sz w:val="24"/>
          <w:szCs w:val="24"/>
        </w:rPr>
        <w:t xml:space="preserve"> as these were previously mapped out to the full near shore extent (3nm) and did not fit our classification of estuary habitats. </w:t>
      </w:r>
    </w:p>
    <w:p w14:paraId="29FC5E88" w14:textId="4D32E9DB" w:rsidR="00A606BB" w:rsidRPr="001840F7" w:rsidRDefault="00C7611A" w:rsidP="00A606BB">
      <w:pPr>
        <w:rPr>
          <w:rFonts w:ascii="Times New Roman" w:hAnsi="Times New Roman" w:cs="Times New Roman"/>
          <w:sz w:val="24"/>
          <w:szCs w:val="24"/>
        </w:rPr>
      </w:pPr>
      <w:r>
        <w:rPr>
          <w:rFonts w:ascii="Times New Roman" w:hAnsi="Times New Roman" w:cs="Times New Roman"/>
          <w:sz w:val="24"/>
          <w:szCs w:val="24"/>
        </w:rPr>
        <w:lastRenderedPageBreak/>
        <w:t xml:space="preserve">Since there is currently not a complete database for Hawaiian estuaries and the status of estuaries remains unknown, we applied coastal wetland condition to the wetland and estuary habitats. </w:t>
      </w:r>
      <w:r w:rsidR="00A606BB" w:rsidRPr="001840F7">
        <w:rPr>
          <w:rFonts w:ascii="Times New Roman" w:hAnsi="Times New Roman" w:cs="Times New Roman"/>
          <w:sz w:val="24"/>
          <w:szCs w:val="24"/>
        </w:rPr>
        <w:t xml:space="preserve">Wetland condition information </w:t>
      </w:r>
      <w:r w:rsidR="00A606BB">
        <w:rPr>
          <w:rFonts w:ascii="Times New Roman" w:hAnsi="Times New Roman" w:cs="Times New Roman"/>
          <w:sz w:val="24"/>
          <w:szCs w:val="24"/>
        </w:rPr>
        <w:t xml:space="preserve">comes </w:t>
      </w:r>
      <w:r w:rsidR="00A606BB" w:rsidRPr="001840F7">
        <w:rPr>
          <w:rFonts w:ascii="Times New Roman" w:hAnsi="Times New Roman" w:cs="Times New Roman"/>
          <w:sz w:val="24"/>
          <w:szCs w:val="24"/>
        </w:rPr>
        <w:t>from Van Rees and Reed (2</w:t>
      </w:r>
      <w:r w:rsidR="00A606BB">
        <w:rPr>
          <w:rFonts w:ascii="Times New Roman" w:hAnsi="Times New Roman" w:cs="Times New Roman"/>
          <w:sz w:val="24"/>
          <w:szCs w:val="24"/>
        </w:rPr>
        <w:t>014) and was modeled as</w:t>
      </w:r>
      <w:r w:rsidR="00A606BB" w:rsidRPr="001840F7">
        <w:rPr>
          <w:rFonts w:ascii="Times New Roman" w:hAnsi="Times New Roman" w:cs="Times New Roman"/>
          <w:sz w:val="24"/>
          <w:szCs w:val="24"/>
        </w:rPr>
        <w:t xml:space="preserve"> the percent loss of historical coastal wetlands to an elevation of 304 meters. Trend in coastal wetlands </w:t>
      </w:r>
      <w:r>
        <w:rPr>
          <w:rFonts w:ascii="Times New Roman" w:hAnsi="Times New Roman" w:cs="Times New Roman"/>
          <w:sz w:val="24"/>
          <w:szCs w:val="24"/>
        </w:rPr>
        <w:t xml:space="preserve">and estuaries </w:t>
      </w:r>
      <w:r w:rsidR="00A606BB" w:rsidRPr="001840F7">
        <w:rPr>
          <w:rFonts w:ascii="Times New Roman" w:hAnsi="Times New Roman" w:cs="Times New Roman"/>
          <w:sz w:val="24"/>
          <w:szCs w:val="24"/>
        </w:rPr>
        <w:t xml:space="preserve">was assessed as the difference in area from 2010/2011 to 1992 NOAA CCAP wetlands extent within 1 km of the coastline. </w:t>
      </w:r>
    </w:p>
    <w:p w14:paraId="534786B8" w14:textId="77777777" w:rsidR="007E76B5" w:rsidRPr="001840F7" w:rsidRDefault="007E76B5">
      <w:pPr>
        <w:rPr>
          <w:rFonts w:ascii="Times New Roman" w:hAnsi="Times New Roman" w:cs="Times New Roman"/>
          <w:i/>
          <w:sz w:val="24"/>
          <w:szCs w:val="24"/>
        </w:rPr>
      </w:pPr>
    </w:p>
    <w:p w14:paraId="0949B409" w14:textId="08CD9E88" w:rsidR="007E76B5" w:rsidRPr="001840F7" w:rsidRDefault="007E76B5" w:rsidP="007E76B5">
      <w:pPr>
        <w:rPr>
          <w:rFonts w:ascii="Times New Roman" w:hAnsi="Times New Roman" w:cs="Times New Roman"/>
          <w:i/>
          <w:sz w:val="24"/>
          <w:szCs w:val="24"/>
        </w:rPr>
      </w:pPr>
      <w:r w:rsidRPr="001840F7">
        <w:rPr>
          <w:rFonts w:ascii="Times New Roman" w:hAnsi="Times New Roman" w:cs="Times New Roman"/>
          <w:i/>
          <w:sz w:val="24"/>
          <w:szCs w:val="24"/>
        </w:rPr>
        <w:t>Mangroves</w:t>
      </w:r>
    </w:p>
    <w:p w14:paraId="6B8C84C0" w14:textId="77777777" w:rsidR="007E76B5" w:rsidRPr="001840F7" w:rsidRDefault="007E76B5" w:rsidP="007E76B5">
      <w:pPr>
        <w:rPr>
          <w:rFonts w:ascii="Times New Roman" w:hAnsi="Times New Roman" w:cs="Times New Roman"/>
          <w:sz w:val="24"/>
          <w:szCs w:val="24"/>
        </w:rPr>
      </w:pPr>
      <w:r w:rsidRPr="001840F7">
        <w:rPr>
          <w:rFonts w:ascii="Times New Roman" w:hAnsi="Times New Roman" w:cs="Times New Roman"/>
          <w:sz w:val="24"/>
          <w:szCs w:val="24"/>
        </w:rPr>
        <w:t>Mangroves are invasive in Hawaii and pose several negative ecological impacts (Allen 1998), therefore they are not included in the goal models but they are included as a pressure that is applied to Biodiversity, Artisanal Fishing, Recreation, Sense of Place, and Food Provision.</w:t>
      </w:r>
    </w:p>
    <w:p w14:paraId="7579A1E0" w14:textId="77777777" w:rsidR="007E76B5" w:rsidRPr="001840F7" w:rsidRDefault="007E76B5">
      <w:pPr>
        <w:rPr>
          <w:rFonts w:ascii="Times New Roman" w:hAnsi="Times New Roman" w:cs="Times New Roman"/>
          <w:i/>
          <w:sz w:val="24"/>
          <w:szCs w:val="24"/>
        </w:rPr>
      </w:pPr>
    </w:p>
    <w:p w14:paraId="6F53D470" w14:textId="77777777" w:rsidR="00990459" w:rsidRPr="00766EAA" w:rsidRDefault="00990459">
      <w:pPr>
        <w:rPr>
          <w:rFonts w:ascii="Times New Roman" w:hAnsi="Times New Roman" w:cs="Times New Roman"/>
          <w:b/>
          <w:color w:val="4F81BD" w:themeColor="accent1"/>
          <w:sz w:val="24"/>
          <w:szCs w:val="24"/>
        </w:rPr>
      </w:pPr>
      <w:r w:rsidRPr="00766EAA">
        <w:rPr>
          <w:rFonts w:ascii="Times New Roman" w:hAnsi="Times New Roman" w:cs="Times New Roman"/>
          <w:b/>
          <w:color w:val="4F81BD" w:themeColor="accent1"/>
          <w:sz w:val="24"/>
          <w:szCs w:val="24"/>
        </w:rPr>
        <w:t>Species</w:t>
      </w:r>
      <w:r w:rsidR="00203C27" w:rsidRPr="00766EAA">
        <w:rPr>
          <w:rFonts w:ascii="Times New Roman" w:hAnsi="Times New Roman" w:cs="Times New Roman"/>
          <w:b/>
          <w:color w:val="4F81BD" w:themeColor="accent1"/>
          <w:sz w:val="24"/>
          <w:szCs w:val="24"/>
        </w:rPr>
        <w:t xml:space="preserve"> </w:t>
      </w:r>
    </w:p>
    <w:p w14:paraId="7E09AC84" w14:textId="48F0374E" w:rsidR="000704E2" w:rsidRPr="001840F7" w:rsidRDefault="000704E2">
      <w:pPr>
        <w:rPr>
          <w:rFonts w:ascii="Times New Roman" w:hAnsi="Times New Roman" w:cs="Times New Roman"/>
          <w:sz w:val="24"/>
          <w:szCs w:val="24"/>
        </w:rPr>
      </w:pP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has a high rate of </w:t>
      </w:r>
      <w:r w:rsidR="000C235E">
        <w:rPr>
          <w:rFonts w:ascii="Times New Roman" w:hAnsi="Times New Roman" w:cs="Times New Roman"/>
          <w:sz w:val="24"/>
          <w:szCs w:val="24"/>
        </w:rPr>
        <w:t>endangered species</w:t>
      </w:r>
      <w:r w:rsidRPr="001840F7">
        <w:rPr>
          <w:rFonts w:ascii="Times New Roman" w:hAnsi="Times New Roman" w:cs="Times New Roman"/>
          <w:sz w:val="24"/>
          <w:szCs w:val="24"/>
        </w:rPr>
        <w:t xml:space="preserve">. The latest assessment lists 501 Endangered species (77 animal) (Environmental Conservation Online System 02/13/2015). The Endangered Species Act (ESA) was established in 1973 provides for the conservation of species that are endangered or threatened (likely to become endangered in the near future without protection) throughout all or a significant portion of their range, and the conservation of the ecosystems on which they depend. To assess species </w:t>
      </w:r>
      <w:r w:rsidR="00596838" w:rsidRPr="001840F7">
        <w:rPr>
          <w:rFonts w:ascii="Times New Roman" w:hAnsi="Times New Roman" w:cs="Times New Roman"/>
          <w:sz w:val="24"/>
          <w:szCs w:val="24"/>
        </w:rPr>
        <w:t>status,</w:t>
      </w:r>
      <w:r w:rsidRPr="001840F7">
        <w:rPr>
          <w:rFonts w:ascii="Times New Roman" w:hAnsi="Times New Roman" w:cs="Times New Roman"/>
          <w:sz w:val="24"/>
          <w:szCs w:val="24"/>
        </w:rPr>
        <w:t xml:space="preserve"> we combined information on local reef fish species status indicators (NOAA report card/ HMARC), and ESA status of marine mammals (cetacean table), turtles, and coastal plants. We incorporated reef fish indicators even though many of </w:t>
      </w:r>
      <w:proofErr w:type="spellStart"/>
      <w:r w:rsidRPr="001840F7">
        <w:rPr>
          <w:rFonts w:ascii="Times New Roman" w:hAnsi="Times New Roman" w:cs="Times New Roman"/>
          <w:sz w:val="24"/>
          <w:szCs w:val="24"/>
        </w:rPr>
        <w:t>Hawaiʻiʻs</w:t>
      </w:r>
      <w:proofErr w:type="spellEnd"/>
      <w:r w:rsidRPr="001840F7">
        <w:rPr>
          <w:rFonts w:ascii="Times New Roman" w:hAnsi="Times New Roman" w:cs="Times New Roman"/>
          <w:sz w:val="24"/>
          <w:szCs w:val="24"/>
        </w:rPr>
        <w:t xml:space="preserve"> reef fish are not considered threatened or endangered. Local indicators of reef fish populations and status are important for understanding the health of coral reefs and biodiversity and therefore were included along with reef fish species richness.</w:t>
      </w:r>
    </w:p>
    <w:p w14:paraId="4316EF12" w14:textId="6DAC6235" w:rsidR="00C65D47" w:rsidRPr="00305F5F" w:rsidRDefault="00305F5F">
      <w:pPr>
        <w:rPr>
          <w:rFonts w:ascii="Times New Roman" w:hAnsi="Times New Roman" w:cs="Times New Roman"/>
          <w:i/>
          <w:sz w:val="24"/>
          <w:szCs w:val="24"/>
        </w:rPr>
      </w:pPr>
      <w:r w:rsidRPr="00305F5F">
        <w:rPr>
          <w:rFonts w:ascii="Times New Roman" w:hAnsi="Times New Roman" w:cs="Times New Roman"/>
          <w:i/>
          <w:sz w:val="24"/>
          <w:szCs w:val="24"/>
        </w:rPr>
        <w:t>Fish</w:t>
      </w:r>
    </w:p>
    <w:p w14:paraId="61DE4E38" w14:textId="0341BD42" w:rsidR="00AD6D75" w:rsidRPr="001840F7" w:rsidRDefault="00AD6D75" w:rsidP="00AD6D75">
      <w:pPr>
        <w:shd w:val="clear" w:color="auto" w:fill="FFFFFF"/>
        <w:spacing w:after="0" w:line="240" w:lineRule="auto"/>
        <w:rPr>
          <w:rFonts w:ascii="Times New Roman" w:eastAsia="Times New Roman" w:hAnsi="Times New Roman" w:cs="Times New Roman"/>
          <w:color w:val="212121"/>
          <w:sz w:val="24"/>
          <w:szCs w:val="24"/>
        </w:rPr>
      </w:pPr>
      <w:r w:rsidRPr="001840F7">
        <w:rPr>
          <w:rFonts w:ascii="Times New Roman" w:eastAsia="Times New Roman" w:hAnsi="Times New Roman" w:cs="Times New Roman"/>
          <w:color w:val="212121"/>
          <w:sz w:val="24"/>
          <w:szCs w:val="24"/>
        </w:rPr>
        <w:t>Reef fish indicato</w:t>
      </w:r>
      <w:r w:rsidR="0041579A" w:rsidRPr="001840F7">
        <w:rPr>
          <w:rFonts w:ascii="Times New Roman" w:eastAsia="Times New Roman" w:hAnsi="Times New Roman" w:cs="Times New Roman"/>
          <w:color w:val="212121"/>
          <w:sz w:val="24"/>
          <w:szCs w:val="24"/>
        </w:rPr>
        <w:t xml:space="preserve">rs are made up of 3 components (Reef Fish Biomass, Reef Fish Sustainability, and Reef Fish Predators). </w:t>
      </w:r>
      <w:r w:rsidRPr="001840F7">
        <w:rPr>
          <w:rFonts w:ascii="Times New Roman" w:eastAsia="Times New Roman" w:hAnsi="Times New Roman" w:cs="Times New Roman"/>
          <w:color w:val="212121"/>
          <w:sz w:val="24"/>
          <w:szCs w:val="24"/>
        </w:rPr>
        <w:t xml:space="preserve">Reef Fish Biomass: mean biomass of all reef fishes other than sharks and jacks derived from underwater visual surveys of &lt;30m </w:t>
      </w:r>
      <w:proofErr w:type="spellStart"/>
      <w:r w:rsidRPr="001840F7">
        <w:rPr>
          <w:rFonts w:ascii="Times New Roman" w:eastAsia="Times New Roman" w:hAnsi="Times New Roman" w:cs="Times New Roman"/>
          <w:color w:val="212121"/>
          <w:sz w:val="24"/>
          <w:szCs w:val="24"/>
        </w:rPr>
        <w:t>hardbottom</w:t>
      </w:r>
      <w:proofErr w:type="spellEnd"/>
      <w:r w:rsidRPr="001840F7">
        <w:rPr>
          <w:rFonts w:ascii="Times New Roman" w:eastAsia="Times New Roman" w:hAnsi="Times New Roman" w:cs="Times New Roman"/>
          <w:color w:val="212121"/>
          <w:sz w:val="24"/>
          <w:szCs w:val="24"/>
        </w:rPr>
        <w:t xml:space="preserve"> habitats. Survey biomass per location is compared against a meaningful local baseline (to account for inherent environmental and habitat differences among locations. High scores therefore represent populations that are close to t</w:t>
      </w:r>
      <w:r w:rsidR="0041579A" w:rsidRPr="001840F7">
        <w:rPr>
          <w:rFonts w:ascii="Times New Roman" w:eastAsia="Times New Roman" w:hAnsi="Times New Roman" w:cs="Times New Roman"/>
          <w:color w:val="212121"/>
          <w:sz w:val="24"/>
          <w:szCs w:val="24"/>
        </w:rPr>
        <w:t xml:space="preserve">heir natural carrying capacity. </w:t>
      </w:r>
      <w:r w:rsidRPr="001840F7">
        <w:rPr>
          <w:rFonts w:ascii="Times New Roman" w:eastAsia="Times New Roman" w:hAnsi="Times New Roman" w:cs="Times New Roman"/>
          <w:color w:val="212121"/>
          <w:sz w:val="24"/>
          <w:szCs w:val="24"/>
        </w:rPr>
        <w:t>Reef Fish Sustainability represents an index of mean size of a range of targeted reef fish species relative to their size at first maturity. High scores therefore represent assemblages where there are still many of large individuals of targets species, those large fishes being particularly important co</w:t>
      </w:r>
      <w:r w:rsidR="0041579A" w:rsidRPr="001840F7">
        <w:rPr>
          <w:rFonts w:ascii="Times New Roman" w:eastAsia="Times New Roman" w:hAnsi="Times New Roman" w:cs="Times New Roman"/>
          <w:color w:val="212121"/>
          <w:sz w:val="24"/>
          <w:szCs w:val="24"/>
        </w:rPr>
        <w:t>mponents of the breeding stock.</w:t>
      </w:r>
      <w:r w:rsidR="00090910">
        <w:rPr>
          <w:rFonts w:ascii="Times New Roman" w:eastAsia="Times New Roman" w:hAnsi="Times New Roman" w:cs="Times New Roman"/>
          <w:color w:val="212121"/>
          <w:sz w:val="24"/>
          <w:szCs w:val="24"/>
        </w:rPr>
        <w:t xml:space="preserve"> </w:t>
      </w:r>
      <w:r w:rsidRPr="001840F7">
        <w:rPr>
          <w:rFonts w:ascii="Times New Roman" w:eastAsia="Times New Roman" w:hAnsi="Times New Roman" w:cs="Times New Roman"/>
          <w:color w:val="212121"/>
          <w:sz w:val="24"/>
          <w:szCs w:val="24"/>
        </w:rPr>
        <w:t xml:space="preserve">Reef Fish Predators indicator is made up of 2 </w:t>
      </w:r>
      <w:r w:rsidR="0041579A" w:rsidRPr="001840F7">
        <w:rPr>
          <w:rFonts w:ascii="Times New Roman" w:eastAsia="Times New Roman" w:hAnsi="Times New Roman" w:cs="Times New Roman"/>
          <w:color w:val="212121"/>
          <w:sz w:val="24"/>
          <w:szCs w:val="24"/>
        </w:rPr>
        <w:t>components: ‘reef sharks’ and ‘</w:t>
      </w:r>
      <w:r w:rsidRPr="001840F7">
        <w:rPr>
          <w:rFonts w:ascii="Times New Roman" w:eastAsia="Times New Roman" w:hAnsi="Times New Roman" w:cs="Times New Roman"/>
          <w:color w:val="212121"/>
          <w:sz w:val="24"/>
          <w:szCs w:val="24"/>
        </w:rPr>
        <w:t xml:space="preserve">other reef </w:t>
      </w:r>
      <w:proofErr w:type="spellStart"/>
      <w:r w:rsidRPr="001840F7">
        <w:rPr>
          <w:rFonts w:ascii="Times New Roman" w:eastAsia="Times New Roman" w:hAnsi="Times New Roman" w:cs="Times New Roman"/>
          <w:color w:val="212121"/>
          <w:sz w:val="24"/>
          <w:szCs w:val="24"/>
        </w:rPr>
        <w:t>piscivores</w:t>
      </w:r>
      <w:proofErr w:type="spellEnd"/>
      <w:r w:rsidRPr="001840F7">
        <w:rPr>
          <w:rFonts w:ascii="Times New Roman" w:eastAsia="Times New Roman" w:hAnsi="Times New Roman" w:cs="Times New Roman"/>
          <w:color w:val="212121"/>
          <w:sz w:val="24"/>
          <w:szCs w:val="24"/>
        </w:rPr>
        <w:t xml:space="preserve">’ with data taken respectively from towed-diver and point-count surveys by </w:t>
      </w:r>
      <w:r w:rsidRPr="001840F7">
        <w:rPr>
          <w:rFonts w:ascii="Times New Roman" w:eastAsia="Times New Roman" w:hAnsi="Times New Roman" w:cs="Times New Roman"/>
          <w:color w:val="212121"/>
          <w:sz w:val="24"/>
          <w:szCs w:val="24"/>
        </w:rPr>
        <w:lastRenderedPageBreak/>
        <w:t>divers. High scores represent locations where upper trophic level fishes are still a conspicuous and ecologically important component of the reef ecosystem. </w:t>
      </w:r>
    </w:p>
    <w:p w14:paraId="286B9B87" w14:textId="77777777" w:rsidR="00AD6D75" w:rsidRPr="001840F7" w:rsidRDefault="00AD6D75">
      <w:pPr>
        <w:rPr>
          <w:rFonts w:ascii="Times New Roman" w:hAnsi="Times New Roman" w:cs="Times New Roman"/>
          <w:sz w:val="24"/>
          <w:szCs w:val="24"/>
        </w:rPr>
      </w:pPr>
      <w:bookmarkStart w:id="5" w:name="_GoBack"/>
      <w:bookmarkEnd w:id="5"/>
    </w:p>
    <w:p w14:paraId="433A5412" w14:textId="77777777" w:rsidR="004D1769" w:rsidRPr="001840F7" w:rsidRDefault="004D1769">
      <w:pPr>
        <w:rPr>
          <w:rFonts w:ascii="Times New Roman" w:hAnsi="Times New Roman" w:cs="Times New Roman"/>
          <w:i/>
          <w:sz w:val="24"/>
          <w:szCs w:val="24"/>
        </w:rPr>
      </w:pPr>
      <w:r w:rsidRPr="001840F7">
        <w:rPr>
          <w:rFonts w:ascii="Times New Roman" w:hAnsi="Times New Roman" w:cs="Times New Roman"/>
          <w:i/>
          <w:sz w:val="24"/>
          <w:szCs w:val="24"/>
        </w:rPr>
        <w:t xml:space="preserve">Marine Mammals </w:t>
      </w:r>
      <w:r w:rsidR="00564473" w:rsidRPr="001840F7">
        <w:rPr>
          <w:rFonts w:ascii="Times New Roman" w:hAnsi="Times New Roman" w:cs="Times New Roman"/>
          <w:i/>
          <w:sz w:val="24"/>
          <w:szCs w:val="24"/>
        </w:rPr>
        <w:t>&amp; Turtles</w:t>
      </w:r>
    </w:p>
    <w:p w14:paraId="2FB82210" w14:textId="14D537F1" w:rsidR="0099761B" w:rsidRPr="001840F7" w:rsidRDefault="0099761B">
      <w:pPr>
        <w:rPr>
          <w:rFonts w:ascii="Times New Roman" w:hAnsi="Times New Roman" w:cs="Times New Roman"/>
          <w:sz w:val="24"/>
          <w:szCs w:val="24"/>
        </w:rPr>
      </w:pPr>
      <w:r w:rsidRPr="001840F7">
        <w:rPr>
          <w:rFonts w:ascii="Times New Roman" w:hAnsi="Times New Roman" w:cs="Times New Roman"/>
          <w:sz w:val="24"/>
          <w:szCs w:val="24"/>
        </w:rPr>
        <w:t xml:space="preserve">Data from the Main Hawaiian Islands Biogeographic </w:t>
      </w:r>
      <w:r w:rsidR="005B346A" w:rsidRPr="001840F7">
        <w:rPr>
          <w:rFonts w:ascii="Times New Roman" w:hAnsi="Times New Roman" w:cs="Times New Roman"/>
          <w:sz w:val="24"/>
          <w:szCs w:val="24"/>
        </w:rPr>
        <w:t>Assessment</w:t>
      </w:r>
      <w:r w:rsidRPr="001840F7">
        <w:rPr>
          <w:rFonts w:ascii="Times New Roman" w:hAnsi="Times New Roman" w:cs="Times New Roman"/>
          <w:sz w:val="24"/>
          <w:szCs w:val="24"/>
        </w:rPr>
        <w:t xml:space="preserve"> (2016) was used to create a marine mammal species distribution map. Species with </w:t>
      </w:r>
      <w:r w:rsidR="005B3228" w:rsidRPr="001840F7">
        <w:rPr>
          <w:rFonts w:ascii="Times New Roman" w:hAnsi="Times New Roman" w:cs="Times New Roman"/>
          <w:sz w:val="24"/>
          <w:szCs w:val="24"/>
        </w:rPr>
        <w:t xml:space="preserve">modeled </w:t>
      </w:r>
      <w:r w:rsidRPr="001840F7">
        <w:rPr>
          <w:rFonts w:ascii="Times New Roman" w:hAnsi="Times New Roman" w:cs="Times New Roman"/>
          <w:sz w:val="24"/>
          <w:szCs w:val="24"/>
        </w:rPr>
        <w:t xml:space="preserve">relative abundances were combined into one mosaic dataset to count the number of overlapping marine mammals per cell. </w:t>
      </w:r>
    </w:p>
    <w:p w14:paraId="45FF8C64" w14:textId="77777777" w:rsidR="00C76788" w:rsidRPr="001840F7" w:rsidRDefault="00E430E9">
      <w:pPr>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mammals</m:t>
              </m:r>
            </m:sub>
          </m:sSub>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M</m:t>
                  </m:r>
                </m:sub>
                <m:sup/>
                <m:e>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N</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k</m:t>
                              </m:r>
                            </m:sub>
                          </m:sSub>
                        </m:e>
                      </m:nary>
                    </m:num>
                    <m:den>
                      <m:r>
                        <w:rPr>
                          <w:rFonts w:ascii="Cambria Math" w:hAnsi="Cambria Math" w:cs="Times New Roman"/>
                          <w:sz w:val="24"/>
                          <w:szCs w:val="24"/>
                        </w:rPr>
                        <m:t>N</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c</m:t>
                      </m:r>
                    </m:sub>
                  </m:sSub>
                </m:e>
              </m:nary>
            </m:num>
            <m:den>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den>
          </m:f>
        </m:oMath>
      </m:oMathPara>
    </w:p>
    <w:p w14:paraId="77B9A43A" w14:textId="77777777" w:rsidR="00C76788" w:rsidRPr="001840F7" w:rsidRDefault="00C76788">
      <w:pPr>
        <w:rPr>
          <w:rFonts w:ascii="Times New Roman" w:hAnsi="Times New Roman" w:cs="Times New Roman"/>
          <w:i/>
          <w:sz w:val="24"/>
          <w:szCs w:val="24"/>
        </w:rPr>
      </w:pPr>
      <w:r w:rsidRPr="001840F7">
        <w:rPr>
          <w:rFonts w:ascii="Times New Roman" w:hAnsi="Times New Roman" w:cs="Times New Roman"/>
          <w:i/>
          <w:sz w:val="24"/>
          <w:szCs w:val="24"/>
        </w:rPr>
        <w:t>n =</w:t>
      </w:r>
      <w:r w:rsidRPr="001840F7">
        <w:rPr>
          <w:rFonts w:ascii="Times New Roman" w:hAnsi="Times New Roman" w:cs="Times New Roman"/>
          <w:sz w:val="24"/>
          <w:szCs w:val="24"/>
        </w:rPr>
        <w:t xml:space="preserve"> number of species per grid cell </w:t>
      </w:r>
      <w:r w:rsidRPr="001840F7">
        <w:rPr>
          <w:rFonts w:ascii="Times New Roman" w:hAnsi="Times New Roman" w:cs="Times New Roman"/>
          <w:i/>
          <w:sz w:val="24"/>
          <w:szCs w:val="24"/>
        </w:rPr>
        <w:t>c</w:t>
      </w:r>
    </w:p>
    <w:p w14:paraId="27DE4559" w14:textId="77777777" w:rsidR="00C76788" w:rsidRPr="001840F7" w:rsidRDefault="00C76788">
      <w:pPr>
        <w:rPr>
          <w:rFonts w:ascii="Times New Roman" w:hAnsi="Times New Roman" w:cs="Times New Roman"/>
          <w:i/>
          <w:sz w:val="24"/>
          <w:szCs w:val="24"/>
        </w:rPr>
      </w:pPr>
      <w:r w:rsidRPr="001840F7">
        <w:rPr>
          <w:rFonts w:ascii="Times New Roman" w:hAnsi="Times New Roman" w:cs="Times New Roman"/>
          <w:i/>
          <w:sz w:val="24"/>
          <w:szCs w:val="24"/>
        </w:rPr>
        <w:t xml:space="preserve">M = </w:t>
      </w:r>
      <w:r w:rsidRPr="001840F7">
        <w:rPr>
          <w:rFonts w:ascii="Times New Roman" w:hAnsi="Times New Roman" w:cs="Times New Roman"/>
          <w:sz w:val="24"/>
          <w:szCs w:val="24"/>
        </w:rPr>
        <w:t>number of grid cells in the assessment region</w:t>
      </w:r>
    </w:p>
    <w:p w14:paraId="15173FFA" w14:textId="77777777" w:rsidR="00C76788" w:rsidRPr="001840F7" w:rsidRDefault="00C76788">
      <w:pPr>
        <w:rPr>
          <w:rFonts w:ascii="Times New Roman" w:hAnsi="Times New Roman" w:cs="Times New Roman"/>
          <w:sz w:val="24"/>
          <w:szCs w:val="24"/>
        </w:rPr>
      </w:pPr>
      <w:proofErr w:type="gramStart"/>
      <w:r w:rsidRPr="001840F7">
        <w:rPr>
          <w:rFonts w:ascii="Times New Roman" w:hAnsi="Times New Roman" w:cs="Times New Roman"/>
          <w:i/>
          <w:sz w:val="24"/>
          <w:szCs w:val="24"/>
          <w:vertAlign w:val="subscript"/>
        </w:rPr>
        <w:t xml:space="preserve">Ac </w:t>
      </w:r>
      <w:r w:rsidRPr="001840F7">
        <w:rPr>
          <w:rFonts w:ascii="Times New Roman" w:hAnsi="Times New Roman" w:cs="Times New Roman"/>
          <w:sz w:val="24"/>
          <w:szCs w:val="24"/>
        </w:rPr>
        <w:t xml:space="preserve"> =</w:t>
      </w:r>
      <w:proofErr w:type="gramEnd"/>
      <w:r w:rsidRPr="001840F7">
        <w:rPr>
          <w:rFonts w:ascii="Times New Roman" w:hAnsi="Times New Roman" w:cs="Times New Roman"/>
          <w:sz w:val="24"/>
          <w:szCs w:val="24"/>
        </w:rPr>
        <w:t xml:space="preserve"> total area of grid cell</w:t>
      </w:r>
    </w:p>
    <w:p w14:paraId="37FE08BA" w14:textId="77777777" w:rsidR="00C76788" w:rsidRDefault="00C76788">
      <w:pPr>
        <w:rPr>
          <w:rFonts w:ascii="Times New Roman" w:hAnsi="Times New Roman" w:cs="Times New Roman"/>
          <w:sz w:val="24"/>
          <w:szCs w:val="24"/>
        </w:rPr>
      </w:pPr>
      <w:r w:rsidRPr="001840F7">
        <w:rPr>
          <w:rFonts w:ascii="Times New Roman" w:hAnsi="Times New Roman" w:cs="Times New Roman"/>
          <w:i/>
          <w:sz w:val="24"/>
          <w:szCs w:val="24"/>
        </w:rPr>
        <w:t>A</w:t>
      </w:r>
      <w:r w:rsidRPr="001840F7">
        <w:rPr>
          <w:rFonts w:ascii="Times New Roman" w:hAnsi="Times New Roman" w:cs="Times New Roman"/>
          <w:i/>
          <w:sz w:val="24"/>
          <w:szCs w:val="24"/>
          <w:vertAlign w:val="subscript"/>
        </w:rPr>
        <w:t xml:space="preserve">T </w:t>
      </w:r>
      <w:r w:rsidRPr="001840F7">
        <w:rPr>
          <w:rFonts w:ascii="Times New Roman" w:hAnsi="Times New Roman" w:cs="Times New Roman"/>
          <w:sz w:val="24"/>
          <w:szCs w:val="24"/>
        </w:rPr>
        <w:t>= total area of the assessment region</w:t>
      </w:r>
    </w:p>
    <w:p w14:paraId="71CCF37E" w14:textId="77777777" w:rsidR="00F37B27" w:rsidRDefault="00F37B27">
      <w:pPr>
        <w:rPr>
          <w:rFonts w:ascii="Times New Roman" w:hAnsi="Times New Roman" w:cs="Times New Roman"/>
          <w:sz w:val="24"/>
          <w:szCs w:val="24"/>
        </w:rPr>
      </w:pPr>
    </w:p>
    <w:tbl>
      <w:tblPr>
        <w:tblStyle w:val="GridTable1Light-Accent1"/>
        <w:tblW w:w="0" w:type="auto"/>
        <w:tblLook w:val="04A0" w:firstRow="1" w:lastRow="0" w:firstColumn="1" w:lastColumn="0" w:noHBand="0" w:noVBand="1"/>
      </w:tblPr>
      <w:tblGrid>
        <w:gridCol w:w="4788"/>
        <w:gridCol w:w="4788"/>
      </w:tblGrid>
      <w:tr w:rsidR="00F37B27" w:rsidRPr="00684C54" w14:paraId="43E3887F" w14:textId="77777777" w:rsidTr="00C805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tcBorders>
          </w:tcPr>
          <w:p w14:paraId="6D06ECFA" w14:textId="77777777" w:rsidR="00F37B27" w:rsidRPr="00684C54" w:rsidRDefault="00F37B27" w:rsidP="00C80514">
            <w:pPr>
              <w:autoSpaceDE w:val="0"/>
              <w:autoSpaceDN w:val="0"/>
              <w:adjustRightInd w:val="0"/>
              <w:rPr>
                <w:rFonts w:ascii="Times New Roman" w:hAnsi="Times New Roman" w:cs="Times New Roman"/>
                <w:b w:val="0"/>
                <w:sz w:val="24"/>
                <w:szCs w:val="24"/>
              </w:rPr>
            </w:pPr>
            <w:r w:rsidRPr="00684C54">
              <w:rPr>
                <w:rFonts w:ascii="Times New Roman" w:hAnsi="Times New Roman" w:cs="Times New Roman"/>
                <w:b w:val="0"/>
                <w:sz w:val="24"/>
                <w:szCs w:val="24"/>
              </w:rPr>
              <w:t>ESA Status</w:t>
            </w:r>
          </w:p>
        </w:tc>
        <w:tc>
          <w:tcPr>
            <w:tcW w:w="4788" w:type="dxa"/>
            <w:tcBorders>
              <w:top w:val="single" w:sz="4" w:space="0" w:color="auto"/>
              <w:bottom w:val="single" w:sz="4" w:space="0" w:color="auto"/>
            </w:tcBorders>
          </w:tcPr>
          <w:p w14:paraId="3DBE2D7A" w14:textId="77777777" w:rsidR="00F37B27" w:rsidRPr="00684C54" w:rsidRDefault="00F37B27" w:rsidP="00C8051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684C54">
              <w:rPr>
                <w:rFonts w:ascii="Times New Roman" w:hAnsi="Times New Roman" w:cs="Times New Roman"/>
                <w:b w:val="0"/>
                <w:sz w:val="24"/>
                <w:szCs w:val="24"/>
              </w:rPr>
              <w:t>Score</w:t>
            </w:r>
          </w:p>
        </w:tc>
      </w:tr>
      <w:tr w:rsidR="00F37B27" w:rsidRPr="00684C54" w14:paraId="1BB16F7F" w14:textId="77777777" w:rsidTr="00C8051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tcBorders>
          </w:tcPr>
          <w:p w14:paraId="0AF84E8D" w14:textId="77777777" w:rsidR="00F37B27" w:rsidRPr="00684C54" w:rsidRDefault="00F37B27" w:rsidP="00C80514">
            <w:pPr>
              <w:autoSpaceDE w:val="0"/>
              <w:autoSpaceDN w:val="0"/>
              <w:adjustRightInd w:val="0"/>
              <w:rPr>
                <w:rFonts w:ascii="Times New Roman" w:hAnsi="Times New Roman" w:cs="Times New Roman"/>
                <w:b w:val="0"/>
                <w:sz w:val="24"/>
                <w:szCs w:val="24"/>
              </w:rPr>
            </w:pPr>
            <w:r w:rsidRPr="00684C54">
              <w:rPr>
                <w:rFonts w:ascii="Times New Roman" w:hAnsi="Times New Roman" w:cs="Times New Roman"/>
                <w:b w:val="0"/>
                <w:sz w:val="24"/>
                <w:szCs w:val="24"/>
              </w:rPr>
              <w:t>Non-concern</w:t>
            </w:r>
          </w:p>
        </w:tc>
        <w:tc>
          <w:tcPr>
            <w:tcW w:w="4788" w:type="dxa"/>
            <w:tcBorders>
              <w:top w:val="single" w:sz="4" w:space="0" w:color="auto"/>
            </w:tcBorders>
          </w:tcPr>
          <w:p w14:paraId="72EA259A" w14:textId="77777777" w:rsidR="00F37B27" w:rsidRPr="00684C54" w:rsidRDefault="00F37B27" w:rsidP="00C805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84C54">
              <w:rPr>
                <w:rFonts w:ascii="Times New Roman" w:hAnsi="Times New Roman" w:cs="Times New Roman"/>
                <w:sz w:val="24"/>
                <w:szCs w:val="24"/>
              </w:rPr>
              <w:t>1.0</w:t>
            </w:r>
          </w:p>
        </w:tc>
      </w:tr>
      <w:tr w:rsidR="00F37B27" w:rsidRPr="00684C54" w14:paraId="3A62CE87" w14:textId="77777777" w:rsidTr="00C80514">
        <w:tc>
          <w:tcPr>
            <w:cnfStyle w:val="001000000000" w:firstRow="0" w:lastRow="0" w:firstColumn="1" w:lastColumn="0" w:oddVBand="0" w:evenVBand="0" w:oddHBand="0" w:evenHBand="0" w:firstRowFirstColumn="0" w:firstRowLastColumn="0" w:lastRowFirstColumn="0" w:lastRowLastColumn="0"/>
            <w:tcW w:w="4788" w:type="dxa"/>
          </w:tcPr>
          <w:p w14:paraId="010F1A01" w14:textId="77777777" w:rsidR="00F37B27" w:rsidRPr="00684C54" w:rsidRDefault="00F37B27" w:rsidP="00C80514">
            <w:pPr>
              <w:autoSpaceDE w:val="0"/>
              <w:autoSpaceDN w:val="0"/>
              <w:adjustRightInd w:val="0"/>
              <w:rPr>
                <w:rFonts w:ascii="Times New Roman" w:hAnsi="Times New Roman" w:cs="Times New Roman"/>
                <w:b w:val="0"/>
                <w:sz w:val="24"/>
                <w:szCs w:val="24"/>
              </w:rPr>
            </w:pPr>
            <w:r w:rsidRPr="00684C54">
              <w:rPr>
                <w:rFonts w:ascii="Times New Roman" w:hAnsi="Times New Roman" w:cs="Times New Roman"/>
                <w:b w:val="0"/>
                <w:sz w:val="24"/>
                <w:szCs w:val="24"/>
              </w:rPr>
              <w:t>Threatened</w:t>
            </w:r>
          </w:p>
        </w:tc>
        <w:tc>
          <w:tcPr>
            <w:tcW w:w="4788" w:type="dxa"/>
          </w:tcPr>
          <w:p w14:paraId="3B655B0D" w14:textId="77777777" w:rsidR="00F37B27" w:rsidRPr="00684C54" w:rsidRDefault="00F37B27" w:rsidP="00C805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84C54">
              <w:rPr>
                <w:rFonts w:ascii="Times New Roman" w:hAnsi="Times New Roman" w:cs="Times New Roman"/>
                <w:sz w:val="24"/>
                <w:szCs w:val="24"/>
              </w:rPr>
              <w:t>0.</w:t>
            </w:r>
            <w:r>
              <w:rPr>
                <w:rFonts w:ascii="Times New Roman" w:hAnsi="Times New Roman" w:cs="Times New Roman"/>
                <w:sz w:val="24"/>
                <w:szCs w:val="24"/>
              </w:rPr>
              <w:t>5</w:t>
            </w:r>
          </w:p>
        </w:tc>
      </w:tr>
      <w:tr w:rsidR="00F37B27" w:rsidRPr="00684C54" w14:paraId="178ACB68" w14:textId="77777777" w:rsidTr="00C80514">
        <w:tc>
          <w:tcPr>
            <w:cnfStyle w:val="001000000000" w:firstRow="0" w:lastRow="0" w:firstColumn="1" w:lastColumn="0" w:oddVBand="0" w:evenVBand="0" w:oddHBand="0" w:evenHBand="0" w:firstRowFirstColumn="0" w:firstRowLastColumn="0" w:lastRowFirstColumn="0" w:lastRowLastColumn="0"/>
            <w:tcW w:w="4788" w:type="dxa"/>
            <w:tcBorders>
              <w:bottom w:val="single" w:sz="4" w:space="0" w:color="auto"/>
            </w:tcBorders>
          </w:tcPr>
          <w:p w14:paraId="7B99D6F3" w14:textId="77777777" w:rsidR="00F37B27" w:rsidRPr="00684C54" w:rsidRDefault="00F37B27" w:rsidP="00C80514">
            <w:pPr>
              <w:autoSpaceDE w:val="0"/>
              <w:autoSpaceDN w:val="0"/>
              <w:adjustRightInd w:val="0"/>
              <w:rPr>
                <w:rFonts w:ascii="Times New Roman" w:hAnsi="Times New Roman" w:cs="Times New Roman"/>
                <w:b w:val="0"/>
                <w:sz w:val="24"/>
                <w:szCs w:val="24"/>
              </w:rPr>
            </w:pPr>
            <w:r w:rsidRPr="00684C54">
              <w:rPr>
                <w:rFonts w:ascii="Times New Roman" w:hAnsi="Times New Roman" w:cs="Times New Roman"/>
                <w:b w:val="0"/>
                <w:sz w:val="24"/>
                <w:szCs w:val="24"/>
              </w:rPr>
              <w:t>Endangered</w:t>
            </w:r>
          </w:p>
        </w:tc>
        <w:tc>
          <w:tcPr>
            <w:tcW w:w="4788" w:type="dxa"/>
            <w:tcBorders>
              <w:bottom w:val="single" w:sz="4" w:space="0" w:color="auto"/>
            </w:tcBorders>
          </w:tcPr>
          <w:p w14:paraId="57D8142C" w14:textId="77777777" w:rsidR="00F37B27" w:rsidRPr="00684C54" w:rsidRDefault="00F37B27" w:rsidP="00C805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84C54">
              <w:rPr>
                <w:rFonts w:ascii="Times New Roman" w:hAnsi="Times New Roman" w:cs="Times New Roman"/>
                <w:sz w:val="24"/>
                <w:szCs w:val="24"/>
              </w:rPr>
              <w:t>0.</w:t>
            </w:r>
            <w:r>
              <w:rPr>
                <w:rFonts w:ascii="Times New Roman" w:hAnsi="Times New Roman" w:cs="Times New Roman"/>
                <w:sz w:val="24"/>
                <w:szCs w:val="24"/>
              </w:rPr>
              <w:t>25</w:t>
            </w:r>
          </w:p>
        </w:tc>
      </w:tr>
    </w:tbl>
    <w:p w14:paraId="5EA6132C" w14:textId="77777777" w:rsidR="00F37B27" w:rsidRDefault="00F37B27">
      <w:pPr>
        <w:rPr>
          <w:rFonts w:ascii="Times New Roman" w:hAnsi="Times New Roman" w:cs="Times New Roman"/>
          <w:sz w:val="24"/>
          <w:szCs w:val="24"/>
        </w:rPr>
      </w:pPr>
    </w:p>
    <w:p w14:paraId="243A5621" w14:textId="77777777" w:rsidR="00F37B27" w:rsidRPr="001840F7" w:rsidRDefault="00F37B27">
      <w:pPr>
        <w:rPr>
          <w:rFonts w:ascii="Times New Roman" w:hAnsi="Times New Roman" w:cs="Times New Roman"/>
          <w:sz w:val="24"/>
          <w:szCs w:val="24"/>
        </w:rPr>
      </w:pPr>
    </w:p>
    <w:p w14:paraId="27A1962C" w14:textId="5B32070B" w:rsidR="00C76788" w:rsidRPr="00F515AF" w:rsidRDefault="00F515AF">
      <w:pPr>
        <w:rPr>
          <w:rFonts w:ascii="Times New Roman" w:hAnsi="Times New Roman" w:cs="Times New Roman"/>
          <w:sz w:val="24"/>
          <w:szCs w:val="24"/>
        </w:rPr>
      </w:pPr>
      <w:r>
        <w:rPr>
          <w:rFonts w:ascii="Times New Roman" w:hAnsi="Times New Roman" w:cs="Times New Roman"/>
          <w:sz w:val="24"/>
          <w:szCs w:val="24"/>
        </w:rPr>
        <w:t xml:space="preserve">Table# The ESA status of </w:t>
      </w:r>
      <w:proofErr w:type="spellStart"/>
      <w:r>
        <w:rPr>
          <w:rFonts w:ascii="Times New Roman" w:hAnsi="Times New Roman" w:cs="Times New Roman"/>
          <w:sz w:val="24"/>
          <w:szCs w:val="24"/>
        </w:rPr>
        <w:t>Hawaiʻi</w:t>
      </w:r>
      <w:r w:rsidR="0009651C">
        <w:rPr>
          <w:rFonts w:ascii="Times New Roman" w:hAnsi="Times New Roman" w:cs="Times New Roman"/>
          <w:sz w:val="24"/>
          <w:szCs w:val="24"/>
        </w:rPr>
        <w:t>’</w:t>
      </w:r>
      <w:r>
        <w:rPr>
          <w:rFonts w:ascii="Times New Roman" w:hAnsi="Times New Roman" w:cs="Times New Roman"/>
          <w:sz w:val="24"/>
          <w:szCs w:val="24"/>
        </w:rPr>
        <w:t>s</w:t>
      </w:r>
      <w:proofErr w:type="spellEnd"/>
      <w:r>
        <w:rPr>
          <w:rFonts w:ascii="Times New Roman" w:hAnsi="Times New Roman" w:cs="Times New Roman"/>
          <w:sz w:val="24"/>
          <w:szCs w:val="24"/>
        </w:rPr>
        <w:t xml:space="preserve"> marine mammals and turtles.</w:t>
      </w:r>
    </w:p>
    <w:tbl>
      <w:tblPr>
        <w:tblW w:w="8165" w:type="dxa"/>
        <w:tblInd w:w="93" w:type="dxa"/>
        <w:tblLook w:val="04A0" w:firstRow="1" w:lastRow="0" w:firstColumn="1" w:lastColumn="0" w:noHBand="0" w:noVBand="1"/>
      </w:tblPr>
      <w:tblGrid>
        <w:gridCol w:w="3019"/>
        <w:gridCol w:w="4086"/>
        <w:gridCol w:w="1060"/>
      </w:tblGrid>
      <w:tr w:rsidR="00CA2001" w:rsidRPr="001840F7" w14:paraId="5A9F02F1" w14:textId="77777777" w:rsidTr="00CA2001">
        <w:trPr>
          <w:trHeight w:val="315"/>
        </w:trPr>
        <w:tc>
          <w:tcPr>
            <w:tcW w:w="3019" w:type="dxa"/>
            <w:tcBorders>
              <w:top w:val="single" w:sz="4" w:space="0" w:color="auto"/>
              <w:left w:val="nil"/>
              <w:bottom w:val="single" w:sz="4" w:space="0" w:color="auto"/>
              <w:right w:val="nil"/>
            </w:tcBorders>
            <w:shd w:val="clear" w:color="auto" w:fill="auto"/>
            <w:noWrap/>
            <w:vAlign w:val="bottom"/>
            <w:hideMark/>
          </w:tcPr>
          <w:p w14:paraId="7D0ADE3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Common name</w:t>
            </w:r>
          </w:p>
        </w:tc>
        <w:tc>
          <w:tcPr>
            <w:tcW w:w="4086" w:type="dxa"/>
            <w:tcBorders>
              <w:top w:val="single" w:sz="4" w:space="0" w:color="auto"/>
              <w:left w:val="nil"/>
              <w:bottom w:val="single" w:sz="4" w:space="0" w:color="auto"/>
              <w:right w:val="nil"/>
            </w:tcBorders>
            <w:shd w:val="clear" w:color="auto" w:fill="auto"/>
            <w:noWrap/>
            <w:vAlign w:val="bottom"/>
            <w:hideMark/>
          </w:tcPr>
          <w:p w14:paraId="24FBC1B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Species name</w:t>
            </w:r>
          </w:p>
        </w:tc>
        <w:tc>
          <w:tcPr>
            <w:tcW w:w="1060" w:type="dxa"/>
            <w:tcBorders>
              <w:top w:val="single" w:sz="4" w:space="0" w:color="auto"/>
              <w:left w:val="nil"/>
              <w:bottom w:val="single" w:sz="4" w:space="0" w:color="auto"/>
              <w:right w:val="nil"/>
            </w:tcBorders>
            <w:shd w:val="clear" w:color="auto" w:fill="auto"/>
            <w:noWrap/>
            <w:vAlign w:val="bottom"/>
            <w:hideMark/>
          </w:tcPr>
          <w:p w14:paraId="69436C4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ESA Status</w:t>
            </w:r>
          </w:p>
        </w:tc>
      </w:tr>
      <w:tr w:rsidR="00CA2001" w:rsidRPr="001840F7" w14:paraId="115A7CB2" w14:textId="77777777" w:rsidTr="00CA2001">
        <w:trPr>
          <w:trHeight w:val="315"/>
        </w:trPr>
        <w:tc>
          <w:tcPr>
            <w:tcW w:w="3019" w:type="dxa"/>
            <w:tcBorders>
              <w:top w:val="nil"/>
              <w:left w:val="nil"/>
              <w:bottom w:val="nil"/>
              <w:right w:val="nil"/>
            </w:tcBorders>
            <w:shd w:val="clear" w:color="auto" w:fill="auto"/>
            <w:noWrap/>
            <w:vAlign w:val="bottom"/>
            <w:hideMark/>
          </w:tcPr>
          <w:p w14:paraId="2140B523"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Blainville’s</w:t>
            </w:r>
            <w:proofErr w:type="spellEnd"/>
            <w:r w:rsidRPr="001840F7">
              <w:rPr>
                <w:rFonts w:ascii="Times New Roman" w:eastAsia="Times New Roman" w:hAnsi="Times New Roman" w:cs="Times New Roman"/>
                <w:color w:val="000000"/>
                <w:sz w:val="24"/>
                <w:szCs w:val="24"/>
              </w:rPr>
              <w:t xml:space="preserve"> beaked whale</w:t>
            </w:r>
          </w:p>
        </w:tc>
        <w:tc>
          <w:tcPr>
            <w:tcW w:w="4086" w:type="dxa"/>
            <w:tcBorders>
              <w:top w:val="nil"/>
              <w:left w:val="nil"/>
              <w:bottom w:val="nil"/>
              <w:right w:val="nil"/>
            </w:tcBorders>
            <w:shd w:val="clear" w:color="auto" w:fill="auto"/>
            <w:noWrap/>
            <w:vAlign w:val="bottom"/>
            <w:hideMark/>
          </w:tcPr>
          <w:p w14:paraId="4A71D48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Mesoplodon </w:t>
            </w:r>
            <w:proofErr w:type="spellStart"/>
            <w:r w:rsidRPr="001840F7">
              <w:rPr>
                <w:rFonts w:ascii="Times New Roman" w:eastAsia="Times New Roman" w:hAnsi="Times New Roman" w:cs="Times New Roman"/>
                <w:color w:val="000000"/>
                <w:sz w:val="24"/>
                <w:szCs w:val="24"/>
              </w:rPr>
              <w:t>densirostris</w:t>
            </w:r>
            <w:proofErr w:type="spellEnd"/>
          </w:p>
        </w:tc>
        <w:tc>
          <w:tcPr>
            <w:tcW w:w="1060" w:type="dxa"/>
            <w:tcBorders>
              <w:top w:val="nil"/>
              <w:left w:val="nil"/>
              <w:bottom w:val="nil"/>
              <w:right w:val="nil"/>
            </w:tcBorders>
            <w:shd w:val="clear" w:color="auto" w:fill="auto"/>
            <w:noWrap/>
            <w:vAlign w:val="bottom"/>
            <w:hideMark/>
          </w:tcPr>
          <w:p w14:paraId="0BF356E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6A0C5CC3" w14:textId="77777777" w:rsidTr="00CA2001">
        <w:trPr>
          <w:trHeight w:val="315"/>
        </w:trPr>
        <w:tc>
          <w:tcPr>
            <w:tcW w:w="3019" w:type="dxa"/>
            <w:tcBorders>
              <w:top w:val="nil"/>
              <w:left w:val="nil"/>
              <w:bottom w:val="nil"/>
              <w:right w:val="nil"/>
            </w:tcBorders>
            <w:shd w:val="clear" w:color="auto" w:fill="auto"/>
            <w:noWrap/>
            <w:vAlign w:val="bottom"/>
            <w:hideMark/>
          </w:tcPr>
          <w:p w14:paraId="576E6DCA"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Blue whale </w:t>
            </w:r>
          </w:p>
        </w:tc>
        <w:tc>
          <w:tcPr>
            <w:tcW w:w="4086" w:type="dxa"/>
            <w:tcBorders>
              <w:top w:val="nil"/>
              <w:left w:val="nil"/>
              <w:bottom w:val="nil"/>
              <w:right w:val="nil"/>
            </w:tcBorders>
            <w:shd w:val="clear" w:color="auto" w:fill="auto"/>
            <w:noWrap/>
            <w:vAlign w:val="bottom"/>
            <w:hideMark/>
          </w:tcPr>
          <w:p w14:paraId="4276AFE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Balaenoptera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musculus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musculus</w:t>
            </w:r>
            <w:proofErr w:type="spellEnd"/>
          </w:p>
        </w:tc>
        <w:tc>
          <w:tcPr>
            <w:tcW w:w="1060" w:type="dxa"/>
            <w:tcBorders>
              <w:top w:val="nil"/>
              <w:left w:val="nil"/>
              <w:bottom w:val="nil"/>
              <w:right w:val="nil"/>
            </w:tcBorders>
            <w:shd w:val="clear" w:color="auto" w:fill="auto"/>
            <w:noWrap/>
            <w:vAlign w:val="bottom"/>
            <w:hideMark/>
          </w:tcPr>
          <w:p w14:paraId="5E4722BC"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62B704AA" w14:textId="77777777" w:rsidTr="00CA2001">
        <w:trPr>
          <w:trHeight w:val="315"/>
        </w:trPr>
        <w:tc>
          <w:tcPr>
            <w:tcW w:w="3019" w:type="dxa"/>
            <w:tcBorders>
              <w:top w:val="nil"/>
              <w:left w:val="nil"/>
              <w:bottom w:val="nil"/>
              <w:right w:val="nil"/>
            </w:tcBorders>
            <w:shd w:val="clear" w:color="auto" w:fill="auto"/>
            <w:noWrap/>
            <w:vAlign w:val="bottom"/>
            <w:hideMark/>
          </w:tcPr>
          <w:p w14:paraId="774F963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Bryde’s</w:t>
            </w:r>
            <w:proofErr w:type="spellEnd"/>
            <w:r w:rsidRPr="001840F7">
              <w:rPr>
                <w:rFonts w:ascii="Times New Roman" w:eastAsia="Times New Roman" w:hAnsi="Times New Roman" w:cs="Times New Roman"/>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14:paraId="4342424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Balaenoptera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edeni</w:t>
            </w:r>
            <w:proofErr w:type="spellEnd"/>
          </w:p>
        </w:tc>
        <w:tc>
          <w:tcPr>
            <w:tcW w:w="1060" w:type="dxa"/>
            <w:tcBorders>
              <w:top w:val="nil"/>
              <w:left w:val="nil"/>
              <w:bottom w:val="nil"/>
              <w:right w:val="nil"/>
            </w:tcBorders>
            <w:shd w:val="clear" w:color="auto" w:fill="auto"/>
            <w:noWrap/>
            <w:vAlign w:val="bottom"/>
            <w:hideMark/>
          </w:tcPr>
          <w:p w14:paraId="5FF55B2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1C75D88" w14:textId="77777777" w:rsidTr="00CA2001">
        <w:trPr>
          <w:trHeight w:val="315"/>
        </w:trPr>
        <w:tc>
          <w:tcPr>
            <w:tcW w:w="3019" w:type="dxa"/>
            <w:tcBorders>
              <w:top w:val="nil"/>
              <w:left w:val="nil"/>
              <w:bottom w:val="nil"/>
              <w:right w:val="nil"/>
            </w:tcBorders>
            <w:shd w:val="clear" w:color="auto" w:fill="auto"/>
            <w:noWrap/>
            <w:vAlign w:val="bottom"/>
            <w:hideMark/>
          </w:tcPr>
          <w:p w14:paraId="223AE69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Common bottlenose dolphin</w:t>
            </w:r>
          </w:p>
        </w:tc>
        <w:tc>
          <w:tcPr>
            <w:tcW w:w="4086" w:type="dxa"/>
            <w:tcBorders>
              <w:top w:val="nil"/>
              <w:left w:val="nil"/>
              <w:bottom w:val="nil"/>
              <w:right w:val="nil"/>
            </w:tcBorders>
            <w:shd w:val="clear" w:color="auto" w:fill="auto"/>
            <w:noWrap/>
            <w:vAlign w:val="bottom"/>
            <w:hideMark/>
          </w:tcPr>
          <w:p w14:paraId="48AE14B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Tursiops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truncatus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truncatus</w:t>
            </w:r>
            <w:proofErr w:type="spellEnd"/>
          </w:p>
        </w:tc>
        <w:tc>
          <w:tcPr>
            <w:tcW w:w="1060" w:type="dxa"/>
            <w:tcBorders>
              <w:top w:val="nil"/>
              <w:left w:val="nil"/>
              <w:bottom w:val="nil"/>
              <w:right w:val="nil"/>
            </w:tcBorders>
            <w:shd w:val="clear" w:color="auto" w:fill="auto"/>
            <w:noWrap/>
            <w:vAlign w:val="bottom"/>
            <w:hideMark/>
          </w:tcPr>
          <w:p w14:paraId="595D77BC"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6B7AD402" w14:textId="77777777" w:rsidTr="00CA2001">
        <w:trPr>
          <w:trHeight w:val="315"/>
        </w:trPr>
        <w:tc>
          <w:tcPr>
            <w:tcW w:w="3019" w:type="dxa"/>
            <w:tcBorders>
              <w:top w:val="nil"/>
              <w:left w:val="nil"/>
              <w:bottom w:val="nil"/>
              <w:right w:val="nil"/>
            </w:tcBorders>
            <w:shd w:val="clear" w:color="auto" w:fill="auto"/>
            <w:noWrap/>
            <w:vAlign w:val="bottom"/>
            <w:hideMark/>
          </w:tcPr>
          <w:p w14:paraId="085C1C6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Cuvier’s beaked whale</w:t>
            </w:r>
          </w:p>
        </w:tc>
        <w:tc>
          <w:tcPr>
            <w:tcW w:w="4086" w:type="dxa"/>
            <w:tcBorders>
              <w:top w:val="nil"/>
              <w:left w:val="nil"/>
              <w:bottom w:val="nil"/>
              <w:right w:val="nil"/>
            </w:tcBorders>
            <w:shd w:val="clear" w:color="auto" w:fill="auto"/>
            <w:noWrap/>
            <w:vAlign w:val="bottom"/>
            <w:hideMark/>
          </w:tcPr>
          <w:p w14:paraId="50B94CF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Ziphius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cavirostris</w:t>
            </w:r>
            <w:proofErr w:type="spellEnd"/>
          </w:p>
        </w:tc>
        <w:tc>
          <w:tcPr>
            <w:tcW w:w="1060" w:type="dxa"/>
            <w:tcBorders>
              <w:top w:val="nil"/>
              <w:left w:val="nil"/>
              <w:bottom w:val="nil"/>
              <w:right w:val="nil"/>
            </w:tcBorders>
            <w:shd w:val="clear" w:color="auto" w:fill="auto"/>
            <w:noWrap/>
            <w:vAlign w:val="bottom"/>
            <w:hideMark/>
          </w:tcPr>
          <w:p w14:paraId="6FCB760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BAAF30F" w14:textId="77777777" w:rsidTr="00CA2001">
        <w:trPr>
          <w:trHeight w:val="315"/>
        </w:trPr>
        <w:tc>
          <w:tcPr>
            <w:tcW w:w="3019" w:type="dxa"/>
            <w:tcBorders>
              <w:top w:val="nil"/>
              <w:left w:val="nil"/>
              <w:bottom w:val="nil"/>
              <w:right w:val="nil"/>
            </w:tcBorders>
            <w:shd w:val="clear" w:color="auto" w:fill="auto"/>
            <w:noWrap/>
            <w:vAlign w:val="bottom"/>
            <w:hideMark/>
          </w:tcPr>
          <w:p w14:paraId="6224543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Dwarf sperm whale</w:t>
            </w:r>
          </w:p>
        </w:tc>
        <w:tc>
          <w:tcPr>
            <w:tcW w:w="4086" w:type="dxa"/>
            <w:tcBorders>
              <w:top w:val="nil"/>
              <w:left w:val="nil"/>
              <w:bottom w:val="nil"/>
              <w:right w:val="nil"/>
            </w:tcBorders>
            <w:shd w:val="clear" w:color="auto" w:fill="auto"/>
            <w:noWrap/>
            <w:vAlign w:val="bottom"/>
            <w:hideMark/>
          </w:tcPr>
          <w:p w14:paraId="26C00685"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Kogia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sima</w:t>
            </w:r>
            <w:proofErr w:type="spellEnd"/>
          </w:p>
        </w:tc>
        <w:tc>
          <w:tcPr>
            <w:tcW w:w="1060" w:type="dxa"/>
            <w:tcBorders>
              <w:top w:val="nil"/>
              <w:left w:val="nil"/>
              <w:bottom w:val="nil"/>
              <w:right w:val="nil"/>
            </w:tcBorders>
            <w:shd w:val="clear" w:color="auto" w:fill="auto"/>
            <w:noWrap/>
            <w:vAlign w:val="bottom"/>
            <w:hideMark/>
          </w:tcPr>
          <w:p w14:paraId="2FC6E0C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12AABBB4" w14:textId="77777777" w:rsidTr="00CA2001">
        <w:trPr>
          <w:trHeight w:val="315"/>
        </w:trPr>
        <w:tc>
          <w:tcPr>
            <w:tcW w:w="3019" w:type="dxa"/>
            <w:tcBorders>
              <w:top w:val="nil"/>
              <w:left w:val="nil"/>
              <w:bottom w:val="nil"/>
              <w:right w:val="nil"/>
            </w:tcBorders>
            <w:shd w:val="clear" w:color="auto" w:fill="auto"/>
            <w:noWrap/>
            <w:vAlign w:val="bottom"/>
            <w:hideMark/>
          </w:tcPr>
          <w:p w14:paraId="683B777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False killer whale</w:t>
            </w:r>
          </w:p>
        </w:tc>
        <w:tc>
          <w:tcPr>
            <w:tcW w:w="4086" w:type="dxa"/>
            <w:tcBorders>
              <w:top w:val="nil"/>
              <w:left w:val="nil"/>
              <w:bottom w:val="nil"/>
              <w:right w:val="nil"/>
            </w:tcBorders>
            <w:shd w:val="clear" w:color="auto" w:fill="auto"/>
            <w:noWrap/>
            <w:vAlign w:val="bottom"/>
            <w:hideMark/>
          </w:tcPr>
          <w:p w14:paraId="4C62009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Pseudorca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crassidens</w:t>
            </w:r>
            <w:proofErr w:type="spellEnd"/>
          </w:p>
        </w:tc>
        <w:tc>
          <w:tcPr>
            <w:tcW w:w="1060" w:type="dxa"/>
            <w:tcBorders>
              <w:top w:val="nil"/>
              <w:left w:val="nil"/>
              <w:bottom w:val="nil"/>
              <w:right w:val="nil"/>
            </w:tcBorders>
            <w:shd w:val="clear" w:color="auto" w:fill="auto"/>
            <w:noWrap/>
            <w:vAlign w:val="bottom"/>
            <w:hideMark/>
          </w:tcPr>
          <w:p w14:paraId="66BD993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5271A2B7" w14:textId="77777777" w:rsidTr="00CA2001">
        <w:trPr>
          <w:trHeight w:val="315"/>
        </w:trPr>
        <w:tc>
          <w:tcPr>
            <w:tcW w:w="3019" w:type="dxa"/>
            <w:tcBorders>
              <w:top w:val="nil"/>
              <w:left w:val="nil"/>
              <w:bottom w:val="nil"/>
              <w:right w:val="nil"/>
            </w:tcBorders>
            <w:shd w:val="clear" w:color="auto" w:fill="auto"/>
            <w:noWrap/>
            <w:vAlign w:val="bottom"/>
            <w:hideMark/>
          </w:tcPr>
          <w:p w14:paraId="3AEFA622"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Fin whale </w:t>
            </w:r>
          </w:p>
        </w:tc>
        <w:tc>
          <w:tcPr>
            <w:tcW w:w="4086" w:type="dxa"/>
            <w:tcBorders>
              <w:top w:val="nil"/>
              <w:left w:val="nil"/>
              <w:bottom w:val="nil"/>
              <w:right w:val="nil"/>
            </w:tcBorders>
            <w:shd w:val="clear" w:color="auto" w:fill="auto"/>
            <w:noWrap/>
            <w:vAlign w:val="bottom"/>
            <w:hideMark/>
          </w:tcPr>
          <w:p w14:paraId="16C5339B"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Balaenoptera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physalus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physalus</w:t>
            </w:r>
            <w:proofErr w:type="spellEnd"/>
          </w:p>
        </w:tc>
        <w:tc>
          <w:tcPr>
            <w:tcW w:w="1060" w:type="dxa"/>
            <w:tcBorders>
              <w:top w:val="nil"/>
              <w:left w:val="nil"/>
              <w:bottom w:val="nil"/>
              <w:right w:val="nil"/>
            </w:tcBorders>
            <w:shd w:val="clear" w:color="auto" w:fill="auto"/>
            <w:noWrap/>
            <w:vAlign w:val="bottom"/>
            <w:hideMark/>
          </w:tcPr>
          <w:p w14:paraId="26597F3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4917E307" w14:textId="77777777" w:rsidTr="00CA2001">
        <w:trPr>
          <w:trHeight w:val="315"/>
        </w:trPr>
        <w:tc>
          <w:tcPr>
            <w:tcW w:w="3019" w:type="dxa"/>
            <w:tcBorders>
              <w:top w:val="nil"/>
              <w:left w:val="nil"/>
              <w:bottom w:val="nil"/>
              <w:right w:val="nil"/>
            </w:tcBorders>
            <w:shd w:val="clear" w:color="auto" w:fill="auto"/>
            <w:noWrap/>
            <w:vAlign w:val="bottom"/>
            <w:hideMark/>
          </w:tcPr>
          <w:p w14:paraId="6C7C227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Fraser’s dolphin </w:t>
            </w:r>
          </w:p>
        </w:tc>
        <w:tc>
          <w:tcPr>
            <w:tcW w:w="4086" w:type="dxa"/>
            <w:tcBorders>
              <w:top w:val="nil"/>
              <w:left w:val="nil"/>
              <w:bottom w:val="nil"/>
              <w:right w:val="nil"/>
            </w:tcBorders>
            <w:shd w:val="clear" w:color="auto" w:fill="auto"/>
            <w:noWrap/>
            <w:vAlign w:val="bottom"/>
            <w:hideMark/>
          </w:tcPr>
          <w:p w14:paraId="714417B5"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Lagenodelphis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hosei</w:t>
            </w:r>
            <w:proofErr w:type="spellEnd"/>
          </w:p>
        </w:tc>
        <w:tc>
          <w:tcPr>
            <w:tcW w:w="1060" w:type="dxa"/>
            <w:tcBorders>
              <w:top w:val="nil"/>
              <w:left w:val="nil"/>
              <w:bottom w:val="nil"/>
              <w:right w:val="nil"/>
            </w:tcBorders>
            <w:shd w:val="clear" w:color="auto" w:fill="auto"/>
            <w:noWrap/>
            <w:vAlign w:val="bottom"/>
            <w:hideMark/>
          </w:tcPr>
          <w:p w14:paraId="5C4E762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28E5D32E" w14:textId="77777777" w:rsidTr="00CA2001">
        <w:trPr>
          <w:trHeight w:val="315"/>
        </w:trPr>
        <w:tc>
          <w:tcPr>
            <w:tcW w:w="3019" w:type="dxa"/>
            <w:tcBorders>
              <w:top w:val="nil"/>
              <w:left w:val="nil"/>
              <w:bottom w:val="nil"/>
              <w:right w:val="nil"/>
            </w:tcBorders>
            <w:shd w:val="clear" w:color="auto" w:fill="auto"/>
            <w:noWrap/>
            <w:vAlign w:val="bottom"/>
            <w:hideMark/>
          </w:tcPr>
          <w:p w14:paraId="346D5F1B"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Green</w:t>
            </w:r>
          </w:p>
        </w:tc>
        <w:tc>
          <w:tcPr>
            <w:tcW w:w="4086" w:type="dxa"/>
            <w:tcBorders>
              <w:top w:val="nil"/>
              <w:left w:val="nil"/>
              <w:bottom w:val="nil"/>
              <w:right w:val="nil"/>
            </w:tcBorders>
            <w:shd w:val="clear" w:color="auto" w:fill="auto"/>
            <w:noWrap/>
            <w:vAlign w:val="bottom"/>
            <w:hideMark/>
          </w:tcPr>
          <w:p w14:paraId="62E6674C"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Chelonia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mydas</w:t>
            </w:r>
            <w:proofErr w:type="spellEnd"/>
          </w:p>
        </w:tc>
        <w:tc>
          <w:tcPr>
            <w:tcW w:w="1060" w:type="dxa"/>
            <w:tcBorders>
              <w:top w:val="nil"/>
              <w:left w:val="nil"/>
              <w:bottom w:val="nil"/>
              <w:right w:val="nil"/>
            </w:tcBorders>
            <w:shd w:val="clear" w:color="auto" w:fill="auto"/>
            <w:noWrap/>
            <w:vAlign w:val="bottom"/>
            <w:hideMark/>
          </w:tcPr>
          <w:p w14:paraId="3C15BC4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T</w:t>
            </w:r>
          </w:p>
        </w:tc>
      </w:tr>
      <w:tr w:rsidR="00CA2001" w:rsidRPr="001840F7" w14:paraId="08229DAE" w14:textId="77777777" w:rsidTr="00CA2001">
        <w:trPr>
          <w:trHeight w:val="315"/>
        </w:trPr>
        <w:tc>
          <w:tcPr>
            <w:tcW w:w="3019" w:type="dxa"/>
            <w:tcBorders>
              <w:top w:val="nil"/>
              <w:left w:val="nil"/>
              <w:bottom w:val="nil"/>
              <w:right w:val="nil"/>
            </w:tcBorders>
            <w:shd w:val="clear" w:color="auto" w:fill="auto"/>
            <w:noWrap/>
            <w:vAlign w:val="bottom"/>
            <w:hideMark/>
          </w:tcPr>
          <w:p w14:paraId="13E35332"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lastRenderedPageBreak/>
              <w:t>Hawaiian monk seal</w:t>
            </w:r>
          </w:p>
        </w:tc>
        <w:tc>
          <w:tcPr>
            <w:tcW w:w="4086" w:type="dxa"/>
            <w:tcBorders>
              <w:top w:val="nil"/>
              <w:left w:val="nil"/>
              <w:bottom w:val="nil"/>
              <w:right w:val="nil"/>
            </w:tcBorders>
            <w:shd w:val="clear" w:color="auto" w:fill="auto"/>
            <w:noWrap/>
            <w:vAlign w:val="bottom"/>
            <w:hideMark/>
          </w:tcPr>
          <w:p w14:paraId="12FB6395"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Neomonachus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schauinslandi</w:t>
            </w:r>
            <w:proofErr w:type="spellEnd"/>
          </w:p>
        </w:tc>
        <w:tc>
          <w:tcPr>
            <w:tcW w:w="1060" w:type="dxa"/>
            <w:tcBorders>
              <w:top w:val="nil"/>
              <w:left w:val="nil"/>
              <w:bottom w:val="nil"/>
              <w:right w:val="nil"/>
            </w:tcBorders>
            <w:shd w:val="clear" w:color="auto" w:fill="auto"/>
            <w:noWrap/>
            <w:vAlign w:val="bottom"/>
            <w:hideMark/>
          </w:tcPr>
          <w:p w14:paraId="51280A5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2D6D86D0" w14:textId="77777777" w:rsidTr="00CA2001">
        <w:trPr>
          <w:trHeight w:val="315"/>
        </w:trPr>
        <w:tc>
          <w:tcPr>
            <w:tcW w:w="3019" w:type="dxa"/>
            <w:tcBorders>
              <w:top w:val="nil"/>
              <w:left w:val="nil"/>
              <w:bottom w:val="nil"/>
              <w:right w:val="nil"/>
            </w:tcBorders>
            <w:shd w:val="clear" w:color="auto" w:fill="auto"/>
            <w:noWrap/>
            <w:vAlign w:val="bottom"/>
            <w:hideMark/>
          </w:tcPr>
          <w:p w14:paraId="3307D46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Hawksbill</w:t>
            </w:r>
          </w:p>
        </w:tc>
        <w:tc>
          <w:tcPr>
            <w:tcW w:w="4086" w:type="dxa"/>
            <w:tcBorders>
              <w:top w:val="nil"/>
              <w:left w:val="nil"/>
              <w:bottom w:val="nil"/>
              <w:right w:val="nil"/>
            </w:tcBorders>
            <w:shd w:val="clear" w:color="auto" w:fill="auto"/>
            <w:noWrap/>
            <w:vAlign w:val="bottom"/>
            <w:hideMark/>
          </w:tcPr>
          <w:p w14:paraId="4E6C7C7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Ertmochelys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imbricata</w:t>
            </w:r>
            <w:proofErr w:type="spellEnd"/>
          </w:p>
        </w:tc>
        <w:tc>
          <w:tcPr>
            <w:tcW w:w="1060" w:type="dxa"/>
            <w:tcBorders>
              <w:top w:val="nil"/>
              <w:left w:val="nil"/>
              <w:bottom w:val="nil"/>
              <w:right w:val="nil"/>
            </w:tcBorders>
            <w:shd w:val="clear" w:color="auto" w:fill="auto"/>
            <w:noWrap/>
            <w:vAlign w:val="bottom"/>
            <w:hideMark/>
          </w:tcPr>
          <w:p w14:paraId="32EF9D2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73871500" w14:textId="77777777" w:rsidTr="00CA2001">
        <w:trPr>
          <w:trHeight w:val="315"/>
        </w:trPr>
        <w:tc>
          <w:tcPr>
            <w:tcW w:w="3019" w:type="dxa"/>
            <w:tcBorders>
              <w:top w:val="nil"/>
              <w:left w:val="nil"/>
              <w:bottom w:val="nil"/>
              <w:right w:val="nil"/>
            </w:tcBorders>
            <w:shd w:val="clear" w:color="auto" w:fill="auto"/>
            <w:noWrap/>
            <w:vAlign w:val="bottom"/>
            <w:hideMark/>
          </w:tcPr>
          <w:p w14:paraId="5DD9ADA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Humpback whale</w:t>
            </w:r>
          </w:p>
        </w:tc>
        <w:tc>
          <w:tcPr>
            <w:tcW w:w="4086" w:type="dxa"/>
            <w:tcBorders>
              <w:top w:val="nil"/>
              <w:left w:val="nil"/>
              <w:bottom w:val="nil"/>
              <w:right w:val="nil"/>
            </w:tcBorders>
            <w:shd w:val="clear" w:color="auto" w:fill="auto"/>
            <w:noWrap/>
            <w:vAlign w:val="bottom"/>
            <w:hideMark/>
          </w:tcPr>
          <w:p w14:paraId="02E6F20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Megaptera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novaeangliae</w:t>
            </w:r>
            <w:proofErr w:type="spellEnd"/>
          </w:p>
        </w:tc>
        <w:tc>
          <w:tcPr>
            <w:tcW w:w="1060" w:type="dxa"/>
            <w:tcBorders>
              <w:top w:val="nil"/>
              <w:left w:val="nil"/>
              <w:bottom w:val="nil"/>
              <w:right w:val="nil"/>
            </w:tcBorders>
            <w:shd w:val="clear" w:color="auto" w:fill="auto"/>
            <w:noWrap/>
            <w:vAlign w:val="bottom"/>
            <w:hideMark/>
          </w:tcPr>
          <w:p w14:paraId="70E09A2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3CBC42EB" w14:textId="77777777" w:rsidTr="00CA2001">
        <w:trPr>
          <w:trHeight w:val="315"/>
        </w:trPr>
        <w:tc>
          <w:tcPr>
            <w:tcW w:w="3019" w:type="dxa"/>
            <w:tcBorders>
              <w:top w:val="nil"/>
              <w:left w:val="nil"/>
              <w:bottom w:val="nil"/>
              <w:right w:val="nil"/>
            </w:tcBorders>
            <w:shd w:val="clear" w:color="auto" w:fill="auto"/>
            <w:noWrap/>
            <w:vAlign w:val="bottom"/>
            <w:hideMark/>
          </w:tcPr>
          <w:p w14:paraId="203D866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Killer whale </w:t>
            </w:r>
          </w:p>
        </w:tc>
        <w:tc>
          <w:tcPr>
            <w:tcW w:w="4086" w:type="dxa"/>
            <w:tcBorders>
              <w:top w:val="nil"/>
              <w:left w:val="nil"/>
              <w:bottom w:val="nil"/>
              <w:right w:val="nil"/>
            </w:tcBorders>
            <w:shd w:val="clear" w:color="auto" w:fill="auto"/>
            <w:noWrap/>
            <w:vAlign w:val="bottom"/>
            <w:hideMark/>
          </w:tcPr>
          <w:p w14:paraId="735907E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Orcinus</w:t>
            </w:r>
            <w:proofErr w:type="spellEnd"/>
            <w:r w:rsidRPr="001840F7">
              <w:rPr>
                <w:rFonts w:ascii="Times New Roman" w:eastAsia="Times New Roman" w:hAnsi="Times New Roman" w:cs="Times New Roman"/>
                <w:color w:val="000000"/>
                <w:sz w:val="24"/>
                <w:szCs w:val="24"/>
              </w:rPr>
              <w:t xml:space="preserve"> orca</w:t>
            </w:r>
          </w:p>
        </w:tc>
        <w:tc>
          <w:tcPr>
            <w:tcW w:w="1060" w:type="dxa"/>
            <w:tcBorders>
              <w:top w:val="nil"/>
              <w:left w:val="nil"/>
              <w:bottom w:val="nil"/>
              <w:right w:val="nil"/>
            </w:tcBorders>
            <w:shd w:val="clear" w:color="auto" w:fill="auto"/>
            <w:noWrap/>
            <w:vAlign w:val="bottom"/>
            <w:hideMark/>
          </w:tcPr>
          <w:p w14:paraId="39924DB7"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4E6605A" w14:textId="77777777" w:rsidTr="00CA2001">
        <w:trPr>
          <w:trHeight w:val="315"/>
        </w:trPr>
        <w:tc>
          <w:tcPr>
            <w:tcW w:w="3019" w:type="dxa"/>
            <w:tcBorders>
              <w:top w:val="nil"/>
              <w:left w:val="nil"/>
              <w:bottom w:val="nil"/>
              <w:right w:val="nil"/>
            </w:tcBorders>
            <w:shd w:val="clear" w:color="auto" w:fill="auto"/>
            <w:noWrap/>
            <w:vAlign w:val="bottom"/>
            <w:hideMark/>
          </w:tcPr>
          <w:p w14:paraId="1D5FF84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Leatherback</w:t>
            </w:r>
          </w:p>
        </w:tc>
        <w:tc>
          <w:tcPr>
            <w:tcW w:w="4086" w:type="dxa"/>
            <w:tcBorders>
              <w:top w:val="nil"/>
              <w:left w:val="nil"/>
              <w:bottom w:val="nil"/>
              <w:right w:val="nil"/>
            </w:tcBorders>
            <w:shd w:val="clear" w:color="auto" w:fill="auto"/>
            <w:noWrap/>
            <w:vAlign w:val="bottom"/>
            <w:hideMark/>
          </w:tcPr>
          <w:p w14:paraId="05C3A903"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Dermochelys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cariacea</w:t>
            </w:r>
            <w:proofErr w:type="spellEnd"/>
          </w:p>
        </w:tc>
        <w:tc>
          <w:tcPr>
            <w:tcW w:w="1060" w:type="dxa"/>
            <w:tcBorders>
              <w:top w:val="nil"/>
              <w:left w:val="nil"/>
              <w:bottom w:val="nil"/>
              <w:right w:val="nil"/>
            </w:tcBorders>
            <w:shd w:val="clear" w:color="auto" w:fill="auto"/>
            <w:noWrap/>
            <w:vAlign w:val="bottom"/>
            <w:hideMark/>
          </w:tcPr>
          <w:p w14:paraId="3E3791E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5555B112" w14:textId="77777777" w:rsidTr="00CA2001">
        <w:trPr>
          <w:trHeight w:val="315"/>
        </w:trPr>
        <w:tc>
          <w:tcPr>
            <w:tcW w:w="3019" w:type="dxa"/>
            <w:tcBorders>
              <w:top w:val="nil"/>
              <w:left w:val="nil"/>
              <w:bottom w:val="nil"/>
              <w:right w:val="nil"/>
            </w:tcBorders>
            <w:shd w:val="clear" w:color="auto" w:fill="auto"/>
            <w:noWrap/>
            <w:vAlign w:val="bottom"/>
            <w:hideMark/>
          </w:tcPr>
          <w:p w14:paraId="450B576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Loggerhead</w:t>
            </w:r>
          </w:p>
        </w:tc>
        <w:tc>
          <w:tcPr>
            <w:tcW w:w="4086" w:type="dxa"/>
            <w:tcBorders>
              <w:top w:val="nil"/>
              <w:left w:val="nil"/>
              <w:bottom w:val="nil"/>
              <w:right w:val="nil"/>
            </w:tcBorders>
            <w:shd w:val="clear" w:color="auto" w:fill="auto"/>
            <w:noWrap/>
            <w:vAlign w:val="bottom"/>
            <w:hideMark/>
          </w:tcPr>
          <w:p w14:paraId="5F25DED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Caretta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caretta</w:t>
            </w:r>
            <w:proofErr w:type="spellEnd"/>
          </w:p>
        </w:tc>
        <w:tc>
          <w:tcPr>
            <w:tcW w:w="1060" w:type="dxa"/>
            <w:tcBorders>
              <w:top w:val="nil"/>
              <w:left w:val="nil"/>
              <w:bottom w:val="nil"/>
              <w:right w:val="nil"/>
            </w:tcBorders>
            <w:shd w:val="clear" w:color="auto" w:fill="auto"/>
            <w:noWrap/>
            <w:vAlign w:val="bottom"/>
            <w:hideMark/>
          </w:tcPr>
          <w:p w14:paraId="4AE1D92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5D3AF732" w14:textId="77777777" w:rsidTr="00CA2001">
        <w:trPr>
          <w:trHeight w:val="315"/>
        </w:trPr>
        <w:tc>
          <w:tcPr>
            <w:tcW w:w="3019" w:type="dxa"/>
            <w:tcBorders>
              <w:top w:val="nil"/>
              <w:left w:val="nil"/>
              <w:bottom w:val="nil"/>
              <w:right w:val="nil"/>
            </w:tcBorders>
            <w:shd w:val="clear" w:color="auto" w:fill="auto"/>
            <w:noWrap/>
            <w:vAlign w:val="bottom"/>
            <w:hideMark/>
          </w:tcPr>
          <w:p w14:paraId="5376E6F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Longman’s beaked whale</w:t>
            </w:r>
          </w:p>
        </w:tc>
        <w:tc>
          <w:tcPr>
            <w:tcW w:w="4086" w:type="dxa"/>
            <w:tcBorders>
              <w:top w:val="nil"/>
              <w:left w:val="nil"/>
              <w:bottom w:val="nil"/>
              <w:right w:val="nil"/>
            </w:tcBorders>
            <w:shd w:val="clear" w:color="auto" w:fill="auto"/>
            <w:noWrap/>
            <w:vAlign w:val="bottom"/>
            <w:hideMark/>
          </w:tcPr>
          <w:p w14:paraId="1386788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Indopacetus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pacificus</w:t>
            </w:r>
            <w:proofErr w:type="spellEnd"/>
          </w:p>
        </w:tc>
        <w:tc>
          <w:tcPr>
            <w:tcW w:w="1060" w:type="dxa"/>
            <w:tcBorders>
              <w:top w:val="nil"/>
              <w:left w:val="nil"/>
              <w:bottom w:val="nil"/>
              <w:right w:val="nil"/>
            </w:tcBorders>
            <w:shd w:val="clear" w:color="auto" w:fill="auto"/>
            <w:noWrap/>
            <w:vAlign w:val="bottom"/>
            <w:hideMark/>
          </w:tcPr>
          <w:p w14:paraId="28C9B53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2B5A3499" w14:textId="77777777" w:rsidTr="00CA2001">
        <w:trPr>
          <w:trHeight w:val="315"/>
        </w:trPr>
        <w:tc>
          <w:tcPr>
            <w:tcW w:w="3019" w:type="dxa"/>
            <w:tcBorders>
              <w:top w:val="nil"/>
              <w:left w:val="nil"/>
              <w:bottom w:val="nil"/>
              <w:right w:val="nil"/>
            </w:tcBorders>
            <w:shd w:val="clear" w:color="auto" w:fill="auto"/>
            <w:noWrap/>
            <w:vAlign w:val="bottom"/>
            <w:hideMark/>
          </w:tcPr>
          <w:p w14:paraId="3A2A13A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Melon-headed whale </w:t>
            </w:r>
          </w:p>
        </w:tc>
        <w:tc>
          <w:tcPr>
            <w:tcW w:w="4086" w:type="dxa"/>
            <w:tcBorders>
              <w:top w:val="nil"/>
              <w:left w:val="nil"/>
              <w:bottom w:val="nil"/>
              <w:right w:val="nil"/>
            </w:tcBorders>
            <w:shd w:val="clear" w:color="auto" w:fill="auto"/>
            <w:noWrap/>
            <w:vAlign w:val="bottom"/>
            <w:hideMark/>
          </w:tcPr>
          <w:p w14:paraId="7B41BDD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Peponocephala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electra</w:t>
            </w:r>
            <w:proofErr w:type="spellEnd"/>
          </w:p>
        </w:tc>
        <w:tc>
          <w:tcPr>
            <w:tcW w:w="1060" w:type="dxa"/>
            <w:tcBorders>
              <w:top w:val="nil"/>
              <w:left w:val="nil"/>
              <w:bottom w:val="nil"/>
              <w:right w:val="nil"/>
            </w:tcBorders>
            <w:shd w:val="clear" w:color="auto" w:fill="auto"/>
            <w:noWrap/>
            <w:vAlign w:val="bottom"/>
            <w:hideMark/>
          </w:tcPr>
          <w:p w14:paraId="241DEEA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58FCE88" w14:textId="77777777" w:rsidTr="00CA2001">
        <w:trPr>
          <w:trHeight w:val="315"/>
        </w:trPr>
        <w:tc>
          <w:tcPr>
            <w:tcW w:w="3019" w:type="dxa"/>
            <w:tcBorders>
              <w:top w:val="nil"/>
              <w:left w:val="nil"/>
              <w:bottom w:val="nil"/>
              <w:right w:val="nil"/>
            </w:tcBorders>
            <w:shd w:val="clear" w:color="auto" w:fill="auto"/>
            <w:noWrap/>
            <w:vAlign w:val="bottom"/>
            <w:hideMark/>
          </w:tcPr>
          <w:p w14:paraId="3EA08B9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Minke</w:t>
            </w:r>
            <w:proofErr w:type="spellEnd"/>
            <w:r w:rsidRPr="001840F7">
              <w:rPr>
                <w:rFonts w:ascii="Times New Roman" w:eastAsia="Times New Roman" w:hAnsi="Times New Roman" w:cs="Times New Roman"/>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14:paraId="301776D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Balaenoptera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acutorostrata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scammoni</w:t>
            </w:r>
            <w:proofErr w:type="spellEnd"/>
          </w:p>
        </w:tc>
        <w:tc>
          <w:tcPr>
            <w:tcW w:w="1060" w:type="dxa"/>
            <w:tcBorders>
              <w:top w:val="nil"/>
              <w:left w:val="nil"/>
              <w:bottom w:val="nil"/>
              <w:right w:val="nil"/>
            </w:tcBorders>
            <w:shd w:val="clear" w:color="auto" w:fill="auto"/>
            <w:noWrap/>
            <w:vAlign w:val="bottom"/>
            <w:hideMark/>
          </w:tcPr>
          <w:p w14:paraId="0F38152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538B50BA" w14:textId="77777777" w:rsidTr="00CA2001">
        <w:trPr>
          <w:trHeight w:val="315"/>
        </w:trPr>
        <w:tc>
          <w:tcPr>
            <w:tcW w:w="3019" w:type="dxa"/>
            <w:tcBorders>
              <w:top w:val="nil"/>
              <w:left w:val="nil"/>
              <w:bottom w:val="nil"/>
              <w:right w:val="nil"/>
            </w:tcBorders>
            <w:shd w:val="clear" w:color="auto" w:fill="auto"/>
            <w:noWrap/>
            <w:vAlign w:val="bottom"/>
            <w:hideMark/>
          </w:tcPr>
          <w:p w14:paraId="28F32A0C"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North Pacific right </w:t>
            </w:r>
          </w:p>
        </w:tc>
        <w:tc>
          <w:tcPr>
            <w:tcW w:w="4086" w:type="dxa"/>
            <w:tcBorders>
              <w:top w:val="nil"/>
              <w:left w:val="nil"/>
              <w:bottom w:val="nil"/>
              <w:right w:val="nil"/>
            </w:tcBorders>
            <w:shd w:val="clear" w:color="auto" w:fill="auto"/>
            <w:noWrap/>
            <w:vAlign w:val="bottom"/>
            <w:hideMark/>
          </w:tcPr>
          <w:p w14:paraId="13A0E4E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Lissodelphis</w:t>
            </w:r>
            <w:proofErr w:type="spellEnd"/>
            <w:r w:rsidRPr="001840F7">
              <w:rPr>
                <w:rFonts w:ascii="Times New Roman" w:eastAsia="Times New Roman" w:hAnsi="Times New Roman" w:cs="Times New Roman"/>
                <w:color w:val="000000"/>
                <w:sz w:val="24"/>
                <w:szCs w:val="24"/>
              </w:rPr>
              <w:t xml:space="preserve"> borealis</w:t>
            </w:r>
          </w:p>
        </w:tc>
        <w:tc>
          <w:tcPr>
            <w:tcW w:w="1060" w:type="dxa"/>
            <w:tcBorders>
              <w:top w:val="nil"/>
              <w:left w:val="nil"/>
              <w:bottom w:val="nil"/>
              <w:right w:val="nil"/>
            </w:tcBorders>
            <w:shd w:val="clear" w:color="auto" w:fill="auto"/>
            <w:noWrap/>
            <w:vAlign w:val="bottom"/>
            <w:hideMark/>
          </w:tcPr>
          <w:p w14:paraId="1E7A43E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2211E6D" w14:textId="77777777" w:rsidTr="00CA2001">
        <w:trPr>
          <w:trHeight w:val="315"/>
        </w:trPr>
        <w:tc>
          <w:tcPr>
            <w:tcW w:w="3019" w:type="dxa"/>
            <w:tcBorders>
              <w:top w:val="nil"/>
              <w:left w:val="nil"/>
              <w:bottom w:val="nil"/>
              <w:right w:val="nil"/>
            </w:tcBorders>
            <w:shd w:val="clear" w:color="auto" w:fill="auto"/>
            <w:noWrap/>
            <w:vAlign w:val="bottom"/>
            <w:hideMark/>
          </w:tcPr>
          <w:p w14:paraId="22A4D3A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Olive Ridley</w:t>
            </w:r>
          </w:p>
        </w:tc>
        <w:tc>
          <w:tcPr>
            <w:tcW w:w="4086" w:type="dxa"/>
            <w:tcBorders>
              <w:top w:val="nil"/>
              <w:left w:val="nil"/>
              <w:bottom w:val="nil"/>
              <w:right w:val="nil"/>
            </w:tcBorders>
            <w:shd w:val="clear" w:color="auto" w:fill="auto"/>
            <w:noWrap/>
            <w:vAlign w:val="bottom"/>
            <w:hideMark/>
          </w:tcPr>
          <w:p w14:paraId="2859611A"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Lepidochelys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olivacea</w:t>
            </w:r>
            <w:proofErr w:type="spellEnd"/>
          </w:p>
        </w:tc>
        <w:tc>
          <w:tcPr>
            <w:tcW w:w="1060" w:type="dxa"/>
            <w:tcBorders>
              <w:top w:val="nil"/>
              <w:left w:val="nil"/>
              <w:bottom w:val="nil"/>
              <w:right w:val="nil"/>
            </w:tcBorders>
            <w:shd w:val="clear" w:color="auto" w:fill="auto"/>
            <w:noWrap/>
            <w:vAlign w:val="bottom"/>
            <w:hideMark/>
          </w:tcPr>
          <w:p w14:paraId="07EEE057"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T</w:t>
            </w:r>
          </w:p>
        </w:tc>
      </w:tr>
      <w:tr w:rsidR="00CA2001" w:rsidRPr="001840F7" w14:paraId="3C82845B" w14:textId="77777777" w:rsidTr="00CA2001">
        <w:trPr>
          <w:trHeight w:val="315"/>
        </w:trPr>
        <w:tc>
          <w:tcPr>
            <w:tcW w:w="3019" w:type="dxa"/>
            <w:tcBorders>
              <w:top w:val="nil"/>
              <w:left w:val="nil"/>
              <w:bottom w:val="nil"/>
              <w:right w:val="nil"/>
            </w:tcBorders>
            <w:shd w:val="clear" w:color="auto" w:fill="auto"/>
            <w:noWrap/>
            <w:vAlign w:val="bottom"/>
            <w:hideMark/>
          </w:tcPr>
          <w:p w14:paraId="7B993DF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Pantropical spotted dolphin</w:t>
            </w:r>
          </w:p>
        </w:tc>
        <w:tc>
          <w:tcPr>
            <w:tcW w:w="4086" w:type="dxa"/>
            <w:tcBorders>
              <w:top w:val="nil"/>
              <w:left w:val="nil"/>
              <w:bottom w:val="nil"/>
              <w:right w:val="nil"/>
            </w:tcBorders>
            <w:shd w:val="clear" w:color="auto" w:fill="auto"/>
            <w:noWrap/>
            <w:vAlign w:val="bottom"/>
            <w:hideMark/>
          </w:tcPr>
          <w:p w14:paraId="40EB5565"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Stenella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attenuata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attenuata</w:t>
            </w:r>
            <w:proofErr w:type="spellEnd"/>
          </w:p>
        </w:tc>
        <w:tc>
          <w:tcPr>
            <w:tcW w:w="1060" w:type="dxa"/>
            <w:tcBorders>
              <w:top w:val="nil"/>
              <w:left w:val="nil"/>
              <w:bottom w:val="nil"/>
              <w:right w:val="nil"/>
            </w:tcBorders>
            <w:shd w:val="clear" w:color="auto" w:fill="auto"/>
            <w:noWrap/>
            <w:vAlign w:val="bottom"/>
            <w:hideMark/>
          </w:tcPr>
          <w:p w14:paraId="1F37D8B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4BA331E6" w14:textId="77777777" w:rsidTr="00CA2001">
        <w:trPr>
          <w:trHeight w:val="315"/>
        </w:trPr>
        <w:tc>
          <w:tcPr>
            <w:tcW w:w="3019" w:type="dxa"/>
            <w:tcBorders>
              <w:top w:val="nil"/>
              <w:left w:val="nil"/>
              <w:bottom w:val="nil"/>
              <w:right w:val="nil"/>
            </w:tcBorders>
            <w:shd w:val="clear" w:color="auto" w:fill="auto"/>
            <w:noWrap/>
            <w:vAlign w:val="bottom"/>
            <w:hideMark/>
          </w:tcPr>
          <w:p w14:paraId="761C6BA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Pygmy killer whale</w:t>
            </w:r>
          </w:p>
        </w:tc>
        <w:tc>
          <w:tcPr>
            <w:tcW w:w="4086" w:type="dxa"/>
            <w:tcBorders>
              <w:top w:val="nil"/>
              <w:left w:val="nil"/>
              <w:bottom w:val="nil"/>
              <w:right w:val="nil"/>
            </w:tcBorders>
            <w:shd w:val="clear" w:color="auto" w:fill="auto"/>
            <w:noWrap/>
            <w:vAlign w:val="bottom"/>
            <w:hideMark/>
          </w:tcPr>
          <w:p w14:paraId="3B5AC24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Feresa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attenuata</w:t>
            </w:r>
            <w:proofErr w:type="spellEnd"/>
          </w:p>
        </w:tc>
        <w:tc>
          <w:tcPr>
            <w:tcW w:w="1060" w:type="dxa"/>
            <w:tcBorders>
              <w:top w:val="nil"/>
              <w:left w:val="nil"/>
              <w:bottom w:val="nil"/>
              <w:right w:val="nil"/>
            </w:tcBorders>
            <w:shd w:val="clear" w:color="auto" w:fill="auto"/>
            <w:noWrap/>
            <w:vAlign w:val="bottom"/>
            <w:hideMark/>
          </w:tcPr>
          <w:p w14:paraId="23DC0B1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13D321BC" w14:textId="77777777" w:rsidTr="00CA2001">
        <w:trPr>
          <w:trHeight w:val="315"/>
        </w:trPr>
        <w:tc>
          <w:tcPr>
            <w:tcW w:w="3019" w:type="dxa"/>
            <w:tcBorders>
              <w:top w:val="nil"/>
              <w:left w:val="nil"/>
              <w:bottom w:val="nil"/>
              <w:right w:val="nil"/>
            </w:tcBorders>
            <w:shd w:val="clear" w:color="auto" w:fill="auto"/>
            <w:noWrap/>
            <w:vAlign w:val="bottom"/>
            <w:hideMark/>
          </w:tcPr>
          <w:p w14:paraId="4EBE20A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Pygmy sperm whale</w:t>
            </w:r>
          </w:p>
        </w:tc>
        <w:tc>
          <w:tcPr>
            <w:tcW w:w="4086" w:type="dxa"/>
            <w:tcBorders>
              <w:top w:val="nil"/>
              <w:left w:val="nil"/>
              <w:bottom w:val="nil"/>
              <w:right w:val="nil"/>
            </w:tcBorders>
            <w:shd w:val="clear" w:color="auto" w:fill="auto"/>
            <w:noWrap/>
            <w:vAlign w:val="bottom"/>
            <w:hideMark/>
          </w:tcPr>
          <w:p w14:paraId="6EF7167B"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Kogia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breviceps</w:t>
            </w:r>
            <w:proofErr w:type="spellEnd"/>
          </w:p>
        </w:tc>
        <w:tc>
          <w:tcPr>
            <w:tcW w:w="1060" w:type="dxa"/>
            <w:tcBorders>
              <w:top w:val="nil"/>
              <w:left w:val="nil"/>
              <w:bottom w:val="nil"/>
              <w:right w:val="nil"/>
            </w:tcBorders>
            <w:shd w:val="clear" w:color="auto" w:fill="auto"/>
            <w:noWrap/>
            <w:vAlign w:val="bottom"/>
            <w:hideMark/>
          </w:tcPr>
          <w:p w14:paraId="182663E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2CE0F1C1" w14:textId="77777777" w:rsidTr="00CA2001">
        <w:trPr>
          <w:trHeight w:val="315"/>
        </w:trPr>
        <w:tc>
          <w:tcPr>
            <w:tcW w:w="3019" w:type="dxa"/>
            <w:tcBorders>
              <w:top w:val="nil"/>
              <w:left w:val="nil"/>
              <w:bottom w:val="nil"/>
              <w:right w:val="nil"/>
            </w:tcBorders>
            <w:shd w:val="clear" w:color="auto" w:fill="auto"/>
            <w:noWrap/>
            <w:vAlign w:val="bottom"/>
            <w:hideMark/>
          </w:tcPr>
          <w:p w14:paraId="25C1DF1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Risso’s</w:t>
            </w:r>
            <w:proofErr w:type="spellEnd"/>
            <w:r w:rsidRPr="001840F7">
              <w:rPr>
                <w:rFonts w:ascii="Times New Roman" w:eastAsia="Times New Roman" w:hAnsi="Times New Roman" w:cs="Times New Roman"/>
                <w:color w:val="000000"/>
                <w:sz w:val="24"/>
                <w:szCs w:val="24"/>
              </w:rPr>
              <w:t xml:space="preserve"> dolphin </w:t>
            </w:r>
          </w:p>
        </w:tc>
        <w:tc>
          <w:tcPr>
            <w:tcW w:w="4086" w:type="dxa"/>
            <w:tcBorders>
              <w:top w:val="nil"/>
              <w:left w:val="nil"/>
              <w:bottom w:val="nil"/>
              <w:right w:val="nil"/>
            </w:tcBorders>
            <w:shd w:val="clear" w:color="auto" w:fill="auto"/>
            <w:noWrap/>
            <w:vAlign w:val="bottom"/>
            <w:hideMark/>
          </w:tcPr>
          <w:p w14:paraId="1998859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Grampus </w:t>
            </w:r>
            <w:proofErr w:type="spellStart"/>
            <w:r w:rsidRPr="001840F7">
              <w:rPr>
                <w:rFonts w:ascii="Times New Roman" w:eastAsia="Times New Roman" w:hAnsi="Times New Roman" w:cs="Times New Roman"/>
                <w:color w:val="000000"/>
                <w:sz w:val="24"/>
                <w:szCs w:val="24"/>
              </w:rPr>
              <w:t>griseus</w:t>
            </w:r>
            <w:proofErr w:type="spellEnd"/>
          </w:p>
        </w:tc>
        <w:tc>
          <w:tcPr>
            <w:tcW w:w="1060" w:type="dxa"/>
            <w:tcBorders>
              <w:top w:val="nil"/>
              <w:left w:val="nil"/>
              <w:bottom w:val="nil"/>
              <w:right w:val="nil"/>
            </w:tcBorders>
            <w:shd w:val="clear" w:color="auto" w:fill="auto"/>
            <w:noWrap/>
            <w:vAlign w:val="bottom"/>
            <w:hideMark/>
          </w:tcPr>
          <w:p w14:paraId="0B49E4F3"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5DE5443" w14:textId="77777777" w:rsidTr="00CA2001">
        <w:trPr>
          <w:trHeight w:val="315"/>
        </w:trPr>
        <w:tc>
          <w:tcPr>
            <w:tcW w:w="3019" w:type="dxa"/>
            <w:tcBorders>
              <w:top w:val="nil"/>
              <w:left w:val="nil"/>
              <w:bottom w:val="nil"/>
              <w:right w:val="nil"/>
            </w:tcBorders>
            <w:shd w:val="clear" w:color="auto" w:fill="auto"/>
            <w:noWrap/>
            <w:vAlign w:val="bottom"/>
            <w:hideMark/>
          </w:tcPr>
          <w:p w14:paraId="4CA74AC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Rough-toothed dolphin </w:t>
            </w:r>
          </w:p>
        </w:tc>
        <w:tc>
          <w:tcPr>
            <w:tcW w:w="4086" w:type="dxa"/>
            <w:tcBorders>
              <w:top w:val="nil"/>
              <w:left w:val="nil"/>
              <w:bottom w:val="nil"/>
              <w:right w:val="nil"/>
            </w:tcBorders>
            <w:shd w:val="clear" w:color="auto" w:fill="auto"/>
            <w:noWrap/>
            <w:vAlign w:val="bottom"/>
            <w:hideMark/>
          </w:tcPr>
          <w:p w14:paraId="48ECDA6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Steno </w:t>
            </w:r>
            <w:proofErr w:type="spellStart"/>
            <w:r w:rsidRPr="001840F7">
              <w:rPr>
                <w:rFonts w:ascii="Times New Roman" w:eastAsia="Times New Roman" w:hAnsi="Times New Roman" w:cs="Times New Roman"/>
                <w:color w:val="000000"/>
                <w:sz w:val="24"/>
                <w:szCs w:val="24"/>
              </w:rPr>
              <w:t>bredanensis</w:t>
            </w:r>
            <w:proofErr w:type="spellEnd"/>
          </w:p>
        </w:tc>
        <w:tc>
          <w:tcPr>
            <w:tcW w:w="1060" w:type="dxa"/>
            <w:tcBorders>
              <w:top w:val="nil"/>
              <w:left w:val="nil"/>
              <w:bottom w:val="nil"/>
              <w:right w:val="nil"/>
            </w:tcBorders>
            <w:shd w:val="clear" w:color="auto" w:fill="auto"/>
            <w:noWrap/>
            <w:vAlign w:val="bottom"/>
            <w:hideMark/>
          </w:tcPr>
          <w:p w14:paraId="4183BC5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3B265A75" w14:textId="77777777" w:rsidTr="00CA2001">
        <w:trPr>
          <w:trHeight w:val="315"/>
        </w:trPr>
        <w:tc>
          <w:tcPr>
            <w:tcW w:w="3019" w:type="dxa"/>
            <w:tcBorders>
              <w:top w:val="nil"/>
              <w:left w:val="nil"/>
              <w:bottom w:val="nil"/>
              <w:right w:val="nil"/>
            </w:tcBorders>
            <w:shd w:val="clear" w:color="auto" w:fill="auto"/>
            <w:noWrap/>
            <w:vAlign w:val="bottom"/>
            <w:hideMark/>
          </w:tcPr>
          <w:p w14:paraId="6D5380A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Sei</w:t>
            </w:r>
            <w:proofErr w:type="spellEnd"/>
            <w:r w:rsidRPr="001840F7">
              <w:rPr>
                <w:rFonts w:ascii="Times New Roman" w:eastAsia="Times New Roman" w:hAnsi="Times New Roman" w:cs="Times New Roman"/>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14:paraId="377C743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Balaenoptera</w:t>
            </w:r>
            <w:proofErr w:type="spellEnd"/>
            <w:r w:rsidRPr="001840F7">
              <w:rPr>
                <w:rFonts w:ascii="Times New Roman" w:eastAsia="Times New Roman" w:hAnsi="Times New Roman" w:cs="Times New Roman"/>
                <w:color w:val="000000"/>
                <w:sz w:val="24"/>
                <w:szCs w:val="24"/>
              </w:rPr>
              <w:t xml:space="preserve"> borealis </w:t>
            </w:r>
            <w:proofErr w:type="spellStart"/>
            <w:r w:rsidRPr="001840F7">
              <w:rPr>
                <w:rFonts w:ascii="Times New Roman" w:eastAsia="Times New Roman" w:hAnsi="Times New Roman" w:cs="Times New Roman"/>
                <w:color w:val="000000"/>
                <w:sz w:val="24"/>
                <w:szCs w:val="24"/>
              </w:rPr>
              <w:t>borealis</w:t>
            </w:r>
            <w:proofErr w:type="spellEnd"/>
          </w:p>
        </w:tc>
        <w:tc>
          <w:tcPr>
            <w:tcW w:w="1060" w:type="dxa"/>
            <w:tcBorders>
              <w:top w:val="nil"/>
              <w:left w:val="nil"/>
              <w:bottom w:val="nil"/>
              <w:right w:val="nil"/>
            </w:tcBorders>
            <w:shd w:val="clear" w:color="auto" w:fill="auto"/>
            <w:noWrap/>
            <w:vAlign w:val="bottom"/>
            <w:hideMark/>
          </w:tcPr>
          <w:p w14:paraId="3C84510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23839040" w14:textId="77777777" w:rsidTr="00CA2001">
        <w:trPr>
          <w:trHeight w:val="315"/>
        </w:trPr>
        <w:tc>
          <w:tcPr>
            <w:tcW w:w="3019" w:type="dxa"/>
            <w:tcBorders>
              <w:top w:val="nil"/>
              <w:left w:val="nil"/>
              <w:bottom w:val="nil"/>
              <w:right w:val="nil"/>
            </w:tcBorders>
            <w:shd w:val="clear" w:color="auto" w:fill="auto"/>
            <w:noWrap/>
            <w:vAlign w:val="bottom"/>
            <w:hideMark/>
          </w:tcPr>
          <w:p w14:paraId="4969023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Short-finned pilot whale</w:t>
            </w:r>
          </w:p>
        </w:tc>
        <w:tc>
          <w:tcPr>
            <w:tcW w:w="4086" w:type="dxa"/>
            <w:tcBorders>
              <w:top w:val="nil"/>
              <w:left w:val="nil"/>
              <w:bottom w:val="nil"/>
              <w:right w:val="nil"/>
            </w:tcBorders>
            <w:shd w:val="clear" w:color="auto" w:fill="auto"/>
            <w:noWrap/>
            <w:vAlign w:val="bottom"/>
            <w:hideMark/>
          </w:tcPr>
          <w:p w14:paraId="5C86A4F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Globicephala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macrorhynchus</w:t>
            </w:r>
            <w:proofErr w:type="spellEnd"/>
          </w:p>
        </w:tc>
        <w:tc>
          <w:tcPr>
            <w:tcW w:w="1060" w:type="dxa"/>
            <w:tcBorders>
              <w:top w:val="nil"/>
              <w:left w:val="nil"/>
              <w:bottom w:val="nil"/>
              <w:right w:val="nil"/>
            </w:tcBorders>
            <w:shd w:val="clear" w:color="auto" w:fill="auto"/>
            <w:noWrap/>
            <w:vAlign w:val="bottom"/>
            <w:hideMark/>
          </w:tcPr>
          <w:p w14:paraId="3472646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1C04893C" w14:textId="77777777" w:rsidTr="00CA2001">
        <w:trPr>
          <w:trHeight w:val="315"/>
        </w:trPr>
        <w:tc>
          <w:tcPr>
            <w:tcW w:w="3019" w:type="dxa"/>
            <w:tcBorders>
              <w:top w:val="nil"/>
              <w:left w:val="nil"/>
              <w:bottom w:val="nil"/>
              <w:right w:val="nil"/>
            </w:tcBorders>
            <w:shd w:val="clear" w:color="auto" w:fill="auto"/>
            <w:noWrap/>
            <w:vAlign w:val="bottom"/>
            <w:hideMark/>
          </w:tcPr>
          <w:p w14:paraId="0941BB4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Sperm whale </w:t>
            </w:r>
          </w:p>
        </w:tc>
        <w:tc>
          <w:tcPr>
            <w:tcW w:w="4086" w:type="dxa"/>
            <w:tcBorders>
              <w:top w:val="nil"/>
              <w:left w:val="nil"/>
              <w:bottom w:val="nil"/>
              <w:right w:val="nil"/>
            </w:tcBorders>
            <w:shd w:val="clear" w:color="auto" w:fill="auto"/>
            <w:noWrap/>
            <w:vAlign w:val="bottom"/>
            <w:hideMark/>
          </w:tcPr>
          <w:p w14:paraId="39B92B1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Physeter</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macrocephalus</w:t>
            </w:r>
            <w:proofErr w:type="spellEnd"/>
          </w:p>
        </w:tc>
        <w:tc>
          <w:tcPr>
            <w:tcW w:w="1060" w:type="dxa"/>
            <w:tcBorders>
              <w:top w:val="nil"/>
              <w:left w:val="nil"/>
              <w:bottom w:val="nil"/>
              <w:right w:val="nil"/>
            </w:tcBorders>
            <w:shd w:val="clear" w:color="auto" w:fill="auto"/>
            <w:noWrap/>
            <w:vAlign w:val="bottom"/>
            <w:hideMark/>
          </w:tcPr>
          <w:p w14:paraId="0FB7DF77"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42A46D4A" w14:textId="77777777" w:rsidTr="00CA2001">
        <w:trPr>
          <w:trHeight w:val="315"/>
        </w:trPr>
        <w:tc>
          <w:tcPr>
            <w:tcW w:w="3019" w:type="dxa"/>
            <w:tcBorders>
              <w:top w:val="nil"/>
              <w:left w:val="nil"/>
              <w:bottom w:val="nil"/>
              <w:right w:val="nil"/>
            </w:tcBorders>
            <w:shd w:val="clear" w:color="auto" w:fill="auto"/>
            <w:noWrap/>
            <w:vAlign w:val="bottom"/>
            <w:hideMark/>
          </w:tcPr>
          <w:p w14:paraId="751194B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Spinner dolphin </w:t>
            </w:r>
          </w:p>
        </w:tc>
        <w:tc>
          <w:tcPr>
            <w:tcW w:w="4086" w:type="dxa"/>
            <w:tcBorders>
              <w:top w:val="nil"/>
              <w:left w:val="nil"/>
              <w:bottom w:val="nil"/>
              <w:right w:val="nil"/>
            </w:tcBorders>
            <w:shd w:val="clear" w:color="auto" w:fill="auto"/>
            <w:noWrap/>
            <w:vAlign w:val="bottom"/>
            <w:hideMark/>
          </w:tcPr>
          <w:p w14:paraId="3E82389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Stenella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longirostris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longirostris</w:t>
            </w:r>
            <w:proofErr w:type="spellEnd"/>
            <w:r w:rsidRPr="001840F7">
              <w:rPr>
                <w:rFonts w:ascii="Times New Roman" w:eastAsia="Times New Roman" w:hAnsi="Times New Roman" w:cs="Times New Roman"/>
                <w:color w:val="000000"/>
                <w:sz w:val="24"/>
                <w:szCs w:val="24"/>
              </w:rPr>
              <w:t>)</w:t>
            </w:r>
          </w:p>
        </w:tc>
        <w:tc>
          <w:tcPr>
            <w:tcW w:w="1060" w:type="dxa"/>
            <w:tcBorders>
              <w:top w:val="nil"/>
              <w:left w:val="nil"/>
              <w:bottom w:val="nil"/>
              <w:right w:val="nil"/>
            </w:tcBorders>
            <w:shd w:val="clear" w:color="auto" w:fill="auto"/>
            <w:noWrap/>
            <w:vAlign w:val="bottom"/>
            <w:hideMark/>
          </w:tcPr>
          <w:p w14:paraId="24C20772"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3BBAB9EE" w14:textId="77777777" w:rsidTr="00CA2001">
        <w:trPr>
          <w:trHeight w:val="315"/>
        </w:trPr>
        <w:tc>
          <w:tcPr>
            <w:tcW w:w="3019" w:type="dxa"/>
            <w:tcBorders>
              <w:top w:val="nil"/>
              <w:left w:val="nil"/>
              <w:bottom w:val="single" w:sz="4" w:space="0" w:color="auto"/>
              <w:right w:val="nil"/>
            </w:tcBorders>
            <w:shd w:val="clear" w:color="auto" w:fill="auto"/>
            <w:noWrap/>
            <w:vAlign w:val="bottom"/>
            <w:hideMark/>
          </w:tcPr>
          <w:p w14:paraId="390197A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Striped dolphin </w:t>
            </w:r>
          </w:p>
        </w:tc>
        <w:tc>
          <w:tcPr>
            <w:tcW w:w="4086" w:type="dxa"/>
            <w:tcBorders>
              <w:top w:val="nil"/>
              <w:left w:val="nil"/>
              <w:bottom w:val="single" w:sz="4" w:space="0" w:color="auto"/>
              <w:right w:val="nil"/>
            </w:tcBorders>
            <w:shd w:val="clear" w:color="auto" w:fill="auto"/>
            <w:noWrap/>
            <w:vAlign w:val="bottom"/>
            <w:hideMark/>
          </w:tcPr>
          <w:p w14:paraId="0D23F7D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Stenella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coeruleoalba</w:t>
            </w:r>
            <w:proofErr w:type="spellEnd"/>
          </w:p>
        </w:tc>
        <w:tc>
          <w:tcPr>
            <w:tcW w:w="1060" w:type="dxa"/>
            <w:tcBorders>
              <w:top w:val="nil"/>
              <w:left w:val="nil"/>
              <w:bottom w:val="single" w:sz="4" w:space="0" w:color="auto"/>
              <w:right w:val="nil"/>
            </w:tcBorders>
            <w:shd w:val="clear" w:color="auto" w:fill="auto"/>
            <w:noWrap/>
            <w:vAlign w:val="bottom"/>
            <w:hideMark/>
          </w:tcPr>
          <w:p w14:paraId="37E733CB"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bl>
    <w:p w14:paraId="057BA85F" w14:textId="77777777" w:rsidR="00CA2001" w:rsidRPr="001840F7" w:rsidRDefault="00CA2001" w:rsidP="00EE5AA5">
      <w:pPr>
        <w:autoSpaceDE w:val="0"/>
        <w:autoSpaceDN w:val="0"/>
        <w:adjustRightInd w:val="0"/>
        <w:spacing w:after="0" w:line="240" w:lineRule="auto"/>
        <w:rPr>
          <w:rFonts w:ascii="Times New Roman" w:hAnsi="Times New Roman" w:cs="Times New Roman"/>
          <w:sz w:val="24"/>
          <w:szCs w:val="24"/>
        </w:rPr>
      </w:pPr>
    </w:p>
    <w:p w14:paraId="73F6EDDF" w14:textId="77777777" w:rsidR="00CA2001" w:rsidRPr="001840F7" w:rsidRDefault="00CA2001" w:rsidP="00EE5AA5">
      <w:pPr>
        <w:autoSpaceDE w:val="0"/>
        <w:autoSpaceDN w:val="0"/>
        <w:adjustRightInd w:val="0"/>
        <w:spacing w:after="0" w:line="240" w:lineRule="auto"/>
        <w:rPr>
          <w:rFonts w:ascii="Times New Roman" w:hAnsi="Times New Roman" w:cs="Times New Roman"/>
          <w:sz w:val="24"/>
          <w:szCs w:val="24"/>
        </w:rPr>
      </w:pPr>
    </w:p>
    <w:p w14:paraId="601FB3FA" w14:textId="77777777" w:rsidR="00C90185" w:rsidRDefault="00C90185" w:rsidP="00EE5AA5">
      <w:pPr>
        <w:autoSpaceDE w:val="0"/>
        <w:autoSpaceDN w:val="0"/>
        <w:adjustRightInd w:val="0"/>
        <w:spacing w:after="0" w:line="240" w:lineRule="auto"/>
        <w:rPr>
          <w:rFonts w:ascii="Times New Roman" w:hAnsi="Times New Roman" w:cs="Times New Roman"/>
          <w:i/>
          <w:color w:val="000000" w:themeColor="text1"/>
          <w:sz w:val="24"/>
          <w:szCs w:val="24"/>
        </w:rPr>
      </w:pPr>
    </w:p>
    <w:p w14:paraId="3B486A64" w14:textId="7BF9E72A" w:rsidR="00C90185" w:rsidRDefault="00C90185" w:rsidP="00EE5AA5">
      <w:pPr>
        <w:autoSpaceDE w:val="0"/>
        <w:autoSpaceDN w:val="0"/>
        <w:adjustRightInd w:val="0"/>
        <w:spacing w:after="0" w:line="240" w:lineRule="auto"/>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 xml:space="preserve">Marine </w:t>
      </w:r>
      <w:r w:rsidR="002D3CBA">
        <w:rPr>
          <w:rFonts w:ascii="Times New Roman" w:hAnsi="Times New Roman" w:cs="Times New Roman"/>
          <w:i/>
          <w:color w:val="000000" w:themeColor="text1"/>
          <w:sz w:val="24"/>
          <w:szCs w:val="24"/>
        </w:rPr>
        <w:t>Birds</w:t>
      </w:r>
    </w:p>
    <w:p w14:paraId="64265FBC" w14:textId="442CE755" w:rsidR="00C90185" w:rsidRDefault="00F515AF" w:rsidP="00EE5AA5">
      <w:pPr>
        <w:autoSpaceDE w:val="0"/>
        <w:autoSpaceDN w:val="0"/>
        <w:adjustRightInd w:val="0"/>
        <w:spacing w:after="0" w:line="240" w:lineRule="auto"/>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Add table</w:t>
      </w:r>
    </w:p>
    <w:p w14:paraId="61C4563A" w14:textId="77777777" w:rsidR="00F515AF" w:rsidRDefault="00F515AF" w:rsidP="00EE5AA5">
      <w:pPr>
        <w:autoSpaceDE w:val="0"/>
        <w:autoSpaceDN w:val="0"/>
        <w:adjustRightInd w:val="0"/>
        <w:spacing w:after="0" w:line="240" w:lineRule="auto"/>
        <w:rPr>
          <w:rFonts w:ascii="Times New Roman" w:hAnsi="Times New Roman" w:cs="Times New Roman"/>
          <w:i/>
          <w:color w:val="000000" w:themeColor="text1"/>
          <w:sz w:val="24"/>
          <w:szCs w:val="24"/>
        </w:rPr>
      </w:pPr>
    </w:p>
    <w:p w14:paraId="7F93DA50" w14:textId="2120283C" w:rsidR="00C90185" w:rsidRDefault="00C90185" w:rsidP="00EE5AA5">
      <w:pPr>
        <w:autoSpaceDE w:val="0"/>
        <w:autoSpaceDN w:val="0"/>
        <w:adjustRightInd w:val="0"/>
        <w:spacing w:after="0" w:line="240" w:lineRule="auto"/>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Coastal Plants</w:t>
      </w:r>
    </w:p>
    <w:p w14:paraId="662B2B11" w14:textId="3D5E3281" w:rsidR="00C90185" w:rsidRDefault="00F515AF" w:rsidP="00EE5AA5">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 table</w:t>
      </w:r>
    </w:p>
    <w:p w14:paraId="13137C10" w14:textId="77777777" w:rsidR="00F515AF" w:rsidRDefault="00F515AF" w:rsidP="00EE5AA5">
      <w:pPr>
        <w:autoSpaceDE w:val="0"/>
        <w:autoSpaceDN w:val="0"/>
        <w:adjustRightInd w:val="0"/>
        <w:spacing w:after="0" w:line="240" w:lineRule="auto"/>
        <w:rPr>
          <w:rFonts w:ascii="Times New Roman" w:hAnsi="Times New Roman" w:cs="Times New Roman"/>
          <w:color w:val="000000" w:themeColor="text1"/>
          <w:sz w:val="24"/>
          <w:szCs w:val="24"/>
        </w:rPr>
      </w:pPr>
    </w:p>
    <w:p w14:paraId="6D8B1F71" w14:textId="77777777" w:rsidR="00F515AF" w:rsidRDefault="00F515AF" w:rsidP="00EE5AA5">
      <w:pPr>
        <w:autoSpaceDE w:val="0"/>
        <w:autoSpaceDN w:val="0"/>
        <w:adjustRightInd w:val="0"/>
        <w:spacing w:after="0" w:line="240" w:lineRule="auto"/>
        <w:rPr>
          <w:rFonts w:ascii="Times New Roman" w:hAnsi="Times New Roman" w:cs="Times New Roman"/>
          <w:color w:val="000000" w:themeColor="text1"/>
          <w:sz w:val="24"/>
          <w:szCs w:val="24"/>
        </w:rPr>
      </w:pPr>
    </w:p>
    <w:p w14:paraId="0D4223A5" w14:textId="77777777" w:rsidR="00F515AF" w:rsidRDefault="00F515AF" w:rsidP="00EE5AA5">
      <w:pPr>
        <w:autoSpaceDE w:val="0"/>
        <w:autoSpaceDN w:val="0"/>
        <w:adjustRightInd w:val="0"/>
        <w:spacing w:after="0" w:line="240" w:lineRule="auto"/>
        <w:rPr>
          <w:rFonts w:ascii="Times New Roman" w:hAnsi="Times New Roman" w:cs="Times New Roman"/>
          <w:color w:val="000000" w:themeColor="text1"/>
          <w:sz w:val="24"/>
          <w:szCs w:val="24"/>
        </w:rPr>
      </w:pPr>
    </w:p>
    <w:p w14:paraId="3D26290C" w14:textId="0005A47E" w:rsidR="002D3CBA" w:rsidRPr="00F515AF" w:rsidRDefault="002D3CBA" w:rsidP="00EE5AA5">
      <w:pPr>
        <w:autoSpaceDE w:val="0"/>
        <w:autoSpaceDN w:val="0"/>
        <w:adjustRightInd w:val="0"/>
        <w:spacing w:after="0" w:line="240" w:lineRule="auto"/>
        <w:rPr>
          <w:rFonts w:ascii="Times New Roman" w:hAnsi="Times New Roman" w:cs="Times New Roman"/>
          <w:color w:val="000000" w:themeColor="text1"/>
          <w:sz w:val="24"/>
          <w:szCs w:val="24"/>
          <w:lang w:val="haw-US"/>
        </w:rPr>
      </w:pPr>
      <w:proofErr w:type="spellStart"/>
      <w:r>
        <w:rPr>
          <w:rFonts w:ascii="Times New Roman" w:hAnsi="Times New Roman" w:cs="Times New Roman"/>
          <w:color w:val="000000" w:themeColor="text1"/>
          <w:sz w:val="24"/>
          <w:szCs w:val="24"/>
        </w:rPr>
        <w:t>Hawaiʻi</w:t>
      </w:r>
      <w:proofErr w:type="spellEnd"/>
      <w:r>
        <w:rPr>
          <w:rFonts w:ascii="Times New Roman" w:hAnsi="Times New Roman" w:cs="Times New Roman"/>
          <w:color w:val="000000" w:themeColor="text1"/>
          <w:sz w:val="24"/>
          <w:szCs w:val="24"/>
        </w:rPr>
        <w:t xml:space="preserve"> does not have any listed extinct marine species, however </w:t>
      </w:r>
      <w:proofErr w:type="spellStart"/>
      <w:r>
        <w:rPr>
          <w:rFonts w:ascii="Times New Roman" w:hAnsi="Times New Roman" w:cs="Times New Roman"/>
          <w:color w:val="000000" w:themeColor="text1"/>
          <w:sz w:val="24"/>
          <w:szCs w:val="24"/>
        </w:rPr>
        <w:t>Hawaiʻi</w:t>
      </w:r>
      <w:proofErr w:type="spellEnd"/>
      <w:r>
        <w:rPr>
          <w:rFonts w:ascii="Times New Roman" w:hAnsi="Times New Roman" w:cs="Times New Roman"/>
          <w:color w:val="000000" w:themeColor="text1"/>
          <w:sz w:val="24"/>
          <w:szCs w:val="24"/>
        </w:rPr>
        <w:t xml:space="preserve"> is one of the species extinction capitals of the world due to the high presence of vulnerable endemic species. For a list of extinct species refer to the Bishop </w:t>
      </w:r>
      <w:proofErr w:type="spellStart"/>
      <w:r>
        <w:rPr>
          <w:rFonts w:ascii="Times New Roman" w:hAnsi="Times New Roman" w:cs="Times New Roman"/>
          <w:color w:val="000000" w:themeColor="text1"/>
          <w:sz w:val="24"/>
          <w:szCs w:val="24"/>
        </w:rPr>
        <w:t>Mueseum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Hawaiʻi’s</w:t>
      </w:r>
      <w:proofErr w:type="spellEnd"/>
      <w:r>
        <w:rPr>
          <w:rFonts w:ascii="Times New Roman" w:hAnsi="Times New Roman" w:cs="Times New Roman"/>
          <w:color w:val="000000" w:themeColor="text1"/>
          <w:sz w:val="24"/>
          <w:szCs w:val="24"/>
        </w:rPr>
        <w:t xml:space="preserve"> Extinct Species (</w:t>
      </w:r>
      <w:hyperlink r:id="rId17" w:history="1">
        <w:r w:rsidRPr="002455C3">
          <w:rPr>
            <w:rStyle w:val="Hyperlink"/>
            <w:rFonts w:ascii="Times New Roman" w:hAnsi="Times New Roman" w:cs="Times New Roman"/>
            <w:sz w:val="24"/>
            <w:szCs w:val="24"/>
          </w:rPr>
          <w:t>http://hbs.bishopmuseum.org/endangered/extinct.html</w:t>
        </w:r>
      </w:hyperlink>
      <w:r>
        <w:rPr>
          <w:rFonts w:ascii="Times New Roman" w:hAnsi="Times New Roman" w:cs="Times New Roman"/>
          <w:color w:val="000000" w:themeColor="text1"/>
          <w:sz w:val="24"/>
          <w:szCs w:val="24"/>
        </w:rPr>
        <w:t xml:space="preserve">) </w:t>
      </w:r>
    </w:p>
    <w:p w14:paraId="42EED9A0" w14:textId="77777777" w:rsidR="00C90185" w:rsidRDefault="00C90185" w:rsidP="00EE5AA5">
      <w:pPr>
        <w:autoSpaceDE w:val="0"/>
        <w:autoSpaceDN w:val="0"/>
        <w:adjustRightInd w:val="0"/>
        <w:spacing w:after="0" w:line="240" w:lineRule="auto"/>
        <w:rPr>
          <w:rFonts w:ascii="Times New Roman" w:hAnsi="Times New Roman" w:cs="Times New Roman"/>
          <w:i/>
          <w:color w:val="000000" w:themeColor="text1"/>
          <w:sz w:val="24"/>
          <w:szCs w:val="24"/>
        </w:rPr>
      </w:pPr>
    </w:p>
    <w:p w14:paraId="6310680A" w14:textId="78CB4B9E" w:rsidR="00EF6B13" w:rsidRDefault="006409FC" w:rsidP="00EE5AA5">
      <w:pPr>
        <w:autoSpaceDE w:val="0"/>
        <w:autoSpaceDN w:val="0"/>
        <w:adjustRightInd w:val="0"/>
        <w:spacing w:after="0" w:line="240" w:lineRule="auto"/>
        <w:rPr>
          <w:rFonts w:ascii="Times New Roman" w:hAnsi="Times New Roman" w:cs="Times New Roman"/>
          <w:i/>
          <w:color w:val="000000" w:themeColor="text1"/>
          <w:sz w:val="24"/>
          <w:szCs w:val="24"/>
        </w:rPr>
      </w:pPr>
      <w:r w:rsidRPr="006409FC">
        <w:rPr>
          <w:rFonts w:ascii="Times New Roman" w:hAnsi="Times New Roman" w:cs="Times New Roman"/>
          <w:i/>
          <w:color w:val="000000" w:themeColor="text1"/>
          <w:sz w:val="24"/>
          <w:szCs w:val="24"/>
        </w:rPr>
        <w:t>Data Gaps</w:t>
      </w:r>
    </w:p>
    <w:p w14:paraId="2A20DD51" w14:textId="7EBD3FC2" w:rsidR="006409FC" w:rsidRPr="00D14A87" w:rsidRDefault="006409FC" w:rsidP="00D14A87">
      <w:pPr>
        <w:pStyle w:val="ListParagraph"/>
        <w:numPr>
          <w:ilvl w:val="0"/>
          <w:numId w:val="11"/>
        </w:numPr>
        <w:autoSpaceDE w:val="0"/>
        <w:autoSpaceDN w:val="0"/>
        <w:adjustRightInd w:val="0"/>
        <w:spacing w:after="0" w:line="240" w:lineRule="auto"/>
        <w:rPr>
          <w:rFonts w:ascii="Times New Roman" w:hAnsi="Times New Roman" w:cs="Times New Roman"/>
          <w:color w:val="000000" w:themeColor="text1"/>
          <w:sz w:val="24"/>
          <w:szCs w:val="24"/>
        </w:rPr>
      </w:pPr>
      <w:r w:rsidRPr="00D14A87">
        <w:rPr>
          <w:rFonts w:ascii="Times New Roman" w:hAnsi="Times New Roman" w:cs="Times New Roman"/>
          <w:color w:val="000000" w:themeColor="text1"/>
          <w:sz w:val="24"/>
          <w:szCs w:val="24"/>
        </w:rPr>
        <w:t>Eels and other cryptic species are not accurately assessed in standard marine monitoring surveys</w:t>
      </w:r>
    </w:p>
    <w:p w14:paraId="5D1B634C" w14:textId="01F55CBC" w:rsidR="006409FC" w:rsidRPr="00D14A87" w:rsidRDefault="006409FC" w:rsidP="00D14A87">
      <w:pPr>
        <w:pStyle w:val="ListParagraph"/>
        <w:numPr>
          <w:ilvl w:val="0"/>
          <w:numId w:val="11"/>
        </w:numPr>
        <w:autoSpaceDE w:val="0"/>
        <w:autoSpaceDN w:val="0"/>
        <w:adjustRightInd w:val="0"/>
        <w:spacing w:after="0" w:line="240" w:lineRule="auto"/>
        <w:rPr>
          <w:rFonts w:ascii="Times New Roman" w:hAnsi="Times New Roman" w:cs="Times New Roman"/>
          <w:color w:val="000000" w:themeColor="text1"/>
          <w:sz w:val="24"/>
          <w:szCs w:val="24"/>
        </w:rPr>
      </w:pPr>
      <w:r w:rsidRPr="00D14A87">
        <w:rPr>
          <w:rFonts w:ascii="Times New Roman" w:hAnsi="Times New Roman" w:cs="Times New Roman"/>
          <w:color w:val="000000" w:themeColor="text1"/>
          <w:sz w:val="24"/>
          <w:szCs w:val="24"/>
        </w:rPr>
        <w:t xml:space="preserve">Water column and </w:t>
      </w:r>
      <w:proofErr w:type="spellStart"/>
      <w:r w:rsidRPr="00D14A87">
        <w:rPr>
          <w:rFonts w:ascii="Times New Roman" w:hAnsi="Times New Roman" w:cs="Times New Roman"/>
          <w:color w:val="000000" w:themeColor="text1"/>
          <w:sz w:val="24"/>
          <w:szCs w:val="24"/>
        </w:rPr>
        <w:t>mesophotic</w:t>
      </w:r>
      <w:proofErr w:type="spellEnd"/>
      <w:r w:rsidRPr="00D14A87">
        <w:rPr>
          <w:rFonts w:ascii="Times New Roman" w:hAnsi="Times New Roman" w:cs="Times New Roman"/>
          <w:color w:val="000000" w:themeColor="text1"/>
          <w:sz w:val="24"/>
          <w:szCs w:val="24"/>
        </w:rPr>
        <w:t xml:space="preserve"> </w:t>
      </w:r>
      <w:r w:rsidR="00D14A87" w:rsidRPr="00D14A87">
        <w:rPr>
          <w:rFonts w:ascii="Times New Roman" w:hAnsi="Times New Roman" w:cs="Times New Roman"/>
          <w:color w:val="000000" w:themeColor="text1"/>
          <w:sz w:val="24"/>
          <w:szCs w:val="24"/>
        </w:rPr>
        <w:t>habitats</w:t>
      </w:r>
      <w:r w:rsidRPr="00D14A87">
        <w:rPr>
          <w:rFonts w:ascii="Times New Roman" w:hAnsi="Times New Roman" w:cs="Times New Roman"/>
          <w:color w:val="000000" w:themeColor="text1"/>
          <w:sz w:val="24"/>
          <w:szCs w:val="24"/>
        </w:rPr>
        <w:t xml:space="preserve"> are considered important habitats but are </w:t>
      </w:r>
      <w:r w:rsidR="00D14A87" w:rsidRPr="00D14A87">
        <w:rPr>
          <w:rFonts w:ascii="Times New Roman" w:hAnsi="Times New Roman" w:cs="Times New Roman"/>
          <w:color w:val="000000" w:themeColor="text1"/>
          <w:sz w:val="24"/>
          <w:szCs w:val="24"/>
        </w:rPr>
        <w:t>not included in this assessment</w:t>
      </w:r>
    </w:p>
    <w:p w14:paraId="5B922968" w14:textId="114B5D2A" w:rsidR="00D14A87" w:rsidRPr="00D14A87" w:rsidRDefault="00D14A87" w:rsidP="00D14A87">
      <w:pPr>
        <w:pStyle w:val="ListParagraph"/>
        <w:numPr>
          <w:ilvl w:val="0"/>
          <w:numId w:val="11"/>
        </w:numPr>
        <w:autoSpaceDE w:val="0"/>
        <w:autoSpaceDN w:val="0"/>
        <w:adjustRightInd w:val="0"/>
        <w:spacing w:after="0" w:line="240" w:lineRule="auto"/>
        <w:rPr>
          <w:rFonts w:ascii="Times New Roman" w:eastAsia="Times New Roman" w:hAnsi="Times New Roman" w:cs="Times New Roman"/>
          <w:color w:val="000000"/>
          <w:sz w:val="24"/>
          <w:szCs w:val="24"/>
          <w:lang w:val="haw-US"/>
        </w:rPr>
      </w:pPr>
      <w:r w:rsidRPr="00D14A87">
        <w:rPr>
          <w:rFonts w:ascii="Times New Roman" w:eastAsia="Times New Roman" w:hAnsi="Times New Roman" w:cs="Times New Roman"/>
          <w:color w:val="000000"/>
          <w:sz w:val="24"/>
          <w:szCs w:val="24"/>
          <w:lang w:val="haw-US"/>
        </w:rPr>
        <w:lastRenderedPageBreak/>
        <w:t>Updated inventory on coastal wetlands and estuaries is currently being developed by the Hawaii Department of Land and Natural Resources Division of Aquatic Resources.</w:t>
      </w:r>
    </w:p>
    <w:p w14:paraId="1341DAB2" w14:textId="606F883F" w:rsidR="00D14A87" w:rsidRPr="00D14A87" w:rsidRDefault="00D14A87" w:rsidP="00D14A87">
      <w:pPr>
        <w:pStyle w:val="ListParagraph"/>
        <w:numPr>
          <w:ilvl w:val="0"/>
          <w:numId w:val="11"/>
        </w:numPr>
        <w:autoSpaceDE w:val="0"/>
        <w:autoSpaceDN w:val="0"/>
        <w:adjustRightInd w:val="0"/>
        <w:spacing w:after="0" w:line="240" w:lineRule="auto"/>
        <w:rPr>
          <w:rFonts w:ascii="Times New Roman" w:hAnsi="Times New Roman" w:cs="Times New Roman"/>
          <w:color w:val="000000" w:themeColor="text1"/>
          <w:sz w:val="24"/>
          <w:szCs w:val="24"/>
        </w:rPr>
      </w:pPr>
      <w:r w:rsidRPr="00D14A87">
        <w:rPr>
          <w:rFonts w:ascii="Times New Roman" w:eastAsia="Times New Roman" w:hAnsi="Times New Roman" w:cs="Times New Roman"/>
          <w:color w:val="000000"/>
          <w:sz w:val="24"/>
          <w:szCs w:val="24"/>
          <w:lang w:val="haw-US"/>
        </w:rPr>
        <w:t>Anchailine ponds were not included in this assessment because they are not found in every assessment region but they are rare and unique habitats to Hawaiʻi.</w:t>
      </w:r>
    </w:p>
    <w:p w14:paraId="49D73C13" w14:textId="77777777" w:rsidR="006409FC" w:rsidRDefault="006409FC" w:rsidP="00EE5AA5">
      <w:pPr>
        <w:autoSpaceDE w:val="0"/>
        <w:autoSpaceDN w:val="0"/>
        <w:adjustRightInd w:val="0"/>
        <w:spacing w:after="0" w:line="240" w:lineRule="auto"/>
        <w:rPr>
          <w:rFonts w:ascii="Times New Roman" w:hAnsi="Times New Roman" w:cs="Times New Roman"/>
          <w:color w:val="000000" w:themeColor="text1"/>
          <w:sz w:val="24"/>
          <w:szCs w:val="24"/>
        </w:rPr>
      </w:pPr>
    </w:p>
    <w:p w14:paraId="4B679E08" w14:textId="77777777" w:rsidR="006409FC" w:rsidRPr="006409FC" w:rsidRDefault="006409FC" w:rsidP="00EE5AA5">
      <w:pPr>
        <w:autoSpaceDE w:val="0"/>
        <w:autoSpaceDN w:val="0"/>
        <w:adjustRightInd w:val="0"/>
        <w:spacing w:after="0" w:line="240" w:lineRule="auto"/>
        <w:rPr>
          <w:rFonts w:ascii="Times New Roman" w:hAnsi="Times New Roman" w:cs="Times New Roman"/>
          <w:color w:val="000000" w:themeColor="text1"/>
          <w:sz w:val="24"/>
          <w:szCs w:val="24"/>
        </w:rPr>
      </w:pPr>
    </w:p>
    <w:p w14:paraId="0774345C" w14:textId="77777777" w:rsidR="00EF6B13" w:rsidRPr="001840F7" w:rsidRDefault="00EF6B13" w:rsidP="00EE5AA5">
      <w:pPr>
        <w:autoSpaceDE w:val="0"/>
        <w:autoSpaceDN w:val="0"/>
        <w:adjustRightInd w:val="0"/>
        <w:spacing w:after="0" w:line="240" w:lineRule="auto"/>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Carbon Storage</w:t>
      </w:r>
    </w:p>
    <w:p w14:paraId="1009500B" w14:textId="77777777" w:rsidR="00EF6B13" w:rsidRPr="001840F7" w:rsidRDefault="00EF6B13" w:rsidP="00EE5AA5">
      <w:pPr>
        <w:autoSpaceDE w:val="0"/>
        <w:autoSpaceDN w:val="0"/>
        <w:adjustRightInd w:val="0"/>
        <w:spacing w:after="0" w:line="240" w:lineRule="auto"/>
        <w:rPr>
          <w:rFonts w:ascii="Times New Roman" w:hAnsi="Times New Roman" w:cs="Times New Roman"/>
          <w:sz w:val="24"/>
          <w:szCs w:val="24"/>
        </w:rPr>
      </w:pPr>
      <w:r w:rsidRPr="001840F7">
        <w:rPr>
          <w:rFonts w:ascii="Times New Roman" w:hAnsi="Times New Roman" w:cs="Times New Roman"/>
          <w:sz w:val="24"/>
          <w:szCs w:val="24"/>
        </w:rPr>
        <w:t xml:space="preserve">Carbon storage was calculated as the condition and area of coastal wetland habitat </w:t>
      </w:r>
      <w:r w:rsidR="00CC578B" w:rsidRPr="001840F7">
        <w:rPr>
          <w:rFonts w:ascii="Times New Roman" w:hAnsi="Times New Roman" w:cs="Times New Roman"/>
          <w:sz w:val="24"/>
          <w:szCs w:val="24"/>
        </w:rPr>
        <w:t xml:space="preserve">weighted by the estimated carbon storage capacity of </w:t>
      </w:r>
      <w:proofErr w:type="gramStart"/>
      <w:r w:rsidR="00CC578B" w:rsidRPr="001840F7">
        <w:rPr>
          <w:rFonts w:ascii="Times New Roman" w:hAnsi="Times New Roman" w:cs="Times New Roman"/>
          <w:sz w:val="24"/>
          <w:szCs w:val="24"/>
        </w:rPr>
        <w:t>wetlands.</w:t>
      </w:r>
      <w:r w:rsidRPr="001840F7">
        <w:rPr>
          <w:rFonts w:ascii="Times New Roman" w:hAnsi="Times New Roman" w:cs="Times New Roman"/>
          <w:sz w:val="24"/>
          <w:szCs w:val="24"/>
        </w:rPr>
        <w:t>(</w:t>
      </w:r>
      <w:proofErr w:type="gramEnd"/>
      <w:r w:rsidRPr="001840F7">
        <w:rPr>
          <w:rFonts w:ascii="Times New Roman" w:hAnsi="Times New Roman" w:cs="Times New Roman"/>
          <w:sz w:val="24"/>
          <w:szCs w:val="24"/>
        </w:rPr>
        <w:t>NOAA_CCAP 2011</w:t>
      </w:r>
      <w:r w:rsidR="00CC578B" w:rsidRPr="001840F7">
        <w:rPr>
          <w:rFonts w:ascii="Times New Roman" w:hAnsi="Times New Roman" w:cs="Times New Roman"/>
          <w:sz w:val="24"/>
          <w:szCs w:val="24"/>
        </w:rPr>
        <w:t>; REF</w:t>
      </w:r>
      <w:r w:rsidRPr="001840F7">
        <w:rPr>
          <w:rFonts w:ascii="Times New Roman" w:hAnsi="Times New Roman" w:cs="Times New Roman"/>
          <w:sz w:val="24"/>
          <w:szCs w:val="24"/>
        </w:rPr>
        <w:t>).</w:t>
      </w:r>
    </w:p>
    <w:p w14:paraId="50506653" w14:textId="5A0C6C9C" w:rsidR="00EF6B13" w:rsidRPr="001840F7" w:rsidRDefault="005B346A" w:rsidP="00EE5AA5">
      <w:pPr>
        <w:autoSpaceDE w:val="0"/>
        <w:autoSpaceDN w:val="0"/>
        <w:adjustRightInd w:val="0"/>
        <w:spacing w:after="0" w:line="240" w:lineRule="auto"/>
        <w:rPr>
          <w:rFonts w:ascii="Times New Roman" w:hAnsi="Times New Roman" w:cs="Times New Roman"/>
          <w:sz w:val="24"/>
          <w:szCs w:val="24"/>
        </w:rPr>
      </w:pPr>
      <w:r w:rsidRPr="001840F7">
        <w:rPr>
          <w:rFonts w:ascii="Times New Roman" w:hAnsi="Times New Roman" w:cs="Times New Roman"/>
          <w:sz w:val="24"/>
          <w:szCs w:val="24"/>
        </w:rPr>
        <w:t>Seagrasses are also considered habitats for carbon storage however they are not included in this assessment as s</w:t>
      </w:r>
      <w:r w:rsidR="00EF6B13" w:rsidRPr="001840F7">
        <w:rPr>
          <w:rFonts w:ascii="Times New Roman" w:hAnsi="Times New Roman" w:cs="Times New Roman"/>
          <w:sz w:val="24"/>
          <w:szCs w:val="24"/>
        </w:rPr>
        <w:t>eagrass area has been estimated to be less than 0.02% of the Hawaiian Island benthic cover (NOAA Coral Reef Habitat Assessment</w:t>
      </w:r>
      <w:r w:rsidRPr="001840F7">
        <w:rPr>
          <w:rFonts w:ascii="Times New Roman" w:hAnsi="Times New Roman" w:cs="Times New Roman"/>
          <w:sz w:val="24"/>
          <w:szCs w:val="24"/>
        </w:rPr>
        <w:t xml:space="preserve"> 2009) and is not well mapped.</w:t>
      </w:r>
    </w:p>
    <w:p w14:paraId="37725E10" w14:textId="77777777" w:rsidR="00EF6B13" w:rsidRPr="001840F7" w:rsidRDefault="00EF6B13" w:rsidP="00EE5AA5">
      <w:pPr>
        <w:autoSpaceDE w:val="0"/>
        <w:autoSpaceDN w:val="0"/>
        <w:adjustRightInd w:val="0"/>
        <w:spacing w:after="0" w:line="240" w:lineRule="auto"/>
        <w:rPr>
          <w:rFonts w:ascii="Times New Roman" w:hAnsi="Times New Roman" w:cs="Times New Roman"/>
          <w:sz w:val="24"/>
          <w:szCs w:val="24"/>
        </w:rPr>
      </w:pPr>
    </w:p>
    <w:p w14:paraId="398F5278" w14:textId="77777777" w:rsidR="00EF6B13" w:rsidRPr="001840F7" w:rsidRDefault="00EF6B13" w:rsidP="00EE5AA5">
      <w:pPr>
        <w:autoSpaceDE w:val="0"/>
        <w:autoSpaceDN w:val="0"/>
        <w:adjustRightInd w:val="0"/>
        <w:spacing w:after="0" w:line="240" w:lineRule="auto"/>
        <w:rPr>
          <w:rFonts w:ascii="Times New Roman" w:hAnsi="Times New Roman" w:cs="Times New Roman"/>
          <w:sz w:val="24"/>
          <w:szCs w:val="24"/>
        </w:rPr>
      </w:pPr>
    </w:p>
    <w:p w14:paraId="4A5BAA72" w14:textId="77777777" w:rsidR="00EE5AA5" w:rsidRPr="001840F7" w:rsidRDefault="00EE5AA5" w:rsidP="00EE5AA5">
      <w:pPr>
        <w:autoSpaceDE w:val="0"/>
        <w:autoSpaceDN w:val="0"/>
        <w:adjustRightInd w:val="0"/>
        <w:spacing w:after="0" w:line="240" w:lineRule="auto"/>
        <w:rPr>
          <w:rFonts w:ascii="Times New Roman" w:hAnsi="Times New Roman" w:cs="Times New Roman"/>
          <w:sz w:val="24"/>
          <w:szCs w:val="24"/>
        </w:rPr>
      </w:pPr>
      <w:r w:rsidRPr="001840F7">
        <w:rPr>
          <w:rFonts w:ascii="Times New Roman" w:hAnsi="Times New Roman" w:cs="Times New Roman"/>
          <w:sz w:val="24"/>
          <w:szCs w:val="24"/>
        </w:rPr>
        <w:t>References</w:t>
      </w:r>
    </w:p>
    <w:p w14:paraId="39A6C3FC" w14:textId="77777777" w:rsidR="00921121" w:rsidRPr="001840F7" w:rsidRDefault="00921121" w:rsidP="00D96125">
      <w:pPr>
        <w:tabs>
          <w:tab w:val="left" w:pos="810"/>
        </w:tabs>
        <w:autoSpaceDE w:val="0"/>
        <w:autoSpaceDN w:val="0"/>
        <w:adjustRightInd w:val="0"/>
        <w:spacing w:after="0" w:line="240" w:lineRule="auto"/>
        <w:ind w:left="720" w:hanging="720"/>
        <w:rPr>
          <w:rFonts w:ascii="Times New Roman" w:hAnsi="Times New Roman" w:cs="Times New Roman"/>
          <w:sz w:val="24"/>
          <w:szCs w:val="24"/>
        </w:rPr>
      </w:pPr>
      <w:r w:rsidRPr="001840F7">
        <w:rPr>
          <w:rFonts w:ascii="Times New Roman" w:hAnsi="Times New Roman" w:cs="Times New Roman"/>
          <w:sz w:val="24"/>
          <w:szCs w:val="24"/>
        </w:rPr>
        <w:t xml:space="preserve">Dahl, T. 1990. Wetlands Loss Since the Revolution. National Wetlands Inventory, US Fish and Wildlife Service. </w:t>
      </w:r>
    </w:p>
    <w:p w14:paraId="27834725" w14:textId="14568D73" w:rsidR="00AE473B" w:rsidRPr="001840F7" w:rsidRDefault="00AE473B" w:rsidP="00AE473B">
      <w:pPr>
        <w:ind w:left="720" w:hanging="720"/>
        <w:rPr>
          <w:rFonts w:ascii="Times New Roman" w:hAnsi="Times New Roman" w:cs="Times New Roman"/>
          <w:sz w:val="24"/>
          <w:szCs w:val="24"/>
        </w:rPr>
      </w:pPr>
      <w:r w:rsidRPr="001840F7">
        <w:rPr>
          <w:rFonts w:ascii="Times New Roman" w:hAnsi="Times New Roman" w:cs="Times New Roman"/>
          <w:sz w:val="24"/>
          <w:szCs w:val="24"/>
        </w:rPr>
        <w:t xml:space="preserve">Edwards P, </w:t>
      </w:r>
      <w:proofErr w:type="spellStart"/>
      <w:r w:rsidRPr="001840F7">
        <w:rPr>
          <w:rFonts w:ascii="Times New Roman" w:hAnsi="Times New Roman" w:cs="Times New Roman"/>
          <w:sz w:val="24"/>
          <w:szCs w:val="24"/>
        </w:rPr>
        <w:t>Loerzel</w:t>
      </w:r>
      <w:proofErr w:type="spellEnd"/>
      <w:r w:rsidRPr="001840F7">
        <w:rPr>
          <w:rFonts w:ascii="Times New Roman" w:hAnsi="Times New Roman" w:cs="Times New Roman"/>
          <w:sz w:val="24"/>
          <w:szCs w:val="24"/>
        </w:rPr>
        <w:t xml:space="preserve"> J, Levine A, Gorstein M (2014) National Coral Reef Monitoring Program: </w:t>
      </w:r>
      <w:proofErr w:type="spellStart"/>
      <w:r w:rsidRPr="001840F7">
        <w:rPr>
          <w:rFonts w:ascii="Times New Roman" w:hAnsi="Times New Roman" w:cs="Times New Roman"/>
          <w:sz w:val="24"/>
          <w:szCs w:val="24"/>
        </w:rPr>
        <w:t>Socialeconomic</w:t>
      </w:r>
      <w:proofErr w:type="spellEnd"/>
      <w:r w:rsidRPr="001840F7">
        <w:rPr>
          <w:rFonts w:ascii="Times New Roman" w:hAnsi="Times New Roman" w:cs="Times New Roman"/>
          <w:sz w:val="24"/>
          <w:szCs w:val="24"/>
        </w:rPr>
        <w:t xml:space="preserve"> surveys of human use, knowledge, attitudes, and perceptions in Hawaii from 2014-11-11 to 2014-11-26. NOAA Coral Reef Conservation Program and National Coral Reef Monitoring Program.</w:t>
      </w:r>
    </w:p>
    <w:p w14:paraId="4DB97BF4" w14:textId="77777777" w:rsidR="00EE5AA5" w:rsidRPr="001840F7" w:rsidRDefault="00EE5AA5" w:rsidP="00D96125">
      <w:pPr>
        <w:tabs>
          <w:tab w:val="left" w:pos="810"/>
        </w:tabs>
        <w:autoSpaceDE w:val="0"/>
        <w:autoSpaceDN w:val="0"/>
        <w:adjustRightInd w:val="0"/>
        <w:spacing w:after="0" w:line="240" w:lineRule="auto"/>
        <w:ind w:left="720" w:hanging="720"/>
        <w:rPr>
          <w:rFonts w:ascii="Times New Roman" w:hAnsi="Times New Roman" w:cs="Times New Roman"/>
          <w:sz w:val="24"/>
          <w:szCs w:val="24"/>
        </w:rPr>
      </w:pPr>
      <w:r w:rsidRPr="001840F7">
        <w:rPr>
          <w:rFonts w:ascii="Times New Roman" w:hAnsi="Times New Roman" w:cs="Times New Roman"/>
          <w:sz w:val="24"/>
          <w:szCs w:val="24"/>
        </w:rPr>
        <w:t>Romine, B.M. and Fletcher, C.H., 2013. A summary of historical shoreline changes on beaches of Kauai, Oahu, and Maui;</w:t>
      </w:r>
    </w:p>
    <w:p w14:paraId="5FD51E93" w14:textId="77777777" w:rsidR="004D1769" w:rsidRPr="001840F7" w:rsidRDefault="00EE5AA5" w:rsidP="00D96125">
      <w:pPr>
        <w:tabs>
          <w:tab w:val="left" w:pos="810"/>
        </w:tabs>
        <w:ind w:left="720" w:hanging="720"/>
        <w:rPr>
          <w:rFonts w:ascii="Times New Roman" w:hAnsi="Times New Roman" w:cs="Times New Roman"/>
          <w:sz w:val="24"/>
          <w:szCs w:val="24"/>
        </w:rPr>
      </w:pPr>
      <w:r w:rsidRPr="001840F7">
        <w:rPr>
          <w:rFonts w:ascii="Times New Roman" w:hAnsi="Times New Roman" w:cs="Times New Roman"/>
          <w:sz w:val="24"/>
          <w:szCs w:val="24"/>
        </w:rPr>
        <w:t>Hawaii. Journal of Coastal Research, 29(3), 605–614. Coconut Creek (Florida), ISSN 0749-0208.</w:t>
      </w:r>
    </w:p>
    <w:p w14:paraId="0E02CC91" w14:textId="77777777" w:rsidR="00536EA6" w:rsidRPr="001840F7" w:rsidRDefault="00536EA6" w:rsidP="00D96125">
      <w:pPr>
        <w:tabs>
          <w:tab w:val="left" w:pos="810"/>
        </w:tabs>
        <w:ind w:left="720" w:hanging="720"/>
        <w:rPr>
          <w:rFonts w:ascii="Times New Roman" w:hAnsi="Times New Roman" w:cs="Times New Roman"/>
          <w:sz w:val="24"/>
          <w:szCs w:val="24"/>
        </w:rPr>
      </w:pPr>
      <w:r w:rsidRPr="001840F7">
        <w:rPr>
          <w:rFonts w:ascii="Times New Roman" w:hAnsi="Times New Roman" w:cs="Times New Roman"/>
          <w:sz w:val="24"/>
          <w:szCs w:val="24"/>
        </w:rPr>
        <w:t>Hill, BR, national Hawaii Wetland Resources. Water Summary: Wetland Resources. US Geological Survey</w:t>
      </w:r>
    </w:p>
    <w:p w14:paraId="1C6E7E04" w14:textId="77777777" w:rsidR="00204CDE" w:rsidRPr="001840F7" w:rsidRDefault="00204CDE" w:rsidP="00293B08">
      <w:pPr>
        <w:ind w:left="720" w:hanging="720"/>
        <w:rPr>
          <w:rFonts w:ascii="Times New Roman" w:hAnsi="Times New Roman" w:cs="Times New Roman"/>
          <w:color w:val="444444"/>
          <w:sz w:val="24"/>
          <w:szCs w:val="24"/>
          <w:shd w:val="clear" w:color="auto" w:fill="FFFFFF"/>
        </w:rPr>
      </w:pPr>
      <w:r w:rsidRPr="001840F7">
        <w:rPr>
          <w:rFonts w:ascii="Times New Roman" w:hAnsi="Times New Roman" w:cs="Times New Roman"/>
          <w:color w:val="444444"/>
          <w:sz w:val="24"/>
          <w:szCs w:val="24"/>
          <w:shd w:val="clear" w:color="auto" w:fill="FFFFFF"/>
        </w:rPr>
        <w:t>Costa, Bryan; Kendall, Matthew (2016). Marine Biogeographic Assessment of the Main Hawaiian Islands: Synthesized physical and biological data offshore of the Main Hawaiian Islands from 1891-01-01 to 2015-03-01 (NCEI Accession 0155189). Version 1.1. NOAA National Centers for Environmental Information. Dataset. doi:10.7289/V56H4FG9 May 15, 2017</w:t>
      </w:r>
    </w:p>
    <w:p w14:paraId="7BB389B5" w14:textId="5168F217" w:rsidR="00293B08" w:rsidRPr="001840F7" w:rsidRDefault="00293B08" w:rsidP="00293B08">
      <w:pPr>
        <w:spacing w:after="0" w:line="240" w:lineRule="auto"/>
        <w:ind w:left="720" w:hanging="720"/>
        <w:rPr>
          <w:rFonts w:ascii="Times New Roman" w:eastAsia="Times New Roman" w:hAnsi="Times New Roman" w:cs="Times New Roman"/>
          <w:sz w:val="24"/>
          <w:szCs w:val="20"/>
          <w:lang w:val="haw-US"/>
        </w:rPr>
      </w:pPr>
      <w:r w:rsidRPr="001840F7">
        <w:rPr>
          <w:rFonts w:ascii="Times New Roman" w:eastAsia="Times New Roman" w:hAnsi="Times New Roman" w:cs="Times New Roman"/>
          <w:color w:val="222222"/>
          <w:sz w:val="24"/>
          <w:szCs w:val="20"/>
          <w:shd w:val="clear" w:color="auto" w:fill="FFFFFF"/>
          <w:lang w:val="haw-US"/>
        </w:rPr>
        <w:t>Kennish, M. J. (2002). Environmental threats and environmental future of estuaries. </w:t>
      </w:r>
      <w:r w:rsidRPr="001840F7">
        <w:rPr>
          <w:rFonts w:ascii="Times New Roman" w:eastAsia="Times New Roman" w:hAnsi="Times New Roman" w:cs="Times New Roman"/>
          <w:i/>
          <w:iCs/>
          <w:color w:val="222222"/>
          <w:sz w:val="24"/>
          <w:szCs w:val="20"/>
          <w:shd w:val="clear" w:color="auto" w:fill="FFFFFF"/>
          <w:lang w:val="haw-US"/>
        </w:rPr>
        <w:t>Environmental conservation</w:t>
      </w:r>
      <w:r w:rsidRPr="001840F7">
        <w:rPr>
          <w:rFonts w:ascii="Times New Roman" w:eastAsia="Times New Roman" w:hAnsi="Times New Roman" w:cs="Times New Roman"/>
          <w:color w:val="222222"/>
          <w:sz w:val="24"/>
          <w:szCs w:val="20"/>
          <w:shd w:val="clear" w:color="auto" w:fill="FFFFFF"/>
          <w:lang w:val="haw-US"/>
        </w:rPr>
        <w:t>, </w:t>
      </w:r>
      <w:r w:rsidRPr="001840F7">
        <w:rPr>
          <w:rFonts w:ascii="Times New Roman" w:eastAsia="Times New Roman" w:hAnsi="Times New Roman" w:cs="Times New Roman"/>
          <w:i/>
          <w:iCs/>
          <w:color w:val="222222"/>
          <w:sz w:val="24"/>
          <w:szCs w:val="20"/>
          <w:shd w:val="clear" w:color="auto" w:fill="FFFFFF"/>
          <w:lang w:val="haw-US"/>
        </w:rPr>
        <w:t>29</w:t>
      </w:r>
      <w:r w:rsidRPr="001840F7">
        <w:rPr>
          <w:rFonts w:ascii="Times New Roman" w:eastAsia="Times New Roman" w:hAnsi="Times New Roman" w:cs="Times New Roman"/>
          <w:color w:val="222222"/>
          <w:sz w:val="24"/>
          <w:szCs w:val="20"/>
          <w:shd w:val="clear" w:color="auto" w:fill="FFFFFF"/>
          <w:lang w:val="haw-US"/>
        </w:rPr>
        <w:t>(1), 78-107.</w:t>
      </w:r>
    </w:p>
    <w:p w14:paraId="55E520CA" w14:textId="77777777" w:rsidR="00B4139B" w:rsidRPr="001840F7" w:rsidRDefault="00B4139B" w:rsidP="00D96125">
      <w:pPr>
        <w:ind w:left="720" w:hanging="720"/>
        <w:rPr>
          <w:rFonts w:ascii="Times New Roman" w:hAnsi="Times New Roman" w:cs="Times New Roman"/>
          <w:i/>
          <w:sz w:val="24"/>
          <w:szCs w:val="24"/>
        </w:rPr>
      </w:pPr>
    </w:p>
    <w:sectPr w:rsidR="00B4139B" w:rsidRPr="001840F7" w:rsidSect="00E5138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va Schemmel" w:date="2017-10-31T16:01:00Z" w:initials="ES">
    <w:p w14:paraId="629CEAB7" w14:textId="52AEF9F2" w:rsidR="00E430E9" w:rsidRDefault="00E430E9">
      <w:pPr>
        <w:pStyle w:val="CommentText"/>
      </w:pPr>
      <w:r>
        <w:rPr>
          <w:rStyle w:val="CommentReference"/>
        </w:rPr>
        <w:annotationRef/>
      </w:r>
      <w:r>
        <w:t xml:space="preserve">This number needs to be updated after you get the catch of </w:t>
      </w:r>
      <w:proofErr w:type="spellStart"/>
      <w:r>
        <w:t>pelagics</w:t>
      </w:r>
      <w:proofErr w:type="spellEnd"/>
      <w:r>
        <w:t xml:space="preserve"> updated</w:t>
      </w:r>
    </w:p>
  </w:comment>
  <w:comment w:id="1" w:author="Eva Schemmel" w:date="2017-10-25T12:57:00Z" w:initials="ES">
    <w:p w14:paraId="5AB461B4" w14:textId="0A5756E2" w:rsidR="00E430E9" w:rsidRDefault="00E430E9">
      <w:pPr>
        <w:pStyle w:val="CommentText"/>
      </w:pPr>
      <w:r>
        <w:rPr>
          <w:rStyle w:val="CommentReference"/>
        </w:rPr>
        <w:annotationRef/>
      </w:r>
      <w:r>
        <w:t>Look up how to cite properly</w:t>
      </w:r>
    </w:p>
  </w:comment>
  <w:comment w:id="3" w:author="Eva Schemmel" w:date="2017-10-26T06:36:00Z" w:initials="ES">
    <w:p w14:paraId="2177666D" w14:textId="00D2BE82" w:rsidR="00E430E9" w:rsidRDefault="00E430E9">
      <w:pPr>
        <w:pStyle w:val="CommentText"/>
      </w:pPr>
      <w:r>
        <w:rPr>
          <w:rStyle w:val="CommentReference"/>
        </w:rPr>
        <w:annotationRef/>
      </w:r>
      <w:r>
        <w:t xml:space="preserve">Need </w:t>
      </w:r>
      <w:r w:rsidR="00365446">
        <w:t>to change to NOAA report card or</w:t>
      </w:r>
      <w:r>
        <w:t xml:space="preserve"> update to HIMARC</w:t>
      </w:r>
    </w:p>
  </w:comment>
  <w:comment w:id="4" w:author="Eva Schemmel" w:date="2017-10-26T06:39:00Z" w:initials="ES">
    <w:p w14:paraId="51C9E52F" w14:textId="1E4823A6" w:rsidR="00E430E9" w:rsidRDefault="00E430E9">
      <w:pPr>
        <w:pStyle w:val="CommentText"/>
      </w:pPr>
      <w:r>
        <w:rPr>
          <w:rStyle w:val="CommentReference"/>
        </w:rPr>
        <w:annotationRef/>
      </w:r>
      <w:r>
        <w:t>Change to NOAA report card or update assessment with HIMARC data</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9CEAB7" w15:done="0"/>
  <w15:commentEx w15:paraId="5AB461B4" w15:done="0"/>
  <w15:commentEx w15:paraId="2177666D" w15:done="0"/>
  <w15:commentEx w15:paraId="51C9E52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92081"/>
    <w:multiLevelType w:val="hybridMultilevel"/>
    <w:tmpl w:val="7BDE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8062C3"/>
    <w:multiLevelType w:val="hybridMultilevel"/>
    <w:tmpl w:val="FB5EE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B758D8"/>
    <w:multiLevelType w:val="hybridMultilevel"/>
    <w:tmpl w:val="51383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35459F"/>
    <w:multiLevelType w:val="hybridMultilevel"/>
    <w:tmpl w:val="288E203C"/>
    <w:lvl w:ilvl="0" w:tplc="A4B8A1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CA4CDF"/>
    <w:multiLevelType w:val="hybridMultilevel"/>
    <w:tmpl w:val="A5B21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6F3083"/>
    <w:multiLevelType w:val="hybridMultilevel"/>
    <w:tmpl w:val="B4663F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9C3269"/>
    <w:multiLevelType w:val="hybridMultilevel"/>
    <w:tmpl w:val="663EB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C23839"/>
    <w:multiLevelType w:val="hybridMultilevel"/>
    <w:tmpl w:val="2EA83D24"/>
    <w:lvl w:ilvl="0" w:tplc="8FA664E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0841B3"/>
    <w:multiLevelType w:val="hybridMultilevel"/>
    <w:tmpl w:val="4BBC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C57833"/>
    <w:multiLevelType w:val="hybridMultilevel"/>
    <w:tmpl w:val="05D03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613D19"/>
    <w:multiLevelType w:val="hybridMultilevel"/>
    <w:tmpl w:val="64DE3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5"/>
  </w:num>
  <w:num w:numId="4">
    <w:abstractNumId w:val="7"/>
  </w:num>
  <w:num w:numId="5">
    <w:abstractNumId w:val="3"/>
  </w:num>
  <w:num w:numId="6">
    <w:abstractNumId w:val="2"/>
  </w:num>
  <w:num w:numId="7">
    <w:abstractNumId w:val="10"/>
  </w:num>
  <w:num w:numId="8">
    <w:abstractNumId w:val="0"/>
  </w:num>
  <w:num w:numId="9">
    <w:abstractNumId w:val="6"/>
  </w:num>
  <w:num w:numId="10">
    <w:abstractNumId w:val="9"/>
  </w:num>
  <w:num w:numId="11">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va Schemmel">
    <w15:presenceInfo w15:providerId="None" w15:userId="Eva Schemm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7"/>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04C"/>
    <w:rsid w:val="00003DBA"/>
    <w:rsid w:val="000231A1"/>
    <w:rsid w:val="00033437"/>
    <w:rsid w:val="00033577"/>
    <w:rsid w:val="00034316"/>
    <w:rsid w:val="000369EE"/>
    <w:rsid w:val="000413EE"/>
    <w:rsid w:val="00047B5C"/>
    <w:rsid w:val="00052477"/>
    <w:rsid w:val="00056C77"/>
    <w:rsid w:val="000575E1"/>
    <w:rsid w:val="0006104C"/>
    <w:rsid w:val="000704E2"/>
    <w:rsid w:val="00073F88"/>
    <w:rsid w:val="00081219"/>
    <w:rsid w:val="0008182F"/>
    <w:rsid w:val="00090910"/>
    <w:rsid w:val="0009464B"/>
    <w:rsid w:val="0009651C"/>
    <w:rsid w:val="000979AA"/>
    <w:rsid w:val="000A2564"/>
    <w:rsid w:val="000A2805"/>
    <w:rsid w:val="000A5E32"/>
    <w:rsid w:val="000A7E4C"/>
    <w:rsid w:val="000B4DB4"/>
    <w:rsid w:val="000C235E"/>
    <w:rsid w:val="000C75AB"/>
    <w:rsid w:val="000D62A3"/>
    <w:rsid w:val="000D754E"/>
    <w:rsid w:val="000E1589"/>
    <w:rsid w:val="000E5A4C"/>
    <w:rsid w:val="000F065B"/>
    <w:rsid w:val="000F14BA"/>
    <w:rsid w:val="000F14CD"/>
    <w:rsid w:val="000F5DD3"/>
    <w:rsid w:val="001027B9"/>
    <w:rsid w:val="00110C4C"/>
    <w:rsid w:val="00121593"/>
    <w:rsid w:val="00121A82"/>
    <w:rsid w:val="00122DE7"/>
    <w:rsid w:val="001243F6"/>
    <w:rsid w:val="00125FAA"/>
    <w:rsid w:val="0012701F"/>
    <w:rsid w:val="00154E00"/>
    <w:rsid w:val="00161CD9"/>
    <w:rsid w:val="00163CC0"/>
    <w:rsid w:val="00177163"/>
    <w:rsid w:val="001840F7"/>
    <w:rsid w:val="001A294C"/>
    <w:rsid w:val="001B036A"/>
    <w:rsid w:val="001B565D"/>
    <w:rsid w:val="001C6597"/>
    <w:rsid w:val="001E5002"/>
    <w:rsid w:val="001F2975"/>
    <w:rsid w:val="00203C27"/>
    <w:rsid w:val="00204C6E"/>
    <w:rsid w:val="00204CDE"/>
    <w:rsid w:val="0021125E"/>
    <w:rsid w:val="0021575A"/>
    <w:rsid w:val="00241924"/>
    <w:rsid w:val="00250BC3"/>
    <w:rsid w:val="002539C1"/>
    <w:rsid w:val="00260D24"/>
    <w:rsid w:val="002658A9"/>
    <w:rsid w:val="00275FEA"/>
    <w:rsid w:val="002811DB"/>
    <w:rsid w:val="002863D0"/>
    <w:rsid w:val="002938C0"/>
    <w:rsid w:val="00293958"/>
    <w:rsid w:val="00293B08"/>
    <w:rsid w:val="00293B2B"/>
    <w:rsid w:val="0029435D"/>
    <w:rsid w:val="002A0E2F"/>
    <w:rsid w:val="002A7246"/>
    <w:rsid w:val="002C4055"/>
    <w:rsid w:val="002C6FF3"/>
    <w:rsid w:val="002D2901"/>
    <w:rsid w:val="002D3CBA"/>
    <w:rsid w:val="002E3CC2"/>
    <w:rsid w:val="002E5776"/>
    <w:rsid w:val="002E6D18"/>
    <w:rsid w:val="002F5316"/>
    <w:rsid w:val="002F6875"/>
    <w:rsid w:val="003005BC"/>
    <w:rsid w:val="00305F5F"/>
    <w:rsid w:val="00310547"/>
    <w:rsid w:val="0034153C"/>
    <w:rsid w:val="00342240"/>
    <w:rsid w:val="00344448"/>
    <w:rsid w:val="00344694"/>
    <w:rsid w:val="00344936"/>
    <w:rsid w:val="00351F97"/>
    <w:rsid w:val="00365446"/>
    <w:rsid w:val="003730A3"/>
    <w:rsid w:val="003807C3"/>
    <w:rsid w:val="0038404B"/>
    <w:rsid w:val="003A561C"/>
    <w:rsid w:val="003B70D6"/>
    <w:rsid w:val="003C6E84"/>
    <w:rsid w:val="003D54BD"/>
    <w:rsid w:val="003E0EE9"/>
    <w:rsid w:val="003E4C69"/>
    <w:rsid w:val="003E5F79"/>
    <w:rsid w:val="003F5024"/>
    <w:rsid w:val="00403555"/>
    <w:rsid w:val="00405F07"/>
    <w:rsid w:val="0041579A"/>
    <w:rsid w:val="00417BCD"/>
    <w:rsid w:val="00453C08"/>
    <w:rsid w:val="004615F9"/>
    <w:rsid w:val="004A4B0E"/>
    <w:rsid w:val="004B56DA"/>
    <w:rsid w:val="004C642D"/>
    <w:rsid w:val="004D1769"/>
    <w:rsid w:val="004D5DB5"/>
    <w:rsid w:val="004E3C55"/>
    <w:rsid w:val="004F22C6"/>
    <w:rsid w:val="004F4934"/>
    <w:rsid w:val="00500628"/>
    <w:rsid w:val="00504040"/>
    <w:rsid w:val="00506660"/>
    <w:rsid w:val="00517D61"/>
    <w:rsid w:val="00520C7B"/>
    <w:rsid w:val="00536EA6"/>
    <w:rsid w:val="00541329"/>
    <w:rsid w:val="00541B43"/>
    <w:rsid w:val="00541BA6"/>
    <w:rsid w:val="00544E29"/>
    <w:rsid w:val="00560FA6"/>
    <w:rsid w:val="00561E41"/>
    <w:rsid w:val="00564473"/>
    <w:rsid w:val="00564CBE"/>
    <w:rsid w:val="00596838"/>
    <w:rsid w:val="005A3116"/>
    <w:rsid w:val="005B3228"/>
    <w:rsid w:val="005B346A"/>
    <w:rsid w:val="005B5FDD"/>
    <w:rsid w:val="005B67E9"/>
    <w:rsid w:val="005C0C30"/>
    <w:rsid w:val="005C5F14"/>
    <w:rsid w:val="006044C9"/>
    <w:rsid w:val="00604528"/>
    <w:rsid w:val="00605838"/>
    <w:rsid w:val="006117E2"/>
    <w:rsid w:val="006125AE"/>
    <w:rsid w:val="00624264"/>
    <w:rsid w:val="006409FC"/>
    <w:rsid w:val="00643A7D"/>
    <w:rsid w:val="00643CDE"/>
    <w:rsid w:val="00643DE5"/>
    <w:rsid w:val="00661A0E"/>
    <w:rsid w:val="00670B8F"/>
    <w:rsid w:val="00670E98"/>
    <w:rsid w:val="00684C54"/>
    <w:rsid w:val="00687350"/>
    <w:rsid w:val="00690CB4"/>
    <w:rsid w:val="006944FC"/>
    <w:rsid w:val="006946E9"/>
    <w:rsid w:val="006956DF"/>
    <w:rsid w:val="00697462"/>
    <w:rsid w:val="006A71CD"/>
    <w:rsid w:val="006A7A6F"/>
    <w:rsid w:val="006B227B"/>
    <w:rsid w:val="006C54EB"/>
    <w:rsid w:val="006C5F7D"/>
    <w:rsid w:val="006D096C"/>
    <w:rsid w:val="006D18E7"/>
    <w:rsid w:val="006D4BE1"/>
    <w:rsid w:val="006E0679"/>
    <w:rsid w:val="006E505F"/>
    <w:rsid w:val="006F49DC"/>
    <w:rsid w:val="00702640"/>
    <w:rsid w:val="00706698"/>
    <w:rsid w:val="0071088B"/>
    <w:rsid w:val="00723AE6"/>
    <w:rsid w:val="00746746"/>
    <w:rsid w:val="007540D2"/>
    <w:rsid w:val="00757225"/>
    <w:rsid w:val="00766EAA"/>
    <w:rsid w:val="007808EA"/>
    <w:rsid w:val="00783D38"/>
    <w:rsid w:val="00787CA8"/>
    <w:rsid w:val="007B50EF"/>
    <w:rsid w:val="007C646B"/>
    <w:rsid w:val="007D14E1"/>
    <w:rsid w:val="007D2362"/>
    <w:rsid w:val="007D3566"/>
    <w:rsid w:val="007D4C77"/>
    <w:rsid w:val="007D716D"/>
    <w:rsid w:val="007E18E1"/>
    <w:rsid w:val="007E24D3"/>
    <w:rsid w:val="007E76B5"/>
    <w:rsid w:val="007F7C4D"/>
    <w:rsid w:val="0080470B"/>
    <w:rsid w:val="00806E18"/>
    <w:rsid w:val="0081003F"/>
    <w:rsid w:val="008108EC"/>
    <w:rsid w:val="008116D8"/>
    <w:rsid w:val="0081241D"/>
    <w:rsid w:val="00820473"/>
    <w:rsid w:val="00820BC3"/>
    <w:rsid w:val="00823F4D"/>
    <w:rsid w:val="00826210"/>
    <w:rsid w:val="008268B7"/>
    <w:rsid w:val="00837322"/>
    <w:rsid w:val="00837473"/>
    <w:rsid w:val="00847B03"/>
    <w:rsid w:val="00852DA6"/>
    <w:rsid w:val="00862101"/>
    <w:rsid w:val="00863D15"/>
    <w:rsid w:val="0086554A"/>
    <w:rsid w:val="00870D69"/>
    <w:rsid w:val="0087212D"/>
    <w:rsid w:val="00881577"/>
    <w:rsid w:val="00890E98"/>
    <w:rsid w:val="00895FC4"/>
    <w:rsid w:val="008A7A88"/>
    <w:rsid w:val="008C21C2"/>
    <w:rsid w:val="008C281D"/>
    <w:rsid w:val="008C28C9"/>
    <w:rsid w:val="008C2903"/>
    <w:rsid w:val="008D4FA5"/>
    <w:rsid w:val="008D5901"/>
    <w:rsid w:val="008E243D"/>
    <w:rsid w:val="008E37B4"/>
    <w:rsid w:val="008E4F02"/>
    <w:rsid w:val="008E7AB5"/>
    <w:rsid w:val="00910674"/>
    <w:rsid w:val="00920189"/>
    <w:rsid w:val="00921121"/>
    <w:rsid w:val="00937A92"/>
    <w:rsid w:val="009402C8"/>
    <w:rsid w:val="0094084C"/>
    <w:rsid w:val="00946046"/>
    <w:rsid w:val="00950DFE"/>
    <w:rsid w:val="00951901"/>
    <w:rsid w:val="00956488"/>
    <w:rsid w:val="0097503E"/>
    <w:rsid w:val="00977160"/>
    <w:rsid w:val="00977CB3"/>
    <w:rsid w:val="00980562"/>
    <w:rsid w:val="00982B35"/>
    <w:rsid w:val="00990459"/>
    <w:rsid w:val="0099761B"/>
    <w:rsid w:val="009A06E3"/>
    <w:rsid w:val="009C53DD"/>
    <w:rsid w:val="009D1C29"/>
    <w:rsid w:val="009E6EFB"/>
    <w:rsid w:val="009F4559"/>
    <w:rsid w:val="00A2020A"/>
    <w:rsid w:val="00A23527"/>
    <w:rsid w:val="00A27AD0"/>
    <w:rsid w:val="00A34320"/>
    <w:rsid w:val="00A4581A"/>
    <w:rsid w:val="00A4683B"/>
    <w:rsid w:val="00A474C6"/>
    <w:rsid w:val="00A606BB"/>
    <w:rsid w:val="00A72E8E"/>
    <w:rsid w:val="00A81AC1"/>
    <w:rsid w:val="00A90A1F"/>
    <w:rsid w:val="00A91110"/>
    <w:rsid w:val="00A93512"/>
    <w:rsid w:val="00A94CE4"/>
    <w:rsid w:val="00A978A0"/>
    <w:rsid w:val="00AA23A5"/>
    <w:rsid w:val="00AB4171"/>
    <w:rsid w:val="00AC0DFE"/>
    <w:rsid w:val="00AC627F"/>
    <w:rsid w:val="00AD05DA"/>
    <w:rsid w:val="00AD2B0F"/>
    <w:rsid w:val="00AD53E8"/>
    <w:rsid w:val="00AD5BD2"/>
    <w:rsid w:val="00AD6D75"/>
    <w:rsid w:val="00AD705D"/>
    <w:rsid w:val="00AE473B"/>
    <w:rsid w:val="00AE5473"/>
    <w:rsid w:val="00AF05A1"/>
    <w:rsid w:val="00AF0E79"/>
    <w:rsid w:val="00AF5726"/>
    <w:rsid w:val="00AF5E4D"/>
    <w:rsid w:val="00B10750"/>
    <w:rsid w:val="00B10FAD"/>
    <w:rsid w:val="00B140DF"/>
    <w:rsid w:val="00B14636"/>
    <w:rsid w:val="00B1467C"/>
    <w:rsid w:val="00B30B73"/>
    <w:rsid w:val="00B34688"/>
    <w:rsid w:val="00B34A17"/>
    <w:rsid w:val="00B37A4A"/>
    <w:rsid w:val="00B4139B"/>
    <w:rsid w:val="00B50B3E"/>
    <w:rsid w:val="00B511AF"/>
    <w:rsid w:val="00B54C08"/>
    <w:rsid w:val="00B57326"/>
    <w:rsid w:val="00B62D8D"/>
    <w:rsid w:val="00B6622A"/>
    <w:rsid w:val="00B710E9"/>
    <w:rsid w:val="00B71757"/>
    <w:rsid w:val="00B734FD"/>
    <w:rsid w:val="00B81EA0"/>
    <w:rsid w:val="00B90E1F"/>
    <w:rsid w:val="00B92455"/>
    <w:rsid w:val="00BB55EF"/>
    <w:rsid w:val="00BC070B"/>
    <w:rsid w:val="00BD02A7"/>
    <w:rsid w:val="00BD2F8A"/>
    <w:rsid w:val="00BD4919"/>
    <w:rsid w:val="00BF083E"/>
    <w:rsid w:val="00BF648D"/>
    <w:rsid w:val="00C07C2B"/>
    <w:rsid w:val="00C1005C"/>
    <w:rsid w:val="00C15109"/>
    <w:rsid w:val="00C25926"/>
    <w:rsid w:val="00C32CAE"/>
    <w:rsid w:val="00C37DE2"/>
    <w:rsid w:val="00C47027"/>
    <w:rsid w:val="00C62433"/>
    <w:rsid w:val="00C65D47"/>
    <w:rsid w:val="00C674D5"/>
    <w:rsid w:val="00C7611A"/>
    <w:rsid w:val="00C76788"/>
    <w:rsid w:val="00C76901"/>
    <w:rsid w:val="00C90185"/>
    <w:rsid w:val="00C95907"/>
    <w:rsid w:val="00CA2001"/>
    <w:rsid w:val="00CA35BA"/>
    <w:rsid w:val="00CA6011"/>
    <w:rsid w:val="00CB4775"/>
    <w:rsid w:val="00CB74DF"/>
    <w:rsid w:val="00CC1051"/>
    <w:rsid w:val="00CC578B"/>
    <w:rsid w:val="00CC6352"/>
    <w:rsid w:val="00CE230B"/>
    <w:rsid w:val="00CE2994"/>
    <w:rsid w:val="00CF4BB6"/>
    <w:rsid w:val="00CF761A"/>
    <w:rsid w:val="00D0428C"/>
    <w:rsid w:val="00D06500"/>
    <w:rsid w:val="00D1131F"/>
    <w:rsid w:val="00D14A87"/>
    <w:rsid w:val="00D17800"/>
    <w:rsid w:val="00D217B0"/>
    <w:rsid w:val="00D321FF"/>
    <w:rsid w:val="00D4169E"/>
    <w:rsid w:val="00D63A28"/>
    <w:rsid w:val="00D7554C"/>
    <w:rsid w:val="00D8331C"/>
    <w:rsid w:val="00D845F7"/>
    <w:rsid w:val="00D853BD"/>
    <w:rsid w:val="00D85FA4"/>
    <w:rsid w:val="00D86843"/>
    <w:rsid w:val="00D96125"/>
    <w:rsid w:val="00D97895"/>
    <w:rsid w:val="00DA4A5D"/>
    <w:rsid w:val="00DA5281"/>
    <w:rsid w:val="00DB05FD"/>
    <w:rsid w:val="00DC3031"/>
    <w:rsid w:val="00DC56F0"/>
    <w:rsid w:val="00DC59A0"/>
    <w:rsid w:val="00DC630A"/>
    <w:rsid w:val="00E00666"/>
    <w:rsid w:val="00E114AC"/>
    <w:rsid w:val="00E126BF"/>
    <w:rsid w:val="00E139F2"/>
    <w:rsid w:val="00E172F0"/>
    <w:rsid w:val="00E17300"/>
    <w:rsid w:val="00E23B2D"/>
    <w:rsid w:val="00E30D3A"/>
    <w:rsid w:val="00E430E9"/>
    <w:rsid w:val="00E51386"/>
    <w:rsid w:val="00E7058D"/>
    <w:rsid w:val="00E705D3"/>
    <w:rsid w:val="00E71C10"/>
    <w:rsid w:val="00E76AE0"/>
    <w:rsid w:val="00E815E1"/>
    <w:rsid w:val="00E874C7"/>
    <w:rsid w:val="00E87ED3"/>
    <w:rsid w:val="00E9577E"/>
    <w:rsid w:val="00EB21C5"/>
    <w:rsid w:val="00EB4DA4"/>
    <w:rsid w:val="00EB5CB1"/>
    <w:rsid w:val="00EC3158"/>
    <w:rsid w:val="00EC465D"/>
    <w:rsid w:val="00EC4896"/>
    <w:rsid w:val="00EC7818"/>
    <w:rsid w:val="00EC784F"/>
    <w:rsid w:val="00EC795B"/>
    <w:rsid w:val="00ED6AC0"/>
    <w:rsid w:val="00EE5AA5"/>
    <w:rsid w:val="00EF17D8"/>
    <w:rsid w:val="00EF6B13"/>
    <w:rsid w:val="00F13BF4"/>
    <w:rsid w:val="00F14EAB"/>
    <w:rsid w:val="00F17E31"/>
    <w:rsid w:val="00F20D65"/>
    <w:rsid w:val="00F25B57"/>
    <w:rsid w:val="00F331C9"/>
    <w:rsid w:val="00F345C2"/>
    <w:rsid w:val="00F37B27"/>
    <w:rsid w:val="00F47506"/>
    <w:rsid w:val="00F515AF"/>
    <w:rsid w:val="00F54DCD"/>
    <w:rsid w:val="00F5698A"/>
    <w:rsid w:val="00F750A9"/>
    <w:rsid w:val="00F80449"/>
    <w:rsid w:val="00F87E07"/>
    <w:rsid w:val="00F91F9F"/>
    <w:rsid w:val="00F925CF"/>
    <w:rsid w:val="00F92DBD"/>
    <w:rsid w:val="00F92F89"/>
    <w:rsid w:val="00FA3181"/>
    <w:rsid w:val="00FA54DE"/>
    <w:rsid w:val="00FB53F2"/>
    <w:rsid w:val="00FD4C92"/>
    <w:rsid w:val="00FE3502"/>
    <w:rsid w:val="00FE6431"/>
    <w:rsid w:val="00FE7E26"/>
    <w:rsid w:val="00FF1E37"/>
    <w:rsid w:val="00FF55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1EA5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 w:type="character" w:styleId="CommentReference">
    <w:name w:val="annotation reference"/>
    <w:basedOn w:val="DefaultParagraphFont"/>
    <w:uiPriority w:val="99"/>
    <w:semiHidden/>
    <w:unhideWhenUsed/>
    <w:rsid w:val="00895FC4"/>
    <w:rPr>
      <w:sz w:val="18"/>
      <w:szCs w:val="18"/>
    </w:rPr>
  </w:style>
  <w:style w:type="paragraph" w:styleId="CommentText">
    <w:name w:val="annotation text"/>
    <w:basedOn w:val="Normal"/>
    <w:link w:val="CommentTextChar"/>
    <w:uiPriority w:val="99"/>
    <w:semiHidden/>
    <w:unhideWhenUsed/>
    <w:rsid w:val="00895FC4"/>
    <w:pPr>
      <w:spacing w:line="240" w:lineRule="auto"/>
    </w:pPr>
    <w:rPr>
      <w:sz w:val="24"/>
      <w:szCs w:val="24"/>
    </w:rPr>
  </w:style>
  <w:style w:type="character" w:customStyle="1" w:styleId="CommentTextChar">
    <w:name w:val="Comment Text Char"/>
    <w:basedOn w:val="DefaultParagraphFont"/>
    <w:link w:val="CommentText"/>
    <w:uiPriority w:val="99"/>
    <w:semiHidden/>
    <w:rsid w:val="00895FC4"/>
    <w:rPr>
      <w:sz w:val="24"/>
      <w:szCs w:val="24"/>
    </w:rPr>
  </w:style>
  <w:style w:type="paragraph" w:styleId="CommentSubject">
    <w:name w:val="annotation subject"/>
    <w:basedOn w:val="CommentText"/>
    <w:next w:val="CommentText"/>
    <w:link w:val="CommentSubjectChar"/>
    <w:uiPriority w:val="99"/>
    <w:semiHidden/>
    <w:unhideWhenUsed/>
    <w:rsid w:val="00895FC4"/>
    <w:rPr>
      <w:b/>
      <w:bCs/>
      <w:sz w:val="20"/>
      <w:szCs w:val="20"/>
    </w:rPr>
  </w:style>
  <w:style w:type="character" w:customStyle="1" w:styleId="CommentSubjectChar">
    <w:name w:val="Comment Subject Char"/>
    <w:basedOn w:val="CommentTextChar"/>
    <w:link w:val="CommentSubject"/>
    <w:uiPriority w:val="99"/>
    <w:semiHidden/>
    <w:rsid w:val="00895FC4"/>
    <w:rPr>
      <w:b/>
      <w:bCs/>
      <w:sz w:val="20"/>
      <w:szCs w:val="20"/>
    </w:rPr>
  </w:style>
  <w:style w:type="character" w:styleId="FollowedHyperlink">
    <w:name w:val="FollowedHyperlink"/>
    <w:basedOn w:val="DefaultParagraphFont"/>
    <w:uiPriority w:val="99"/>
    <w:semiHidden/>
    <w:unhideWhenUsed/>
    <w:rsid w:val="00A474C6"/>
    <w:rPr>
      <w:color w:val="800080" w:themeColor="followedHyperlink"/>
      <w:u w:val="single"/>
    </w:rPr>
  </w:style>
  <w:style w:type="table" w:styleId="TableGrid">
    <w:name w:val="Table Grid"/>
    <w:basedOn w:val="TableNormal"/>
    <w:uiPriority w:val="59"/>
    <w:rsid w:val="000946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09464B"/>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706698"/>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324077">
      <w:bodyDiv w:val="1"/>
      <w:marLeft w:val="0"/>
      <w:marRight w:val="0"/>
      <w:marTop w:val="0"/>
      <w:marBottom w:val="0"/>
      <w:divBdr>
        <w:top w:val="none" w:sz="0" w:space="0" w:color="auto"/>
        <w:left w:val="none" w:sz="0" w:space="0" w:color="auto"/>
        <w:bottom w:val="none" w:sz="0" w:space="0" w:color="auto"/>
        <w:right w:val="none" w:sz="0" w:space="0" w:color="auto"/>
      </w:divBdr>
    </w:div>
    <w:div w:id="344599492">
      <w:bodyDiv w:val="1"/>
      <w:marLeft w:val="0"/>
      <w:marRight w:val="0"/>
      <w:marTop w:val="0"/>
      <w:marBottom w:val="0"/>
      <w:divBdr>
        <w:top w:val="none" w:sz="0" w:space="0" w:color="auto"/>
        <w:left w:val="none" w:sz="0" w:space="0" w:color="auto"/>
        <w:bottom w:val="none" w:sz="0" w:space="0" w:color="auto"/>
        <w:right w:val="none" w:sz="0" w:space="0" w:color="auto"/>
      </w:divBdr>
    </w:div>
    <w:div w:id="355809424">
      <w:bodyDiv w:val="1"/>
      <w:marLeft w:val="0"/>
      <w:marRight w:val="0"/>
      <w:marTop w:val="0"/>
      <w:marBottom w:val="0"/>
      <w:divBdr>
        <w:top w:val="none" w:sz="0" w:space="0" w:color="auto"/>
        <w:left w:val="none" w:sz="0" w:space="0" w:color="auto"/>
        <w:bottom w:val="none" w:sz="0" w:space="0" w:color="auto"/>
        <w:right w:val="none" w:sz="0" w:space="0" w:color="auto"/>
      </w:divBdr>
    </w:div>
    <w:div w:id="406196002">
      <w:bodyDiv w:val="1"/>
      <w:marLeft w:val="0"/>
      <w:marRight w:val="0"/>
      <w:marTop w:val="0"/>
      <w:marBottom w:val="0"/>
      <w:divBdr>
        <w:top w:val="none" w:sz="0" w:space="0" w:color="auto"/>
        <w:left w:val="none" w:sz="0" w:space="0" w:color="auto"/>
        <w:bottom w:val="none" w:sz="0" w:space="0" w:color="auto"/>
        <w:right w:val="none" w:sz="0" w:space="0" w:color="auto"/>
      </w:divBdr>
    </w:div>
    <w:div w:id="550653460">
      <w:bodyDiv w:val="1"/>
      <w:marLeft w:val="0"/>
      <w:marRight w:val="0"/>
      <w:marTop w:val="0"/>
      <w:marBottom w:val="0"/>
      <w:divBdr>
        <w:top w:val="none" w:sz="0" w:space="0" w:color="auto"/>
        <w:left w:val="none" w:sz="0" w:space="0" w:color="auto"/>
        <w:bottom w:val="none" w:sz="0" w:space="0" w:color="auto"/>
        <w:right w:val="none" w:sz="0" w:space="0" w:color="auto"/>
      </w:divBdr>
    </w:div>
    <w:div w:id="559368801">
      <w:bodyDiv w:val="1"/>
      <w:marLeft w:val="0"/>
      <w:marRight w:val="0"/>
      <w:marTop w:val="0"/>
      <w:marBottom w:val="0"/>
      <w:divBdr>
        <w:top w:val="none" w:sz="0" w:space="0" w:color="auto"/>
        <w:left w:val="none" w:sz="0" w:space="0" w:color="auto"/>
        <w:bottom w:val="none" w:sz="0" w:space="0" w:color="auto"/>
        <w:right w:val="none" w:sz="0" w:space="0" w:color="auto"/>
      </w:divBdr>
    </w:div>
    <w:div w:id="703481398">
      <w:bodyDiv w:val="1"/>
      <w:marLeft w:val="0"/>
      <w:marRight w:val="0"/>
      <w:marTop w:val="0"/>
      <w:marBottom w:val="0"/>
      <w:divBdr>
        <w:top w:val="none" w:sz="0" w:space="0" w:color="auto"/>
        <w:left w:val="none" w:sz="0" w:space="0" w:color="auto"/>
        <w:bottom w:val="none" w:sz="0" w:space="0" w:color="auto"/>
        <w:right w:val="none" w:sz="0" w:space="0" w:color="auto"/>
      </w:divBdr>
    </w:div>
    <w:div w:id="728453962">
      <w:bodyDiv w:val="1"/>
      <w:marLeft w:val="0"/>
      <w:marRight w:val="0"/>
      <w:marTop w:val="0"/>
      <w:marBottom w:val="0"/>
      <w:divBdr>
        <w:top w:val="none" w:sz="0" w:space="0" w:color="auto"/>
        <w:left w:val="none" w:sz="0" w:space="0" w:color="auto"/>
        <w:bottom w:val="none" w:sz="0" w:space="0" w:color="auto"/>
        <w:right w:val="none" w:sz="0" w:space="0" w:color="auto"/>
      </w:divBdr>
    </w:div>
    <w:div w:id="851989846">
      <w:bodyDiv w:val="1"/>
      <w:marLeft w:val="0"/>
      <w:marRight w:val="0"/>
      <w:marTop w:val="0"/>
      <w:marBottom w:val="0"/>
      <w:divBdr>
        <w:top w:val="none" w:sz="0" w:space="0" w:color="auto"/>
        <w:left w:val="none" w:sz="0" w:space="0" w:color="auto"/>
        <w:bottom w:val="none" w:sz="0" w:space="0" w:color="auto"/>
        <w:right w:val="none" w:sz="0" w:space="0" w:color="auto"/>
      </w:divBdr>
    </w:div>
    <w:div w:id="959800519">
      <w:bodyDiv w:val="1"/>
      <w:marLeft w:val="0"/>
      <w:marRight w:val="0"/>
      <w:marTop w:val="0"/>
      <w:marBottom w:val="0"/>
      <w:divBdr>
        <w:top w:val="none" w:sz="0" w:space="0" w:color="auto"/>
        <w:left w:val="none" w:sz="0" w:space="0" w:color="auto"/>
        <w:bottom w:val="none" w:sz="0" w:space="0" w:color="auto"/>
        <w:right w:val="none" w:sz="0" w:space="0" w:color="auto"/>
      </w:divBdr>
    </w:div>
    <w:div w:id="962343038">
      <w:bodyDiv w:val="1"/>
      <w:marLeft w:val="0"/>
      <w:marRight w:val="0"/>
      <w:marTop w:val="0"/>
      <w:marBottom w:val="0"/>
      <w:divBdr>
        <w:top w:val="none" w:sz="0" w:space="0" w:color="auto"/>
        <w:left w:val="none" w:sz="0" w:space="0" w:color="auto"/>
        <w:bottom w:val="none" w:sz="0" w:space="0" w:color="auto"/>
        <w:right w:val="none" w:sz="0" w:space="0" w:color="auto"/>
      </w:divBdr>
    </w:div>
    <w:div w:id="989674580">
      <w:bodyDiv w:val="1"/>
      <w:marLeft w:val="0"/>
      <w:marRight w:val="0"/>
      <w:marTop w:val="0"/>
      <w:marBottom w:val="0"/>
      <w:divBdr>
        <w:top w:val="none" w:sz="0" w:space="0" w:color="auto"/>
        <w:left w:val="none" w:sz="0" w:space="0" w:color="auto"/>
        <w:bottom w:val="none" w:sz="0" w:space="0" w:color="auto"/>
        <w:right w:val="none" w:sz="0" w:space="0" w:color="auto"/>
      </w:divBdr>
    </w:div>
    <w:div w:id="1024475406">
      <w:bodyDiv w:val="1"/>
      <w:marLeft w:val="0"/>
      <w:marRight w:val="0"/>
      <w:marTop w:val="0"/>
      <w:marBottom w:val="0"/>
      <w:divBdr>
        <w:top w:val="none" w:sz="0" w:space="0" w:color="auto"/>
        <w:left w:val="none" w:sz="0" w:space="0" w:color="auto"/>
        <w:bottom w:val="none" w:sz="0" w:space="0" w:color="auto"/>
        <w:right w:val="none" w:sz="0" w:space="0" w:color="auto"/>
      </w:divBdr>
    </w:div>
    <w:div w:id="1407193326">
      <w:bodyDiv w:val="1"/>
      <w:marLeft w:val="0"/>
      <w:marRight w:val="0"/>
      <w:marTop w:val="0"/>
      <w:marBottom w:val="0"/>
      <w:divBdr>
        <w:top w:val="none" w:sz="0" w:space="0" w:color="auto"/>
        <w:left w:val="none" w:sz="0" w:space="0" w:color="auto"/>
        <w:bottom w:val="none" w:sz="0" w:space="0" w:color="auto"/>
        <w:right w:val="none" w:sz="0" w:space="0" w:color="auto"/>
      </w:divBdr>
      <w:divsChild>
        <w:div w:id="618731367">
          <w:marLeft w:val="0"/>
          <w:marRight w:val="0"/>
          <w:marTop w:val="0"/>
          <w:marBottom w:val="0"/>
          <w:divBdr>
            <w:top w:val="none" w:sz="0" w:space="0" w:color="auto"/>
            <w:left w:val="none" w:sz="0" w:space="0" w:color="auto"/>
            <w:bottom w:val="none" w:sz="0" w:space="0" w:color="auto"/>
            <w:right w:val="none" w:sz="0" w:space="0" w:color="auto"/>
          </w:divBdr>
        </w:div>
        <w:div w:id="1551843154">
          <w:marLeft w:val="0"/>
          <w:marRight w:val="0"/>
          <w:marTop w:val="0"/>
          <w:marBottom w:val="0"/>
          <w:divBdr>
            <w:top w:val="none" w:sz="0" w:space="0" w:color="auto"/>
            <w:left w:val="none" w:sz="0" w:space="0" w:color="auto"/>
            <w:bottom w:val="none" w:sz="0" w:space="0" w:color="auto"/>
            <w:right w:val="none" w:sz="0" w:space="0" w:color="auto"/>
          </w:divBdr>
        </w:div>
        <w:div w:id="1162504653">
          <w:marLeft w:val="0"/>
          <w:marRight w:val="0"/>
          <w:marTop w:val="0"/>
          <w:marBottom w:val="0"/>
          <w:divBdr>
            <w:top w:val="none" w:sz="0" w:space="0" w:color="auto"/>
            <w:left w:val="none" w:sz="0" w:space="0" w:color="auto"/>
            <w:bottom w:val="none" w:sz="0" w:space="0" w:color="auto"/>
            <w:right w:val="none" w:sz="0" w:space="0" w:color="auto"/>
          </w:divBdr>
        </w:div>
        <w:div w:id="237597229">
          <w:marLeft w:val="0"/>
          <w:marRight w:val="0"/>
          <w:marTop w:val="0"/>
          <w:marBottom w:val="0"/>
          <w:divBdr>
            <w:top w:val="none" w:sz="0" w:space="0" w:color="auto"/>
            <w:left w:val="none" w:sz="0" w:space="0" w:color="auto"/>
            <w:bottom w:val="none" w:sz="0" w:space="0" w:color="auto"/>
            <w:right w:val="none" w:sz="0" w:space="0" w:color="auto"/>
          </w:divBdr>
        </w:div>
      </w:divsChild>
    </w:div>
    <w:div w:id="1569420969">
      <w:bodyDiv w:val="1"/>
      <w:marLeft w:val="0"/>
      <w:marRight w:val="0"/>
      <w:marTop w:val="0"/>
      <w:marBottom w:val="0"/>
      <w:divBdr>
        <w:top w:val="none" w:sz="0" w:space="0" w:color="auto"/>
        <w:left w:val="none" w:sz="0" w:space="0" w:color="auto"/>
        <w:bottom w:val="none" w:sz="0" w:space="0" w:color="auto"/>
        <w:right w:val="none" w:sz="0" w:space="0" w:color="auto"/>
      </w:divBdr>
    </w:div>
    <w:div w:id="1830711325">
      <w:bodyDiv w:val="1"/>
      <w:marLeft w:val="0"/>
      <w:marRight w:val="0"/>
      <w:marTop w:val="0"/>
      <w:marBottom w:val="0"/>
      <w:divBdr>
        <w:top w:val="none" w:sz="0" w:space="0" w:color="auto"/>
        <w:left w:val="none" w:sz="0" w:space="0" w:color="auto"/>
        <w:bottom w:val="none" w:sz="0" w:space="0" w:color="auto"/>
        <w:right w:val="none" w:sz="0" w:space="0" w:color="auto"/>
      </w:divBdr>
    </w:div>
    <w:div w:id="1929263082">
      <w:bodyDiv w:val="1"/>
      <w:marLeft w:val="0"/>
      <w:marRight w:val="0"/>
      <w:marTop w:val="0"/>
      <w:marBottom w:val="0"/>
      <w:divBdr>
        <w:top w:val="none" w:sz="0" w:space="0" w:color="auto"/>
        <w:left w:val="none" w:sz="0" w:space="0" w:color="auto"/>
        <w:bottom w:val="none" w:sz="0" w:space="0" w:color="auto"/>
        <w:right w:val="none" w:sz="0" w:space="0" w:color="auto"/>
      </w:divBdr>
    </w:div>
    <w:div w:id="2022271366">
      <w:bodyDiv w:val="1"/>
      <w:marLeft w:val="0"/>
      <w:marRight w:val="0"/>
      <w:marTop w:val="0"/>
      <w:marBottom w:val="0"/>
      <w:divBdr>
        <w:top w:val="none" w:sz="0" w:space="0" w:color="auto"/>
        <w:left w:val="none" w:sz="0" w:space="0" w:color="auto"/>
        <w:bottom w:val="none" w:sz="0" w:space="0" w:color="auto"/>
        <w:right w:val="none" w:sz="0" w:space="0" w:color="auto"/>
      </w:divBdr>
    </w:div>
    <w:div w:id="2075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nass.usda.gov/Statistics_by_State/Hawaii/Publications/Annual_Statistical_Bulletin/index.php" TargetMode="External"/><Relationship Id="rId20" Type="http://schemas.openxmlformats.org/officeDocument/2006/relationships/theme" Target="theme/theme1.xml"/><Relationship Id="rId10" Type="http://schemas.openxmlformats.org/officeDocument/2006/relationships/hyperlink" Target="http://www.fpir.noaa.gov/SFD/SFD_rcf_hmrfs.html" TargetMode="External"/><Relationship Id="rId11" Type="http://schemas.openxmlformats.org/officeDocument/2006/relationships/hyperlink" Target="http://dbedt.hawaii.gov/economic/ranks/" TargetMode="External"/><Relationship Id="rId12" Type="http://schemas.openxmlformats.org/officeDocument/2006/relationships/hyperlink" Target="http://files.hawaii.gov/dbedt/economic/reports/self-sufficiency/self-sufficiency_2014.pdf)" TargetMode="External"/><Relationship Id="rId13" Type="http://schemas.openxmlformats.org/officeDocument/2006/relationships/hyperlink" Target="https://coast.noaa.gov/digitalcoast/tools/enow.html" TargetMode="External"/><Relationship Id="rId14" Type="http://schemas.openxmlformats.org/officeDocument/2006/relationships/hyperlink" Target="https://coast.noaa.gov/digitalcoast/tools/enow.html" TargetMode="External"/><Relationship Id="rId15" Type="http://schemas.openxmlformats.org/officeDocument/2006/relationships/hyperlink" Target="http://files.hawaii.gov/dbedt/economic/reports/IO/2007_state_io_study.pdf)" TargetMode="External"/><Relationship Id="rId16" Type="http://schemas.openxmlformats.org/officeDocument/2006/relationships/hyperlink" Target="file:///D:\Documents%20and%20Settings\eschemmel\AppData\Local\Temp\Temp1_Re%253a_expense_sharing.zip\11_Costofwetlandschange%202013%20update%2011_DEC_2013.docx" TargetMode="External"/><Relationship Id="rId17" Type="http://schemas.openxmlformats.org/officeDocument/2006/relationships/hyperlink" Target="http://hbs.bishopmuseum.org/endangered/extinct.html" TargetMode="Externa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microsoft.com/office/2007/relationships/hdphoto" Target="media/hdphoto1.wdp"/><Relationship Id="rId7" Type="http://schemas.openxmlformats.org/officeDocument/2006/relationships/comments" Target="comments.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29</Pages>
  <Words>7126</Words>
  <Characters>40622</Characters>
  <Application>Microsoft Macintosh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Conservation International</Company>
  <LinksUpToDate>false</LinksUpToDate>
  <CharactersWithSpaces>47653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Schemmel</dc:creator>
  <cp:lastModifiedBy>Eva Schemmel</cp:lastModifiedBy>
  <cp:revision>2</cp:revision>
  <cp:lastPrinted>2017-10-27T19:20:00Z</cp:lastPrinted>
  <dcterms:created xsi:type="dcterms:W3CDTF">2017-11-01T20:46:00Z</dcterms:created>
  <dcterms:modified xsi:type="dcterms:W3CDTF">2017-11-01T20:46:00Z</dcterms:modified>
</cp:coreProperties>
</file>