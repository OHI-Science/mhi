
<file path=[Content_Types].xml><?xml version="1.0" encoding="utf-8"?>
<Types xmlns="http://schemas.openxmlformats.org/package/2006/content-types">
  <Default Extension="xml" ContentType="application/xml"/>
  <Default Extension="png" ContentType="image/png"/>
  <Default Extension="wdp" ContentType="image/vnd.ms-photo"/>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64BC84" w14:textId="77777777" w:rsidR="00C47027" w:rsidRPr="001840F7" w:rsidRDefault="00C47027" w:rsidP="00C47027">
      <w:pPr>
        <w:rPr>
          <w:rFonts w:ascii="Times New Roman" w:eastAsia="Cambria" w:hAnsi="Times New Roman" w:cs="Times New Roman"/>
          <w:b/>
          <w:bCs/>
          <w:color w:val="EFA141"/>
          <w:sz w:val="44"/>
          <w:szCs w:val="40"/>
        </w:rPr>
      </w:pPr>
      <w:proofErr w:type="gramStart"/>
      <w:r w:rsidRPr="001840F7">
        <w:rPr>
          <w:rFonts w:ascii="Times New Roman" w:eastAsia="Cambria" w:hAnsi="Times New Roman" w:cs="Times New Roman"/>
          <w:b/>
          <w:bCs/>
          <w:color w:val="F79646" w:themeColor="accent6"/>
          <w:sz w:val="44"/>
          <w:szCs w:val="40"/>
        </w:rPr>
        <w:t>Hawai</w:t>
      </w:r>
      <w:r w:rsidRPr="001840F7">
        <w:rPr>
          <w:rFonts w:ascii="Times New Roman" w:hAnsi="Times New Roman" w:cs="Times New Roman"/>
          <w:b/>
          <w:color w:val="F79646" w:themeColor="accent6"/>
          <w:sz w:val="44"/>
          <w:szCs w:val="40"/>
        </w:rPr>
        <w:t>‘</w:t>
      </w:r>
      <w:proofErr w:type="gramEnd"/>
      <w:r w:rsidRPr="001840F7">
        <w:rPr>
          <w:rFonts w:ascii="Times New Roman" w:eastAsia="Cambria" w:hAnsi="Times New Roman" w:cs="Times New Roman"/>
          <w:b/>
          <w:bCs/>
          <w:color w:val="F79646" w:themeColor="accent6"/>
          <w:sz w:val="44"/>
          <w:szCs w:val="40"/>
        </w:rPr>
        <w:t xml:space="preserve">i </w:t>
      </w:r>
      <w:r w:rsidRPr="001840F7">
        <w:rPr>
          <w:rFonts w:ascii="Times New Roman" w:eastAsia="Cambria" w:hAnsi="Times New Roman" w:cs="Times New Roman"/>
          <w:b/>
          <w:bCs/>
          <w:color w:val="EFA141"/>
          <w:sz w:val="44"/>
          <w:szCs w:val="40"/>
        </w:rPr>
        <w:t xml:space="preserve">Ocean Health Index </w:t>
      </w:r>
    </w:p>
    <w:p w14:paraId="3F40A25C" w14:textId="77777777" w:rsidR="00C47027" w:rsidRPr="001840F7" w:rsidRDefault="00C47027" w:rsidP="00C47027">
      <w:pPr>
        <w:rPr>
          <w:rFonts w:ascii="Times New Roman" w:hAnsi="Times New Roman" w:cs="Times New Roman"/>
          <w:b/>
          <w:color w:val="4F81BD" w:themeColor="accent1"/>
          <w:sz w:val="24"/>
          <w:szCs w:val="24"/>
        </w:rPr>
      </w:pPr>
    </w:p>
    <w:p w14:paraId="68166C2B" w14:textId="3FD16581"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Background</w:t>
      </w:r>
    </w:p>
    <w:p w14:paraId="36E79C88" w14:textId="3607B79D" w:rsidR="006044C9" w:rsidRPr="001840F7" w:rsidRDefault="008E243D">
      <w:pPr>
        <w:rPr>
          <w:rFonts w:ascii="Times New Roman" w:hAnsi="Times New Roman" w:cs="Times New Roman"/>
          <w:sz w:val="24"/>
          <w:szCs w:val="24"/>
        </w:rPr>
      </w:pPr>
      <w:r w:rsidRPr="001840F7">
        <w:rPr>
          <w:rFonts w:ascii="Times New Roman" w:hAnsi="Times New Roman" w:cs="Times New Roman"/>
          <w:sz w:val="24"/>
          <w:szCs w:val="24"/>
        </w:rPr>
        <w:t xml:space="preserve">While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wealth of information, research, and management, there is a need for collaboration, communication, and common goals. </w:t>
      </w:r>
      <w:r w:rsidR="00C25926" w:rsidRPr="001840F7">
        <w:rPr>
          <w:rFonts w:ascii="Times New Roman" w:hAnsi="Times New Roman" w:cs="Times New Roman"/>
          <w:sz w:val="24"/>
          <w:szCs w:val="24"/>
        </w:rPr>
        <w:t xml:space="preserve">This model has proven to be successful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such as the Promise to </w:t>
      </w:r>
      <w:proofErr w:type="spellStart"/>
      <w:r w:rsidR="00C25926" w:rsidRPr="001840F7">
        <w:rPr>
          <w:rFonts w:ascii="Times New Roman" w:hAnsi="Times New Roman" w:cs="Times New Roman"/>
          <w:sz w:val="24"/>
          <w:szCs w:val="24"/>
        </w:rPr>
        <w:t>Paeʻāina</w:t>
      </w:r>
      <w:proofErr w:type="spellEnd"/>
      <w:r w:rsidR="00C25926" w:rsidRPr="001840F7">
        <w:rPr>
          <w:rFonts w:ascii="Times New Roman" w:hAnsi="Times New Roman" w:cs="Times New Roman"/>
          <w:sz w:val="24"/>
          <w:szCs w:val="24"/>
        </w:rPr>
        <w:t xml:space="preserve">, a collaboration of # agencies and nonprofits to that set targets to achieve to make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a better place before </w:t>
      </w:r>
      <w:proofErr w:type="spellStart"/>
      <w:r w:rsidR="00C25926" w:rsidRPr="001840F7">
        <w:rPr>
          <w:rFonts w:ascii="Times New Roman" w:hAnsi="Times New Roman" w:cs="Times New Roman"/>
          <w:sz w:val="24"/>
          <w:szCs w:val="24"/>
        </w:rPr>
        <w:t>Hōkūleia</w:t>
      </w:r>
      <w:proofErr w:type="spellEnd"/>
      <w:r w:rsidR="00C25926" w:rsidRPr="001840F7">
        <w:rPr>
          <w:rFonts w:ascii="Times New Roman" w:hAnsi="Times New Roman" w:cs="Times New Roman"/>
          <w:sz w:val="24"/>
          <w:szCs w:val="24"/>
        </w:rPr>
        <w:t xml:space="preserve"> returns from its worldwide voyage. These </w:t>
      </w:r>
      <w:r w:rsidR="00DA5281" w:rsidRPr="001840F7">
        <w:rPr>
          <w:rFonts w:ascii="Times New Roman" w:hAnsi="Times New Roman" w:cs="Times New Roman"/>
          <w:sz w:val="24"/>
          <w:szCs w:val="24"/>
        </w:rPr>
        <w:t>cross-sector</w:t>
      </w:r>
      <w:r w:rsidR="00C25926" w:rsidRPr="001840F7">
        <w:rPr>
          <w:rFonts w:ascii="Times New Roman" w:hAnsi="Times New Roman" w:cs="Times New Roman"/>
          <w:sz w:val="24"/>
          <w:szCs w:val="24"/>
        </w:rPr>
        <w:t xml:space="preserve"> collaborations are needed to build resilience between our social, economic, and environmental needs.</w:t>
      </w:r>
    </w:p>
    <w:p w14:paraId="6E6CEDE9" w14:textId="77777777" w:rsidR="007B50EF" w:rsidRPr="001840F7" w:rsidRDefault="00A90A1F">
      <w:pPr>
        <w:rPr>
          <w:rFonts w:ascii="Times New Roman" w:hAnsi="Times New Roman" w:cs="Times New Roman"/>
          <w:sz w:val="24"/>
          <w:szCs w:val="24"/>
        </w:rPr>
      </w:pPr>
      <w:r w:rsidRPr="001840F7">
        <w:rPr>
          <w:rFonts w:ascii="Times New Roman" w:hAnsi="Times New Roman" w:cs="Times New Roman"/>
          <w:sz w:val="24"/>
          <w:szCs w:val="24"/>
        </w:rPr>
        <w:t>Hawaiians have a long history of sustainable management and resourc</w:t>
      </w:r>
      <w:r w:rsidR="009F4559" w:rsidRPr="001840F7">
        <w:rPr>
          <w:rFonts w:ascii="Times New Roman" w:hAnsi="Times New Roman" w:cs="Times New Roman"/>
          <w:sz w:val="24"/>
          <w:szCs w:val="24"/>
        </w:rPr>
        <w:t>e use. They recognized that their wellbeing and</w:t>
      </w:r>
      <w:r w:rsidR="00EB21C5" w:rsidRPr="001840F7">
        <w:rPr>
          <w:rFonts w:ascii="Times New Roman" w:hAnsi="Times New Roman" w:cs="Times New Roman"/>
          <w:sz w:val="24"/>
          <w:szCs w:val="24"/>
        </w:rPr>
        <w:t xml:space="preserve"> health relied on the status or availability of the resource. </w:t>
      </w:r>
      <w:r w:rsidR="009F4559" w:rsidRPr="001840F7">
        <w:rPr>
          <w:rFonts w:ascii="Times New Roman" w:hAnsi="Times New Roman" w:cs="Times New Roman"/>
          <w:sz w:val="24"/>
          <w:szCs w:val="24"/>
        </w:rPr>
        <w:t>Today, the same is true; t</w:t>
      </w:r>
      <w:r w:rsidR="00506660" w:rsidRPr="001840F7">
        <w:rPr>
          <w:rFonts w:ascii="Times New Roman" w:hAnsi="Times New Roman" w:cs="Times New Roman"/>
          <w:sz w:val="24"/>
          <w:szCs w:val="24"/>
        </w:rPr>
        <w:t xml:space="preserve">he health of </w:t>
      </w:r>
      <w:r w:rsidR="009F4559" w:rsidRPr="001840F7">
        <w:rPr>
          <w:rFonts w:ascii="Times New Roman" w:hAnsi="Times New Roman" w:cs="Times New Roman"/>
          <w:sz w:val="24"/>
          <w:szCs w:val="24"/>
        </w:rPr>
        <w:t xml:space="preserve">our </w:t>
      </w:r>
      <w:r w:rsidR="00506660" w:rsidRPr="001840F7">
        <w:rPr>
          <w:rFonts w:ascii="Times New Roman" w:hAnsi="Times New Roman" w:cs="Times New Roman"/>
          <w:sz w:val="24"/>
          <w:szCs w:val="24"/>
        </w:rPr>
        <w:t xml:space="preserve">communities and our environment is intertwined. Healthy communities are more equipped to be stewards of their environment and a health environment supports community wellbeing.  </w:t>
      </w:r>
      <w:proofErr w:type="gramStart"/>
      <w:r w:rsidR="00506660" w:rsidRPr="001840F7">
        <w:rPr>
          <w:rFonts w:ascii="Times New Roman" w:hAnsi="Times New Roman" w:cs="Times New Roman"/>
          <w:sz w:val="24"/>
          <w:szCs w:val="24"/>
        </w:rPr>
        <w:t>Therefore</w:t>
      </w:r>
      <w:proofErr w:type="gramEnd"/>
      <w:r w:rsidR="00506660" w:rsidRPr="001840F7">
        <w:rPr>
          <w:rFonts w:ascii="Times New Roman" w:hAnsi="Times New Roman" w:cs="Times New Roman"/>
          <w:sz w:val="24"/>
          <w:szCs w:val="24"/>
        </w:rPr>
        <w:t xml:space="preserve"> </w:t>
      </w:r>
      <w:r w:rsidR="009F4559" w:rsidRPr="001840F7">
        <w:rPr>
          <w:rFonts w:ascii="Times New Roman" w:hAnsi="Times New Roman" w:cs="Times New Roman"/>
          <w:sz w:val="24"/>
          <w:szCs w:val="24"/>
        </w:rPr>
        <w:t xml:space="preserve">at </w:t>
      </w:r>
      <w:r w:rsidR="00506660" w:rsidRPr="001840F7">
        <w:rPr>
          <w:rFonts w:ascii="Times New Roman" w:hAnsi="Times New Roman" w:cs="Times New Roman"/>
          <w:sz w:val="24"/>
          <w:szCs w:val="24"/>
        </w:rPr>
        <w:t xml:space="preserve">the core of </w:t>
      </w:r>
      <w:proofErr w:type="spellStart"/>
      <w:r w:rsidR="009F4559" w:rsidRPr="001840F7">
        <w:rPr>
          <w:rFonts w:ascii="Times New Roman" w:hAnsi="Times New Roman" w:cs="Times New Roman"/>
          <w:sz w:val="24"/>
          <w:szCs w:val="24"/>
        </w:rPr>
        <w:t>m</w:t>
      </w:r>
      <w:r w:rsidR="006044C9" w:rsidRPr="001840F7">
        <w:rPr>
          <w:rFonts w:ascii="Times New Roman" w:hAnsi="Times New Roman" w:cs="Times New Roman"/>
          <w:sz w:val="24"/>
          <w:szCs w:val="24"/>
        </w:rPr>
        <w:t>ā</w:t>
      </w:r>
      <w:r w:rsidR="009F4559" w:rsidRPr="001840F7">
        <w:rPr>
          <w:rFonts w:ascii="Times New Roman" w:hAnsi="Times New Roman" w:cs="Times New Roman"/>
          <w:sz w:val="24"/>
          <w:szCs w:val="24"/>
        </w:rPr>
        <w:t>lama</w:t>
      </w:r>
      <w:proofErr w:type="spellEnd"/>
      <w:r w:rsidR="00506660" w:rsidRPr="001840F7">
        <w:rPr>
          <w:rFonts w:ascii="Times New Roman" w:hAnsi="Times New Roman" w:cs="Times New Roman"/>
          <w:sz w:val="24"/>
          <w:szCs w:val="24"/>
        </w:rPr>
        <w:t xml:space="preserve"> </w:t>
      </w:r>
      <w:proofErr w:type="spellStart"/>
      <w:r w:rsidR="00506660" w:rsidRPr="001840F7">
        <w:rPr>
          <w:rFonts w:ascii="Times New Roman" w:hAnsi="Times New Roman" w:cs="Times New Roman"/>
          <w:sz w:val="24"/>
          <w:szCs w:val="24"/>
        </w:rPr>
        <w:t>aina</w:t>
      </w:r>
      <w:proofErr w:type="spellEnd"/>
      <w:r w:rsidR="00506660" w:rsidRPr="001840F7">
        <w:rPr>
          <w:rFonts w:ascii="Times New Roman" w:hAnsi="Times New Roman" w:cs="Times New Roman"/>
          <w:sz w:val="24"/>
          <w:szCs w:val="24"/>
        </w:rPr>
        <w:t xml:space="preserve"> and ocean health</w:t>
      </w:r>
      <w:r w:rsidR="007F7C4D" w:rsidRPr="001840F7">
        <w:rPr>
          <w:rFonts w:ascii="Times New Roman" w:hAnsi="Times New Roman" w:cs="Times New Roman"/>
          <w:sz w:val="24"/>
          <w:szCs w:val="24"/>
        </w:rPr>
        <w:t xml:space="preserve"> is through</w:t>
      </w:r>
      <w:r w:rsidR="00506660" w:rsidRPr="001840F7">
        <w:rPr>
          <w:rFonts w:ascii="Times New Roman" w:hAnsi="Times New Roman" w:cs="Times New Roman"/>
          <w:sz w:val="24"/>
          <w:szCs w:val="24"/>
        </w:rPr>
        <w:t xml:space="preserve"> supporting community wellbeing and healt</w:t>
      </w:r>
      <w:r w:rsidR="006044C9" w:rsidRPr="001840F7">
        <w:rPr>
          <w:rFonts w:ascii="Times New Roman" w:hAnsi="Times New Roman" w:cs="Times New Roman"/>
          <w:sz w:val="24"/>
          <w:szCs w:val="24"/>
        </w:rPr>
        <w:t>h. The strong sense of place or connection to the place</w:t>
      </w:r>
      <w:r w:rsidR="00506660" w:rsidRPr="001840F7">
        <w:rPr>
          <w:rFonts w:ascii="Times New Roman" w:hAnsi="Times New Roman" w:cs="Times New Roman"/>
          <w:sz w:val="24"/>
          <w:szCs w:val="24"/>
        </w:rPr>
        <w:t xml:space="preserve"> that we have in Hawaii drives conservation and sustainability in </w:t>
      </w:r>
      <w:proofErr w:type="spellStart"/>
      <w:r w:rsidR="00506660" w:rsidRPr="001840F7">
        <w:rPr>
          <w:rFonts w:ascii="Times New Roman" w:hAnsi="Times New Roman" w:cs="Times New Roman"/>
          <w:sz w:val="24"/>
          <w:szCs w:val="24"/>
        </w:rPr>
        <w:t>Hawai</w:t>
      </w:r>
      <w:r w:rsidR="006044C9" w:rsidRPr="001840F7">
        <w:rPr>
          <w:rFonts w:ascii="Times New Roman" w:hAnsi="Times New Roman" w:cs="Times New Roman"/>
          <w:sz w:val="24"/>
          <w:szCs w:val="24"/>
        </w:rPr>
        <w:t>ʻ</w:t>
      </w:r>
      <w:r w:rsidR="00506660" w:rsidRPr="001840F7">
        <w:rPr>
          <w:rFonts w:ascii="Times New Roman" w:hAnsi="Times New Roman" w:cs="Times New Roman"/>
          <w:sz w:val="24"/>
          <w:szCs w:val="24"/>
        </w:rPr>
        <w:t>i</w:t>
      </w:r>
      <w:proofErr w:type="spellEnd"/>
      <w:r w:rsidR="00506660" w:rsidRPr="001840F7">
        <w:rPr>
          <w:rFonts w:ascii="Times New Roman" w:hAnsi="Times New Roman" w:cs="Times New Roman"/>
          <w:sz w:val="24"/>
          <w:szCs w:val="24"/>
        </w:rPr>
        <w:t xml:space="preserve"> and is a model for the rest of the world. </w:t>
      </w:r>
      <w:r w:rsidR="007F7C4D" w:rsidRPr="001840F7">
        <w:rPr>
          <w:rFonts w:ascii="Times New Roman" w:hAnsi="Times New Roman" w:cs="Times New Roman"/>
          <w:sz w:val="24"/>
          <w:szCs w:val="24"/>
        </w:rPr>
        <w:t xml:space="preserve">This sense of place and social awareness can be seen in every goal assessed in the </w:t>
      </w:r>
      <w:proofErr w:type="spellStart"/>
      <w:r w:rsidR="006044C9" w:rsidRPr="001840F7">
        <w:rPr>
          <w:rFonts w:ascii="Times New Roman" w:hAnsi="Times New Roman" w:cs="Times New Roman"/>
          <w:sz w:val="24"/>
          <w:szCs w:val="24"/>
        </w:rPr>
        <w:t>Hawaiʻi</w:t>
      </w:r>
      <w:proofErr w:type="spellEnd"/>
      <w:r w:rsidR="006044C9" w:rsidRPr="001840F7">
        <w:rPr>
          <w:rFonts w:ascii="Times New Roman" w:hAnsi="Times New Roman" w:cs="Times New Roman"/>
          <w:sz w:val="24"/>
          <w:szCs w:val="24"/>
        </w:rPr>
        <w:t xml:space="preserve"> </w:t>
      </w:r>
      <w:r w:rsidR="007F7C4D" w:rsidRPr="001840F7">
        <w:rPr>
          <w:rFonts w:ascii="Times New Roman" w:hAnsi="Times New Roman" w:cs="Times New Roman"/>
          <w:sz w:val="24"/>
          <w:szCs w:val="24"/>
        </w:rPr>
        <w:t xml:space="preserve">Ocean Health Index, from the restoration of traditional Hawaiian fishponds as a means to sustainably provide seafood under the Food Provision Goal to the added goal on Sustainable Tourism. </w:t>
      </w:r>
      <w:proofErr w:type="spellStart"/>
      <w:r w:rsidR="006044C9" w:rsidRPr="001840F7">
        <w:rPr>
          <w:rFonts w:ascii="Times New Roman" w:hAnsi="Times New Roman" w:cs="Times New Roman"/>
          <w:sz w:val="24"/>
          <w:szCs w:val="24"/>
        </w:rPr>
        <w:t>Hawaiʻiʻs</w:t>
      </w:r>
      <w:proofErr w:type="spellEnd"/>
      <w:r w:rsidR="006044C9" w:rsidRPr="001840F7">
        <w:rPr>
          <w:rFonts w:ascii="Times New Roman" w:hAnsi="Times New Roman" w:cs="Times New Roman"/>
          <w:sz w:val="24"/>
          <w:szCs w:val="24"/>
        </w:rPr>
        <w:t xml:space="preserve"> unique s</w:t>
      </w:r>
      <w:r w:rsidR="007F7C4D" w:rsidRPr="001840F7">
        <w:rPr>
          <w:rFonts w:ascii="Times New Roman" w:hAnsi="Times New Roman" w:cs="Times New Roman"/>
          <w:sz w:val="24"/>
          <w:szCs w:val="24"/>
        </w:rPr>
        <w:t>ocial and cultural practices a</w:t>
      </w:r>
      <w:r w:rsidR="006044C9" w:rsidRPr="001840F7">
        <w:rPr>
          <w:rFonts w:ascii="Times New Roman" w:hAnsi="Times New Roman" w:cs="Times New Roman"/>
          <w:sz w:val="24"/>
          <w:szCs w:val="24"/>
        </w:rPr>
        <w:t>nd values are the foundation for the development of every</w:t>
      </w:r>
      <w:r w:rsidR="007F7C4D" w:rsidRPr="001840F7">
        <w:rPr>
          <w:rFonts w:ascii="Times New Roman" w:hAnsi="Times New Roman" w:cs="Times New Roman"/>
          <w:sz w:val="24"/>
          <w:szCs w:val="24"/>
        </w:rPr>
        <w:t xml:space="preserve"> goal and are also tracked in </w:t>
      </w:r>
      <w:r w:rsidR="006044C9" w:rsidRPr="001840F7">
        <w:rPr>
          <w:rFonts w:ascii="Times New Roman" w:hAnsi="Times New Roman" w:cs="Times New Roman"/>
          <w:sz w:val="24"/>
          <w:szCs w:val="24"/>
        </w:rPr>
        <w:t>their own goal, Sense of Place (</w:t>
      </w:r>
      <w:r w:rsidR="007F7C4D" w:rsidRPr="001840F7">
        <w:rPr>
          <w:rFonts w:ascii="Times New Roman" w:hAnsi="Times New Roman" w:cs="Times New Roman"/>
          <w:sz w:val="24"/>
          <w:szCs w:val="24"/>
        </w:rPr>
        <w:t>The Sense of Place Goal account</w:t>
      </w:r>
      <w:r w:rsidR="006044C9" w:rsidRPr="001840F7">
        <w:rPr>
          <w:rFonts w:ascii="Times New Roman" w:hAnsi="Times New Roman" w:cs="Times New Roman"/>
          <w:sz w:val="24"/>
          <w:szCs w:val="24"/>
        </w:rPr>
        <w:t>s</w:t>
      </w:r>
      <w:r w:rsidR="007F7C4D" w:rsidRPr="001840F7">
        <w:rPr>
          <w:rFonts w:ascii="Times New Roman" w:hAnsi="Times New Roman" w:cs="Times New Roman"/>
          <w:sz w:val="24"/>
          <w:szCs w:val="24"/>
        </w:rPr>
        <w:t xml:space="preserve"> for the importance of the relationship between people and </w:t>
      </w:r>
      <w:proofErr w:type="spellStart"/>
      <w:r w:rsidR="007F7C4D" w:rsidRPr="001840F7">
        <w:rPr>
          <w:rFonts w:ascii="Times New Roman" w:hAnsi="Times New Roman" w:cs="Times New Roman"/>
          <w:sz w:val="24"/>
          <w:szCs w:val="24"/>
        </w:rPr>
        <w:t>aina</w:t>
      </w:r>
      <w:proofErr w:type="spellEnd"/>
      <w:r w:rsidR="007F7C4D" w:rsidRPr="001840F7">
        <w:rPr>
          <w:rFonts w:ascii="Times New Roman" w:hAnsi="Times New Roman" w:cs="Times New Roman"/>
          <w:sz w:val="24"/>
          <w:szCs w:val="24"/>
        </w:rPr>
        <w:t xml:space="preserve"> and relationships among people with regards </w:t>
      </w:r>
      <w:r w:rsidR="006044C9" w:rsidRPr="001840F7">
        <w:rPr>
          <w:rFonts w:ascii="Times New Roman" w:hAnsi="Times New Roman" w:cs="Times New Roman"/>
          <w:sz w:val="24"/>
          <w:szCs w:val="24"/>
        </w:rPr>
        <w:t>to the past, present and future).</w:t>
      </w:r>
    </w:p>
    <w:p w14:paraId="63F0020C" w14:textId="77777777" w:rsidR="00FE3502"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Goals</w:t>
      </w:r>
    </w:p>
    <w:p w14:paraId="098B70B0" w14:textId="77777777" w:rsidR="00417BCD" w:rsidRPr="001840F7" w:rsidRDefault="00FE3502">
      <w:pPr>
        <w:rPr>
          <w:rFonts w:ascii="Times New Roman" w:hAnsi="Times New Roman" w:cs="Times New Roman"/>
          <w:sz w:val="24"/>
          <w:szCs w:val="24"/>
        </w:rPr>
      </w:pPr>
      <w:r w:rsidRPr="001840F7">
        <w:rPr>
          <w:rFonts w:ascii="Times New Roman" w:hAnsi="Times New Roman" w:cs="Times New Roman"/>
          <w:sz w:val="24"/>
          <w:szCs w:val="24"/>
        </w:rPr>
        <w:t>This assessment is being done to build a common message</w:t>
      </w:r>
      <w:r w:rsidR="00C25926" w:rsidRPr="001840F7">
        <w:rPr>
          <w:rFonts w:ascii="Times New Roman" w:hAnsi="Times New Roman" w:cs="Times New Roman"/>
          <w:sz w:val="24"/>
          <w:szCs w:val="24"/>
        </w:rPr>
        <w:t xml:space="preserve"> and set targets for sustainable ocean use in </w:t>
      </w:r>
      <w:proofErr w:type="spellStart"/>
      <w:r w:rsidR="00C25926" w:rsidRPr="001840F7">
        <w:rPr>
          <w:rFonts w:ascii="Times New Roman" w:hAnsi="Times New Roman" w:cs="Times New Roman"/>
          <w:sz w:val="24"/>
          <w:szCs w:val="24"/>
        </w:rPr>
        <w:t>Hawaiʻi</w:t>
      </w:r>
      <w:proofErr w:type="spellEnd"/>
      <w:r w:rsidR="00C25926" w:rsidRPr="001840F7">
        <w:rPr>
          <w:rFonts w:ascii="Times New Roman" w:hAnsi="Times New Roman" w:cs="Times New Roman"/>
          <w:sz w:val="24"/>
          <w:szCs w:val="24"/>
        </w:rPr>
        <w:t xml:space="preserve">. </w:t>
      </w:r>
    </w:p>
    <w:p w14:paraId="1B94F7B7" w14:textId="330BD22E" w:rsidR="00FE3502" w:rsidRPr="001840F7" w:rsidRDefault="00C47027">
      <w:pPr>
        <w:rPr>
          <w:rFonts w:ascii="Times New Roman" w:hAnsi="Times New Roman" w:cs="Times New Roman"/>
          <w:color w:val="4F81BD" w:themeColor="accent1"/>
          <w:sz w:val="24"/>
          <w:szCs w:val="24"/>
        </w:rPr>
      </w:pPr>
      <w:r w:rsidRPr="001840F7">
        <w:rPr>
          <w:rFonts w:ascii="Times New Roman" w:eastAsia="Cambria" w:hAnsi="Times New Roman" w:cs="Times New Roman"/>
          <w:b/>
          <w:noProof/>
          <w:color w:val="595959" w:themeColor="text1" w:themeTint="A6"/>
        </w:rPr>
        <w:drawing>
          <wp:anchor distT="0" distB="0" distL="114300" distR="114300" simplePos="0" relativeHeight="251659264" behindDoc="0" locked="0" layoutInCell="1" allowOverlap="1" wp14:anchorId="678B0061" wp14:editId="65280729">
            <wp:simplePos x="0" y="0"/>
            <wp:positionH relativeFrom="column">
              <wp:posOffset>-114300</wp:posOffset>
            </wp:positionH>
            <wp:positionV relativeFrom="paragraph">
              <wp:posOffset>106680</wp:posOffset>
            </wp:positionV>
            <wp:extent cx="2094865" cy="2258695"/>
            <wp:effectExtent l="0" t="0" r="0" b="1905"/>
            <wp:wrapSquare wrapText="bothSides"/>
            <wp:docPr id="3" name="Screen Shot 2016-02-12 at 1.10.23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16-02-12 at 1.10.23 PM.png"/>
                    <pic:cNvPicPr>
                      <a:picLocks noChangeAspect="1"/>
                    </pic:cNvPicPr>
                  </pic:nvPicPr>
                  <pic:blipFill rotWithShape="1">
                    <a:blip r:embed="rId5">
                      <a:extLst>
                        <a:ext uri="{BEBA8EAE-BF5A-486C-A8C5-ECC9F3942E4B}">
                          <a14:imgProps xmlns:a14="http://schemas.microsoft.com/office/drawing/2010/main">
                            <a14:imgLayer r:embed="rId6">
                              <a14:imgEffect>
                                <a14:backgroundRemoval t="463" b="100000" l="0" r="50818">
                                  <a14:foregroundMark x1="10182" y1="21914" x2="10182" y2="21914"/>
                                  <a14:foregroundMark x1="27091" y1="12037" x2="27091" y2="12037"/>
                                  <a14:foregroundMark x1="48182" y1="40895" x2="48182" y2="40895"/>
                                  <a14:foregroundMark x1="14455" y1="20216" x2="14455" y2="20216"/>
                                  <a14:foregroundMark x1="18727" y1="19136" x2="18727" y2="19136"/>
                                  <a14:foregroundMark x1="35091" y1="16358" x2="35091" y2="16358"/>
                                  <a14:foregroundMark x1="38818" y1="20525" x2="38818" y2="20525"/>
                                  <a14:foregroundMark x1="38273" y1="19599" x2="38273" y2="19599"/>
                                  <a14:foregroundMark x1="33818" y1="16204" x2="33818" y2="16204"/>
                                  <a14:foregroundMark x1="49091" y1="52006" x2="49091" y2="52006"/>
                                  <a14:foregroundMark x1="12818" y1="22531" x2="12818" y2="22531"/>
                                  <a14:foregroundMark x1="13545" y1="18056" x2="13545" y2="18056"/>
                                  <a14:foregroundMark x1="28818" y1="15741" x2="28818" y2="15741"/>
                                  <a14:foregroundMark x1="31455" y1="11111" x2="31455" y2="11111"/>
                                  <a14:foregroundMark x1="34545" y1="13735" x2="34545" y2="13735"/>
                                  <a14:foregroundMark x1="34091" y1="14198" x2="34091" y2="14198"/>
                                  <a14:foregroundMark x1="21182" y1="15278" x2="21182" y2="15278"/>
                                  <a14:foregroundMark x1="19455" y1="14660" x2="19818" y2="14815"/>
                                  <a14:foregroundMark x1="25545" y1="11728" x2="25545" y2="11728"/>
                                  <a14:foregroundMark x1="42818" y1="24228" x2="42818" y2="24228"/>
                                </a14:backgroundRemoval>
                              </a14:imgEffect>
                            </a14:imgLayer>
                          </a14:imgProps>
                        </a:ext>
                        <a:ext uri="{28A0092B-C50C-407E-A947-70E740481C1C}">
                          <a14:useLocalDpi xmlns:a14="http://schemas.microsoft.com/office/drawing/2010/main" val="0"/>
                        </a:ext>
                      </a:extLst>
                    </a:blip>
                    <a:srcRect r="47029" b="3069"/>
                    <a:stretch/>
                  </pic:blipFill>
                  <pic:spPr>
                    <a:xfrm>
                      <a:off x="0" y="0"/>
                      <a:ext cx="2094865" cy="2258695"/>
                    </a:xfrm>
                    <a:prstGeom prst="rect">
                      <a:avLst/>
                    </a:prstGeom>
                    <a:ln w="12700" cap="flat">
                      <a:noFill/>
                      <a:miter lim="400000"/>
                    </a:ln>
                    <a:effectLst/>
                  </pic:spPr>
                </pic:pic>
              </a:graphicData>
            </a:graphic>
            <wp14:sizeRelH relativeFrom="page">
              <wp14:pctWidth>0</wp14:pctWidth>
            </wp14:sizeRelH>
            <wp14:sizeRelV relativeFrom="page">
              <wp14:pctHeight>0</wp14:pctHeight>
            </wp14:sizeRelV>
          </wp:anchor>
        </w:drawing>
      </w:r>
    </w:p>
    <w:p w14:paraId="4BA7AB2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0B0F0"/>
          <w:sz w:val="24"/>
          <w:szCs w:val="20"/>
        </w:rPr>
        <w:t>Learn</w:t>
      </w:r>
      <w:r w:rsidRPr="001840F7">
        <w:rPr>
          <w:rFonts w:ascii="Times New Roman" w:eastAsia="Cambria" w:hAnsi="Times New Roman" w:cs="Times New Roman"/>
          <w:b/>
          <w:color w:val="00B0F0"/>
          <w:sz w:val="24"/>
          <w:szCs w:val="20"/>
        </w:rPr>
        <w:t xml:space="preserve"> </w:t>
      </w:r>
      <w:r w:rsidRPr="001840F7">
        <w:rPr>
          <w:rFonts w:ascii="Times New Roman" w:eastAsia="Cambria" w:hAnsi="Times New Roman" w:cs="Times New Roman"/>
          <w:color w:val="595959" w:themeColor="text1" w:themeTint="A6"/>
          <w:sz w:val="24"/>
          <w:szCs w:val="20"/>
        </w:rPr>
        <w:t>Ocean Health Index and its applications 2014-2016</w:t>
      </w:r>
    </w:p>
    <w:p w14:paraId="7AFFF8B7"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1849B" w:themeColor="accent5" w:themeShade="BF"/>
          <w:sz w:val="24"/>
          <w:szCs w:val="20"/>
        </w:rPr>
        <w:t>Plan</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 xml:space="preserve">the assessment to achieve local objectives and involve stakeholders </w:t>
      </w:r>
      <w:r w:rsidRPr="001840F7">
        <w:rPr>
          <w:rFonts w:ascii="Times New Roman" w:eastAsia="Cambria" w:hAnsi="Times New Roman" w:cs="Times New Roman"/>
          <w:bCs/>
          <w:color w:val="595959" w:themeColor="text1" w:themeTint="A6"/>
          <w:sz w:val="24"/>
          <w:szCs w:val="20"/>
        </w:rPr>
        <w:t>Jan 2016 – August 2017</w:t>
      </w:r>
    </w:p>
    <w:p w14:paraId="48F586C8"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Meetings with agencies and goal experts</w:t>
      </w:r>
    </w:p>
    <w:p w14:paraId="0E407BB4"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August 2016 Workshop in Honolulu</w:t>
      </w:r>
    </w:p>
    <w:p w14:paraId="5AD66216"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lastRenderedPageBreak/>
        <w:t>December 2016 Workshop in Kailua-Kona</w:t>
      </w:r>
    </w:p>
    <w:p w14:paraId="6D7DBA95"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July 2017 Workshop HCC</w:t>
      </w:r>
    </w:p>
    <w:p w14:paraId="0B6BE91B"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Ocean perceptions and values survey June 2017 – August 2017</w:t>
      </w:r>
    </w:p>
    <w:p w14:paraId="69317491"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365F91" w:themeColor="accent1" w:themeShade="BF"/>
          <w:sz w:val="24"/>
          <w:szCs w:val="20"/>
        </w:rPr>
        <w:t>Conduct</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assessment with adapted framework and local data on status, pressures, and resilience. Review draft OHI with stakeholders and managers.</w:t>
      </w:r>
    </w:p>
    <w:p w14:paraId="2951BAC4" w14:textId="77777777" w:rsidR="00C47027" w:rsidRPr="001840F7" w:rsidRDefault="00C47027" w:rsidP="00C47027">
      <w:pPr>
        <w:tabs>
          <w:tab w:val="left" w:pos="3420"/>
        </w:tabs>
        <w:rPr>
          <w:rFonts w:ascii="Times New Roman" w:eastAsia="Cambria" w:hAnsi="Times New Roman" w:cs="Times New Roman"/>
          <w:bCs/>
          <w:color w:val="595959" w:themeColor="text1" w:themeTint="A6"/>
          <w:sz w:val="24"/>
          <w:szCs w:val="20"/>
        </w:rPr>
      </w:pPr>
      <w:r w:rsidRPr="001840F7">
        <w:rPr>
          <w:rFonts w:ascii="Times New Roman" w:eastAsia="Cambria" w:hAnsi="Times New Roman" w:cs="Times New Roman"/>
          <w:bCs/>
          <w:color w:val="595959" w:themeColor="text1" w:themeTint="A6"/>
          <w:sz w:val="24"/>
          <w:szCs w:val="20"/>
        </w:rPr>
        <w:t>July 2017 – December 2017</w:t>
      </w:r>
    </w:p>
    <w:p w14:paraId="46F4493C"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b/>
          <w:bCs/>
          <w:color w:val="0E01B1"/>
          <w:sz w:val="24"/>
          <w:szCs w:val="20"/>
        </w:rPr>
        <w:t>Inform</w:t>
      </w:r>
      <w:r w:rsidRPr="001840F7">
        <w:rPr>
          <w:rFonts w:ascii="Times New Roman" w:eastAsia="Cambria" w:hAnsi="Times New Roman" w:cs="Times New Roman"/>
          <w:b/>
          <w:bCs/>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testing management options, support sustainable actions,</w:t>
      </w:r>
    </w:p>
    <w:p w14:paraId="24AA5C43" w14:textId="77777777"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and increase collaboration/communication</w:t>
      </w:r>
      <w:r w:rsidRPr="001840F7">
        <w:rPr>
          <w:rFonts w:ascii="Times New Roman" w:eastAsia="Cambria" w:hAnsi="Times New Roman" w:cs="Times New Roman"/>
          <w:b/>
          <w:color w:val="595959" w:themeColor="text1" w:themeTint="A6"/>
          <w:sz w:val="24"/>
          <w:szCs w:val="20"/>
        </w:rPr>
        <w:t xml:space="preserve"> </w:t>
      </w:r>
      <w:r w:rsidRPr="001840F7">
        <w:rPr>
          <w:rFonts w:ascii="Times New Roman" w:eastAsia="Cambria" w:hAnsi="Times New Roman" w:cs="Times New Roman"/>
          <w:color w:val="595959" w:themeColor="text1" w:themeTint="A6"/>
          <w:sz w:val="24"/>
          <w:szCs w:val="20"/>
        </w:rPr>
        <w:t>December 2017 – June</w:t>
      </w:r>
    </w:p>
    <w:p w14:paraId="0B388E68" w14:textId="63B1B329" w:rsidR="00C47027" w:rsidRPr="001840F7" w:rsidRDefault="00C47027" w:rsidP="00C47027">
      <w:pPr>
        <w:tabs>
          <w:tab w:val="left" w:pos="3420"/>
        </w:tabs>
        <w:rPr>
          <w:rFonts w:ascii="Times New Roman" w:eastAsia="Cambria" w:hAnsi="Times New Roman" w:cs="Times New Roman"/>
          <w:color w:val="595959" w:themeColor="text1" w:themeTint="A6"/>
          <w:sz w:val="24"/>
          <w:szCs w:val="20"/>
        </w:rPr>
      </w:pPr>
      <w:r w:rsidRPr="001840F7">
        <w:rPr>
          <w:rFonts w:ascii="Times New Roman" w:eastAsia="Cambria" w:hAnsi="Times New Roman" w:cs="Times New Roman"/>
          <w:color w:val="595959" w:themeColor="text1" w:themeTint="A6"/>
          <w:sz w:val="24"/>
          <w:szCs w:val="20"/>
        </w:rPr>
        <w:t>2018.</w:t>
      </w:r>
    </w:p>
    <w:p w14:paraId="4C7FD301" w14:textId="4901C364" w:rsidR="00C47027" w:rsidRPr="001840F7" w:rsidRDefault="00C47027">
      <w:pPr>
        <w:rPr>
          <w:rFonts w:ascii="Times New Roman" w:eastAsia="Cambria" w:hAnsi="Times New Roman" w:cs="Times New Roman"/>
          <w:b/>
          <w:color w:val="595959" w:themeColor="text1" w:themeTint="A6"/>
          <w:sz w:val="26"/>
        </w:rPr>
      </w:pPr>
      <w:r w:rsidRPr="001840F7">
        <w:rPr>
          <w:rFonts w:ascii="Times New Roman" w:eastAsia="Cambria" w:hAnsi="Times New Roman" w:cs="Times New Roman"/>
          <w:b/>
          <w:color w:val="002060"/>
          <w:sz w:val="24"/>
          <w:szCs w:val="20"/>
        </w:rPr>
        <w:t>Repeat</w:t>
      </w:r>
      <w:r w:rsidRPr="001840F7">
        <w:rPr>
          <w:rFonts w:ascii="Times New Roman" w:eastAsia="Cambria" w:hAnsi="Times New Roman" w:cs="Times New Roman"/>
          <w:color w:val="595959" w:themeColor="text1" w:themeTint="A6"/>
          <w:sz w:val="24"/>
          <w:szCs w:val="20"/>
        </w:rPr>
        <w:t xml:space="preserve"> assessment process incorporating updated science and policies to track progress towards a healthy ocean.</w:t>
      </w:r>
    </w:p>
    <w:p w14:paraId="08F6223D" w14:textId="77777777" w:rsidR="00C47027" w:rsidRPr="001840F7" w:rsidRDefault="00C47027" w:rsidP="00C47027">
      <w:pPr>
        <w:rPr>
          <w:rFonts w:ascii="Times New Roman" w:hAnsi="Times New Roman" w:cs="Times New Roman"/>
          <w:b/>
          <w:color w:val="4F81BD" w:themeColor="accent1"/>
          <w:sz w:val="24"/>
          <w:szCs w:val="24"/>
        </w:rPr>
      </w:pPr>
    </w:p>
    <w:p w14:paraId="658C2BDD" w14:textId="1DFC0347" w:rsidR="00C47027" w:rsidRPr="001840F7" w:rsidRDefault="00C47027" w:rsidP="00C4702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Scale</w:t>
      </w:r>
    </w:p>
    <w:p w14:paraId="3676F2F7" w14:textId="3D3711FA" w:rsidR="00C47027" w:rsidRPr="001840F7" w:rsidRDefault="00C47027" w:rsidP="00C47027">
      <w:pPr>
        <w:pStyle w:val="ListParagraph"/>
        <w:ind w:left="0"/>
        <w:rPr>
          <w:rFonts w:ascii="Times New Roman" w:hAnsi="Times New Roman" w:cs="Times New Roman"/>
          <w:bCs/>
          <w:color w:val="595959" w:themeColor="text1" w:themeTint="A6"/>
          <w:sz w:val="24"/>
          <w:szCs w:val="24"/>
          <w:u w:val="single"/>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OHI+ will use the scientifically robust framework of the Ocean Health Index at the scale of the Hawaiian archipelago. We will focus our development of the Hawaii Ocean Health Index at two scales:</w:t>
      </w:r>
    </w:p>
    <w:p w14:paraId="0C53C507"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i region; and</w:t>
      </w:r>
    </w:p>
    <w:p w14:paraId="04BA421D" w14:textId="77777777" w:rsidR="00C47027" w:rsidRPr="001840F7" w:rsidRDefault="00C47027" w:rsidP="00C47027">
      <w:pPr>
        <w:pStyle w:val="ListParagraph"/>
        <w:numPr>
          <w:ilvl w:val="0"/>
          <w:numId w:val="3"/>
        </w:numPr>
        <w:spacing w:after="0" w:line="240" w:lineRule="auto"/>
        <w:outlineLvl w:val="0"/>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Statewide, for coastal waters</w:t>
      </w:r>
    </w:p>
    <w:p w14:paraId="7886F839" w14:textId="77777777" w:rsidR="00C47027" w:rsidRPr="001840F7" w:rsidRDefault="00C47027" w:rsidP="00C47027">
      <w:pPr>
        <w:pStyle w:val="ListParagraph"/>
        <w:outlineLvl w:val="0"/>
        <w:rPr>
          <w:rFonts w:ascii="Times New Roman" w:hAnsi="Times New Roman" w:cs="Times New Roman"/>
          <w:color w:val="595959" w:themeColor="text1" w:themeTint="A6"/>
          <w:sz w:val="24"/>
          <w:szCs w:val="24"/>
        </w:rPr>
      </w:pPr>
    </w:p>
    <w:p w14:paraId="6CED8A8E"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Statewide assessment will focus on the Main Hawaiian Islands and will be by county. Regions will be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Island, Maui Nui, Oahu, and Kauai &amp; </w:t>
      </w:r>
      <w:proofErr w:type="spellStart"/>
      <w:r w:rsidRPr="001840F7">
        <w:rPr>
          <w:rFonts w:ascii="Times New Roman" w:hAnsi="Times New Roman" w:cs="Times New Roman"/>
          <w:color w:val="595959" w:themeColor="text1" w:themeTint="A6"/>
          <w:sz w:val="24"/>
          <w:szCs w:val="24"/>
        </w:rPr>
        <w:t>Ni‘ihau</w:t>
      </w:r>
      <w:proofErr w:type="spellEnd"/>
      <w:r w:rsidRPr="001840F7">
        <w:rPr>
          <w:rFonts w:ascii="Times New Roman" w:hAnsi="Times New Roman" w:cs="Times New Roman"/>
          <w:color w:val="595959" w:themeColor="text1" w:themeTint="A6"/>
          <w:sz w:val="24"/>
          <w:szCs w:val="24"/>
        </w:rPr>
        <w:t xml:space="preserve">. The county scale is being used simplifying incorporation into policy and management for the State of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w:t>
      </w:r>
    </w:p>
    <w:p w14:paraId="6FE9607F" w14:textId="77777777" w:rsidR="00C47027" w:rsidRPr="001840F7" w:rsidRDefault="00C47027" w:rsidP="00C47027">
      <w:pPr>
        <w:rPr>
          <w:rFonts w:ascii="Times New Roman" w:hAnsi="Times New Roman" w:cs="Times New Roman"/>
          <w:color w:val="595959" w:themeColor="text1" w:themeTint="A6"/>
          <w:sz w:val="24"/>
          <w:szCs w:val="24"/>
        </w:rPr>
      </w:pPr>
    </w:p>
    <w:p w14:paraId="6727CC2A" w14:textId="77777777" w:rsidR="00C47027" w:rsidRPr="001840F7" w:rsidRDefault="00C47027" w:rsidP="00C47027">
      <w:pPr>
        <w:rPr>
          <w:rFonts w:ascii="Times New Roman" w:hAnsi="Times New Roman" w:cs="Times New Roman"/>
          <w:color w:val="595959" w:themeColor="text1" w:themeTint="A6"/>
          <w:sz w:val="24"/>
          <w:szCs w:val="24"/>
        </w:rPr>
      </w:pPr>
      <w:r w:rsidRPr="001840F7">
        <w:rPr>
          <w:rFonts w:ascii="Times New Roman" w:hAnsi="Times New Roman" w:cs="Times New Roman"/>
          <w:color w:val="595959" w:themeColor="text1" w:themeTint="A6"/>
          <w:sz w:val="24"/>
          <w:szCs w:val="24"/>
        </w:rPr>
        <w:t xml:space="preserve">The West </w:t>
      </w:r>
      <w:proofErr w:type="gramStart"/>
      <w:r w:rsidRPr="001840F7">
        <w:rPr>
          <w:rFonts w:ascii="Times New Roman" w:hAnsi="Times New Roman" w:cs="Times New Roman"/>
          <w:color w:val="595959" w:themeColor="text1" w:themeTint="A6"/>
          <w:sz w:val="24"/>
          <w:szCs w:val="24"/>
        </w:rPr>
        <w:t>Hawai‘</w:t>
      </w:r>
      <w:proofErr w:type="gramEnd"/>
      <w:r w:rsidRPr="001840F7">
        <w:rPr>
          <w:rFonts w:ascii="Times New Roman" w:hAnsi="Times New Roman" w:cs="Times New Roman"/>
          <w:color w:val="595959" w:themeColor="text1" w:themeTint="A6"/>
          <w:sz w:val="24"/>
          <w:szCs w:val="24"/>
        </w:rPr>
        <w:t xml:space="preserve">i Regional OHI assessment will be at the scale of West Hawai‘i. West Hawai‘i may be divided into two regions North and South West Hawai‘i. </w:t>
      </w:r>
    </w:p>
    <w:p w14:paraId="6A52A0E8" w14:textId="77777777" w:rsidR="001243F6" w:rsidRDefault="001243F6">
      <w:pPr>
        <w:rPr>
          <w:rFonts w:ascii="Times New Roman" w:hAnsi="Times New Roman" w:cs="Times New Roman"/>
          <w:b/>
          <w:color w:val="4F81BD" w:themeColor="accent1"/>
          <w:sz w:val="24"/>
          <w:szCs w:val="24"/>
        </w:rPr>
      </w:pPr>
    </w:p>
    <w:p w14:paraId="0F9CA1B4" w14:textId="77777777" w:rsidR="004615F9" w:rsidRPr="001840F7" w:rsidRDefault="004615F9">
      <w:pPr>
        <w:rPr>
          <w:rFonts w:ascii="Times New Roman" w:hAnsi="Times New Roman" w:cs="Times New Roman"/>
          <w:b/>
          <w:color w:val="4F81BD" w:themeColor="accent1"/>
          <w:sz w:val="24"/>
          <w:szCs w:val="24"/>
        </w:rPr>
        <w:sectPr w:rsidR="004615F9" w:rsidRPr="001840F7">
          <w:pgSz w:w="12240" w:h="15840"/>
          <w:pgMar w:top="1440" w:right="1440" w:bottom="1440" w:left="1440" w:header="720" w:footer="720" w:gutter="0"/>
          <w:cols w:space="720"/>
          <w:docGrid w:linePitch="360"/>
        </w:sectPr>
      </w:pPr>
    </w:p>
    <w:p w14:paraId="5ECEAE65" w14:textId="4D64B30F" w:rsidR="00C47027" w:rsidRPr="004615F9" w:rsidRDefault="004615F9" w:rsidP="00E172F0">
      <w:pPr>
        <w:rPr>
          <w:rFonts w:ascii="Times New Roman" w:hAnsi="Times New Roman" w:cs="Times New Roman"/>
          <w:color w:val="000000" w:themeColor="text1"/>
          <w:sz w:val="24"/>
          <w:szCs w:val="24"/>
        </w:rPr>
      </w:pPr>
      <w:r w:rsidRPr="004615F9">
        <w:rPr>
          <w:rFonts w:ascii="Times New Roman" w:hAnsi="Times New Roman" w:cs="Times New Roman"/>
          <w:color w:val="000000" w:themeColor="text1"/>
          <w:sz w:val="24"/>
          <w:szCs w:val="24"/>
        </w:rPr>
        <w:lastRenderedPageBreak/>
        <w:t xml:space="preserve">Table 1. Locally defined goals for the </w:t>
      </w:r>
      <w:proofErr w:type="spellStart"/>
      <w:r w:rsidRPr="004615F9">
        <w:rPr>
          <w:rFonts w:ascii="Times New Roman" w:hAnsi="Times New Roman" w:cs="Times New Roman"/>
          <w:color w:val="000000" w:themeColor="text1"/>
          <w:sz w:val="24"/>
          <w:szCs w:val="24"/>
        </w:rPr>
        <w:t>Hawaiʻi</w:t>
      </w:r>
      <w:proofErr w:type="spellEnd"/>
      <w:r w:rsidRPr="004615F9">
        <w:rPr>
          <w:rFonts w:ascii="Times New Roman" w:hAnsi="Times New Roman" w:cs="Times New Roman"/>
          <w:color w:val="000000" w:themeColor="text1"/>
          <w:sz w:val="24"/>
          <w:szCs w:val="24"/>
        </w:rPr>
        <w:t xml:space="preserve"> OHI+ assessment.</w:t>
      </w:r>
    </w:p>
    <w:tbl>
      <w:tblPr>
        <w:tblW w:w="13540" w:type="dxa"/>
        <w:tblInd w:w="108" w:type="dxa"/>
        <w:tblLook w:val="04A0" w:firstRow="1" w:lastRow="0" w:firstColumn="1" w:lastColumn="0" w:noHBand="0" w:noVBand="1"/>
      </w:tblPr>
      <w:tblGrid>
        <w:gridCol w:w="1980"/>
        <w:gridCol w:w="11560"/>
      </w:tblGrid>
      <w:tr w:rsidR="004615F9" w:rsidRPr="00E172F0" w14:paraId="2D767035" w14:textId="77777777" w:rsidTr="004615F9">
        <w:trPr>
          <w:trHeight w:val="360"/>
        </w:trPr>
        <w:tc>
          <w:tcPr>
            <w:tcW w:w="198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2B1483"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Goal</w:t>
            </w:r>
          </w:p>
        </w:tc>
        <w:tc>
          <w:tcPr>
            <w:tcW w:w="11560" w:type="dxa"/>
            <w:tcBorders>
              <w:top w:val="single" w:sz="4" w:space="0" w:color="auto"/>
              <w:left w:val="nil"/>
              <w:bottom w:val="single" w:sz="4" w:space="0" w:color="auto"/>
              <w:right w:val="single" w:sz="4" w:space="0" w:color="auto"/>
            </w:tcBorders>
            <w:shd w:val="clear" w:color="auto" w:fill="auto"/>
            <w:vAlign w:val="center"/>
            <w:hideMark/>
          </w:tcPr>
          <w:p w14:paraId="49BE880E"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Definition</w:t>
            </w:r>
          </w:p>
        </w:tc>
      </w:tr>
      <w:tr w:rsidR="004615F9" w:rsidRPr="001840F7" w14:paraId="24F72040" w14:textId="77777777" w:rsidTr="004615F9">
        <w:trPr>
          <w:trHeight w:val="360"/>
        </w:trPr>
        <w:tc>
          <w:tcPr>
            <w:tcW w:w="1980" w:type="dxa"/>
            <w:vMerge w:val="restart"/>
            <w:tcBorders>
              <w:top w:val="nil"/>
              <w:left w:val="single" w:sz="4" w:space="0" w:color="auto"/>
              <w:bottom w:val="nil"/>
              <w:right w:val="single" w:sz="4" w:space="0" w:color="auto"/>
            </w:tcBorders>
            <w:shd w:val="clear" w:color="auto" w:fill="auto"/>
            <w:vAlign w:val="center"/>
            <w:hideMark/>
          </w:tcPr>
          <w:p w14:paraId="33BB7A0C"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Food Provision</w:t>
            </w:r>
          </w:p>
        </w:tc>
        <w:tc>
          <w:tcPr>
            <w:tcW w:w="11560" w:type="dxa"/>
            <w:vMerge w:val="restart"/>
            <w:tcBorders>
              <w:top w:val="nil"/>
              <w:left w:val="single" w:sz="4" w:space="0" w:color="auto"/>
              <w:bottom w:val="single" w:sz="4" w:space="0" w:color="auto"/>
              <w:right w:val="single" w:sz="4" w:space="0" w:color="auto"/>
            </w:tcBorders>
            <w:shd w:val="clear" w:color="auto" w:fill="auto"/>
            <w:vAlign w:val="center"/>
            <w:hideMark/>
          </w:tcPr>
          <w:p w14:paraId="3A45DB34"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Seafood from fisheries catch and aquaculture (local production of seafood including shrimp ponds and fishponds). This goal contains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Fisheries and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Fisheries measures the amount of wild-caught seafood from pelagic, bottom fish, and nearshore fisheries that can be sustainably harvested. </w:t>
            </w:r>
            <w:proofErr w:type="spellStart"/>
            <w:r w:rsidRPr="00E172F0">
              <w:rPr>
                <w:rFonts w:ascii="Times New Roman" w:eastAsia="Times New Roman" w:hAnsi="Times New Roman" w:cs="Times New Roman"/>
                <w:color w:val="000000"/>
              </w:rPr>
              <w:t>Mariculture</w:t>
            </w:r>
            <w:proofErr w:type="spellEnd"/>
            <w:r w:rsidRPr="00E172F0">
              <w:rPr>
                <w:rFonts w:ascii="Times New Roman" w:eastAsia="Times New Roman" w:hAnsi="Times New Roman" w:cs="Times New Roman"/>
                <w:color w:val="000000"/>
              </w:rPr>
              <w:t xml:space="preserve"> assesses the sustainable production of seafood from aquaculture and the number of active or restored traditional Hawaiian fishponds (</w:t>
            </w:r>
            <w:proofErr w:type="spellStart"/>
            <w:r w:rsidRPr="00E172F0">
              <w:rPr>
                <w:rFonts w:ascii="Times New Roman" w:eastAsia="Times New Roman" w:hAnsi="Times New Roman" w:cs="Times New Roman"/>
                <w:color w:val="000000"/>
              </w:rPr>
              <w:t>loko</w:t>
            </w:r>
            <w:proofErr w:type="spellEnd"/>
            <w:r w:rsidRPr="00E172F0">
              <w:rPr>
                <w:rFonts w:ascii="Times New Roman" w:eastAsia="Times New Roman" w:hAnsi="Times New Roman" w:cs="Times New Roman"/>
                <w:color w:val="000000"/>
              </w:rPr>
              <w:t xml:space="preserve"> </w:t>
            </w:r>
            <w:proofErr w:type="spellStart"/>
            <w:proofErr w:type="gramStart"/>
            <w:r w:rsidRPr="00E172F0">
              <w:rPr>
                <w:rFonts w:ascii="Times New Roman" w:eastAsia="Times New Roman" w:hAnsi="Times New Roman" w:cs="Times New Roman"/>
                <w:color w:val="000000"/>
              </w:rPr>
              <w:t>i‘</w:t>
            </w:r>
            <w:proofErr w:type="gramEnd"/>
            <w:r w:rsidRPr="00E172F0">
              <w:rPr>
                <w:rFonts w:ascii="Times New Roman" w:eastAsia="Times New Roman" w:hAnsi="Times New Roman" w:cs="Times New Roman"/>
                <w:color w:val="000000"/>
              </w:rPr>
              <w:t>a</w:t>
            </w:r>
            <w:proofErr w:type="spellEnd"/>
            <w:r w:rsidRPr="00E172F0">
              <w:rPr>
                <w:rFonts w:ascii="Times New Roman" w:eastAsia="Times New Roman" w:hAnsi="Times New Roman" w:cs="Times New Roman"/>
                <w:color w:val="000000"/>
              </w:rPr>
              <w:t>).</w:t>
            </w:r>
          </w:p>
        </w:tc>
      </w:tr>
      <w:tr w:rsidR="004615F9" w:rsidRPr="00E172F0" w14:paraId="3D0AE189" w14:textId="77777777" w:rsidTr="004615F9">
        <w:trPr>
          <w:trHeight w:val="322"/>
        </w:trPr>
        <w:tc>
          <w:tcPr>
            <w:tcW w:w="1980" w:type="dxa"/>
            <w:vMerge/>
            <w:tcBorders>
              <w:top w:val="nil"/>
              <w:left w:val="single" w:sz="4" w:space="0" w:color="auto"/>
              <w:bottom w:val="nil"/>
              <w:right w:val="single" w:sz="4" w:space="0" w:color="auto"/>
            </w:tcBorders>
            <w:shd w:val="clear" w:color="auto" w:fill="auto"/>
            <w:vAlign w:val="center"/>
            <w:hideMark/>
          </w:tcPr>
          <w:p w14:paraId="379D003B"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1D1EAE21"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0512DD5A" w14:textId="77777777" w:rsidTr="004615F9">
        <w:trPr>
          <w:trHeight w:val="521"/>
        </w:trPr>
        <w:tc>
          <w:tcPr>
            <w:tcW w:w="1980" w:type="dxa"/>
            <w:vMerge/>
            <w:tcBorders>
              <w:top w:val="nil"/>
              <w:left w:val="single" w:sz="4" w:space="0" w:color="auto"/>
              <w:bottom w:val="nil"/>
              <w:right w:val="single" w:sz="4" w:space="0" w:color="auto"/>
            </w:tcBorders>
            <w:shd w:val="clear" w:color="auto" w:fill="auto"/>
            <w:vAlign w:val="center"/>
            <w:hideMark/>
          </w:tcPr>
          <w:p w14:paraId="657B0B6D"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3C723974"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3E96F361" w14:textId="77777777" w:rsidTr="004615F9">
        <w:trPr>
          <w:trHeight w:val="360"/>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3FC280BD"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Artisanal Fishing Opportunities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23D1B199"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opportunity for fishers to supply seafood for themselves, families, and community</w:t>
            </w:r>
            <w:r w:rsidRPr="001840F7">
              <w:rPr>
                <w:rFonts w:ascii="Times New Roman" w:eastAsia="Times New Roman" w:hAnsi="Times New Roman" w:cs="Times New Roman"/>
                <w:color w:val="000000"/>
              </w:rPr>
              <w:t>. It is estimated based on need</w:t>
            </w:r>
            <w:r w:rsidRPr="00E172F0">
              <w:rPr>
                <w:rFonts w:ascii="Times New Roman" w:eastAsia="Times New Roman" w:hAnsi="Times New Roman" w:cs="Times New Roman"/>
                <w:color w:val="000000"/>
              </w:rPr>
              <w:t>, the access to the coast from shoreline access points, and the condition of the resource based on fish biomass.</w:t>
            </w:r>
          </w:p>
        </w:tc>
      </w:tr>
      <w:tr w:rsidR="004615F9" w:rsidRPr="00E172F0" w14:paraId="4DA2D84A" w14:textId="77777777" w:rsidTr="004615F9">
        <w:trPr>
          <w:trHeight w:val="360"/>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40039DF0"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65CEE7E3"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2E88C2C1"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7B506D24"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shd w:val="clear" w:color="auto" w:fill="auto"/>
            <w:vAlign w:val="center"/>
            <w:hideMark/>
          </w:tcPr>
          <w:p w14:paraId="5777EB3F"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6D507FF4" w14:textId="77777777" w:rsidTr="004615F9">
        <w:trPr>
          <w:trHeight w:val="360"/>
        </w:trPr>
        <w:tc>
          <w:tcPr>
            <w:tcW w:w="198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4FA42B0C" w14:textId="77777777" w:rsidR="004615F9" w:rsidRPr="00E172F0" w:rsidRDefault="004615F9" w:rsidP="00A1217F">
            <w:pPr>
              <w:spacing w:after="0" w:line="240" w:lineRule="auto"/>
              <w:jc w:val="center"/>
              <w:rPr>
                <w:rFonts w:ascii="Times New Roman" w:eastAsia="Times New Roman" w:hAnsi="Times New Roman" w:cs="Times New Roman"/>
                <w:color w:val="000000"/>
              </w:rPr>
            </w:pPr>
            <w:r w:rsidRPr="00E172F0">
              <w:rPr>
                <w:rFonts w:ascii="Times New Roman" w:eastAsia="Times New Roman" w:hAnsi="Times New Roman" w:cs="Times New Roman"/>
                <w:color w:val="000000"/>
              </w:rPr>
              <w:t>Natural Products</w:t>
            </w:r>
          </w:p>
        </w:tc>
        <w:tc>
          <w:tcPr>
            <w:tcW w:w="11560" w:type="dxa"/>
            <w:vMerge w:val="restart"/>
            <w:tcBorders>
              <w:top w:val="single" w:sz="4" w:space="0" w:color="000000"/>
              <w:left w:val="single" w:sz="4" w:space="0" w:color="auto"/>
              <w:bottom w:val="single" w:sz="4" w:space="0" w:color="auto"/>
              <w:right w:val="single" w:sz="4" w:space="0" w:color="auto"/>
            </w:tcBorders>
            <w:shd w:val="clear" w:color="auto" w:fill="auto"/>
            <w:vAlign w:val="center"/>
            <w:hideMark/>
          </w:tcPr>
          <w:p w14:paraId="68144964"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Sustainable harvest of shells, algae, water, and salt. *Not </w:t>
            </w:r>
            <w:r w:rsidRPr="001840F7">
              <w:rPr>
                <w:rFonts w:ascii="Times New Roman" w:eastAsia="Times New Roman" w:hAnsi="Times New Roman" w:cs="Times New Roman"/>
                <w:color w:val="000000"/>
              </w:rPr>
              <w:t>assessed</w:t>
            </w:r>
            <w:r w:rsidRPr="00E172F0">
              <w:rPr>
                <w:rFonts w:ascii="Times New Roman" w:eastAsia="Times New Roman" w:hAnsi="Times New Roman" w:cs="Times New Roman"/>
                <w:color w:val="000000"/>
              </w:rPr>
              <w:t xml:space="preserve"> as data is not available for all regions and the </w:t>
            </w:r>
            <w:r w:rsidRPr="001840F7">
              <w:rPr>
                <w:rFonts w:ascii="Times New Roman" w:eastAsia="Times New Roman" w:hAnsi="Times New Roman" w:cs="Times New Roman"/>
                <w:color w:val="000000"/>
              </w:rPr>
              <w:t>sustainability</w:t>
            </w:r>
            <w:r w:rsidRPr="00E172F0">
              <w:rPr>
                <w:rFonts w:ascii="Times New Roman" w:eastAsia="Times New Roman" w:hAnsi="Times New Roman" w:cs="Times New Roman"/>
                <w:color w:val="000000"/>
              </w:rPr>
              <w:t xml:space="preserve"> of many of the natural products is unknown.</w:t>
            </w:r>
          </w:p>
        </w:tc>
      </w:tr>
      <w:tr w:rsidR="004615F9" w:rsidRPr="00E172F0" w14:paraId="3BCA4EDF" w14:textId="77777777" w:rsidTr="004615F9">
        <w:trPr>
          <w:trHeight w:val="360"/>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4449B2CB" w14:textId="77777777" w:rsidR="004615F9" w:rsidRPr="00E172F0" w:rsidRDefault="004615F9" w:rsidP="00A1217F">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A5CF906"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5B8342A7" w14:textId="77777777" w:rsidTr="004615F9">
        <w:trPr>
          <w:trHeight w:val="253"/>
        </w:trPr>
        <w:tc>
          <w:tcPr>
            <w:tcW w:w="198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B4085DF" w14:textId="77777777" w:rsidR="004615F9" w:rsidRPr="00E172F0" w:rsidRDefault="004615F9" w:rsidP="00A1217F">
            <w:pPr>
              <w:spacing w:after="0" w:line="240" w:lineRule="auto"/>
              <w:rPr>
                <w:rFonts w:ascii="Times New Roman" w:eastAsia="Times New Roman" w:hAnsi="Times New Roman" w:cs="Times New Roman"/>
                <w:color w:val="000000"/>
              </w:rPr>
            </w:pPr>
          </w:p>
        </w:tc>
        <w:tc>
          <w:tcPr>
            <w:tcW w:w="11560" w:type="dxa"/>
            <w:vMerge/>
            <w:tcBorders>
              <w:top w:val="single" w:sz="4" w:space="0" w:color="auto"/>
              <w:left w:val="single" w:sz="4" w:space="0" w:color="auto"/>
              <w:bottom w:val="single" w:sz="4" w:space="0" w:color="auto"/>
              <w:right w:val="single" w:sz="4" w:space="0" w:color="auto"/>
            </w:tcBorders>
            <w:shd w:val="clear" w:color="auto" w:fill="auto"/>
            <w:vAlign w:val="center"/>
            <w:hideMark/>
          </w:tcPr>
          <w:p w14:paraId="555C9314"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34363B06" w14:textId="77777777" w:rsidTr="004615F9">
        <w:trPr>
          <w:trHeight w:val="360"/>
        </w:trPr>
        <w:tc>
          <w:tcPr>
            <w:tcW w:w="198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55A0D915"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Sense of Place</w:t>
            </w:r>
          </w:p>
        </w:tc>
        <w:tc>
          <w:tcPr>
            <w:tcW w:w="11560"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14:paraId="16B4E15C"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relationship between people and ‘</w:t>
            </w:r>
            <w:proofErr w:type="spellStart"/>
            <w:r w:rsidRPr="00E172F0">
              <w:rPr>
                <w:rFonts w:ascii="Times New Roman" w:eastAsia="Times New Roman" w:hAnsi="Times New Roman" w:cs="Times New Roman"/>
                <w:color w:val="000000"/>
              </w:rPr>
              <w:t>āina</w:t>
            </w:r>
            <w:proofErr w:type="spellEnd"/>
            <w:r w:rsidRPr="00E172F0">
              <w:rPr>
                <w:rFonts w:ascii="Times New Roman" w:eastAsia="Times New Roman" w:hAnsi="Times New Roman" w:cs="Times New Roman"/>
                <w:color w:val="000000"/>
              </w:rPr>
              <w:t xml:space="preserve"> (land/environment) and relationships among people with regards to the past, present and future.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Lasting Special Places and Connection to Place. Lasting special places tracks the protection of marine and coastal areas, and sacred and historical sites. Connection to place is the connection that people have to coastal and marine environments</w:t>
            </w:r>
            <w:r w:rsidRPr="001840F7">
              <w:rPr>
                <w:rFonts w:ascii="Times New Roman" w:eastAsia="Times New Roman" w:hAnsi="Times New Roman" w:cs="Times New Roman"/>
                <w:color w:val="000000"/>
              </w:rPr>
              <w:t xml:space="preserve"> measured through activates that take place in each place</w:t>
            </w:r>
            <w:r w:rsidRPr="00E172F0">
              <w:rPr>
                <w:rFonts w:ascii="Times New Roman" w:eastAsia="Times New Roman" w:hAnsi="Times New Roman" w:cs="Times New Roman"/>
                <w:color w:val="000000"/>
              </w:rPr>
              <w:t xml:space="preserve">. </w:t>
            </w:r>
          </w:p>
        </w:tc>
      </w:tr>
      <w:tr w:rsidR="004615F9" w:rsidRPr="001840F7" w14:paraId="6A82C022"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1F831C4A"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3E104D3"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66DED205"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3511BC02"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auto"/>
              <w:right w:val="single" w:sz="4" w:space="0" w:color="auto"/>
            </w:tcBorders>
            <w:shd w:val="clear" w:color="auto" w:fill="auto"/>
            <w:vAlign w:val="center"/>
            <w:hideMark/>
          </w:tcPr>
          <w:p w14:paraId="04666289"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183C251D" w14:textId="77777777" w:rsidTr="004615F9">
        <w:trPr>
          <w:trHeight w:val="360"/>
        </w:trPr>
        <w:tc>
          <w:tcPr>
            <w:tcW w:w="1980" w:type="dxa"/>
            <w:vMerge w:val="restart"/>
            <w:tcBorders>
              <w:top w:val="nil"/>
              <w:left w:val="single" w:sz="4" w:space="0" w:color="auto"/>
              <w:bottom w:val="single" w:sz="4" w:space="0" w:color="auto"/>
              <w:right w:val="single" w:sz="4" w:space="0" w:color="auto"/>
            </w:tcBorders>
            <w:shd w:val="clear" w:color="auto" w:fill="auto"/>
            <w:vAlign w:val="center"/>
            <w:hideMark/>
          </w:tcPr>
          <w:p w14:paraId="0D2C091F"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Sustainable Tourism</w:t>
            </w:r>
          </w:p>
        </w:tc>
        <w:tc>
          <w:tcPr>
            <w:tcW w:w="11560" w:type="dxa"/>
            <w:vMerge w:val="restart"/>
            <w:tcBorders>
              <w:top w:val="nil"/>
              <w:left w:val="single" w:sz="4" w:space="0" w:color="auto"/>
              <w:bottom w:val="nil"/>
              <w:right w:val="single" w:sz="4" w:space="0" w:color="auto"/>
            </w:tcBorders>
            <w:shd w:val="clear" w:color="auto" w:fill="auto"/>
            <w:vAlign w:val="center"/>
            <w:hideMark/>
          </w:tcPr>
          <w:p w14:paraId="6D66B50A"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Balanced economic growth through tourism with management and preservation of natural resources and Hawaiian culture. This goal is measured as the average of three indicators: visitor generated GDP, environmental protection, and resident sentiment towards tourism. </w:t>
            </w:r>
          </w:p>
        </w:tc>
      </w:tr>
      <w:tr w:rsidR="004615F9" w:rsidRPr="00E172F0" w14:paraId="045E2EA7" w14:textId="77777777" w:rsidTr="004615F9">
        <w:trPr>
          <w:trHeight w:val="360"/>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56689357"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04E9473A"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19F9C6E7" w14:textId="77777777" w:rsidTr="004615F9">
        <w:trPr>
          <w:trHeight w:val="253"/>
        </w:trPr>
        <w:tc>
          <w:tcPr>
            <w:tcW w:w="1980" w:type="dxa"/>
            <w:vMerge/>
            <w:tcBorders>
              <w:top w:val="nil"/>
              <w:left w:val="single" w:sz="4" w:space="0" w:color="auto"/>
              <w:bottom w:val="single" w:sz="4" w:space="0" w:color="auto"/>
              <w:right w:val="single" w:sz="4" w:space="0" w:color="auto"/>
            </w:tcBorders>
            <w:shd w:val="clear" w:color="auto" w:fill="auto"/>
            <w:vAlign w:val="center"/>
            <w:hideMark/>
          </w:tcPr>
          <w:p w14:paraId="2C306116"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nil"/>
              <w:right w:val="single" w:sz="4" w:space="0" w:color="auto"/>
            </w:tcBorders>
            <w:shd w:val="clear" w:color="auto" w:fill="auto"/>
            <w:vAlign w:val="center"/>
            <w:hideMark/>
          </w:tcPr>
          <w:p w14:paraId="5709471B"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1E6A6B11" w14:textId="77777777" w:rsidTr="004615F9">
        <w:trPr>
          <w:trHeight w:val="520"/>
        </w:trPr>
        <w:tc>
          <w:tcPr>
            <w:tcW w:w="1980" w:type="dxa"/>
            <w:tcBorders>
              <w:top w:val="nil"/>
              <w:left w:val="single" w:sz="4" w:space="0" w:color="auto"/>
              <w:bottom w:val="nil"/>
              <w:right w:val="single" w:sz="4" w:space="0" w:color="auto"/>
            </w:tcBorders>
            <w:shd w:val="clear" w:color="auto" w:fill="auto"/>
            <w:vAlign w:val="center"/>
            <w:hideMark/>
          </w:tcPr>
          <w:p w14:paraId="1E505B92"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Clean Waters</w:t>
            </w:r>
          </w:p>
        </w:tc>
        <w:tc>
          <w:tcPr>
            <w:tcW w:w="11560" w:type="dxa"/>
            <w:tcBorders>
              <w:top w:val="single" w:sz="4" w:space="0" w:color="auto"/>
              <w:left w:val="nil"/>
              <w:bottom w:val="nil"/>
              <w:right w:val="single" w:sz="4" w:space="0" w:color="auto"/>
            </w:tcBorders>
            <w:shd w:val="clear" w:color="auto" w:fill="auto"/>
            <w:vAlign w:val="center"/>
            <w:hideMark/>
          </w:tcPr>
          <w:p w14:paraId="0BD5A6BD"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The degree to which local waters are polluted by natural and human made causes. *Moved to pressure layer</w:t>
            </w:r>
          </w:p>
        </w:tc>
      </w:tr>
      <w:tr w:rsidR="004615F9" w:rsidRPr="001840F7" w14:paraId="6E0D1667" w14:textId="77777777" w:rsidTr="004615F9">
        <w:trPr>
          <w:trHeight w:val="360"/>
        </w:trPr>
        <w:tc>
          <w:tcPr>
            <w:tcW w:w="1980" w:type="dxa"/>
            <w:vMerge w:val="restart"/>
            <w:tcBorders>
              <w:top w:val="single" w:sz="4" w:space="0" w:color="auto"/>
              <w:left w:val="single" w:sz="4" w:space="0" w:color="auto"/>
              <w:bottom w:val="nil"/>
              <w:right w:val="single" w:sz="4" w:space="0" w:color="auto"/>
            </w:tcBorders>
            <w:shd w:val="clear" w:color="auto" w:fill="auto"/>
            <w:vAlign w:val="center"/>
            <w:hideMark/>
          </w:tcPr>
          <w:p w14:paraId="739A2CCF"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Biodiversity</w:t>
            </w:r>
          </w:p>
        </w:tc>
        <w:tc>
          <w:tcPr>
            <w:tcW w:w="11560" w:type="dxa"/>
            <w:vMerge w:val="restart"/>
            <w:tcBorders>
              <w:top w:val="single" w:sz="4" w:space="0" w:color="auto"/>
              <w:left w:val="single" w:sz="4" w:space="0" w:color="auto"/>
              <w:bottom w:val="nil"/>
              <w:right w:val="single" w:sz="4" w:space="0" w:color="auto"/>
            </w:tcBorders>
            <w:shd w:val="clear" w:color="auto" w:fill="auto"/>
            <w:vAlign w:val="center"/>
            <w:hideMark/>
          </w:tcPr>
          <w:p w14:paraId="7CB605E5"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The value of coastal and ocean species and habitats. Biodiversity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xml:space="preserve">: Habitats and Species. The habitat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the extent and condition of reefs, wetlands, soft-bottom habitats, and beaches. The species </w:t>
            </w:r>
            <w:proofErr w:type="spellStart"/>
            <w:r w:rsidRPr="00E172F0">
              <w:rPr>
                <w:rFonts w:ascii="Times New Roman" w:eastAsia="Times New Roman" w:hAnsi="Times New Roman" w:cs="Times New Roman"/>
                <w:color w:val="000000"/>
              </w:rPr>
              <w:t>subgoal</w:t>
            </w:r>
            <w:proofErr w:type="spellEnd"/>
            <w:r w:rsidRPr="00E172F0">
              <w:rPr>
                <w:rFonts w:ascii="Times New Roman" w:eastAsia="Times New Roman" w:hAnsi="Times New Roman" w:cs="Times New Roman"/>
                <w:color w:val="000000"/>
              </w:rPr>
              <w:t xml:space="preserve"> measures </w:t>
            </w:r>
            <w:r w:rsidRPr="001840F7">
              <w:rPr>
                <w:rFonts w:ascii="Times New Roman" w:eastAsia="Times New Roman" w:hAnsi="Times New Roman" w:cs="Times New Roman"/>
                <w:color w:val="000000"/>
              </w:rPr>
              <w:t xml:space="preserve">the population status of </w:t>
            </w:r>
            <w:proofErr w:type="gramStart"/>
            <w:r w:rsidRPr="001840F7">
              <w:rPr>
                <w:rFonts w:ascii="Times New Roman" w:eastAsia="Times New Roman" w:hAnsi="Times New Roman" w:cs="Times New Roman"/>
                <w:color w:val="000000"/>
              </w:rPr>
              <w:t>Hawai‘</w:t>
            </w:r>
            <w:proofErr w:type="gramEnd"/>
            <w:r w:rsidRPr="001840F7">
              <w:rPr>
                <w:rFonts w:ascii="Times New Roman" w:eastAsia="Times New Roman" w:hAnsi="Times New Roman" w:cs="Times New Roman"/>
                <w:color w:val="000000"/>
              </w:rPr>
              <w:t>i</w:t>
            </w:r>
            <w:r w:rsidRPr="00E172F0">
              <w:rPr>
                <w:rFonts w:ascii="Times New Roman" w:eastAsia="Times New Roman" w:hAnsi="Times New Roman" w:cs="Times New Roman"/>
                <w:color w:val="000000"/>
              </w:rPr>
              <w:t xml:space="preserve"> species based on reef fish biomass and the risk of extinction of marine mammals, turtles and birds, and coastal beach and sand dune plants.</w:t>
            </w:r>
            <w:bookmarkStart w:id="0" w:name="_GoBack"/>
            <w:bookmarkEnd w:id="0"/>
          </w:p>
        </w:tc>
      </w:tr>
      <w:tr w:rsidR="004615F9" w:rsidRPr="00E172F0" w14:paraId="3323F8E5"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7216322"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26E4D09E"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539575AC" w14:textId="77777777" w:rsidTr="004615F9">
        <w:trPr>
          <w:trHeight w:val="360"/>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06102536"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34704F0D"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7417DEA5" w14:textId="77777777" w:rsidTr="004615F9">
        <w:trPr>
          <w:trHeight w:val="253"/>
        </w:trPr>
        <w:tc>
          <w:tcPr>
            <w:tcW w:w="1980" w:type="dxa"/>
            <w:vMerge/>
            <w:tcBorders>
              <w:top w:val="single" w:sz="4" w:space="0" w:color="auto"/>
              <w:left w:val="single" w:sz="4" w:space="0" w:color="auto"/>
              <w:bottom w:val="nil"/>
              <w:right w:val="single" w:sz="4" w:space="0" w:color="auto"/>
            </w:tcBorders>
            <w:shd w:val="clear" w:color="auto" w:fill="auto"/>
            <w:vAlign w:val="center"/>
            <w:hideMark/>
          </w:tcPr>
          <w:p w14:paraId="27D01A0F"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nil"/>
              <w:right w:val="single" w:sz="4" w:space="0" w:color="auto"/>
            </w:tcBorders>
            <w:shd w:val="clear" w:color="auto" w:fill="auto"/>
            <w:vAlign w:val="center"/>
            <w:hideMark/>
          </w:tcPr>
          <w:p w14:paraId="75846B5E"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1840F7" w14:paraId="5C3148CA" w14:textId="77777777" w:rsidTr="004615F9">
        <w:trPr>
          <w:trHeight w:val="322"/>
        </w:trPr>
        <w:tc>
          <w:tcPr>
            <w:tcW w:w="19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52C5568D"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t>Coastal Protection</w:t>
            </w:r>
          </w:p>
        </w:tc>
        <w:tc>
          <w:tcPr>
            <w:tcW w:w="115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14:paraId="77964DBD"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Extent and condition of habitats (beaches, coral reefs, wetlands) that provide coastal protection from inundation and erosion.</w:t>
            </w:r>
          </w:p>
        </w:tc>
      </w:tr>
      <w:tr w:rsidR="004615F9" w:rsidRPr="00E172F0" w14:paraId="5EE35A62" w14:textId="77777777" w:rsidTr="004615F9">
        <w:trPr>
          <w:trHeight w:val="253"/>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69C25468"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F2D109E"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1A91C04F" w14:textId="77777777" w:rsidTr="004615F9">
        <w:trPr>
          <w:trHeight w:val="322"/>
        </w:trPr>
        <w:tc>
          <w:tcPr>
            <w:tcW w:w="198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530F4B66"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single" w:sz="4" w:space="0" w:color="auto"/>
              <w:left w:val="single" w:sz="4" w:space="0" w:color="auto"/>
              <w:bottom w:val="single" w:sz="4" w:space="0" w:color="000000"/>
              <w:right w:val="single" w:sz="4" w:space="0" w:color="auto"/>
            </w:tcBorders>
            <w:shd w:val="clear" w:color="auto" w:fill="auto"/>
            <w:vAlign w:val="center"/>
            <w:hideMark/>
          </w:tcPr>
          <w:p w14:paraId="0CCC742E"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4700A3B1" w14:textId="77777777" w:rsidTr="004615F9">
        <w:trPr>
          <w:trHeight w:val="360"/>
        </w:trPr>
        <w:tc>
          <w:tcPr>
            <w:tcW w:w="1980" w:type="dxa"/>
            <w:vMerge w:val="restart"/>
            <w:tcBorders>
              <w:top w:val="nil"/>
              <w:left w:val="single" w:sz="4" w:space="0" w:color="auto"/>
              <w:bottom w:val="single" w:sz="4" w:space="0" w:color="000000"/>
              <w:right w:val="single" w:sz="4" w:space="0" w:color="auto"/>
            </w:tcBorders>
            <w:shd w:val="clear" w:color="auto" w:fill="auto"/>
            <w:vAlign w:val="center"/>
            <w:hideMark/>
          </w:tcPr>
          <w:p w14:paraId="648B67FF" w14:textId="77777777" w:rsidR="004615F9" w:rsidRPr="00E172F0" w:rsidRDefault="004615F9" w:rsidP="00A1217F">
            <w:pPr>
              <w:spacing w:after="0" w:line="240" w:lineRule="auto"/>
              <w:jc w:val="center"/>
              <w:rPr>
                <w:rFonts w:ascii="Times New Roman" w:eastAsia="Times New Roman" w:hAnsi="Times New Roman" w:cs="Times New Roman"/>
              </w:rPr>
            </w:pPr>
            <w:r w:rsidRPr="00E172F0">
              <w:rPr>
                <w:rFonts w:ascii="Times New Roman" w:eastAsia="Times New Roman" w:hAnsi="Times New Roman" w:cs="Times New Roman"/>
              </w:rPr>
              <w:lastRenderedPageBreak/>
              <w:t>Livelihoods &amp; Economies</w:t>
            </w:r>
          </w:p>
        </w:tc>
        <w:tc>
          <w:tcPr>
            <w:tcW w:w="11560" w:type="dxa"/>
            <w:vMerge w:val="restart"/>
            <w:tcBorders>
              <w:top w:val="nil"/>
              <w:left w:val="single" w:sz="4" w:space="0" w:color="auto"/>
              <w:bottom w:val="single" w:sz="4" w:space="0" w:color="000000"/>
              <w:right w:val="single" w:sz="4" w:space="0" w:color="auto"/>
            </w:tcBorders>
            <w:shd w:val="clear" w:color="auto" w:fill="auto"/>
            <w:vAlign w:val="center"/>
            <w:hideMark/>
          </w:tcPr>
          <w:p w14:paraId="53217E8C" w14:textId="77777777" w:rsidR="004615F9" w:rsidRPr="00E172F0" w:rsidRDefault="004615F9" w:rsidP="00A1217F">
            <w:pPr>
              <w:spacing w:after="0" w:line="240" w:lineRule="auto"/>
              <w:rPr>
                <w:rFonts w:ascii="Times New Roman" w:eastAsia="Times New Roman" w:hAnsi="Times New Roman" w:cs="Times New Roman"/>
                <w:color w:val="000000"/>
              </w:rPr>
            </w:pPr>
            <w:r w:rsidRPr="00E172F0">
              <w:rPr>
                <w:rFonts w:ascii="Times New Roman" w:eastAsia="Times New Roman" w:hAnsi="Times New Roman" w:cs="Times New Roman"/>
                <w:color w:val="000000"/>
              </w:rPr>
              <w:t xml:space="preserve">Coastal and ocean-dependent jobs and productive coastal economies from the revenue from marine related industries including tourism, fishing, shipbuilding, and transportation. This goal is composed of two </w:t>
            </w:r>
            <w:proofErr w:type="spellStart"/>
            <w:r w:rsidRPr="00E172F0">
              <w:rPr>
                <w:rFonts w:ascii="Times New Roman" w:eastAsia="Times New Roman" w:hAnsi="Times New Roman" w:cs="Times New Roman"/>
                <w:color w:val="000000"/>
              </w:rPr>
              <w:t>subgoals</w:t>
            </w:r>
            <w:proofErr w:type="spellEnd"/>
            <w:r w:rsidRPr="00E172F0">
              <w:rPr>
                <w:rFonts w:ascii="Times New Roman" w:eastAsia="Times New Roman" w:hAnsi="Times New Roman" w:cs="Times New Roman"/>
                <w:color w:val="000000"/>
              </w:rPr>
              <w:t>: Livelihoods and Economies. Livelihoods tracks the number of jobs and the quality of wages (wage/livable wage) of marine sectors. Economies tracks the revenue generated from productive coastal economies.</w:t>
            </w:r>
          </w:p>
        </w:tc>
      </w:tr>
      <w:tr w:rsidR="004615F9" w:rsidRPr="00E172F0" w14:paraId="235AB181" w14:textId="77777777" w:rsidTr="004615F9">
        <w:trPr>
          <w:trHeight w:val="360"/>
        </w:trPr>
        <w:tc>
          <w:tcPr>
            <w:tcW w:w="1980" w:type="dxa"/>
            <w:vMerge/>
            <w:tcBorders>
              <w:top w:val="nil"/>
              <w:left w:val="single" w:sz="4" w:space="0" w:color="auto"/>
              <w:bottom w:val="single" w:sz="4" w:space="0" w:color="000000"/>
              <w:right w:val="single" w:sz="4" w:space="0" w:color="auto"/>
            </w:tcBorders>
            <w:vAlign w:val="center"/>
            <w:hideMark/>
          </w:tcPr>
          <w:p w14:paraId="7E94872D"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2312CD4C" w14:textId="77777777" w:rsidR="004615F9" w:rsidRPr="00E172F0" w:rsidRDefault="004615F9" w:rsidP="00A1217F">
            <w:pPr>
              <w:spacing w:after="0" w:line="240" w:lineRule="auto"/>
              <w:rPr>
                <w:rFonts w:ascii="Times New Roman" w:eastAsia="Times New Roman" w:hAnsi="Times New Roman" w:cs="Times New Roman"/>
                <w:color w:val="000000"/>
              </w:rPr>
            </w:pPr>
          </w:p>
        </w:tc>
      </w:tr>
      <w:tr w:rsidR="004615F9" w:rsidRPr="00E172F0" w14:paraId="5098F677" w14:textId="77777777" w:rsidTr="004615F9">
        <w:trPr>
          <w:trHeight w:val="720"/>
        </w:trPr>
        <w:tc>
          <w:tcPr>
            <w:tcW w:w="1980" w:type="dxa"/>
            <w:vMerge/>
            <w:tcBorders>
              <w:top w:val="nil"/>
              <w:left w:val="single" w:sz="4" w:space="0" w:color="auto"/>
              <w:bottom w:val="single" w:sz="4" w:space="0" w:color="000000"/>
              <w:right w:val="single" w:sz="4" w:space="0" w:color="auto"/>
            </w:tcBorders>
            <w:vAlign w:val="center"/>
            <w:hideMark/>
          </w:tcPr>
          <w:p w14:paraId="695873FC" w14:textId="77777777" w:rsidR="004615F9" w:rsidRPr="00E172F0" w:rsidRDefault="004615F9" w:rsidP="00A1217F">
            <w:pPr>
              <w:spacing w:after="0" w:line="240" w:lineRule="auto"/>
              <w:rPr>
                <w:rFonts w:ascii="Times New Roman" w:eastAsia="Times New Roman" w:hAnsi="Times New Roman" w:cs="Times New Roman"/>
              </w:rPr>
            </w:pPr>
          </w:p>
        </w:tc>
        <w:tc>
          <w:tcPr>
            <w:tcW w:w="11560" w:type="dxa"/>
            <w:vMerge/>
            <w:tcBorders>
              <w:top w:val="nil"/>
              <w:left w:val="single" w:sz="4" w:space="0" w:color="auto"/>
              <w:bottom w:val="single" w:sz="4" w:space="0" w:color="000000"/>
              <w:right w:val="single" w:sz="4" w:space="0" w:color="auto"/>
            </w:tcBorders>
            <w:vAlign w:val="center"/>
            <w:hideMark/>
          </w:tcPr>
          <w:p w14:paraId="01666763" w14:textId="77777777" w:rsidR="004615F9" w:rsidRPr="00E172F0" w:rsidRDefault="004615F9" w:rsidP="00A1217F">
            <w:pPr>
              <w:spacing w:after="0" w:line="240" w:lineRule="auto"/>
              <w:rPr>
                <w:rFonts w:ascii="Times New Roman" w:eastAsia="Times New Roman" w:hAnsi="Times New Roman" w:cs="Times New Roman"/>
                <w:color w:val="000000"/>
              </w:rPr>
            </w:pPr>
          </w:p>
        </w:tc>
      </w:tr>
    </w:tbl>
    <w:p w14:paraId="6F39B961" w14:textId="77777777" w:rsidR="004615F9" w:rsidRDefault="004615F9" w:rsidP="00E172F0">
      <w:pPr>
        <w:rPr>
          <w:rFonts w:ascii="Times New Roman" w:hAnsi="Times New Roman" w:cs="Times New Roman"/>
          <w:b/>
          <w:color w:val="4F81BD" w:themeColor="accent1"/>
          <w:sz w:val="24"/>
          <w:szCs w:val="24"/>
        </w:rPr>
      </w:pPr>
    </w:p>
    <w:p w14:paraId="041BF514" w14:textId="77777777" w:rsidR="004615F9" w:rsidRDefault="004615F9" w:rsidP="00E172F0">
      <w:pPr>
        <w:rPr>
          <w:rFonts w:ascii="Times New Roman" w:hAnsi="Times New Roman" w:cs="Times New Roman"/>
          <w:b/>
          <w:color w:val="4F81BD" w:themeColor="accent1"/>
          <w:sz w:val="24"/>
          <w:szCs w:val="24"/>
        </w:rPr>
      </w:pPr>
    </w:p>
    <w:p w14:paraId="3F95C1D4" w14:textId="77777777" w:rsidR="004615F9" w:rsidRPr="001840F7" w:rsidRDefault="004615F9" w:rsidP="00E172F0">
      <w:pPr>
        <w:rPr>
          <w:rFonts w:ascii="Times New Roman" w:hAnsi="Times New Roman" w:cs="Times New Roman"/>
          <w:b/>
          <w:color w:val="4F81BD" w:themeColor="accent1"/>
          <w:sz w:val="24"/>
          <w:szCs w:val="24"/>
        </w:rPr>
      </w:pPr>
    </w:p>
    <w:p w14:paraId="6CB104CE"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28579324" w14:textId="77777777" w:rsidR="001243F6" w:rsidRPr="001840F7" w:rsidRDefault="001243F6">
      <w:pPr>
        <w:rPr>
          <w:rFonts w:ascii="Times New Roman" w:hAnsi="Times New Roman" w:cs="Times New Roman"/>
          <w:b/>
          <w:color w:val="4F81BD" w:themeColor="accent1"/>
          <w:sz w:val="24"/>
          <w:szCs w:val="24"/>
        </w:rPr>
      </w:pPr>
    </w:p>
    <w:p w14:paraId="42B49C40" w14:textId="77777777" w:rsidR="001243F6" w:rsidRPr="001840F7" w:rsidRDefault="001243F6">
      <w:pPr>
        <w:rPr>
          <w:rFonts w:ascii="Times New Roman" w:hAnsi="Times New Roman" w:cs="Times New Roman"/>
          <w:b/>
          <w:color w:val="4F81BD" w:themeColor="accent1"/>
          <w:sz w:val="24"/>
          <w:szCs w:val="24"/>
        </w:rPr>
        <w:sectPr w:rsidR="001243F6" w:rsidRPr="001840F7" w:rsidSect="001243F6">
          <w:pgSz w:w="15840" w:h="12240" w:orient="landscape"/>
          <w:pgMar w:top="1440" w:right="1440" w:bottom="1440" w:left="1440" w:header="720" w:footer="720" w:gutter="0"/>
          <w:cols w:space="720"/>
          <w:docGrid w:linePitch="360"/>
        </w:sectPr>
      </w:pPr>
    </w:p>
    <w:p w14:paraId="1F513315" w14:textId="4EE0FD05" w:rsidR="00C47027" w:rsidRPr="001840F7" w:rsidRDefault="00C47027">
      <w:pPr>
        <w:rPr>
          <w:rFonts w:ascii="Times New Roman" w:hAnsi="Times New Roman" w:cs="Times New Roman"/>
          <w:b/>
          <w:color w:val="4F81BD" w:themeColor="accent1"/>
          <w:sz w:val="24"/>
          <w:szCs w:val="24"/>
        </w:rPr>
      </w:pPr>
    </w:p>
    <w:p w14:paraId="5C6A87C9" w14:textId="7DE8153D" w:rsidR="001840F7" w:rsidRPr="001840F7" w:rsidRDefault="001840F7">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Food Provision</w:t>
      </w:r>
    </w:p>
    <w:p w14:paraId="18CCF765" w14:textId="79BDE920" w:rsidR="001840F7" w:rsidRPr="001840F7" w:rsidRDefault="001840F7">
      <w:pPr>
        <w:rPr>
          <w:rFonts w:ascii="Times New Roman" w:hAnsi="Times New Roman" w:cs="Times New Roman"/>
          <w:b/>
          <w:color w:val="4F81BD" w:themeColor="accent1"/>
          <w:sz w:val="28"/>
          <w:szCs w:val="24"/>
        </w:rPr>
      </w:pPr>
      <w:r w:rsidRPr="001840F7">
        <w:rPr>
          <w:rFonts w:ascii="Times New Roman" w:eastAsia="Times New Roman" w:hAnsi="Times New Roman" w:cs="Times New Roman"/>
          <w:color w:val="000000"/>
          <w:sz w:val="24"/>
        </w:rPr>
        <w:t>Measures the sustainably harvested and produced s</w:t>
      </w:r>
      <w:r w:rsidRPr="00E172F0">
        <w:rPr>
          <w:rFonts w:ascii="Times New Roman" w:eastAsia="Times New Roman" w:hAnsi="Times New Roman" w:cs="Times New Roman"/>
          <w:color w:val="000000"/>
          <w:sz w:val="24"/>
        </w:rPr>
        <w:t>eafood from fisheries catch and aquaculture (local production of seafood including shrimp ponds and fishponds).</w:t>
      </w:r>
    </w:p>
    <w:p w14:paraId="3CEFDF14" w14:textId="77777777" w:rsidR="00544E29" w:rsidRPr="001840F7" w:rsidRDefault="00561E4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Wild Caught Fisheries</w:t>
      </w:r>
    </w:p>
    <w:p w14:paraId="1EECE904" w14:textId="62C1F019" w:rsidR="0006104C" w:rsidRPr="001840F7" w:rsidRDefault="0006104C">
      <w:pPr>
        <w:rPr>
          <w:rFonts w:ascii="Times New Roman" w:hAnsi="Times New Roman" w:cs="Times New Roman"/>
          <w:sz w:val="24"/>
          <w:szCs w:val="24"/>
        </w:rPr>
      </w:pPr>
      <w:r w:rsidRPr="001840F7">
        <w:rPr>
          <w:rFonts w:ascii="Times New Roman" w:hAnsi="Times New Roman" w:cs="Times New Roman"/>
          <w:sz w:val="24"/>
          <w:szCs w:val="24"/>
        </w:rPr>
        <w:t xml:space="preserve">Stock assessment from pelagic, bottom fish, and reef fish. Stock assessments did not over-lap with the most recent catch data. The most recent stock assessments were 2012-2013 for most species. I used the last ten years of stock assessment data to run a linear regression model to predict stock status to 2016. If stock status was non-linear then the ten </w:t>
      </w:r>
      <w:proofErr w:type="gramStart"/>
      <w:r w:rsidRPr="001840F7">
        <w:rPr>
          <w:rFonts w:ascii="Times New Roman" w:hAnsi="Times New Roman" w:cs="Times New Roman"/>
          <w:sz w:val="24"/>
          <w:szCs w:val="24"/>
        </w:rPr>
        <w:t>year</w:t>
      </w:r>
      <w:proofErr w:type="gramEnd"/>
      <w:r w:rsidRPr="001840F7">
        <w:rPr>
          <w:rFonts w:ascii="Times New Roman" w:hAnsi="Times New Roman" w:cs="Times New Roman"/>
          <w:sz w:val="24"/>
          <w:szCs w:val="24"/>
        </w:rPr>
        <w:t xml:space="preserve"> mean stock status was used. The stock indicat</w:t>
      </w:r>
      <w:r w:rsidR="00624264" w:rsidRPr="001840F7">
        <w:rPr>
          <w:rFonts w:ascii="Times New Roman" w:hAnsi="Times New Roman" w:cs="Times New Roman"/>
          <w:sz w:val="24"/>
          <w:szCs w:val="24"/>
        </w:rPr>
        <w:t>or for pelagic species was SB/</w:t>
      </w:r>
      <w:proofErr w:type="spellStart"/>
      <w:r w:rsidR="00624264" w:rsidRPr="001840F7">
        <w:rPr>
          <w:rFonts w:ascii="Times New Roman" w:hAnsi="Times New Roman" w:cs="Times New Roman"/>
          <w:sz w:val="24"/>
          <w:szCs w:val="24"/>
        </w:rPr>
        <w:t>SB</w:t>
      </w:r>
      <w:r w:rsidRPr="001840F7">
        <w:rPr>
          <w:rFonts w:ascii="Times New Roman" w:hAnsi="Times New Roman" w:cs="Times New Roman"/>
          <w:sz w:val="24"/>
          <w:szCs w:val="24"/>
        </w:rPr>
        <w:t>msy</w:t>
      </w:r>
      <w:proofErr w:type="spellEnd"/>
      <w:r w:rsidRPr="001840F7">
        <w:rPr>
          <w:rFonts w:ascii="Times New Roman" w:hAnsi="Times New Roman" w:cs="Times New Roman"/>
          <w:sz w:val="24"/>
          <w:szCs w:val="24"/>
        </w:rPr>
        <w:t>. Bottom fish stock assessment</w:t>
      </w:r>
      <w:r w:rsidR="004D5DB5" w:rsidRPr="001840F7">
        <w:rPr>
          <w:rFonts w:ascii="Times New Roman" w:hAnsi="Times New Roman" w:cs="Times New Roman"/>
          <w:sz w:val="24"/>
          <w:szCs w:val="24"/>
        </w:rPr>
        <w:t>s were</w:t>
      </w:r>
      <w:r w:rsidRPr="001840F7">
        <w:rPr>
          <w:rFonts w:ascii="Times New Roman" w:hAnsi="Times New Roman" w:cs="Times New Roman"/>
          <w:sz w:val="24"/>
          <w:szCs w:val="24"/>
        </w:rPr>
        <w:t xml:space="preserve"> for the aggregated species complex for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deep 7 and used B/</w:t>
      </w:r>
      <w:proofErr w:type="spellStart"/>
      <w:r w:rsidRPr="001840F7">
        <w:rPr>
          <w:rFonts w:ascii="Times New Roman" w:hAnsi="Times New Roman" w:cs="Times New Roman"/>
          <w:sz w:val="24"/>
          <w:szCs w:val="24"/>
        </w:rPr>
        <w:t>Bmsy</w:t>
      </w:r>
      <w:proofErr w:type="spellEnd"/>
      <w:r w:rsidRPr="001840F7">
        <w:rPr>
          <w:rFonts w:ascii="Times New Roman" w:hAnsi="Times New Roman" w:cs="Times New Roman"/>
          <w:sz w:val="24"/>
          <w:szCs w:val="24"/>
        </w:rPr>
        <w:t xml:space="preserve"> as the stock indicator. Reef fish stock assessment used the spawning potential ratio (SPR) as the stock indicator the reef fish spawning stock was compared to the Northwest Hawaiian Islands and the stock assessment is not reported by year so the stock status was held constant over the 5 assessment years. Used median scores for each group (pelagic, bottom, and reef to gap fill for species that lack formal stock assessments. </w:t>
      </w:r>
    </w:p>
    <w:p w14:paraId="40E8F285" w14:textId="51CB8AC2"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Data layers used:</w:t>
      </w:r>
    </w:p>
    <w:p w14:paraId="7CD8DA61"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Commercial catch data (2012-2016)</w:t>
      </w:r>
    </w:p>
    <w:p w14:paraId="263EAC88" w14:textId="77777777" w:rsidR="00A27AD0" w:rsidRPr="001840F7" w:rsidRDefault="00A27AD0" w:rsidP="00A27AD0">
      <w:pPr>
        <w:rPr>
          <w:rFonts w:ascii="Times New Roman" w:hAnsi="Times New Roman" w:cs="Times New Roman"/>
          <w:sz w:val="24"/>
          <w:szCs w:val="24"/>
        </w:rPr>
      </w:pPr>
      <w:r w:rsidRPr="001840F7">
        <w:rPr>
          <w:rFonts w:ascii="Times New Roman" w:hAnsi="Times New Roman" w:cs="Times New Roman"/>
          <w:sz w:val="24"/>
          <w:szCs w:val="24"/>
        </w:rPr>
        <w:t>Non-commercial catch data (used as a multiplier for commercial catch data)</w:t>
      </w:r>
    </w:p>
    <w:p w14:paraId="756F10EB" w14:textId="77777777" w:rsidR="00A27AD0" w:rsidRPr="001840F7" w:rsidRDefault="00A27AD0">
      <w:pPr>
        <w:rPr>
          <w:rFonts w:ascii="Times New Roman" w:hAnsi="Times New Roman" w:cs="Times New Roman"/>
          <w:sz w:val="24"/>
          <w:szCs w:val="24"/>
        </w:rPr>
      </w:pPr>
    </w:p>
    <w:p w14:paraId="01B3F5AE" w14:textId="77777777" w:rsidR="00417BCD" w:rsidRPr="001840F7" w:rsidRDefault="00417BCD">
      <w:pPr>
        <w:rPr>
          <w:rFonts w:ascii="Times New Roman" w:hAnsi="Times New Roman" w:cs="Times New Roman"/>
          <w:b/>
          <w:color w:val="4F81BD" w:themeColor="accent1"/>
          <w:sz w:val="24"/>
          <w:szCs w:val="24"/>
        </w:rPr>
      </w:pPr>
      <w:proofErr w:type="spellStart"/>
      <w:r w:rsidRPr="001840F7">
        <w:rPr>
          <w:rFonts w:ascii="Times New Roman" w:hAnsi="Times New Roman" w:cs="Times New Roman"/>
          <w:b/>
          <w:color w:val="4F81BD" w:themeColor="accent1"/>
          <w:sz w:val="24"/>
          <w:szCs w:val="24"/>
        </w:rPr>
        <w:t>Mariculture</w:t>
      </w:r>
      <w:proofErr w:type="spellEnd"/>
    </w:p>
    <w:p w14:paraId="6FE4C2AA" w14:textId="77777777" w:rsidR="00403555" w:rsidRPr="001840F7" w:rsidRDefault="00403555">
      <w:pPr>
        <w:rPr>
          <w:rFonts w:ascii="Times New Roman" w:hAnsi="Times New Roman" w:cs="Times New Roman"/>
          <w:sz w:val="24"/>
          <w:szCs w:val="24"/>
        </w:rPr>
      </w:pP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is measures as the local production/harvest of seafood for consumption and the production potential from local fishponds known as </w:t>
      </w:r>
      <w:proofErr w:type="spellStart"/>
      <w:r w:rsidRPr="001840F7">
        <w:rPr>
          <w:rFonts w:ascii="Times New Roman" w:hAnsi="Times New Roman" w:cs="Times New Roman"/>
          <w:sz w:val="24"/>
          <w:szCs w:val="24"/>
        </w:rPr>
        <w:t>loko</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ia.</w:t>
      </w:r>
      <w:proofErr w:type="spellEnd"/>
      <w:r w:rsidRPr="001840F7">
        <w:rPr>
          <w:rFonts w:ascii="Times New Roman" w:hAnsi="Times New Roman" w:cs="Times New Roman"/>
          <w:sz w:val="24"/>
          <w:szCs w:val="24"/>
        </w:rPr>
        <w:t xml:space="preserve"> </w:t>
      </w:r>
    </w:p>
    <w:p w14:paraId="360CE547" w14:textId="77777777" w:rsidR="00403555" w:rsidRPr="001840F7" w:rsidRDefault="00403555">
      <w:pPr>
        <w:rPr>
          <w:rFonts w:ascii="Times New Roman" w:hAnsi="Times New Roman" w:cs="Times New Roman"/>
          <w:sz w:val="24"/>
          <w:szCs w:val="24"/>
        </w:rPr>
      </w:pPr>
      <w:r w:rsidRPr="001840F7">
        <w:rPr>
          <w:rFonts w:ascii="Times New Roman" w:hAnsi="Times New Roman" w:cs="Times New Roman"/>
          <w:sz w:val="24"/>
          <w:szCs w:val="24"/>
        </w:rPr>
        <w:t xml:space="preserve">Commercial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production is a small fraction of the total seafood production potential of fishponds in Hawaii and thus represents a small percentage of the overall </w:t>
      </w:r>
      <w:proofErr w:type="spellStart"/>
      <w:r w:rsidRPr="001840F7">
        <w:rPr>
          <w:rFonts w:ascii="Times New Roman" w:hAnsi="Times New Roman" w:cs="Times New Roman"/>
          <w:sz w:val="24"/>
          <w:szCs w:val="24"/>
        </w:rPr>
        <w:t>mariculture</w:t>
      </w:r>
      <w:proofErr w:type="spellEnd"/>
      <w:r w:rsidRPr="001840F7">
        <w:rPr>
          <w:rFonts w:ascii="Times New Roman" w:hAnsi="Times New Roman" w:cs="Times New Roman"/>
          <w:sz w:val="24"/>
          <w:szCs w:val="24"/>
        </w:rPr>
        <w:t xml:space="preserve"> score. </w:t>
      </w:r>
      <w:r w:rsidR="0012701F" w:rsidRPr="001840F7">
        <w:rPr>
          <w:rFonts w:ascii="Times New Roman" w:hAnsi="Times New Roman" w:cs="Times New Roman"/>
          <w:sz w:val="24"/>
          <w:szCs w:val="24"/>
        </w:rPr>
        <w:t>ADD section on importance of fishponds here.</w:t>
      </w:r>
    </w:p>
    <w:p w14:paraId="27C4A664" w14:textId="77777777" w:rsidR="002A7246" w:rsidRPr="001840F7" w:rsidRDefault="002A7246" w:rsidP="00B511AF">
      <w:pPr>
        <w:spacing w:before="240"/>
        <w:rPr>
          <w:rFonts w:ascii="Times New Roman" w:hAnsi="Times New Roman" w:cs="Times New Roman"/>
          <w:sz w:val="24"/>
          <w:szCs w:val="24"/>
        </w:rPr>
      </w:pP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value of aquaculture products (</w:t>
      </w:r>
      <w:r w:rsidR="002811DB" w:rsidRPr="001840F7">
        <w:rPr>
          <w:rFonts w:ascii="Times New Roman" w:hAnsi="Times New Roman" w:cs="Times New Roman"/>
          <w:sz w:val="24"/>
          <w:szCs w:val="24"/>
        </w:rPr>
        <w:t xml:space="preserve">$39,970,000 in 2011 USD) </w:t>
      </w:r>
      <w:r w:rsidRPr="001840F7">
        <w:rPr>
          <w:rFonts w:ascii="Times New Roman" w:hAnsi="Times New Roman" w:cs="Times New Roman"/>
          <w:sz w:val="24"/>
          <w:szCs w:val="24"/>
        </w:rPr>
        <w:t>natural products and seafood is ranked 4</w:t>
      </w:r>
      <w:r w:rsidRPr="001840F7">
        <w:rPr>
          <w:rFonts w:ascii="Times New Roman" w:hAnsi="Times New Roman" w:cs="Times New Roman"/>
          <w:sz w:val="24"/>
          <w:szCs w:val="24"/>
          <w:vertAlign w:val="superscript"/>
        </w:rPr>
        <w:t>th</w:t>
      </w:r>
      <w:r w:rsidRPr="001840F7">
        <w:rPr>
          <w:rFonts w:ascii="Times New Roman" w:hAnsi="Times New Roman" w:cs="Times New Roman"/>
          <w:sz w:val="24"/>
          <w:szCs w:val="24"/>
        </w:rPr>
        <w:t xml:space="preserve"> in the state following seed crops, flowers and nursery products, and cattle (USDA Annual Statistics Bulletin 2011).</w:t>
      </w:r>
      <w:r w:rsidR="0012701F" w:rsidRPr="001840F7">
        <w:rPr>
          <w:rFonts w:ascii="Times New Roman" w:hAnsi="Times New Roman" w:cs="Times New Roman"/>
          <w:sz w:val="24"/>
          <w:szCs w:val="24"/>
        </w:rPr>
        <w:t xml:space="preserve"> Revenue from </w:t>
      </w:r>
      <w:proofErr w:type="spellStart"/>
      <w:r w:rsidR="0012701F" w:rsidRPr="001840F7">
        <w:rPr>
          <w:rFonts w:ascii="Times New Roman" w:hAnsi="Times New Roman" w:cs="Times New Roman"/>
          <w:sz w:val="24"/>
          <w:szCs w:val="24"/>
        </w:rPr>
        <w:t>mariculture</w:t>
      </w:r>
      <w:proofErr w:type="spellEnd"/>
      <w:r w:rsidR="0012701F" w:rsidRPr="001840F7">
        <w:rPr>
          <w:rFonts w:ascii="Times New Roman" w:hAnsi="Times New Roman" w:cs="Times New Roman"/>
          <w:sz w:val="24"/>
          <w:szCs w:val="24"/>
        </w:rPr>
        <w:t xml:space="preserve"> is incorporated into Livelihoods and Economies.</w:t>
      </w:r>
    </w:p>
    <w:p w14:paraId="3E301CC0" w14:textId="77777777" w:rsidR="00417BCD" w:rsidRPr="001840F7" w:rsidRDefault="00403555">
      <w:pPr>
        <w:rPr>
          <w:rFonts w:ascii="Times New Roman" w:hAnsi="Times New Roman" w:cs="Times New Roman"/>
          <w:sz w:val="24"/>
          <w:szCs w:val="24"/>
        </w:rPr>
      </w:pPr>
      <w:r w:rsidRPr="001840F7">
        <w:rPr>
          <w:rFonts w:ascii="Times New Roman" w:hAnsi="Times New Roman" w:cs="Times New Roman"/>
          <w:sz w:val="24"/>
          <w:szCs w:val="24"/>
        </w:rPr>
        <w:t xml:space="preserve">The species that are produced locally for </w:t>
      </w:r>
      <w:r w:rsidR="00CC1051" w:rsidRPr="001840F7">
        <w:rPr>
          <w:rFonts w:ascii="Times New Roman" w:hAnsi="Times New Roman" w:cs="Times New Roman"/>
          <w:sz w:val="24"/>
          <w:szCs w:val="24"/>
        </w:rPr>
        <w:t xml:space="preserve">seafood </w:t>
      </w:r>
      <w:r w:rsidRPr="001840F7">
        <w:rPr>
          <w:rFonts w:ascii="Times New Roman" w:hAnsi="Times New Roman" w:cs="Times New Roman"/>
          <w:sz w:val="24"/>
          <w:szCs w:val="24"/>
        </w:rPr>
        <w:t xml:space="preserve">consumption include: </w:t>
      </w:r>
    </w:p>
    <w:p w14:paraId="56CBC418" w14:textId="77777777" w:rsidR="00403555" w:rsidRPr="001840F7" w:rsidRDefault="00403555" w:rsidP="00E00666">
      <w:pPr>
        <w:spacing w:before="240"/>
        <w:rPr>
          <w:rFonts w:ascii="Times New Roman" w:hAnsi="Times New Roman" w:cs="Times New Roman"/>
          <w:sz w:val="24"/>
          <w:szCs w:val="24"/>
        </w:rPr>
      </w:pPr>
      <w:r w:rsidRPr="001840F7">
        <w:rPr>
          <w:rFonts w:ascii="Times New Roman" w:hAnsi="Times New Roman" w:cs="Times New Roman"/>
          <w:sz w:val="24"/>
          <w:szCs w:val="24"/>
        </w:rPr>
        <w:lastRenderedPageBreak/>
        <w:t>Abalone (</w:t>
      </w:r>
      <w:proofErr w:type="spellStart"/>
      <w:r w:rsidRPr="001840F7">
        <w:rPr>
          <w:rFonts w:ascii="Times New Roman" w:hAnsi="Times New Roman" w:cs="Times New Roman"/>
          <w:i/>
          <w:sz w:val="24"/>
          <w:szCs w:val="24"/>
        </w:rPr>
        <w:t>Haliotus</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sp</w:t>
      </w:r>
      <w:proofErr w:type="spellEnd"/>
      <w:r w:rsidRPr="001840F7">
        <w:rPr>
          <w:rFonts w:ascii="Times New Roman" w:hAnsi="Times New Roman" w:cs="Times New Roman"/>
          <w:i/>
          <w:sz w:val="24"/>
          <w:szCs w:val="24"/>
        </w:rPr>
        <w:t>)</w:t>
      </w:r>
      <w:r w:rsidRPr="001840F7">
        <w:rPr>
          <w:rFonts w:ascii="Times New Roman" w:hAnsi="Times New Roman" w:cs="Times New Roman"/>
          <w:sz w:val="24"/>
          <w:szCs w:val="24"/>
        </w:rPr>
        <w:t>, oysters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gigas</w:t>
      </w:r>
      <w:proofErr w:type="spellEnd"/>
      <w:r w:rsidR="00E00666" w:rsidRPr="001840F7">
        <w:rPr>
          <w:rFonts w:ascii="Times New Roman" w:hAnsi="Times New Roman" w:cs="Times New Roman"/>
          <w:i/>
          <w:sz w:val="24"/>
          <w:szCs w:val="24"/>
        </w:rPr>
        <w:t xml:space="preserve"> </w:t>
      </w:r>
      <w:r w:rsidR="00E00666" w:rsidRPr="001840F7">
        <w:rPr>
          <w:rFonts w:ascii="Times New Roman" w:hAnsi="Times New Roman" w:cs="Times New Roman"/>
          <w:sz w:val="24"/>
          <w:szCs w:val="24"/>
        </w:rPr>
        <w:t xml:space="preserve">and </w:t>
      </w:r>
      <w:proofErr w:type="spellStart"/>
      <w:r w:rsidR="00E00666" w:rsidRPr="001840F7">
        <w:rPr>
          <w:rFonts w:ascii="Times New Roman" w:hAnsi="Times New Roman" w:cs="Times New Roman"/>
          <w:i/>
          <w:sz w:val="24"/>
          <w:szCs w:val="24"/>
        </w:rPr>
        <w:t>Crassostrea</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sikamea</w:t>
      </w:r>
      <w:proofErr w:type="spellEnd"/>
      <w:r w:rsidR="00E00666" w:rsidRPr="001840F7">
        <w:rPr>
          <w:rFonts w:ascii="Times New Roman" w:hAnsi="Times New Roman" w:cs="Times New Roman"/>
          <w:sz w:val="24"/>
          <w:szCs w:val="24"/>
        </w:rPr>
        <w:t>), clams (</w:t>
      </w:r>
      <w:proofErr w:type="spellStart"/>
      <w:r w:rsidR="00E00666" w:rsidRPr="001840F7">
        <w:rPr>
          <w:rFonts w:ascii="Times New Roman" w:hAnsi="Times New Roman" w:cs="Times New Roman"/>
          <w:i/>
          <w:sz w:val="24"/>
          <w:szCs w:val="24"/>
        </w:rPr>
        <w:t>Venerupis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philippinarum</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kahala</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i/>
          <w:sz w:val="24"/>
          <w:szCs w:val="24"/>
        </w:rPr>
        <w:t>Seriola</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dumerili</w:t>
      </w:r>
      <w:proofErr w:type="spellEnd"/>
      <w:r w:rsidRPr="001840F7">
        <w:rPr>
          <w:rFonts w:ascii="Times New Roman" w:hAnsi="Times New Roman" w:cs="Times New Roman"/>
          <w:sz w:val="24"/>
          <w:szCs w:val="24"/>
        </w:rPr>
        <w:t>), Pacific White Shrimp</w:t>
      </w:r>
      <w:r w:rsidR="00E00666" w:rsidRPr="001840F7">
        <w:rPr>
          <w:rFonts w:ascii="Times New Roman" w:hAnsi="Times New Roman" w:cs="Times New Roman"/>
          <w:sz w:val="24"/>
          <w:szCs w:val="24"/>
        </w:rPr>
        <w:t xml:space="preserve"> (</w:t>
      </w:r>
      <w:proofErr w:type="spellStart"/>
      <w:r w:rsidR="00E00666" w:rsidRPr="001840F7">
        <w:rPr>
          <w:rFonts w:ascii="Times New Roman" w:hAnsi="Times New Roman" w:cs="Times New Roman"/>
          <w:i/>
          <w:sz w:val="24"/>
          <w:szCs w:val="24"/>
        </w:rPr>
        <w:t>Penaeus</w:t>
      </w:r>
      <w:proofErr w:type="spellEnd"/>
      <w:r w:rsidR="00E00666" w:rsidRPr="001840F7">
        <w:rPr>
          <w:rFonts w:ascii="Times New Roman" w:hAnsi="Times New Roman" w:cs="Times New Roman"/>
          <w:i/>
          <w:sz w:val="24"/>
          <w:szCs w:val="24"/>
        </w:rPr>
        <w:t xml:space="preserve"> </w:t>
      </w:r>
      <w:proofErr w:type="spellStart"/>
      <w:r w:rsidR="00E00666" w:rsidRPr="001840F7">
        <w:rPr>
          <w:rFonts w:ascii="Times New Roman" w:hAnsi="Times New Roman" w:cs="Times New Roman"/>
          <w:i/>
          <w:sz w:val="24"/>
          <w:szCs w:val="24"/>
        </w:rPr>
        <w:t>vannamei</w:t>
      </w:r>
      <w:proofErr w:type="spellEnd"/>
      <w:r w:rsidR="00E00666" w:rsidRPr="001840F7">
        <w:rPr>
          <w:rFonts w:ascii="Times New Roman" w:hAnsi="Times New Roman" w:cs="Times New Roman"/>
          <w:sz w:val="24"/>
          <w:szCs w:val="24"/>
        </w:rPr>
        <w:t>)</w:t>
      </w:r>
      <w:r w:rsidRPr="001840F7">
        <w:rPr>
          <w:rFonts w:ascii="Times New Roman" w:hAnsi="Times New Roman" w:cs="Times New Roman"/>
          <w:sz w:val="24"/>
          <w:szCs w:val="24"/>
        </w:rPr>
        <w:t xml:space="preserve">, and </w:t>
      </w:r>
      <w:proofErr w:type="spellStart"/>
      <w:r w:rsidRPr="001840F7">
        <w:rPr>
          <w:rFonts w:ascii="Times New Roman" w:hAnsi="Times New Roman" w:cs="Times New Roman"/>
          <w:sz w:val="24"/>
          <w:szCs w:val="24"/>
        </w:rPr>
        <w:t>limu</w:t>
      </w:r>
      <w:proofErr w:type="spellEnd"/>
      <w:r w:rsidRPr="001840F7">
        <w:rPr>
          <w:rFonts w:ascii="Times New Roman" w:hAnsi="Times New Roman" w:cs="Times New Roman"/>
          <w:sz w:val="24"/>
          <w:szCs w:val="24"/>
        </w:rPr>
        <w:t xml:space="preserve"> (</w:t>
      </w:r>
      <w:proofErr w:type="spellStart"/>
      <w:r w:rsidRPr="001840F7">
        <w:rPr>
          <w:rFonts w:ascii="Times New Roman" w:hAnsi="Times New Roman" w:cs="Times New Roman"/>
          <w:sz w:val="24"/>
          <w:szCs w:val="24"/>
        </w:rPr>
        <w:t>Gracilaria</w:t>
      </w:r>
      <w:proofErr w:type="spellEnd"/>
      <w:r w:rsidRPr="001840F7">
        <w:rPr>
          <w:rFonts w:ascii="Times New Roman" w:hAnsi="Times New Roman" w:cs="Times New Roman"/>
          <w:sz w:val="24"/>
          <w:szCs w:val="24"/>
        </w:rPr>
        <w:t xml:space="preserve"> sp.).</w:t>
      </w:r>
      <w:r w:rsidR="00661A0E" w:rsidRPr="001840F7">
        <w:rPr>
          <w:rFonts w:ascii="Times New Roman" w:hAnsi="Times New Roman" w:cs="Times New Roman"/>
          <w:sz w:val="24"/>
          <w:szCs w:val="24"/>
        </w:rPr>
        <w:t xml:space="preserve"> </w:t>
      </w:r>
      <w:proofErr w:type="spellStart"/>
      <w:r w:rsidR="00661A0E" w:rsidRPr="001840F7">
        <w:rPr>
          <w:rFonts w:ascii="Times New Roman" w:hAnsi="Times New Roman" w:cs="Times New Roman"/>
          <w:sz w:val="24"/>
          <w:szCs w:val="24"/>
        </w:rPr>
        <w:t>Moi</w:t>
      </w:r>
      <w:proofErr w:type="spellEnd"/>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w:t>
      </w:r>
      <w:r w:rsidR="00661A0E" w:rsidRPr="001840F7">
        <w:rPr>
          <w:rFonts w:ascii="Times New Roman" w:hAnsi="Times New Roman" w:cs="Times New Roman"/>
          <w:sz w:val="24"/>
          <w:szCs w:val="24"/>
        </w:rPr>
        <w:t>Pacific Threadfin</w:t>
      </w:r>
      <w:r w:rsidR="00CC1051" w:rsidRPr="001840F7">
        <w:rPr>
          <w:rFonts w:ascii="Times New Roman" w:hAnsi="Times New Roman" w:cs="Times New Roman"/>
          <w:sz w:val="24"/>
          <w:szCs w:val="24"/>
        </w:rPr>
        <w:t>) is</w:t>
      </w:r>
      <w:r w:rsidR="00661A0E" w:rsidRPr="001840F7">
        <w:rPr>
          <w:rFonts w:ascii="Times New Roman" w:hAnsi="Times New Roman" w:cs="Times New Roman"/>
          <w:sz w:val="24"/>
          <w:szCs w:val="24"/>
        </w:rPr>
        <w:t xml:space="preserve"> </w:t>
      </w:r>
      <w:r w:rsidR="00CC1051" w:rsidRPr="001840F7">
        <w:rPr>
          <w:rFonts w:ascii="Times New Roman" w:hAnsi="Times New Roman" w:cs="Times New Roman"/>
          <w:sz w:val="24"/>
          <w:szCs w:val="24"/>
        </w:rPr>
        <w:t>not on the State of Hawaii Department of Agriculture list but it is produced locally for out planting in fishponds.</w:t>
      </w:r>
      <w:r w:rsidR="0012701F" w:rsidRPr="001840F7">
        <w:rPr>
          <w:rFonts w:ascii="Times New Roman" w:hAnsi="Times New Roman" w:cs="Times New Roman"/>
          <w:sz w:val="24"/>
          <w:szCs w:val="24"/>
        </w:rPr>
        <w:t xml:space="preserve"> </w:t>
      </w:r>
      <w:r w:rsidR="00B511AF" w:rsidRPr="001840F7">
        <w:rPr>
          <w:rFonts w:ascii="Times New Roman" w:hAnsi="Times New Roman" w:cs="Times New Roman"/>
          <w:sz w:val="24"/>
          <w:szCs w:val="24"/>
        </w:rPr>
        <w:t xml:space="preserve"> The sustainability of the </w:t>
      </w:r>
      <w:r w:rsidR="006946E9" w:rsidRPr="001840F7">
        <w:rPr>
          <w:rFonts w:ascii="Times New Roman" w:hAnsi="Times New Roman" w:cs="Times New Roman"/>
          <w:sz w:val="24"/>
          <w:szCs w:val="24"/>
        </w:rPr>
        <w:t>species produced was assessed as the average of the feed sustainability score</w:t>
      </w:r>
      <w:r w:rsidR="00870D69" w:rsidRPr="001840F7">
        <w:rPr>
          <w:rFonts w:ascii="Times New Roman" w:hAnsi="Times New Roman" w:cs="Times New Roman"/>
          <w:sz w:val="24"/>
          <w:szCs w:val="24"/>
        </w:rPr>
        <w:t xml:space="preserve"> (0 protein based, </w:t>
      </w:r>
      <w:r w:rsidR="00AB4171" w:rsidRPr="001840F7">
        <w:rPr>
          <w:rFonts w:ascii="Times New Roman" w:hAnsi="Times New Roman" w:cs="Times New Roman"/>
          <w:sz w:val="24"/>
          <w:szCs w:val="24"/>
        </w:rPr>
        <w:t>1</w:t>
      </w:r>
      <w:r w:rsidR="00870D69" w:rsidRPr="001840F7">
        <w:rPr>
          <w:rFonts w:ascii="Times New Roman" w:hAnsi="Times New Roman" w:cs="Times New Roman"/>
          <w:sz w:val="24"/>
          <w:szCs w:val="24"/>
        </w:rPr>
        <w:t xml:space="preserve"> plant based; 0 imported feed, 1 local feed)</w:t>
      </w:r>
      <w:r w:rsidR="006946E9" w:rsidRPr="001840F7">
        <w:rPr>
          <w:rFonts w:ascii="Times New Roman" w:hAnsi="Times New Roman" w:cs="Times New Roman"/>
          <w:sz w:val="24"/>
          <w:szCs w:val="24"/>
        </w:rPr>
        <w:t xml:space="preserve"> and</w:t>
      </w:r>
      <w:r w:rsidR="00B511AF" w:rsidRPr="001840F7">
        <w:rPr>
          <w:rFonts w:ascii="Times New Roman" w:hAnsi="Times New Roman" w:cs="Times New Roman"/>
          <w:sz w:val="24"/>
          <w:szCs w:val="24"/>
        </w:rPr>
        <w:t xml:space="preserve"> the biosecurity risk </w:t>
      </w:r>
      <w:r w:rsidR="006946E9" w:rsidRPr="001840F7">
        <w:rPr>
          <w:rFonts w:ascii="Times New Roman" w:hAnsi="Times New Roman" w:cs="Times New Roman"/>
          <w:sz w:val="24"/>
          <w:szCs w:val="24"/>
        </w:rPr>
        <w:t>scored as</w:t>
      </w:r>
      <w:r w:rsidR="00B511AF" w:rsidRPr="001840F7">
        <w:rPr>
          <w:rFonts w:ascii="Times New Roman" w:hAnsi="Times New Roman" w:cs="Times New Roman"/>
          <w:sz w:val="24"/>
          <w:szCs w:val="24"/>
        </w:rPr>
        <w:t xml:space="preserve"> </w:t>
      </w:r>
      <w:r w:rsidR="006946E9" w:rsidRPr="001840F7">
        <w:rPr>
          <w:rFonts w:ascii="Times New Roman" w:hAnsi="Times New Roman" w:cs="Times New Roman"/>
          <w:sz w:val="24"/>
          <w:szCs w:val="24"/>
        </w:rPr>
        <w:t>species status (</w:t>
      </w:r>
      <w:r w:rsidR="00AB4171" w:rsidRPr="001840F7">
        <w:rPr>
          <w:rFonts w:ascii="Times New Roman" w:hAnsi="Times New Roman" w:cs="Times New Roman"/>
          <w:sz w:val="24"/>
          <w:szCs w:val="24"/>
        </w:rPr>
        <w:t xml:space="preserve">1 </w:t>
      </w:r>
      <w:r w:rsidR="00B511AF" w:rsidRPr="001840F7">
        <w:rPr>
          <w:rFonts w:ascii="Times New Roman" w:hAnsi="Times New Roman" w:cs="Times New Roman"/>
          <w:sz w:val="24"/>
          <w:szCs w:val="24"/>
        </w:rPr>
        <w:t xml:space="preserve">native, </w:t>
      </w:r>
      <w:r w:rsidR="00AB4171" w:rsidRPr="001840F7">
        <w:rPr>
          <w:rFonts w:ascii="Times New Roman" w:hAnsi="Times New Roman" w:cs="Times New Roman"/>
          <w:sz w:val="24"/>
          <w:szCs w:val="24"/>
        </w:rPr>
        <w:t xml:space="preserve">0.75 </w:t>
      </w:r>
      <w:r w:rsidR="00B511AF" w:rsidRPr="001840F7">
        <w:rPr>
          <w:rFonts w:ascii="Times New Roman" w:hAnsi="Times New Roman" w:cs="Times New Roman"/>
          <w:sz w:val="24"/>
          <w:szCs w:val="24"/>
        </w:rPr>
        <w:t>introduced, or</w:t>
      </w:r>
      <w:r w:rsidR="00AB4171" w:rsidRPr="001840F7">
        <w:rPr>
          <w:rFonts w:ascii="Times New Roman" w:hAnsi="Times New Roman" w:cs="Times New Roman"/>
          <w:sz w:val="24"/>
          <w:szCs w:val="24"/>
        </w:rPr>
        <w:t xml:space="preserve"> 0</w:t>
      </w:r>
      <w:r w:rsidR="00B511AF" w:rsidRPr="001840F7">
        <w:rPr>
          <w:rFonts w:ascii="Times New Roman" w:hAnsi="Times New Roman" w:cs="Times New Roman"/>
          <w:sz w:val="24"/>
          <w:szCs w:val="24"/>
        </w:rPr>
        <w:t xml:space="preserve"> invasive</w:t>
      </w:r>
      <w:r w:rsidR="006946E9" w:rsidRPr="001840F7">
        <w:rPr>
          <w:rFonts w:ascii="Times New Roman" w:hAnsi="Times New Roman" w:cs="Times New Roman"/>
          <w:sz w:val="24"/>
          <w:szCs w:val="24"/>
        </w:rPr>
        <w:t>)</w:t>
      </w:r>
      <w:r w:rsidR="00D217B0" w:rsidRPr="001840F7">
        <w:rPr>
          <w:rFonts w:ascii="Times New Roman" w:hAnsi="Times New Roman" w:cs="Times New Roman"/>
          <w:sz w:val="24"/>
          <w:szCs w:val="24"/>
        </w:rPr>
        <w:t xml:space="preserve"> and the pathogen and virus susceptibility</w:t>
      </w:r>
      <w:r w:rsidR="0021575A" w:rsidRPr="001840F7">
        <w:rPr>
          <w:rFonts w:ascii="Times New Roman" w:hAnsi="Times New Roman" w:cs="Times New Roman"/>
          <w:sz w:val="24"/>
          <w:szCs w:val="24"/>
        </w:rPr>
        <w:t xml:space="preserve"> (0 highly susceptible, 0.5 susceptible but preventative measures in place</w:t>
      </w:r>
      <w:r w:rsidR="00A4683B" w:rsidRPr="001840F7">
        <w:rPr>
          <w:rFonts w:ascii="Times New Roman" w:hAnsi="Times New Roman" w:cs="Times New Roman"/>
          <w:sz w:val="24"/>
          <w:szCs w:val="24"/>
        </w:rPr>
        <w:t xml:space="preserve"> </w:t>
      </w:r>
      <w:r w:rsidR="0021575A" w:rsidRPr="001840F7">
        <w:rPr>
          <w:rFonts w:ascii="Times New Roman" w:hAnsi="Times New Roman" w:cs="Times New Roman"/>
          <w:sz w:val="24"/>
          <w:szCs w:val="24"/>
        </w:rPr>
        <w:t>(</w:t>
      </w:r>
      <w:r w:rsidR="00056C77" w:rsidRPr="001840F7">
        <w:rPr>
          <w:rFonts w:ascii="Times New Roman" w:hAnsi="Times New Roman" w:cs="Times New Roman"/>
          <w:sz w:val="24"/>
          <w:szCs w:val="24"/>
        </w:rPr>
        <w:t>biosecurity</w:t>
      </w:r>
      <w:r w:rsidR="0021575A" w:rsidRPr="001840F7">
        <w:rPr>
          <w:rFonts w:ascii="Times New Roman" w:hAnsi="Times New Roman" w:cs="Times New Roman"/>
          <w:sz w:val="24"/>
          <w:szCs w:val="24"/>
        </w:rPr>
        <w:t xml:space="preserve"> practices such as sterilization and wastewater treatment practices)</w:t>
      </w:r>
      <w:r w:rsidR="00D217B0" w:rsidRPr="001840F7">
        <w:rPr>
          <w:rFonts w:ascii="Times New Roman" w:hAnsi="Times New Roman" w:cs="Times New Roman"/>
          <w:sz w:val="24"/>
          <w:szCs w:val="24"/>
        </w:rPr>
        <w:t xml:space="preserve">. </w:t>
      </w:r>
    </w:p>
    <w:p w14:paraId="622EBE75" w14:textId="77777777" w:rsidR="00E00666" w:rsidRPr="001840F7" w:rsidRDefault="00E30D3A">
      <w:pPr>
        <w:rPr>
          <w:rFonts w:ascii="Times New Roman" w:hAnsi="Times New Roman" w:cs="Times New Roman"/>
          <w:sz w:val="24"/>
          <w:szCs w:val="24"/>
        </w:rPr>
      </w:pPr>
      <w:r w:rsidRPr="001840F7">
        <w:rPr>
          <w:rFonts w:ascii="Times New Roman" w:hAnsi="Times New Roman" w:cs="Times New Roman"/>
          <w:sz w:val="24"/>
          <w:szCs w:val="24"/>
        </w:rPr>
        <w:t>The production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seafood) is reported at the state level to prevent disclosure of sensitive information. To get county level estimates of production the </w:t>
      </w:r>
      <w:proofErr w:type="spellStart"/>
      <w:r w:rsidRPr="001840F7">
        <w:rPr>
          <w:rFonts w:ascii="Times New Roman" w:hAnsi="Times New Roman" w:cs="Times New Roman"/>
          <w:sz w:val="24"/>
          <w:szCs w:val="24"/>
        </w:rPr>
        <w:t>lbs</w:t>
      </w:r>
      <w:proofErr w:type="spellEnd"/>
      <w:r w:rsidRPr="001840F7">
        <w:rPr>
          <w:rFonts w:ascii="Times New Roman" w:hAnsi="Times New Roman" w:cs="Times New Roman"/>
          <w:sz w:val="24"/>
          <w:szCs w:val="24"/>
        </w:rPr>
        <w:t xml:space="preserve"> of finfish and shellfish produced at the state level were multiplied by the estimated number of finfish and shellfish operators by county. The number of operators are reported to USDA via census every 5 years</w:t>
      </w:r>
      <w:r w:rsidR="00056C77" w:rsidRPr="001840F7">
        <w:rPr>
          <w:rFonts w:ascii="Times New Roman" w:hAnsi="Times New Roman" w:cs="Times New Roman"/>
          <w:sz w:val="24"/>
          <w:szCs w:val="24"/>
        </w:rPr>
        <w:t xml:space="preserve"> (2002, 2007, 2012)</w:t>
      </w:r>
      <w:r w:rsidRPr="001840F7">
        <w:rPr>
          <w:rFonts w:ascii="Times New Roman" w:hAnsi="Times New Roman" w:cs="Times New Roman"/>
          <w:sz w:val="24"/>
          <w:szCs w:val="24"/>
        </w:rPr>
        <w:t xml:space="preserve"> (</w:t>
      </w:r>
      <w:hyperlink r:id="rId7" w:history="1">
        <w:r w:rsidRPr="001840F7">
          <w:rPr>
            <w:rStyle w:val="Hyperlink"/>
            <w:rFonts w:ascii="Times New Roman" w:hAnsi="Times New Roman" w:cs="Times New Roman"/>
            <w:sz w:val="24"/>
            <w:szCs w:val="24"/>
          </w:rPr>
          <w:t>https://www.nass.usda.gov/Statistics_by_State/Hawaii/</w:t>
        </w:r>
      </w:hyperlink>
      <w:r w:rsidR="00056C77"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 To fill in annual data gaps linear regression models were used. </w:t>
      </w:r>
    </w:p>
    <w:p w14:paraId="364D845E" w14:textId="77777777" w:rsidR="00CB4775" w:rsidRPr="001840F7" w:rsidRDefault="00CB4775">
      <w:pPr>
        <w:rPr>
          <w:rFonts w:ascii="Times New Roman" w:eastAsiaTheme="minorEastAsia" w:hAnsi="Times New Roman" w:cs="Times New Roman"/>
          <w:sz w:val="24"/>
          <w:szCs w:val="24"/>
        </w:rPr>
      </w:pPr>
      <m:oMathPara>
        <m:oMath>
          <m:r>
            <w:rPr>
              <w:rFonts w:ascii="Cambria Math" w:hAnsi="Cambria Math" w:cs="Times New Roman"/>
              <w:sz w:val="24"/>
              <w:szCs w:val="24"/>
            </w:rPr>
            <m:t>Mar=</m:t>
          </m:r>
          <m:f>
            <m:fPr>
              <m:ctrlPr>
                <w:rPr>
                  <w:rFonts w:ascii="Cambria Math" w:eastAsiaTheme="minorEastAsia" w:hAnsi="Cambria Math" w:cs="Times New Roman"/>
                  <w:i/>
                  <w:sz w:val="24"/>
                  <w:szCs w:val="24"/>
                </w:rPr>
              </m:ctrlPr>
            </m:fPr>
            <m:num>
              <m:r>
                <w:rPr>
                  <w:rFonts w:ascii="Cambria Math" w:hAnsi="Cambria Math" w:cs="Times New Roman"/>
                  <w:sz w:val="24"/>
                  <w:szCs w:val="24"/>
                </w:rPr>
                <m:t>Aquaculture+Fishponds</m:t>
              </m:r>
              <m:ctrlPr>
                <w:rPr>
                  <w:rFonts w:ascii="Cambria Math" w:hAnsi="Cambria Math" w:cs="Times New Roman"/>
                  <w:i/>
                  <w:sz w:val="24"/>
                  <w:szCs w:val="24"/>
                </w:rPr>
              </m:ctrlPr>
            </m:num>
            <m:den>
              <m:r>
                <w:rPr>
                  <w:rFonts w:ascii="Cambria Math" w:eastAsiaTheme="minorEastAsia" w:hAnsi="Cambria Math" w:cs="Times New Roman"/>
                  <w:sz w:val="24"/>
                  <w:szCs w:val="24"/>
                </w:rPr>
                <m:t>2</m:t>
              </m:r>
            </m:den>
          </m:f>
        </m:oMath>
      </m:oMathPara>
    </w:p>
    <w:p w14:paraId="56DBD946" w14:textId="77777777" w:rsidR="00CB4775" w:rsidRPr="001840F7" w:rsidRDefault="00CB4775">
      <w:pPr>
        <w:rPr>
          <w:rFonts w:ascii="Times New Roman" w:eastAsiaTheme="minorEastAsia" w:hAnsi="Times New Roman" w:cs="Times New Roman"/>
          <w:sz w:val="24"/>
          <w:szCs w:val="24"/>
        </w:rPr>
      </w:pPr>
    </w:p>
    <w:p w14:paraId="4B2B2513" w14:textId="77777777" w:rsidR="00561E41" w:rsidRPr="001840F7" w:rsidRDefault="00B710E9">
      <w:pPr>
        <w:rPr>
          <w:rFonts w:ascii="Times New Roman" w:eastAsiaTheme="minorEastAsia" w:hAnsi="Times New Roman" w:cs="Times New Roman"/>
          <w:sz w:val="24"/>
          <w:szCs w:val="24"/>
        </w:rPr>
      </w:pPr>
      <m:oMathPara>
        <m:oMath>
          <m:r>
            <w:rPr>
              <w:rFonts w:ascii="Cambria Math" w:hAnsi="Cambria Math" w:cs="Times New Roman"/>
              <w:sz w:val="24"/>
              <w:szCs w:val="24"/>
            </w:rPr>
            <m:t>Aquaculture=</m:t>
          </m:r>
          <m:f>
            <m:fPr>
              <m:ctrlPr>
                <w:rPr>
                  <w:rFonts w:ascii="Cambria Math" w:hAnsi="Cambria Math" w:cs="Times New Roman"/>
                  <w:i/>
                  <w:sz w:val="24"/>
                  <w:szCs w:val="24"/>
                </w:rPr>
              </m:ctrlPr>
            </m:fPr>
            <m:num>
              <m:r>
                <w:rPr>
                  <w:rFonts w:ascii="Cambria Math" w:hAnsi="Cambria Math" w:cs="Times New Roman"/>
                  <w:sz w:val="24"/>
                  <w:szCs w:val="24"/>
                </w:rPr>
                <m:t>yield</m:t>
              </m:r>
            </m:num>
            <m:den>
              <m:r>
                <w:rPr>
                  <w:rFonts w:ascii="Cambria Math" w:hAnsi="Cambria Math" w:cs="Times New Roman"/>
                  <w:sz w:val="24"/>
                  <w:szCs w:val="24"/>
                </w:rPr>
                <m:t xml:space="preserve">maximum yield </m:t>
              </m:r>
            </m:den>
          </m:f>
          <m:r>
            <w:rPr>
              <w:rFonts w:ascii="Cambria Math" w:hAnsi="Cambria Math" w:cs="Times New Roman"/>
              <w:sz w:val="24"/>
              <w:szCs w:val="24"/>
            </w:rPr>
            <m:t>*risk</m:t>
          </m:r>
        </m:oMath>
      </m:oMathPara>
    </w:p>
    <w:p w14:paraId="513A3127" w14:textId="77777777" w:rsidR="00787CA8" w:rsidRPr="001840F7" w:rsidRDefault="00787CA8">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Referen</w:t>
      </w:r>
      <w:r w:rsidR="00B710E9" w:rsidRPr="001840F7">
        <w:rPr>
          <w:rFonts w:ascii="Times New Roman" w:eastAsiaTheme="minorEastAsia" w:hAnsi="Times New Roman" w:cs="Times New Roman"/>
          <w:sz w:val="24"/>
          <w:szCs w:val="24"/>
        </w:rPr>
        <w:t xml:space="preserve">ce is maximum harvest across regions.  </w:t>
      </w:r>
    </w:p>
    <w:p w14:paraId="407C8A8C" w14:textId="77777777" w:rsidR="00B710E9" w:rsidRPr="001840F7" w:rsidRDefault="00B710E9" w:rsidP="00B710E9">
      <w:pPr>
        <w:rPr>
          <w:rFonts w:ascii="Times New Roman" w:eastAsiaTheme="minorEastAsia" w:hAnsi="Times New Roman" w:cs="Times New Roman"/>
          <w:sz w:val="24"/>
          <w:szCs w:val="24"/>
        </w:rPr>
      </w:pPr>
      <m:oMathPara>
        <m:oMath>
          <m:r>
            <w:rPr>
              <w:rFonts w:ascii="Cambria Math" w:hAnsi="Cambria Math" w:cs="Times New Roman"/>
              <w:sz w:val="24"/>
              <w:szCs w:val="24"/>
            </w:rPr>
            <m:t>Fishponds=</m:t>
          </m:r>
          <m:f>
            <m:fPr>
              <m:ctrlPr>
                <w:rPr>
                  <w:rFonts w:ascii="Cambria Math" w:hAnsi="Cambria Math" w:cs="Times New Roman"/>
                  <w:i/>
                  <w:sz w:val="24"/>
                  <w:szCs w:val="24"/>
                </w:rPr>
              </m:ctrlPr>
            </m:fPr>
            <m:num>
              <m:r>
                <w:rPr>
                  <w:rFonts w:ascii="Cambria Math" w:hAnsi="Cambria Math" w:cs="Times New Roman"/>
                  <w:sz w:val="24"/>
                  <w:szCs w:val="24"/>
                </w:rPr>
                <m:t>% of historical fish</m:t>
              </m:r>
              <m:r>
                <w:rPr>
                  <w:rFonts w:ascii="Times New Roman" w:hAnsi="Times New Roman" w:cs="Times New Roman"/>
                  <w:sz w:val="24"/>
                  <w:szCs w:val="24"/>
                </w:rPr>
                <m:t>p</m:t>
              </m:r>
              <m:r>
                <w:rPr>
                  <w:rFonts w:ascii="Cambria Math" w:hAnsi="Cambria Math" w:cs="Times New Roman"/>
                  <w:sz w:val="24"/>
                  <w:szCs w:val="24"/>
                </w:rPr>
                <m:t>onds</m:t>
              </m:r>
            </m:num>
            <m:den>
              <m:r>
                <w:rPr>
                  <w:rFonts w:ascii="Cambria Math" w:hAnsi="Cambria Math" w:cs="Times New Roman"/>
                  <w:sz w:val="24"/>
                  <w:szCs w:val="24"/>
                </w:rPr>
                <m:t>0.3</m:t>
              </m:r>
            </m:den>
          </m:f>
        </m:oMath>
      </m:oMathPara>
    </w:p>
    <w:p w14:paraId="04DBED7C" w14:textId="77777777" w:rsidR="00B710E9" w:rsidRPr="001840F7" w:rsidRDefault="00B710E9">
      <w:pPr>
        <w:rPr>
          <w:rFonts w:ascii="Times New Roman" w:eastAsiaTheme="minorEastAsia" w:hAnsi="Times New Roman" w:cs="Times New Roman"/>
          <w:sz w:val="24"/>
          <w:szCs w:val="24"/>
        </w:rPr>
      </w:pPr>
    </w:p>
    <w:p w14:paraId="0432729C" w14:textId="77777777" w:rsidR="00275FEA" w:rsidRPr="001840F7" w:rsidRDefault="00275FEA">
      <w:pPr>
        <w:rPr>
          <w:rFonts w:ascii="Times New Roman" w:eastAsiaTheme="minorEastAsia" w:hAnsi="Times New Roman" w:cs="Times New Roman"/>
          <w:sz w:val="24"/>
          <w:szCs w:val="24"/>
        </w:rPr>
      </w:pPr>
      <w:r w:rsidRPr="001840F7">
        <w:rPr>
          <w:rFonts w:ascii="Times New Roman" w:eastAsiaTheme="minorEastAsia" w:hAnsi="Times New Roman" w:cs="Times New Roman"/>
          <w:sz w:val="24"/>
          <w:szCs w:val="24"/>
        </w:rPr>
        <w:t xml:space="preserve">What would completely sustainable </w:t>
      </w:r>
      <w:proofErr w:type="spellStart"/>
      <w:r w:rsidRPr="001840F7">
        <w:rPr>
          <w:rFonts w:ascii="Times New Roman" w:eastAsiaTheme="minorEastAsia" w:hAnsi="Times New Roman" w:cs="Times New Roman"/>
          <w:sz w:val="24"/>
          <w:szCs w:val="24"/>
        </w:rPr>
        <w:t>mariculture</w:t>
      </w:r>
      <w:proofErr w:type="spellEnd"/>
      <w:r w:rsidRPr="001840F7">
        <w:rPr>
          <w:rFonts w:ascii="Times New Roman" w:eastAsiaTheme="minorEastAsia" w:hAnsi="Times New Roman" w:cs="Times New Roman"/>
          <w:sz w:val="24"/>
          <w:szCs w:val="24"/>
        </w:rPr>
        <w:t xml:space="preserve"> look like for what we can control – local and sustainable feed production, native species or biosecurity threat.</w:t>
      </w:r>
      <w:r w:rsidR="00541329" w:rsidRPr="001840F7">
        <w:rPr>
          <w:rFonts w:ascii="Times New Roman" w:eastAsiaTheme="minorEastAsia" w:hAnsi="Times New Roman" w:cs="Times New Roman"/>
          <w:sz w:val="24"/>
          <w:szCs w:val="24"/>
        </w:rPr>
        <w:t xml:space="preserve"> Maximum score when risk is alleviated (risk = 1) and </w:t>
      </w:r>
      <w:r w:rsidR="00B92455" w:rsidRPr="001840F7">
        <w:rPr>
          <w:rFonts w:ascii="Times New Roman" w:eastAsiaTheme="minorEastAsia" w:hAnsi="Times New Roman" w:cs="Times New Roman"/>
          <w:sz w:val="24"/>
          <w:szCs w:val="24"/>
        </w:rPr>
        <w:t>(NELHA as best?)</w:t>
      </w:r>
    </w:p>
    <w:p w14:paraId="1E6385DE" w14:textId="77777777" w:rsidR="00561E41" w:rsidRPr="001840F7" w:rsidRDefault="00561E41">
      <w:pPr>
        <w:rPr>
          <w:rFonts w:ascii="Times New Roman" w:hAnsi="Times New Roman" w:cs="Times New Roman"/>
          <w:sz w:val="24"/>
          <w:szCs w:val="24"/>
        </w:rPr>
      </w:pPr>
    </w:p>
    <w:p w14:paraId="6B135C27" w14:textId="77777777" w:rsidR="00AE5473" w:rsidRPr="001840F7" w:rsidRDefault="00AE5473" w:rsidP="00AE5473">
      <w:pPr>
        <w:rPr>
          <w:rFonts w:ascii="Times New Roman" w:eastAsiaTheme="minorEastAsia" w:hAnsi="Times New Roman" w:cs="Times New Roman"/>
          <w:sz w:val="24"/>
          <w:szCs w:val="24"/>
        </w:rPr>
      </w:pPr>
      <m:oMathPara>
        <m:oMath>
          <m:r>
            <w:rPr>
              <w:rFonts w:ascii="Cambria Math" w:hAnsi="Cambria Math" w:cs="Times New Roman"/>
              <w:sz w:val="24"/>
              <w:szCs w:val="24"/>
            </w:rPr>
            <m:t>Fishp</m:t>
          </m:r>
          <m:r>
            <w:rPr>
              <w:rFonts w:ascii="Times New Roman" w:hAnsi="Times New Roman" w:cs="Times New Roman"/>
              <w:sz w:val="24"/>
              <w:szCs w:val="24"/>
            </w:rPr>
            <m:t>o</m:t>
          </m:r>
          <m:r>
            <w:rPr>
              <w:rFonts w:ascii="Cambria Math" w:hAnsi="Cambria Math" w:cs="Times New Roman"/>
              <w:sz w:val="24"/>
              <w:szCs w:val="24"/>
            </w:rPr>
            <m:t>nds=area of fishponds restored / current area of fishponds</m:t>
          </m:r>
        </m:oMath>
      </m:oMathPara>
    </w:p>
    <w:p w14:paraId="60C34172" w14:textId="77777777" w:rsidR="00081219" w:rsidRPr="001840F7" w:rsidRDefault="00081219" w:rsidP="00AE5473">
      <w:pPr>
        <w:rPr>
          <w:rFonts w:ascii="Times New Roman" w:hAnsi="Times New Roman" w:cs="Times New Roman"/>
          <w:sz w:val="24"/>
          <w:szCs w:val="24"/>
        </w:rPr>
      </w:pPr>
    </w:p>
    <w:p w14:paraId="3DB2A73A" w14:textId="77777777" w:rsidR="00081219" w:rsidRPr="001840F7" w:rsidRDefault="00081219">
      <w:pPr>
        <w:rPr>
          <w:rFonts w:ascii="Times New Roman" w:hAnsi="Times New Roman" w:cs="Times New Roman"/>
          <w:sz w:val="24"/>
          <w:szCs w:val="24"/>
        </w:rPr>
      </w:pPr>
    </w:p>
    <w:p w14:paraId="09C63CBB" w14:textId="77777777" w:rsidR="00081219" w:rsidRPr="001840F7" w:rsidRDefault="00081219">
      <w:pPr>
        <w:rPr>
          <w:rFonts w:ascii="Times New Roman" w:hAnsi="Times New Roman" w:cs="Times New Roman"/>
          <w:sz w:val="24"/>
          <w:szCs w:val="24"/>
        </w:rPr>
        <w:sectPr w:rsidR="00081219" w:rsidRPr="001840F7">
          <w:pgSz w:w="12240" w:h="15840"/>
          <w:pgMar w:top="1440" w:right="1440" w:bottom="1440" w:left="1440" w:header="720" w:footer="720" w:gutter="0"/>
          <w:cols w:space="720"/>
          <w:docGrid w:linePitch="360"/>
        </w:sectPr>
      </w:pPr>
    </w:p>
    <w:tbl>
      <w:tblPr>
        <w:tblW w:w="13256" w:type="dxa"/>
        <w:tblInd w:w="93" w:type="dxa"/>
        <w:tblLook w:val="04A0" w:firstRow="1" w:lastRow="0" w:firstColumn="1" w:lastColumn="0" w:noHBand="0" w:noVBand="1"/>
      </w:tblPr>
      <w:tblGrid>
        <w:gridCol w:w="2535"/>
        <w:gridCol w:w="2160"/>
        <w:gridCol w:w="1620"/>
        <w:gridCol w:w="1660"/>
        <w:gridCol w:w="1620"/>
        <w:gridCol w:w="2030"/>
        <w:gridCol w:w="1631"/>
      </w:tblGrid>
      <w:tr w:rsidR="00081219" w:rsidRPr="001840F7" w14:paraId="6F360A90" w14:textId="77777777" w:rsidTr="00977CB3">
        <w:trPr>
          <w:trHeight w:val="1260"/>
        </w:trPr>
        <w:tc>
          <w:tcPr>
            <w:tcW w:w="2535" w:type="dxa"/>
            <w:tcBorders>
              <w:top w:val="single" w:sz="4" w:space="0" w:color="auto"/>
              <w:left w:val="nil"/>
              <w:bottom w:val="single" w:sz="8" w:space="0" w:color="auto"/>
              <w:right w:val="nil"/>
            </w:tcBorders>
            <w:shd w:val="clear" w:color="auto" w:fill="auto"/>
            <w:vAlign w:val="center"/>
            <w:hideMark/>
          </w:tcPr>
          <w:p w14:paraId="1514918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Cultured Species</w:t>
            </w:r>
          </w:p>
        </w:tc>
        <w:tc>
          <w:tcPr>
            <w:tcW w:w="2160" w:type="dxa"/>
            <w:tcBorders>
              <w:top w:val="single" w:sz="4" w:space="0" w:color="auto"/>
              <w:left w:val="nil"/>
              <w:bottom w:val="single" w:sz="8" w:space="0" w:color="auto"/>
              <w:right w:val="nil"/>
            </w:tcBorders>
            <w:shd w:val="clear" w:color="auto" w:fill="auto"/>
            <w:vAlign w:val="center"/>
            <w:hideMark/>
          </w:tcPr>
          <w:p w14:paraId="512089DD" w14:textId="77777777" w:rsidR="00081219" w:rsidRPr="001840F7" w:rsidRDefault="00081219" w:rsidP="00081219">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620" w:type="dxa"/>
            <w:tcBorders>
              <w:top w:val="single" w:sz="4" w:space="0" w:color="auto"/>
              <w:left w:val="nil"/>
              <w:bottom w:val="single" w:sz="8" w:space="0" w:color="auto"/>
              <w:right w:val="nil"/>
            </w:tcBorders>
            <w:shd w:val="clear" w:color="auto" w:fill="auto"/>
            <w:vAlign w:val="center"/>
            <w:hideMark/>
          </w:tcPr>
          <w:p w14:paraId="6855D39A"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Sustainable Feed (0=imported)</w:t>
            </w:r>
          </w:p>
        </w:tc>
        <w:tc>
          <w:tcPr>
            <w:tcW w:w="1660" w:type="dxa"/>
            <w:tcBorders>
              <w:top w:val="single" w:sz="4" w:space="0" w:color="auto"/>
              <w:left w:val="nil"/>
              <w:bottom w:val="single" w:sz="8" w:space="0" w:color="auto"/>
              <w:right w:val="nil"/>
            </w:tcBorders>
            <w:shd w:val="clear" w:color="auto" w:fill="auto"/>
            <w:vAlign w:val="center"/>
            <w:hideMark/>
          </w:tcPr>
          <w:p w14:paraId="3FA39F8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Feed Plant Based (0=protein based)</w:t>
            </w:r>
          </w:p>
        </w:tc>
        <w:tc>
          <w:tcPr>
            <w:tcW w:w="1620" w:type="dxa"/>
            <w:tcBorders>
              <w:top w:val="single" w:sz="4" w:space="0" w:color="auto"/>
              <w:left w:val="nil"/>
              <w:bottom w:val="single" w:sz="8" w:space="0" w:color="auto"/>
              <w:right w:val="nil"/>
            </w:tcBorders>
            <w:shd w:val="clear" w:color="auto" w:fill="auto"/>
            <w:vAlign w:val="center"/>
            <w:hideMark/>
          </w:tcPr>
          <w:p w14:paraId="032AC23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Susceptibility to Disease (0=highly susceptible)</w:t>
            </w:r>
          </w:p>
        </w:tc>
        <w:tc>
          <w:tcPr>
            <w:tcW w:w="2030" w:type="dxa"/>
            <w:tcBorders>
              <w:top w:val="single" w:sz="4" w:space="0" w:color="auto"/>
              <w:left w:val="nil"/>
              <w:bottom w:val="single" w:sz="8" w:space="0" w:color="auto"/>
              <w:right w:val="nil"/>
            </w:tcBorders>
            <w:shd w:val="clear" w:color="auto" w:fill="auto"/>
            <w:vAlign w:val="center"/>
            <w:hideMark/>
          </w:tcPr>
          <w:p w14:paraId="1A68EA0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Native (1), Introduced (0.5), Invasive (0)</w:t>
            </w:r>
          </w:p>
        </w:tc>
        <w:tc>
          <w:tcPr>
            <w:tcW w:w="1631" w:type="dxa"/>
            <w:tcBorders>
              <w:top w:val="single" w:sz="4" w:space="0" w:color="auto"/>
              <w:left w:val="nil"/>
              <w:bottom w:val="single" w:sz="8" w:space="0" w:color="auto"/>
              <w:right w:val="nil"/>
            </w:tcBorders>
            <w:shd w:val="clear" w:color="auto" w:fill="auto"/>
            <w:vAlign w:val="center"/>
            <w:hideMark/>
          </w:tcPr>
          <w:p w14:paraId="45E7F8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Sustainability Score</w:t>
            </w:r>
          </w:p>
        </w:tc>
      </w:tr>
      <w:tr w:rsidR="00081219" w:rsidRPr="001840F7" w14:paraId="775D6F05" w14:textId="77777777" w:rsidTr="00977CB3">
        <w:trPr>
          <w:trHeight w:val="600"/>
        </w:trPr>
        <w:tc>
          <w:tcPr>
            <w:tcW w:w="2535" w:type="dxa"/>
            <w:tcBorders>
              <w:top w:val="nil"/>
              <w:left w:val="nil"/>
              <w:bottom w:val="nil"/>
              <w:right w:val="nil"/>
            </w:tcBorders>
            <w:shd w:val="clear" w:color="auto" w:fill="auto"/>
            <w:vAlign w:val="center"/>
            <w:hideMark/>
          </w:tcPr>
          <w:p w14:paraId="07402702"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Abalone</w:t>
            </w:r>
          </w:p>
        </w:tc>
        <w:tc>
          <w:tcPr>
            <w:tcW w:w="2160" w:type="dxa"/>
            <w:tcBorders>
              <w:top w:val="nil"/>
              <w:left w:val="nil"/>
              <w:bottom w:val="nil"/>
              <w:right w:val="nil"/>
            </w:tcBorders>
            <w:shd w:val="clear" w:color="auto" w:fill="auto"/>
            <w:vAlign w:val="center"/>
            <w:hideMark/>
          </w:tcPr>
          <w:p w14:paraId="43253265"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refens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Haliotus</w:t>
            </w:r>
            <w:proofErr w:type="spellEnd"/>
            <w:r w:rsidRPr="001840F7">
              <w:rPr>
                <w:rFonts w:ascii="Times New Roman" w:eastAsia="Times New Roman" w:hAnsi="Times New Roman" w:cs="Times New Roman"/>
                <w:i/>
                <w:iCs/>
                <w:color w:val="333333"/>
                <w:sz w:val="24"/>
                <w:szCs w:val="24"/>
              </w:rPr>
              <w:t xml:space="preserve"> discus </w:t>
            </w:r>
            <w:proofErr w:type="spellStart"/>
            <w:r w:rsidRPr="001840F7">
              <w:rPr>
                <w:rFonts w:ascii="Times New Roman" w:eastAsia="Times New Roman" w:hAnsi="Times New Roman" w:cs="Times New Roman"/>
                <w:i/>
                <w:iCs/>
                <w:color w:val="333333"/>
                <w:sz w:val="24"/>
                <w:szCs w:val="24"/>
              </w:rPr>
              <w:t>hanai</w:t>
            </w:r>
            <w:proofErr w:type="spellEnd"/>
          </w:p>
        </w:tc>
        <w:tc>
          <w:tcPr>
            <w:tcW w:w="1620" w:type="dxa"/>
            <w:tcBorders>
              <w:top w:val="nil"/>
              <w:left w:val="nil"/>
              <w:bottom w:val="nil"/>
              <w:right w:val="nil"/>
            </w:tcBorders>
            <w:shd w:val="clear" w:color="auto" w:fill="auto"/>
            <w:noWrap/>
            <w:vAlign w:val="center"/>
            <w:hideMark/>
          </w:tcPr>
          <w:p w14:paraId="050B2F27"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1C92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7821C71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42DF43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A303B3E"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223221E7" w14:textId="77777777" w:rsidTr="00977CB3">
        <w:trPr>
          <w:trHeight w:val="600"/>
        </w:trPr>
        <w:tc>
          <w:tcPr>
            <w:tcW w:w="2535" w:type="dxa"/>
            <w:tcBorders>
              <w:top w:val="nil"/>
              <w:left w:val="nil"/>
              <w:bottom w:val="nil"/>
              <w:right w:val="nil"/>
            </w:tcBorders>
            <w:shd w:val="clear" w:color="auto" w:fill="auto"/>
            <w:vAlign w:val="center"/>
            <w:hideMark/>
          </w:tcPr>
          <w:p w14:paraId="5679072E"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Broodstock</w:t>
            </w:r>
            <w:proofErr w:type="spellEnd"/>
            <w:r w:rsidRPr="001840F7">
              <w:rPr>
                <w:rFonts w:ascii="Times New Roman" w:eastAsia="Times New Roman" w:hAnsi="Times New Roman" w:cs="Times New Roman"/>
                <w:color w:val="333333"/>
                <w:sz w:val="24"/>
                <w:szCs w:val="24"/>
              </w:rPr>
              <w:t xml:space="preserve"> and juvenile shrimp</w:t>
            </w:r>
          </w:p>
        </w:tc>
        <w:tc>
          <w:tcPr>
            <w:tcW w:w="2160" w:type="dxa"/>
            <w:tcBorders>
              <w:top w:val="nil"/>
              <w:left w:val="nil"/>
              <w:bottom w:val="nil"/>
              <w:right w:val="nil"/>
            </w:tcBorders>
            <w:shd w:val="clear" w:color="auto" w:fill="auto"/>
            <w:vAlign w:val="center"/>
            <w:hideMark/>
          </w:tcPr>
          <w:p w14:paraId="7C154C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L</w:t>
            </w:r>
            <w:r w:rsidR="00B10750" w:rsidRPr="001840F7">
              <w:rPr>
                <w:rFonts w:ascii="Times New Roman" w:eastAsia="Times New Roman" w:hAnsi="Times New Roman" w:cs="Times New Roman"/>
                <w:i/>
                <w:iCs/>
                <w:color w:val="333333"/>
                <w:sz w:val="24"/>
                <w:szCs w:val="24"/>
              </w:rPr>
              <w:t>itopenaeus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vanamei</w:t>
            </w:r>
            <w:proofErr w:type="spellEnd"/>
            <w:r w:rsidRPr="001840F7">
              <w:rPr>
                <w:rFonts w:ascii="Times New Roman" w:eastAsia="Times New Roman" w:hAnsi="Times New Roman" w:cs="Times New Roman"/>
                <w:i/>
                <w:iCs/>
                <w:color w:val="333333"/>
                <w:sz w:val="24"/>
                <w:szCs w:val="24"/>
              </w:rPr>
              <w:t xml:space="preserve">, L. monodon, L. </w:t>
            </w:r>
            <w:proofErr w:type="spellStart"/>
            <w:r w:rsidRPr="001840F7">
              <w:rPr>
                <w:rFonts w:ascii="Times New Roman" w:eastAsia="Times New Roman" w:hAnsi="Times New Roman" w:cs="Times New Roman"/>
                <w:i/>
                <w:iCs/>
                <w:color w:val="333333"/>
                <w:sz w:val="24"/>
                <w:szCs w:val="24"/>
              </w:rPr>
              <w:t>stylirostris</w:t>
            </w:r>
            <w:proofErr w:type="spellEnd"/>
          </w:p>
        </w:tc>
        <w:tc>
          <w:tcPr>
            <w:tcW w:w="1620" w:type="dxa"/>
            <w:tcBorders>
              <w:top w:val="nil"/>
              <w:left w:val="nil"/>
              <w:bottom w:val="nil"/>
              <w:right w:val="nil"/>
            </w:tcBorders>
            <w:shd w:val="clear" w:color="auto" w:fill="auto"/>
            <w:noWrap/>
            <w:vAlign w:val="center"/>
            <w:hideMark/>
          </w:tcPr>
          <w:p w14:paraId="5837B1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BB26C8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6FB3CA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5F53C8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C505D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37F13657" w14:textId="77777777" w:rsidTr="00CE2994">
        <w:trPr>
          <w:trHeight w:val="495"/>
        </w:trPr>
        <w:tc>
          <w:tcPr>
            <w:tcW w:w="2535" w:type="dxa"/>
            <w:tcBorders>
              <w:top w:val="nil"/>
              <w:left w:val="nil"/>
              <w:bottom w:val="nil"/>
              <w:right w:val="nil"/>
            </w:tcBorders>
            <w:shd w:val="clear" w:color="auto" w:fill="auto"/>
            <w:vAlign w:val="center"/>
            <w:hideMark/>
          </w:tcPr>
          <w:p w14:paraId="784B6BD6"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proofErr w:type="spellStart"/>
            <w:r w:rsidRPr="001840F7">
              <w:rPr>
                <w:rFonts w:ascii="Times New Roman" w:eastAsia="Times New Roman" w:hAnsi="Times New Roman" w:cs="Times New Roman"/>
                <w:color w:val="333333"/>
                <w:sz w:val="24"/>
                <w:szCs w:val="24"/>
              </w:rPr>
              <w:t>Kahala</w:t>
            </w:r>
            <w:proofErr w:type="spellEnd"/>
            <w:r w:rsidRPr="001840F7">
              <w:rPr>
                <w:rFonts w:ascii="Times New Roman" w:eastAsia="Times New Roman" w:hAnsi="Times New Roman" w:cs="Times New Roman"/>
                <w:color w:val="333333"/>
                <w:sz w:val="24"/>
                <w:szCs w:val="24"/>
              </w:rPr>
              <w:t xml:space="preserve"> (amberjack)</w:t>
            </w:r>
          </w:p>
        </w:tc>
        <w:tc>
          <w:tcPr>
            <w:tcW w:w="2160" w:type="dxa"/>
            <w:tcBorders>
              <w:top w:val="nil"/>
              <w:left w:val="nil"/>
              <w:bottom w:val="nil"/>
              <w:right w:val="nil"/>
            </w:tcBorders>
            <w:shd w:val="clear" w:color="auto" w:fill="auto"/>
            <w:vAlign w:val="center"/>
            <w:hideMark/>
          </w:tcPr>
          <w:p w14:paraId="0074F78B"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Seriola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dumerili</w:t>
            </w:r>
            <w:proofErr w:type="spellEnd"/>
          </w:p>
        </w:tc>
        <w:tc>
          <w:tcPr>
            <w:tcW w:w="1620" w:type="dxa"/>
            <w:tcBorders>
              <w:top w:val="nil"/>
              <w:left w:val="nil"/>
              <w:bottom w:val="nil"/>
              <w:right w:val="nil"/>
            </w:tcBorders>
            <w:shd w:val="clear" w:color="auto" w:fill="auto"/>
            <w:noWrap/>
            <w:vAlign w:val="center"/>
            <w:hideMark/>
          </w:tcPr>
          <w:p w14:paraId="22493A4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6E4DAB2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34AB079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204DF73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6A11623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0.50</w:t>
            </w:r>
          </w:p>
        </w:tc>
      </w:tr>
      <w:tr w:rsidR="00081219" w:rsidRPr="001840F7" w14:paraId="06399FE8" w14:textId="77777777" w:rsidTr="00977CB3">
        <w:trPr>
          <w:trHeight w:val="300"/>
        </w:trPr>
        <w:tc>
          <w:tcPr>
            <w:tcW w:w="2535" w:type="dxa"/>
            <w:tcBorders>
              <w:top w:val="nil"/>
              <w:left w:val="nil"/>
              <w:bottom w:val="nil"/>
              <w:right w:val="nil"/>
            </w:tcBorders>
            <w:shd w:val="clear" w:color="auto" w:fill="auto"/>
            <w:vAlign w:val="center"/>
            <w:hideMark/>
          </w:tcPr>
          <w:p w14:paraId="73E9601B"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Marine shrimp for food</w:t>
            </w:r>
          </w:p>
        </w:tc>
        <w:tc>
          <w:tcPr>
            <w:tcW w:w="2160" w:type="dxa"/>
            <w:tcBorders>
              <w:top w:val="nil"/>
              <w:left w:val="nil"/>
              <w:bottom w:val="nil"/>
              <w:right w:val="nil"/>
            </w:tcBorders>
            <w:shd w:val="clear" w:color="auto" w:fill="auto"/>
            <w:vAlign w:val="center"/>
            <w:hideMark/>
          </w:tcPr>
          <w:p w14:paraId="5B18D8D4"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Penaeus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vannamei</w:t>
            </w:r>
            <w:proofErr w:type="spellEnd"/>
          </w:p>
        </w:tc>
        <w:tc>
          <w:tcPr>
            <w:tcW w:w="1620" w:type="dxa"/>
            <w:tcBorders>
              <w:top w:val="nil"/>
              <w:left w:val="nil"/>
              <w:bottom w:val="nil"/>
              <w:right w:val="nil"/>
            </w:tcBorders>
            <w:shd w:val="clear" w:color="auto" w:fill="auto"/>
            <w:noWrap/>
            <w:vAlign w:val="center"/>
            <w:hideMark/>
          </w:tcPr>
          <w:p w14:paraId="634321F1"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nil"/>
              <w:right w:val="nil"/>
            </w:tcBorders>
            <w:shd w:val="clear" w:color="auto" w:fill="auto"/>
            <w:noWrap/>
            <w:vAlign w:val="center"/>
            <w:hideMark/>
          </w:tcPr>
          <w:p w14:paraId="217A0E1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nil"/>
              <w:right w:val="nil"/>
            </w:tcBorders>
            <w:shd w:val="clear" w:color="auto" w:fill="auto"/>
            <w:noWrap/>
            <w:vAlign w:val="center"/>
            <w:hideMark/>
          </w:tcPr>
          <w:p w14:paraId="627B65A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nil"/>
              <w:right w:val="nil"/>
            </w:tcBorders>
            <w:shd w:val="clear" w:color="auto" w:fill="auto"/>
            <w:noWrap/>
            <w:vAlign w:val="center"/>
            <w:hideMark/>
          </w:tcPr>
          <w:p w14:paraId="32F723E3"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4E28971A" w14:textId="77777777" w:rsidR="00081219" w:rsidRPr="001840F7" w:rsidRDefault="00293958"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0.13</w:t>
            </w:r>
          </w:p>
        </w:tc>
      </w:tr>
      <w:tr w:rsidR="00081219" w:rsidRPr="001840F7" w14:paraId="100AB740" w14:textId="77777777" w:rsidTr="00977CB3">
        <w:trPr>
          <w:trHeight w:val="600"/>
        </w:trPr>
        <w:tc>
          <w:tcPr>
            <w:tcW w:w="2535" w:type="dxa"/>
            <w:tcBorders>
              <w:top w:val="nil"/>
              <w:left w:val="nil"/>
              <w:bottom w:val="nil"/>
              <w:right w:val="nil"/>
            </w:tcBorders>
            <w:shd w:val="clear" w:color="auto" w:fill="auto"/>
            <w:vAlign w:val="center"/>
            <w:hideMark/>
          </w:tcPr>
          <w:p w14:paraId="6BB84A7D"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Microalgae</w:t>
            </w:r>
          </w:p>
        </w:tc>
        <w:tc>
          <w:tcPr>
            <w:tcW w:w="2160" w:type="dxa"/>
            <w:tcBorders>
              <w:top w:val="nil"/>
              <w:left w:val="nil"/>
              <w:bottom w:val="nil"/>
              <w:right w:val="nil"/>
            </w:tcBorders>
            <w:shd w:val="clear" w:color="auto" w:fill="auto"/>
            <w:vAlign w:val="center"/>
            <w:hideMark/>
          </w:tcPr>
          <w:p w14:paraId="180E9AFE"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r w:rsidRPr="001840F7">
              <w:rPr>
                <w:rFonts w:ascii="Times New Roman" w:eastAsia="Times New Roman" w:hAnsi="Times New Roman" w:cs="Times New Roman"/>
                <w:i/>
                <w:iCs/>
                <w:color w:val="333333"/>
                <w:sz w:val="24"/>
                <w:szCs w:val="24"/>
              </w:rPr>
              <w:t xml:space="preserve">Spirulina </w:t>
            </w:r>
            <w:proofErr w:type="spellStart"/>
            <w:r w:rsidRPr="001840F7">
              <w:rPr>
                <w:rFonts w:ascii="Times New Roman" w:eastAsia="Times New Roman" w:hAnsi="Times New Roman" w:cs="Times New Roman"/>
                <w:i/>
                <w:iCs/>
                <w:color w:val="333333"/>
                <w:sz w:val="24"/>
                <w:szCs w:val="24"/>
              </w:rPr>
              <w:t>sp</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Hematococcus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035CC63D"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192DBBF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0A91009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7CFB4F5"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31" w:type="dxa"/>
            <w:tcBorders>
              <w:top w:val="nil"/>
              <w:left w:val="nil"/>
              <w:bottom w:val="nil"/>
              <w:right w:val="nil"/>
            </w:tcBorders>
            <w:shd w:val="clear" w:color="auto" w:fill="auto"/>
            <w:noWrap/>
            <w:vAlign w:val="center"/>
            <w:hideMark/>
          </w:tcPr>
          <w:p w14:paraId="765E05A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r>
      <w:tr w:rsidR="00081219" w:rsidRPr="001840F7" w14:paraId="3C0651AA" w14:textId="77777777" w:rsidTr="00977CB3">
        <w:trPr>
          <w:trHeight w:val="300"/>
        </w:trPr>
        <w:tc>
          <w:tcPr>
            <w:tcW w:w="2535" w:type="dxa"/>
            <w:tcBorders>
              <w:top w:val="nil"/>
              <w:left w:val="nil"/>
              <w:bottom w:val="nil"/>
              <w:right w:val="nil"/>
            </w:tcBorders>
            <w:shd w:val="clear" w:color="auto" w:fill="auto"/>
            <w:vAlign w:val="center"/>
            <w:hideMark/>
          </w:tcPr>
          <w:p w14:paraId="69FC5314"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Seaweed or sea vegetables</w:t>
            </w:r>
          </w:p>
        </w:tc>
        <w:tc>
          <w:tcPr>
            <w:tcW w:w="2160" w:type="dxa"/>
            <w:tcBorders>
              <w:top w:val="nil"/>
              <w:left w:val="nil"/>
              <w:bottom w:val="nil"/>
              <w:right w:val="nil"/>
            </w:tcBorders>
            <w:shd w:val="clear" w:color="auto" w:fill="auto"/>
            <w:vAlign w:val="center"/>
            <w:hideMark/>
          </w:tcPr>
          <w:p w14:paraId="100C0B1F"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Gracilaria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sp</w:t>
            </w:r>
            <w:proofErr w:type="spellEnd"/>
          </w:p>
        </w:tc>
        <w:tc>
          <w:tcPr>
            <w:tcW w:w="1620" w:type="dxa"/>
            <w:tcBorders>
              <w:top w:val="nil"/>
              <w:left w:val="nil"/>
              <w:bottom w:val="nil"/>
              <w:right w:val="nil"/>
            </w:tcBorders>
            <w:shd w:val="clear" w:color="auto" w:fill="auto"/>
            <w:noWrap/>
            <w:vAlign w:val="center"/>
            <w:hideMark/>
          </w:tcPr>
          <w:p w14:paraId="39136A7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8E85F0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459161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566ECFB"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089E4D40"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3C4942F3" w14:textId="77777777" w:rsidTr="00977CB3">
        <w:trPr>
          <w:trHeight w:val="300"/>
        </w:trPr>
        <w:tc>
          <w:tcPr>
            <w:tcW w:w="2535" w:type="dxa"/>
            <w:tcBorders>
              <w:top w:val="nil"/>
              <w:left w:val="nil"/>
              <w:bottom w:val="nil"/>
              <w:right w:val="nil"/>
            </w:tcBorders>
            <w:shd w:val="clear" w:color="auto" w:fill="auto"/>
            <w:vAlign w:val="center"/>
            <w:hideMark/>
          </w:tcPr>
          <w:p w14:paraId="5977B03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clams</w:t>
            </w:r>
          </w:p>
        </w:tc>
        <w:tc>
          <w:tcPr>
            <w:tcW w:w="2160" w:type="dxa"/>
            <w:tcBorders>
              <w:top w:val="nil"/>
              <w:left w:val="nil"/>
              <w:bottom w:val="nil"/>
              <w:right w:val="nil"/>
            </w:tcBorders>
            <w:shd w:val="clear" w:color="auto" w:fill="auto"/>
            <w:vAlign w:val="center"/>
            <w:hideMark/>
          </w:tcPr>
          <w:p w14:paraId="5FAEFB93"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Mercenaria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mercenaria</w:t>
            </w:r>
            <w:proofErr w:type="spellEnd"/>
          </w:p>
        </w:tc>
        <w:tc>
          <w:tcPr>
            <w:tcW w:w="1620" w:type="dxa"/>
            <w:tcBorders>
              <w:top w:val="nil"/>
              <w:left w:val="nil"/>
              <w:bottom w:val="nil"/>
              <w:right w:val="nil"/>
            </w:tcBorders>
            <w:shd w:val="clear" w:color="auto" w:fill="auto"/>
            <w:noWrap/>
            <w:vAlign w:val="center"/>
            <w:hideMark/>
          </w:tcPr>
          <w:p w14:paraId="56F623F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3BCDEA2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59DDCC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742C622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65BDC55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0EE46B24" w14:textId="77777777" w:rsidTr="00977CB3">
        <w:trPr>
          <w:trHeight w:val="900"/>
        </w:trPr>
        <w:tc>
          <w:tcPr>
            <w:tcW w:w="2535" w:type="dxa"/>
            <w:tcBorders>
              <w:top w:val="nil"/>
              <w:left w:val="nil"/>
              <w:bottom w:val="nil"/>
              <w:right w:val="nil"/>
            </w:tcBorders>
            <w:shd w:val="clear" w:color="auto" w:fill="auto"/>
            <w:vAlign w:val="center"/>
            <w:hideMark/>
          </w:tcPr>
          <w:p w14:paraId="619A26A9"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Seed oysters and clams</w:t>
            </w:r>
          </w:p>
        </w:tc>
        <w:tc>
          <w:tcPr>
            <w:tcW w:w="2160" w:type="dxa"/>
            <w:tcBorders>
              <w:top w:val="nil"/>
              <w:left w:val="nil"/>
              <w:bottom w:val="nil"/>
              <w:right w:val="nil"/>
            </w:tcBorders>
            <w:shd w:val="clear" w:color="auto" w:fill="auto"/>
            <w:vAlign w:val="center"/>
            <w:hideMark/>
          </w:tcPr>
          <w:p w14:paraId="71CA1F0C" w14:textId="77777777" w:rsidR="00081219" w:rsidRPr="001840F7" w:rsidRDefault="00081219" w:rsidP="00081219">
            <w:pPr>
              <w:spacing w:after="0" w:line="240" w:lineRule="auto"/>
              <w:rPr>
                <w:rFonts w:ascii="Times New Roman" w:eastAsia="Times New Roman" w:hAnsi="Times New Roman" w:cs="Times New Roman"/>
                <w:i/>
                <w:iCs/>
                <w:color w:val="333333"/>
                <w:sz w:val="24"/>
                <w:szCs w:val="24"/>
              </w:rPr>
            </w:pP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gigas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Venerupis</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Philippinarum</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Crassostrea</w:t>
            </w:r>
            <w:proofErr w:type="spellEnd"/>
            <w:r w:rsidRPr="001840F7">
              <w:rPr>
                <w:rFonts w:ascii="Times New Roman" w:eastAsia="Times New Roman" w:hAnsi="Times New Roman" w:cs="Times New Roman"/>
                <w:i/>
                <w:iCs/>
                <w:color w:val="333333"/>
                <w:sz w:val="24"/>
                <w:szCs w:val="24"/>
              </w:rPr>
              <w:t xml:space="preserve"> </w:t>
            </w:r>
            <w:proofErr w:type="spellStart"/>
            <w:r w:rsidRPr="001840F7">
              <w:rPr>
                <w:rFonts w:ascii="Times New Roman" w:eastAsia="Times New Roman" w:hAnsi="Times New Roman" w:cs="Times New Roman"/>
                <w:i/>
                <w:iCs/>
                <w:color w:val="333333"/>
                <w:sz w:val="24"/>
                <w:szCs w:val="24"/>
              </w:rPr>
              <w:t>Sikamea</w:t>
            </w:r>
            <w:proofErr w:type="spellEnd"/>
          </w:p>
        </w:tc>
        <w:tc>
          <w:tcPr>
            <w:tcW w:w="1620" w:type="dxa"/>
            <w:tcBorders>
              <w:top w:val="nil"/>
              <w:left w:val="nil"/>
              <w:bottom w:val="nil"/>
              <w:right w:val="nil"/>
            </w:tcBorders>
            <w:shd w:val="clear" w:color="auto" w:fill="auto"/>
            <w:noWrap/>
            <w:vAlign w:val="center"/>
            <w:hideMark/>
          </w:tcPr>
          <w:p w14:paraId="721600A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60" w:type="dxa"/>
            <w:tcBorders>
              <w:top w:val="nil"/>
              <w:left w:val="nil"/>
              <w:bottom w:val="nil"/>
              <w:right w:val="nil"/>
            </w:tcBorders>
            <w:shd w:val="clear" w:color="auto" w:fill="auto"/>
            <w:noWrap/>
            <w:vAlign w:val="center"/>
            <w:hideMark/>
          </w:tcPr>
          <w:p w14:paraId="5123D2B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1620" w:type="dxa"/>
            <w:tcBorders>
              <w:top w:val="nil"/>
              <w:left w:val="nil"/>
              <w:bottom w:val="nil"/>
              <w:right w:val="nil"/>
            </w:tcBorders>
            <w:shd w:val="clear" w:color="auto" w:fill="auto"/>
            <w:noWrap/>
            <w:vAlign w:val="center"/>
            <w:hideMark/>
          </w:tcPr>
          <w:p w14:paraId="6657C4C4"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2030" w:type="dxa"/>
            <w:tcBorders>
              <w:top w:val="nil"/>
              <w:left w:val="nil"/>
              <w:bottom w:val="nil"/>
              <w:right w:val="nil"/>
            </w:tcBorders>
            <w:shd w:val="clear" w:color="auto" w:fill="auto"/>
            <w:noWrap/>
            <w:vAlign w:val="center"/>
            <w:hideMark/>
          </w:tcPr>
          <w:p w14:paraId="502490EF"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w:t>
            </w:r>
          </w:p>
        </w:tc>
        <w:tc>
          <w:tcPr>
            <w:tcW w:w="1631" w:type="dxa"/>
            <w:tcBorders>
              <w:top w:val="nil"/>
              <w:left w:val="nil"/>
              <w:bottom w:val="nil"/>
              <w:right w:val="nil"/>
            </w:tcBorders>
            <w:shd w:val="clear" w:color="auto" w:fill="auto"/>
            <w:noWrap/>
            <w:vAlign w:val="center"/>
            <w:hideMark/>
          </w:tcPr>
          <w:p w14:paraId="25D8F2B9"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0.88</w:t>
            </w:r>
          </w:p>
        </w:tc>
      </w:tr>
      <w:tr w:rsidR="00081219" w:rsidRPr="001840F7" w14:paraId="547D852D" w14:textId="77777777" w:rsidTr="00977CB3">
        <w:trPr>
          <w:trHeight w:val="300"/>
        </w:trPr>
        <w:tc>
          <w:tcPr>
            <w:tcW w:w="2535" w:type="dxa"/>
            <w:tcBorders>
              <w:top w:val="nil"/>
              <w:left w:val="nil"/>
              <w:bottom w:val="single" w:sz="4" w:space="0" w:color="auto"/>
              <w:right w:val="nil"/>
            </w:tcBorders>
            <w:shd w:val="clear" w:color="auto" w:fill="auto"/>
            <w:vAlign w:val="center"/>
            <w:hideMark/>
          </w:tcPr>
          <w:p w14:paraId="6BEF05F0" w14:textId="77777777" w:rsidR="00081219" w:rsidRPr="001840F7" w:rsidRDefault="00081219" w:rsidP="00081219">
            <w:pPr>
              <w:spacing w:after="0" w:line="240" w:lineRule="auto"/>
              <w:rPr>
                <w:rFonts w:ascii="Times New Roman" w:eastAsia="Times New Roman" w:hAnsi="Times New Roman" w:cs="Times New Roman"/>
                <w:color w:val="333333"/>
                <w:sz w:val="24"/>
                <w:szCs w:val="24"/>
              </w:rPr>
            </w:pPr>
            <w:r w:rsidRPr="001840F7">
              <w:rPr>
                <w:rFonts w:ascii="Times New Roman" w:eastAsia="Times New Roman" w:hAnsi="Times New Roman" w:cs="Times New Roman"/>
                <w:color w:val="333333"/>
                <w:sz w:val="24"/>
                <w:szCs w:val="24"/>
              </w:rPr>
              <w:t>Tilapia</w:t>
            </w:r>
          </w:p>
        </w:tc>
        <w:tc>
          <w:tcPr>
            <w:tcW w:w="2160" w:type="dxa"/>
            <w:tcBorders>
              <w:top w:val="nil"/>
              <w:left w:val="nil"/>
              <w:bottom w:val="single" w:sz="4" w:space="0" w:color="auto"/>
              <w:right w:val="nil"/>
            </w:tcBorders>
            <w:shd w:val="clear" w:color="auto" w:fill="auto"/>
            <w:noWrap/>
            <w:vAlign w:val="bottom"/>
            <w:hideMark/>
          </w:tcPr>
          <w:p w14:paraId="4BC3BB6D" w14:textId="77777777" w:rsidR="00081219" w:rsidRPr="001840F7" w:rsidRDefault="00081219" w:rsidP="00081219">
            <w:pPr>
              <w:spacing w:after="0" w:line="240" w:lineRule="auto"/>
              <w:rPr>
                <w:rFonts w:ascii="Times New Roman" w:eastAsia="Times New Roman" w:hAnsi="Times New Roman" w:cs="Times New Roman"/>
                <w:i/>
                <w:iCs/>
                <w:sz w:val="24"/>
                <w:szCs w:val="24"/>
              </w:rPr>
            </w:pPr>
            <w:proofErr w:type="spellStart"/>
            <w:r w:rsidRPr="001840F7">
              <w:rPr>
                <w:rFonts w:ascii="Times New Roman" w:eastAsia="Times New Roman" w:hAnsi="Times New Roman" w:cs="Times New Roman"/>
                <w:i/>
                <w:iCs/>
                <w:sz w:val="24"/>
                <w:szCs w:val="24"/>
              </w:rPr>
              <w:t>Oreochromis</w:t>
            </w:r>
            <w:proofErr w:type="spellEnd"/>
            <w:r w:rsidRPr="001840F7">
              <w:rPr>
                <w:rFonts w:ascii="Times New Roman" w:eastAsia="Times New Roman" w:hAnsi="Times New Roman" w:cs="Times New Roman"/>
                <w:sz w:val="24"/>
                <w:szCs w:val="24"/>
              </w:rPr>
              <w:t> </w:t>
            </w:r>
            <w:proofErr w:type="spellStart"/>
            <w:r w:rsidRPr="001840F7">
              <w:rPr>
                <w:rFonts w:ascii="Times New Roman" w:eastAsia="Times New Roman" w:hAnsi="Times New Roman" w:cs="Times New Roman"/>
                <w:sz w:val="24"/>
                <w:szCs w:val="24"/>
              </w:rPr>
              <w:t>sp</w:t>
            </w:r>
            <w:proofErr w:type="spellEnd"/>
          </w:p>
        </w:tc>
        <w:tc>
          <w:tcPr>
            <w:tcW w:w="1620" w:type="dxa"/>
            <w:tcBorders>
              <w:top w:val="nil"/>
              <w:left w:val="nil"/>
              <w:bottom w:val="single" w:sz="4" w:space="0" w:color="auto"/>
              <w:right w:val="nil"/>
            </w:tcBorders>
            <w:shd w:val="clear" w:color="auto" w:fill="auto"/>
            <w:noWrap/>
            <w:vAlign w:val="center"/>
            <w:hideMark/>
          </w:tcPr>
          <w:p w14:paraId="2EFA2C86"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60" w:type="dxa"/>
            <w:tcBorders>
              <w:top w:val="nil"/>
              <w:left w:val="nil"/>
              <w:bottom w:val="single" w:sz="4" w:space="0" w:color="auto"/>
              <w:right w:val="nil"/>
            </w:tcBorders>
            <w:shd w:val="clear" w:color="auto" w:fill="auto"/>
            <w:noWrap/>
            <w:vAlign w:val="center"/>
            <w:hideMark/>
          </w:tcPr>
          <w:p w14:paraId="4E8AE80C"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20" w:type="dxa"/>
            <w:tcBorders>
              <w:top w:val="nil"/>
              <w:left w:val="nil"/>
              <w:bottom w:val="single" w:sz="4" w:space="0" w:color="auto"/>
              <w:right w:val="nil"/>
            </w:tcBorders>
            <w:shd w:val="clear" w:color="auto" w:fill="auto"/>
            <w:noWrap/>
            <w:vAlign w:val="center"/>
            <w:hideMark/>
          </w:tcPr>
          <w:p w14:paraId="41F4E642"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2030" w:type="dxa"/>
            <w:tcBorders>
              <w:top w:val="nil"/>
              <w:left w:val="nil"/>
              <w:bottom w:val="single" w:sz="4" w:space="0" w:color="auto"/>
              <w:right w:val="nil"/>
            </w:tcBorders>
            <w:shd w:val="clear" w:color="auto" w:fill="auto"/>
            <w:noWrap/>
            <w:vAlign w:val="center"/>
            <w:hideMark/>
          </w:tcPr>
          <w:p w14:paraId="6B3239E8"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w:t>
            </w:r>
          </w:p>
        </w:tc>
        <w:tc>
          <w:tcPr>
            <w:tcW w:w="1631" w:type="dxa"/>
            <w:tcBorders>
              <w:top w:val="nil"/>
              <w:left w:val="nil"/>
              <w:bottom w:val="single" w:sz="4" w:space="0" w:color="auto"/>
              <w:right w:val="nil"/>
            </w:tcBorders>
            <w:shd w:val="clear" w:color="auto" w:fill="auto"/>
            <w:noWrap/>
            <w:vAlign w:val="center"/>
            <w:hideMark/>
          </w:tcPr>
          <w:p w14:paraId="00E46183" w14:textId="77777777" w:rsidR="00081219" w:rsidRPr="001840F7" w:rsidRDefault="00081219" w:rsidP="00977CB3">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0.00</w:t>
            </w:r>
          </w:p>
        </w:tc>
      </w:tr>
    </w:tbl>
    <w:p w14:paraId="6E6AFE17" w14:textId="77777777" w:rsidR="00977CB3" w:rsidRPr="001840F7" w:rsidRDefault="00977CB3" w:rsidP="00081219">
      <w:pPr>
        <w:spacing w:after="0" w:line="240" w:lineRule="auto"/>
        <w:rPr>
          <w:rFonts w:ascii="Times New Roman" w:eastAsia="Times New Roman" w:hAnsi="Times New Roman" w:cs="Times New Roman"/>
          <w:color w:val="000000"/>
          <w:sz w:val="24"/>
          <w:szCs w:val="24"/>
        </w:rPr>
        <w:sectPr w:rsidR="00977CB3" w:rsidRPr="001840F7" w:rsidSect="00081219">
          <w:pgSz w:w="15840" w:h="12240" w:orient="landscape"/>
          <w:pgMar w:top="1440" w:right="1440" w:bottom="1440" w:left="1440" w:header="720" w:footer="720" w:gutter="0"/>
          <w:cols w:space="720"/>
          <w:docGrid w:linePitch="360"/>
        </w:sectPr>
      </w:pPr>
    </w:p>
    <w:p w14:paraId="19A2AF7E" w14:textId="77777777" w:rsidR="00561E41" w:rsidRPr="001840F7" w:rsidRDefault="00561E41">
      <w:pPr>
        <w:rPr>
          <w:rFonts w:ascii="Times New Roman" w:hAnsi="Times New Roman" w:cs="Times New Roman"/>
          <w:color w:val="4F81BD" w:themeColor="accent1"/>
          <w:sz w:val="24"/>
          <w:szCs w:val="24"/>
        </w:rPr>
      </w:pPr>
    </w:p>
    <w:p w14:paraId="1133476C" w14:textId="77777777" w:rsidR="00517D61" w:rsidRPr="001840F7" w:rsidRDefault="00517D61">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Artisanal Fishing Opportunities</w:t>
      </w:r>
    </w:p>
    <w:p w14:paraId="7747BB1F" w14:textId="77777777" w:rsidR="001C6597" w:rsidRPr="001840F7" w:rsidRDefault="00DA5281">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AO</m:t>
              </m:r>
            </m:sub>
          </m:sSub>
          <m:r>
            <m:rPr>
              <m:sty m:val="bi"/>
            </m:rPr>
            <w:rPr>
              <w:rFonts w:ascii="Cambria Math" w:hAnsi="Cambria Math" w:cs="Times New Roman"/>
              <w:sz w:val="24"/>
              <w:szCs w:val="24"/>
            </w:rPr>
            <m:t xml:space="preserve">=(1-Du)*resource   </m:t>
          </m:r>
        </m:oMath>
      </m:oMathPara>
    </w:p>
    <w:p w14:paraId="15E279A5" w14:textId="77777777" w:rsidR="00B90E1F" w:rsidRPr="001840F7" w:rsidRDefault="00AD5BD2">
      <w:pPr>
        <w:rPr>
          <w:rFonts w:ascii="Times New Roman" w:eastAsiaTheme="minorEastAsia" w:hAnsi="Times New Roman" w:cs="Times New Roman"/>
          <w:b/>
          <w:sz w:val="24"/>
          <w:szCs w:val="24"/>
        </w:rPr>
      </w:pPr>
      <m:oMathPara>
        <m:oMath>
          <m:r>
            <m:rPr>
              <m:sty m:val="bi"/>
            </m:rPr>
            <w:rPr>
              <w:rFonts w:ascii="Cambria Math" w:hAnsi="Cambria Math" w:cs="Times New Roman"/>
              <w:sz w:val="24"/>
              <w:szCs w:val="24"/>
            </w:rPr>
            <m:t>Du=</m:t>
          </m:r>
          <m:d>
            <m:dPr>
              <m:ctrlPr>
                <w:rPr>
                  <w:rFonts w:ascii="Cambria Math" w:hAnsi="Cambria Math" w:cs="Times New Roman"/>
                  <w:b/>
                  <w:i/>
                  <w:sz w:val="24"/>
                  <w:szCs w:val="24"/>
                </w:rPr>
              </m:ctrlPr>
            </m:dPr>
            <m:e>
              <m:r>
                <m:rPr>
                  <m:sty m:val="bi"/>
                </m:rPr>
                <w:rPr>
                  <w:rFonts w:ascii="Cambria Math" w:hAnsi="Cambria Math" w:cs="Times New Roman"/>
                  <w:sz w:val="24"/>
                  <w:szCs w:val="24"/>
                </w:rPr>
                <m:t>1-need</m:t>
              </m:r>
            </m:e>
          </m:d>
          <m:r>
            <m:rPr>
              <m:sty m:val="bi"/>
            </m:rPr>
            <w:rPr>
              <w:rFonts w:ascii="Cambria Math" w:hAnsi="Cambria Math" w:cs="Times New Roman"/>
              <w:sz w:val="24"/>
              <w:szCs w:val="24"/>
            </w:rPr>
            <m:t>*(1-access)</m:t>
          </m:r>
        </m:oMath>
      </m:oMathPara>
    </w:p>
    <w:p w14:paraId="2C615947" w14:textId="77777777" w:rsidR="00AD5BD2" w:rsidRPr="001840F7" w:rsidRDefault="00AD5BD2">
      <w:pPr>
        <w:rPr>
          <w:rFonts w:ascii="Times New Roman" w:hAnsi="Times New Roman" w:cs="Times New Roman"/>
          <w:b/>
          <w:sz w:val="24"/>
          <w:szCs w:val="24"/>
        </w:rPr>
      </w:pPr>
    </w:p>
    <w:p w14:paraId="2DAAC452" w14:textId="77777777" w:rsidR="00E71C10" w:rsidRPr="001840F7" w:rsidRDefault="00E71C10">
      <w:pPr>
        <w:rPr>
          <w:rFonts w:ascii="Times New Roman" w:hAnsi="Times New Roman" w:cs="Times New Roman"/>
          <w:sz w:val="24"/>
          <w:szCs w:val="24"/>
        </w:rPr>
      </w:pPr>
      <w:r w:rsidRPr="001840F7">
        <w:rPr>
          <w:rFonts w:ascii="Times New Roman" w:hAnsi="Times New Roman" w:cs="Times New Roman"/>
          <w:sz w:val="24"/>
          <w:szCs w:val="24"/>
        </w:rPr>
        <w:t>Three components were identified by stakeholders as key components for measuring artisanal fishing opportunities. These components are access to the resource, the availability of the resourc</w:t>
      </w:r>
      <w:r w:rsidR="002E3CC2" w:rsidRPr="001840F7">
        <w:rPr>
          <w:rFonts w:ascii="Times New Roman" w:hAnsi="Times New Roman" w:cs="Times New Roman"/>
          <w:sz w:val="24"/>
          <w:szCs w:val="24"/>
        </w:rPr>
        <w:t>e, and number of subsistence/</w:t>
      </w:r>
      <w:r w:rsidRPr="001840F7">
        <w:rPr>
          <w:rFonts w:ascii="Times New Roman" w:hAnsi="Times New Roman" w:cs="Times New Roman"/>
          <w:sz w:val="24"/>
          <w:szCs w:val="24"/>
        </w:rPr>
        <w:t xml:space="preserve">artisanal fishers. </w:t>
      </w:r>
    </w:p>
    <w:p w14:paraId="0B3A5B3A" w14:textId="77777777" w:rsidR="00D86843" w:rsidRPr="001840F7" w:rsidRDefault="00517D61">
      <w:pPr>
        <w:rPr>
          <w:rFonts w:ascii="Times New Roman" w:hAnsi="Times New Roman" w:cs="Times New Roman"/>
          <w:sz w:val="24"/>
          <w:szCs w:val="24"/>
        </w:rPr>
      </w:pPr>
      <w:r w:rsidRPr="001840F7">
        <w:rPr>
          <w:rFonts w:ascii="Times New Roman" w:hAnsi="Times New Roman" w:cs="Times New Roman"/>
          <w:sz w:val="24"/>
          <w:szCs w:val="24"/>
        </w:rPr>
        <w:t>Access</w:t>
      </w:r>
      <w:r w:rsidR="002C4055" w:rsidRPr="001840F7">
        <w:rPr>
          <w:rFonts w:ascii="Times New Roman" w:hAnsi="Times New Roman" w:cs="Times New Roman"/>
          <w:sz w:val="24"/>
          <w:szCs w:val="24"/>
        </w:rPr>
        <w:t xml:space="preserve"> was determined as an issue for artisanal fishing opportunities. Access was defined as the number of beach or coastal </w:t>
      </w:r>
      <w:r w:rsidR="00F87E07" w:rsidRPr="001840F7">
        <w:rPr>
          <w:rFonts w:ascii="Times New Roman" w:hAnsi="Times New Roman" w:cs="Times New Roman"/>
          <w:sz w:val="24"/>
          <w:szCs w:val="24"/>
        </w:rPr>
        <w:t>access points per kilometer of coastline</w:t>
      </w:r>
      <w:r w:rsidR="002C4055" w:rsidRPr="001840F7">
        <w:rPr>
          <w:rFonts w:ascii="Times New Roman" w:hAnsi="Times New Roman" w:cs="Times New Roman"/>
          <w:sz w:val="24"/>
          <w:szCs w:val="24"/>
        </w:rPr>
        <w:t xml:space="preserve">. With development of coastal areas, including hotels, the access and parking for artisanal fishers can be reduced. Beach access is under county jurisdiction. The data for beach access </w:t>
      </w:r>
      <w:r w:rsidR="002E3CC2" w:rsidRPr="001840F7">
        <w:rPr>
          <w:rFonts w:ascii="Times New Roman" w:hAnsi="Times New Roman" w:cs="Times New Roman"/>
          <w:sz w:val="24"/>
          <w:szCs w:val="24"/>
        </w:rPr>
        <w:t xml:space="preserve">has not been </w:t>
      </w:r>
      <w:r w:rsidR="00344448" w:rsidRPr="001840F7">
        <w:rPr>
          <w:rFonts w:ascii="Times New Roman" w:hAnsi="Times New Roman" w:cs="Times New Roman"/>
          <w:sz w:val="24"/>
          <w:szCs w:val="24"/>
        </w:rPr>
        <w:t>provided by the County of Kauai</w:t>
      </w:r>
      <w:r w:rsidR="002E3CC2" w:rsidRPr="001840F7">
        <w:rPr>
          <w:rFonts w:ascii="Times New Roman" w:hAnsi="Times New Roman" w:cs="Times New Roman"/>
          <w:sz w:val="24"/>
          <w:szCs w:val="24"/>
        </w:rPr>
        <w:t>, we therefore used an average per coastline estimate for the draft of the index for Kauai Island.</w:t>
      </w:r>
      <w:r w:rsidR="00BC070B" w:rsidRPr="001840F7">
        <w:rPr>
          <w:rFonts w:ascii="Times New Roman" w:hAnsi="Times New Roman" w:cs="Times New Roman"/>
          <w:sz w:val="24"/>
          <w:szCs w:val="24"/>
        </w:rPr>
        <w:t xml:space="preserve"> Shoreline access has been identified as a priority in the State Ocean Resource Management Plan (ORMP). There is an average of 5 shoreline access points that are added statewide per year or an estimated 0.7% increase in statewide shoreline access.</w:t>
      </w:r>
    </w:p>
    <w:p w14:paraId="58CA86F4" w14:textId="77777777" w:rsidR="00517D61" w:rsidRPr="001840F7" w:rsidRDefault="00D86843">
      <w:pPr>
        <w:rPr>
          <w:rFonts w:ascii="Times New Roman" w:hAnsi="Times New Roman" w:cs="Times New Roman"/>
          <w:sz w:val="24"/>
          <w:szCs w:val="24"/>
        </w:rPr>
      </w:pPr>
      <w:r w:rsidRPr="001840F7">
        <w:rPr>
          <w:rFonts w:ascii="Times New Roman" w:hAnsi="Times New Roman" w:cs="Times New Roman"/>
          <w:sz w:val="24"/>
          <w:szCs w:val="24"/>
        </w:rPr>
        <w:t xml:space="preserve">Resource was measured as </w:t>
      </w:r>
      <w:r w:rsidR="00AD5BD2" w:rsidRPr="001840F7">
        <w:rPr>
          <w:rFonts w:ascii="Times New Roman" w:hAnsi="Times New Roman" w:cs="Times New Roman"/>
          <w:sz w:val="24"/>
          <w:szCs w:val="24"/>
        </w:rPr>
        <w:t>the current biomass of coastal</w:t>
      </w:r>
      <w:r w:rsidRPr="001840F7">
        <w:rPr>
          <w:rFonts w:ascii="Times New Roman" w:hAnsi="Times New Roman" w:cs="Times New Roman"/>
          <w:sz w:val="24"/>
          <w:szCs w:val="24"/>
        </w:rPr>
        <w:t xml:space="preserve"> fish</w:t>
      </w:r>
      <w:r w:rsidR="00AD5BD2"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to the </w:t>
      </w:r>
      <w:r w:rsidR="00AD5BD2" w:rsidRPr="001840F7">
        <w:rPr>
          <w:rFonts w:ascii="Times New Roman" w:hAnsi="Times New Roman" w:cs="Times New Roman"/>
          <w:sz w:val="24"/>
          <w:szCs w:val="24"/>
        </w:rPr>
        <w:t>pristine</w:t>
      </w:r>
      <w:r w:rsidRPr="001840F7">
        <w:rPr>
          <w:rFonts w:ascii="Times New Roman" w:hAnsi="Times New Roman" w:cs="Times New Roman"/>
          <w:sz w:val="24"/>
          <w:szCs w:val="24"/>
        </w:rPr>
        <w:t xml:space="preserve"> bi</w:t>
      </w:r>
      <w:r w:rsidR="00AC627F" w:rsidRPr="001840F7">
        <w:rPr>
          <w:rFonts w:ascii="Times New Roman" w:hAnsi="Times New Roman" w:cs="Times New Roman"/>
          <w:sz w:val="24"/>
          <w:szCs w:val="24"/>
        </w:rPr>
        <w:t>omass of coastal resource fish. The scores come from the NOAA Coral Reef Report Card developed by the Coral Reef Monitoring Program.</w:t>
      </w:r>
      <w:r w:rsidR="00AF5726" w:rsidRPr="001840F7">
        <w:rPr>
          <w:rFonts w:ascii="Times New Roman" w:hAnsi="Times New Roman" w:cs="Times New Roman"/>
          <w:sz w:val="24"/>
          <w:szCs w:val="24"/>
        </w:rPr>
        <w:t xml:space="preserve"> The reference fish biomass (</w:t>
      </w:r>
      <w:r w:rsidR="00AF5726" w:rsidRPr="001840F7">
        <w:rPr>
          <w:rFonts w:ascii="Times New Roman" w:hAnsi="Times New Roman" w:cs="Times New Roman"/>
          <w:i/>
          <w:sz w:val="24"/>
          <w:szCs w:val="24"/>
        </w:rPr>
        <w:t>R</w:t>
      </w:r>
      <w:r w:rsidR="00AF5726" w:rsidRPr="001840F7">
        <w:rPr>
          <w:rFonts w:ascii="Times New Roman" w:hAnsi="Times New Roman" w:cs="Times New Roman"/>
          <w:i/>
          <w:sz w:val="24"/>
          <w:szCs w:val="24"/>
          <w:vertAlign w:val="subscript"/>
        </w:rPr>
        <w:t>r</w:t>
      </w:r>
      <w:r w:rsidR="00AF5726" w:rsidRPr="001840F7">
        <w:rPr>
          <w:rFonts w:ascii="Times New Roman" w:hAnsi="Times New Roman" w:cs="Times New Roman"/>
          <w:sz w:val="24"/>
          <w:szCs w:val="24"/>
        </w:rPr>
        <w:t>) is the modeled pristine reef fish biomass in the absence of humans (Williams et al 2015).</w:t>
      </w:r>
    </w:p>
    <w:p w14:paraId="6CA81209" w14:textId="77777777" w:rsidR="00517D61" w:rsidRPr="001840F7" w:rsidRDefault="001C6597">
      <w:pPr>
        <w:rPr>
          <w:rFonts w:ascii="Times New Roman" w:hAnsi="Times New Roman" w:cs="Times New Roman"/>
          <w:sz w:val="24"/>
          <w:szCs w:val="24"/>
        </w:rPr>
      </w:pPr>
      <w:r w:rsidRPr="001840F7">
        <w:rPr>
          <w:rFonts w:ascii="Times New Roman" w:hAnsi="Times New Roman" w:cs="Times New Roman"/>
          <w:sz w:val="24"/>
          <w:szCs w:val="24"/>
        </w:rPr>
        <w:t xml:space="preserve">Ideally need would be assessed based on number of subsistence fishers;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 number of subsistence fishers is unknown. </w:t>
      </w:r>
      <w:r w:rsidR="00517D61" w:rsidRPr="001840F7">
        <w:rPr>
          <w:rFonts w:ascii="Times New Roman" w:hAnsi="Times New Roman" w:cs="Times New Roman"/>
          <w:sz w:val="24"/>
          <w:szCs w:val="24"/>
        </w:rPr>
        <w:t xml:space="preserve">Need </w:t>
      </w:r>
      <w:r w:rsidRPr="001840F7">
        <w:rPr>
          <w:rFonts w:ascii="Times New Roman" w:hAnsi="Times New Roman" w:cs="Times New Roman"/>
          <w:sz w:val="24"/>
          <w:szCs w:val="24"/>
        </w:rPr>
        <w:t xml:space="preserve">was </w:t>
      </w:r>
      <w:r w:rsidR="00517D61" w:rsidRPr="001840F7">
        <w:rPr>
          <w:rFonts w:ascii="Times New Roman" w:hAnsi="Times New Roman" w:cs="Times New Roman"/>
          <w:sz w:val="24"/>
          <w:szCs w:val="24"/>
        </w:rPr>
        <w:t xml:space="preserve">assessed </w:t>
      </w:r>
      <w:r w:rsidRPr="001840F7">
        <w:rPr>
          <w:rFonts w:ascii="Times New Roman" w:hAnsi="Times New Roman" w:cs="Times New Roman"/>
          <w:sz w:val="24"/>
          <w:szCs w:val="24"/>
        </w:rPr>
        <w:t>the</w:t>
      </w:r>
      <w:r w:rsidR="00517D61"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percent of households that fish.  </w:t>
      </w:r>
      <w:r w:rsidR="00517D61" w:rsidRPr="001840F7">
        <w:rPr>
          <w:rFonts w:ascii="Times New Roman" w:hAnsi="Times New Roman" w:cs="Times New Roman"/>
          <w:sz w:val="24"/>
          <w:szCs w:val="24"/>
        </w:rPr>
        <w:t xml:space="preserve">Data comes from </w:t>
      </w:r>
      <w:r w:rsidRPr="001840F7">
        <w:rPr>
          <w:rFonts w:ascii="Times New Roman" w:hAnsi="Times New Roman" w:cs="Times New Roman"/>
          <w:sz w:val="24"/>
          <w:szCs w:val="24"/>
        </w:rPr>
        <w:t xml:space="preserve">the National Atmospheric and Oceanic Administration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Marine Recreational Fishing Survey (</w:t>
      </w:r>
      <w:hyperlink r:id="rId8" w:history="1">
        <w:r w:rsidRPr="001840F7">
          <w:rPr>
            <w:rStyle w:val="Hyperlink"/>
            <w:rFonts w:ascii="Times New Roman" w:hAnsi="Times New Roman" w:cs="Times New Roman"/>
            <w:sz w:val="24"/>
            <w:szCs w:val="24"/>
          </w:rPr>
          <w:t>http://www.fpir.noaa.gov/SFD/SFD_rcf_hmrfs.html</w:t>
        </w:r>
      </w:hyperlink>
      <w:r w:rsidRPr="001840F7">
        <w:rPr>
          <w:rFonts w:ascii="Times New Roman" w:hAnsi="Times New Roman" w:cs="Times New Roman"/>
          <w:sz w:val="24"/>
          <w:szCs w:val="24"/>
        </w:rPr>
        <w:t xml:space="preserve">) contracted through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Land and Natural Resources Division of Aquatic Resources. </w:t>
      </w:r>
      <w:r w:rsidR="006C5F7D" w:rsidRPr="001840F7">
        <w:rPr>
          <w:rFonts w:ascii="Times New Roman" w:hAnsi="Times New Roman" w:cs="Times New Roman"/>
          <w:sz w:val="24"/>
          <w:szCs w:val="24"/>
        </w:rPr>
        <w:t xml:space="preserve"> The percent of households that fish was multiplied by the number of residents per region to obtain an estimate of fishers per region. This number is </w:t>
      </w:r>
      <w:r w:rsidR="00AC627F" w:rsidRPr="001840F7">
        <w:rPr>
          <w:rFonts w:ascii="Times New Roman" w:hAnsi="Times New Roman" w:cs="Times New Roman"/>
          <w:sz w:val="24"/>
          <w:szCs w:val="24"/>
        </w:rPr>
        <w:t xml:space="preserve">a proxy for the number of </w:t>
      </w:r>
      <w:r w:rsidR="006C5F7D" w:rsidRPr="001840F7">
        <w:rPr>
          <w:rFonts w:ascii="Times New Roman" w:hAnsi="Times New Roman" w:cs="Times New Roman"/>
          <w:sz w:val="24"/>
          <w:szCs w:val="24"/>
        </w:rPr>
        <w:t>fishers</w:t>
      </w:r>
      <w:r w:rsidR="00AC627F" w:rsidRPr="001840F7">
        <w:rPr>
          <w:rFonts w:ascii="Times New Roman" w:hAnsi="Times New Roman" w:cs="Times New Roman"/>
          <w:sz w:val="24"/>
          <w:szCs w:val="24"/>
        </w:rPr>
        <w:t>,</w:t>
      </w:r>
      <w:r w:rsidR="006C5F7D" w:rsidRPr="001840F7">
        <w:rPr>
          <w:rFonts w:ascii="Times New Roman" w:hAnsi="Times New Roman" w:cs="Times New Roman"/>
          <w:sz w:val="24"/>
          <w:szCs w:val="24"/>
        </w:rPr>
        <w:t xml:space="preserve"> but it does allow for a comparison of need across regions. </w:t>
      </w:r>
      <w:r w:rsidR="00F25B57" w:rsidRPr="001840F7">
        <w:rPr>
          <w:rFonts w:ascii="Times New Roman" w:hAnsi="Times New Roman" w:cs="Times New Roman"/>
          <w:sz w:val="24"/>
          <w:szCs w:val="24"/>
        </w:rPr>
        <w:t>The reference need was the combined total fishers in Hawaii</w:t>
      </w:r>
      <w:r w:rsidR="00AF5726" w:rsidRPr="001840F7">
        <w:rPr>
          <w:rFonts w:ascii="Times New Roman" w:hAnsi="Times New Roman" w:cs="Times New Roman"/>
          <w:sz w:val="24"/>
          <w:szCs w:val="24"/>
        </w:rPr>
        <w:t xml:space="preserve"> (</w:t>
      </w:r>
      <w:proofErr w:type="spellStart"/>
      <w:r w:rsidR="00AF5726" w:rsidRPr="001840F7">
        <w:rPr>
          <w:rFonts w:ascii="Times New Roman" w:hAnsi="Times New Roman" w:cs="Times New Roman"/>
          <w:i/>
          <w:sz w:val="24"/>
          <w:szCs w:val="24"/>
        </w:rPr>
        <w:t>N</w:t>
      </w:r>
      <w:r w:rsidR="00AF5726" w:rsidRPr="001840F7">
        <w:rPr>
          <w:rFonts w:ascii="Times New Roman" w:hAnsi="Times New Roman" w:cs="Times New Roman"/>
          <w:i/>
          <w:sz w:val="24"/>
          <w:szCs w:val="24"/>
          <w:vertAlign w:val="subscript"/>
        </w:rPr>
        <w:t>r</w:t>
      </w:r>
      <w:proofErr w:type="spellEnd"/>
      <w:r w:rsidR="00AF5726" w:rsidRPr="001840F7">
        <w:rPr>
          <w:rFonts w:ascii="Times New Roman" w:hAnsi="Times New Roman" w:cs="Times New Roman"/>
          <w:i/>
          <w:sz w:val="24"/>
          <w:szCs w:val="24"/>
        </w:rPr>
        <w:t>)</w:t>
      </w:r>
      <w:r w:rsidR="00F25B57" w:rsidRPr="001840F7">
        <w:rPr>
          <w:rFonts w:ascii="Times New Roman" w:hAnsi="Times New Roman" w:cs="Times New Roman"/>
          <w:sz w:val="24"/>
          <w:szCs w:val="24"/>
        </w:rPr>
        <w:t>.</w:t>
      </w:r>
    </w:p>
    <w:p w14:paraId="06C8C37B" w14:textId="77777777" w:rsidR="00F87E07" w:rsidRPr="001840F7" w:rsidRDefault="00F87E07">
      <w:pPr>
        <w:rPr>
          <w:rFonts w:ascii="Times New Roman" w:hAnsi="Times New Roman" w:cs="Times New Roman"/>
          <w:sz w:val="24"/>
          <w:szCs w:val="24"/>
        </w:rPr>
      </w:pPr>
      <w:r w:rsidRPr="001840F7">
        <w:rPr>
          <w:rFonts w:ascii="Times New Roman" w:hAnsi="Times New Roman" w:cs="Times New Roman"/>
          <w:sz w:val="24"/>
          <w:szCs w:val="24"/>
        </w:rPr>
        <w:t xml:space="preserve">The poverty level in Hawaii is 10.6% in 2015 (DEBET </w:t>
      </w:r>
      <w:hyperlink r:id="rId9" w:history="1">
        <w:r w:rsidRPr="001840F7">
          <w:rPr>
            <w:rStyle w:val="Hyperlink"/>
            <w:rFonts w:ascii="Times New Roman" w:hAnsi="Times New Roman" w:cs="Times New Roman"/>
            <w:sz w:val="24"/>
            <w:szCs w:val="24"/>
          </w:rPr>
          <w:t>http://dbedt.hawaii.gov/economic/ranks/</w:t>
        </w:r>
      </w:hyperlink>
      <w:r w:rsidRPr="001840F7">
        <w:rPr>
          <w:rFonts w:ascii="Times New Roman" w:hAnsi="Times New Roman" w:cs="Times New Roman"/>
          <w:sz w:val="24"/>
          <w:szCs w:val="24"/>
        </w:rPr>
        <w:t>). The poverty level was used as the need</w:t>
      </w:r>
      <w:r w:rsidR="003D54BD" w:rsidRPr="001840F7">
        <w:rPr>
          <w:rFonts w:ascii="Times New Roman" w:hAnsi="Times New Roman" w:cs="Times New Roman"/>
          <w:sz w:val="24"/>
          <w:szCs w:val="24"/>
        </w:rPr>
        <w:t>.</w:t>
      </w:r>
    </w:p>
    <w:p w14:paraId="5F0001D9" w14:textId="77777777" w:rsidR="00517D61" w:rsidRPr="001840F7" w:rsidRDefault="00AD5BD2">
      <w:pPr>
        <w:rPr>
          <w:rFonts w:ascii="Times New Roman" w:hAnsi="Times New Roman" w:cs="Times New Roman"/>
          <w:sz w:val="24"/>
          <w:szCs w:val="24"/>
        </w:rPr>
      </w:pPr>
      <w:r w:rsidRPr="001840F7">
        <w:rPr>
          <w:rFonts w:ascii="Times New Roman" w:hAnsi="Times New Roman" w:cs="Times New Roman"/>
          <w:sz w:val="24"/>
          <w:szCs w:val="24"/>
        </w:rPr>
        <w:t xml:space="preserve">The trend was calculated as the combined change in the resource and coastal access over the past 5 years 2010-2015. The data for the change in shoreline access points comes from the Office of Planning. </w:t>
      </w:r>
    </w:p>
    <w:tbl>
      <w:tblPr>
        <w:tblW w:w="4384" w:type="dxa"/>
        <w:tblInd w:w="93" w:type="dxa"/>
        <w:tblLook w:val="04A0" w:firstRow="1" w:lastRow="0" w:firstColumn="1" w:lastColumn="0" w:noHBand="0" w:noVBand="1"/>
      </w:tblPr>
      <w:tblGrid>
        <w:gridCol w:w="1664"/>
        <w:gridCol w:w="1340"/>
        <w:gridCol w:w="1380"/>
      </w:tblGrid>
      <w:tr w:rsidR="00AD5BD2" w:rsidRPr="001840F7" w14:paraId="3F0FCEF9" w14:textId="77777777" w:rsidTr="00AD5BD2">
        <w:trPr>
          <w:trHeight w:val="315"/>
        </w:trPr>
        <w:tc>
          <w:tcPr>
            <w:tcW w:w="1664" w:type="dxa"/>
            <w:tcBorders>
              <w:top w:val="nil"/>
              <w:left w:val="nil"/>
              <w:bottom w:val="nil"/>
              <w:right w:val="nil"/>
            </w:tcBorders>
            <w:shd w:val="clear" w:color="000000" w:fill="DDD9C4"/>
            <w:noWrap/>
            <w:vAlign w:val="bottom"/>
            <w:hideMark/>
          </w:tcPr>
          <w:p w14:paraId="1E53DC91"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lastRenderedPageBreak/>
              <w:t>Region</w:t>
            </w:r>
          </w:p>
        </w:tc>
        <w:tc>
          <w:tcPr>
            <w:tcW w:w="1340" w:type="dxa"/>
            <w:tcBorders>
              <w:top w:val="nil"/>
              <w:left w:val="nil"/>
              <w:bottom w:val="nil"/>
              <w:right w:val="nil"/>
            </w:tcBorders>
            <w:shd w:val="clear" w:color="000000" w:fill="DDD9C4"/>
            <w:noWrap/>
            <w:vAlign w:val="bottom"/>
            <w:hideMark/>
          </w:tcPr>
          <w:p w14:paraId="12416E63"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score</w:t>
            </w:r>
          </w:p>
        </w:tc>
        <w:tc>
          <w:tcPr>
            <w:tcW w:w="1380" w:type="dxa"/>
            <w:tcBorders>
              <w:top w:val="nil"/>
              <w:left w:val="nil"/>
              <w:bottom w:val="nil"/>
              <w:right w:val="nil"/>
            </w:tcBorders>
            <w:shd w:val="clear" w:color="000000" w:fill="DDD9C4"/>
            <w:noWrap/>
            <w:vAlign w:val="bottom"/>
            <w:hideMark/>
          </w:tcPr>
          <w:p w14:paraId="733478EB" w14:textId="77777777" w:rsidR="00AD5BD2" w:rsidRPr="001840F7" w:rsidRDefault="00AD5BD2" w:rsidP="00AD5BD2">
            <w:pPr>
              <w:spacing w:after="0" w:line="240" w:lineRule="auto"/>
              <w:rPr>
                <w:rFonts w:ascii="Times New Roman" w:eastAsia="Times New Roman" w:hAnsi="Times New Roman" w:cs="Times New Roman"/>
                <w:sz w:val="24"/>
                <w:szCs w:val="24"/>
              </w:rPr>
            </w:pPr>
            <w:r w:rsidRPr="001840F7">
              <w:rPr>
                <w:rFonts w:ascii="Times New Roman" w:eastAsia="Times New Roman" w:hAnsi="Times New Roman" w:cs="Times New Roman"/>
                <w:sz w:val="24"/>
                <w:szCs w:val="24"/>
              </w:rPr>
              <w:t>trend</w:t>
            </w:r>
          </w:p>
        </w:tc>
      </w:tr>
      <w:tr w:rsidR="00AD5BD2" w:rsidRPr="001840F7" w14:paraId="4AE67FF6" w14:textId="77777777" w:rsidTr="00AD5BD2">
        <w:trPr>
          <w:trHeight w:val="315"/>
        </w:trPr>
        <w:tc>
          <w:tcPr>
            <w:tcW w:w="1664" w:type="dxa"/>
            <w:tcBorders>
              <w:top w:val="nil"/>
              <w:left w:val="nil"/>
              <w:bottom w:val="nil"/>
              <w:right w:val="nil"/>
            </w:tcBorders>
            <w:shd w:val="clear" w:color="auto" w:fill="auto"/>
            <w:noWrap/>
            <w:vAlign w:val="bottom"/>
            <w:hideMark/>
          </w:tcPr>
          <w:p w14:paraId="5C840D2F"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1340" w:type="dxa"/>
            <w:tcBorders>
              <w:top w:val="nil"/>
              <w:left w:val="nil"/>
              <w:bottom w:val="nil"/>
              <w:right w:val="nil"/>
            </w:tcBorders>
            <w:shd w:val="clear" w:color="auto" w:fill="auto"/>
            <w:noWrap/>
            <w:vAlign w:val="bottom"/>
            <w:hideMark/>
          </w:tcPr>
          <w:p w14:paraId="50FA9F09"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26.81</w:t>
            </w:r>
          </w:p>
        </w:tc>
        <w:tc>
          <w:tcPr>
            <w:tcW w:w="1380" w:type="dxa"/>
            <w:tcBorders>
              <w:top w:val="nil"/>
              <w:left w:val="nil"/>
              <w:bottom w:val="nil"/>
              <w:right w:val="nil"/>
            </w:tcBorders>
            <w:shd w:val="clear" w:color="auto" w:fill="auto"/>
            <w:noWrap/>
            <w:vAlign w:val="bottom"/>
            <w:hideMark/>
          </w:tcPr>
          <w:p w14:paraId="39B409BE"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-0.01</w:t>
            </w:r>
          </w:p>
        </w:tc>
      </w:tr>
      <w:tr w:rsidR="00AD5BD2" w:rsidRPr="001840F7" w14:paraId="6D63D669" w14:textId="77777777" w:rsidTr="00AD5BD2">
        <w:trPr>
          <w:trHeight w:val="315"/>
        </w:trPr>
        <w:tc>
          <w:tcPr>
            <w:tcW w:w="1664" w:type="dxa"/>
            <w:tcBorders>
              <w:top w:val="nil"/>
              <w:left w:val="nil"/>
              <w:bottom w:val="nil"/>
              <w:right w:val="nil"/>
            </w:tcBorders>
            <w:shd w:val="clear" w:color="auto" w:fill="auto"/>
            <w:noWrap/>
            <w:vAlign w:val="bottom"/>
            <w:hideMark/>
          </w:tcPr>
          <w:p w14:paraId="07C7D437"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1340" w:type="dxa"/>
            <w:tcBorders>
              <w:top w:val="nil"/>
              <w:left w:val="nil"/>
              <w:bottom w:val="nil"/>
              <w:right w:val="nil"/>
            </w:tcBorders>
            <w:shd w:val="clear" w:color="auto" w:fill="auto"/>
            <w:noWrap/>
            <w:vAlign w:val="bottom"/>
            <w:hideMark/>
          </w:tcPr>
          <w:p w14:paraId="1824FF46"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46.78</w:t>
            </w:r>
          </w:p>
        </w:tc>
        <w:tc>
          <w:tcPr>
            <w:tcW w:w="1380" w:type="dxa"/>
            <w:tcBorders>
              <w:top w:val="nil"/>
              <w:left w:val="nil"/>
              <w:bottom w:val="nil"/>
              <w:right w:val="nil"/>
            </w:tcBorders>
            <w:shd w:val="clear" w:color="auto" w:fill="auto"/>
            <w:noWrap/>
            <w:vAlign w:val="bottom"/>
            <w:hideMark/>
          </w:tcPr>
          <w:p w14:paraId="5E61EA3C"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0.03</w:t>
            </w:r>
          </w:p>
        </w:tc>
      </w:tr>
      <w:tr w:rsidR="00AD5BD2" w:rsidRPr="001840F7" w14:paraId="3A8BCEF2" w14:textId="77777777" w:rsidTr="00AD5BD2">
        <w:trPr>
          <w:trHeight w:val="315"/>
        </w:trPr>
        <w:tc>
          <w:tcPr>
            <w:tcW w:w="1664" w:type="dxa"/>
            <w:tcBorders>
              <w:top w:val="nil"/>
              <w:left w:val="nil"/>
              <w:bottom w:val="nil"/>
              <w:right w:val="nil"/>
            </w:tcBorders>
            <w:shd w:val="clear" w:color="auto" w:fill="auto"/>
            <w:noWrap/>
            <w:vAlign w:val="bottom"/>
            <w:hideMark/>
          </w:tcPr>
          <w:p w14:paraId="2A257973"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1340" w:type="dxa"/>
            <w:tcBorders>
              <w:top w:val="nil"/>
              <w:left w:val="nil"/>
              <w:bottom w:val="nil"/>
              <w:right w:val="nil"/>
            </w:tcBorders>
            <w:shd w:val="clear" w:color="auto" w:fill="auto"/>
            <w:noWrap/>
            <w:vAlign w:val="bottom"/>
            <w:hideMark/>
          </w:tcPr>
          <w:p w14:paraId="7AB0FBA1"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48.21</w:t>
            </w:r>
          </w:p>
        </w:tc>
        <w:tc>
          <w:tcPr>
            <w:tcW w:w="1380" w:type="dxa"/>
            <w:tcBorders>
              <w:top w:val="nil"/>
              <w:left w:val="nil"/>
              <w:bottom w:val="nil"/>
              <w:right w:val="nil"/>
            </w:tcBorders>
            <w:shd w:val="clear" w:color="auto" w:fill="auto"/>
            <w:noWrap/>
            <w:vAlign w:val="bottom"/>
            <w:hideMark/>
          </w:tcPr>
          <w:p w14:paraId="72B23AEF"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0.02</w:t>
            </w:r>
          </w:p>
        </w:tc>
      </w:tr>
      <w:tr w:rsidR="00AD5BD2" w:rsidRPr="001840F7" w14:paraId="542B51B9" w14:textId="77777777" w:rsidTr="00AD5BD2">
        <w:trPr>
          <w:trHeight w:val="315"/>
        </w:trPr>
        <w:tc>
          <w:tcPr>
            <w:tcW w:w="1664" w:type="dxa"/>
            <w:tcBorders>
              <w:top w:val="nil"/>
              <w:left w:val="nil"/>
              <w:bottom w:val="nil"/>
              <w:right w:val="nil"/>
            </w:tcBorders>
            <w:shd w:val="clear" w:color="auto" w:fill="auto"/>
            <w:noWrap/>
            <w:vAlign w:val="bottom"/>
            <w:hideMark/>
          </w:tcPr>
          <w:p w14:paraId="208EF7F4" w14:textId="77777777" w:rsidR="00AD5BD2" w:rsidRPr="001840F7" w:rsidRDefault="00AD5BD2" w:rsidP="00AD5BD2">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Kauai &amp; </w:t>
            </w:r>
            <w:proofErr w:type="spellStart"/>
            <w:r w:rsidRPr="001840F7">
              <w:rPr>
                <w:rFonts w:ascii="Times New Roman" w:eastAsia="Times New Roman" w:hAnsi="Times New Roman" w:cs="Times New Roman"/>
                <w:color w:val="000000"/>
                <w:sz w:val="24"/>
                <w:szCs w:val="24"/>
              </w:rPr>
              <w:t>Nii'hau</w:t>
            </w:r>
            <w:proofErr w:type="spellEnd"/>
          </w:p>
        </w:tc>
        <w:tc>
          <w:tcPr>
            <w:tcW w:w="1340" w:type="dxa"/>
            <w:tcBorders>
              <w:top w:val="nil"/>
              <w:left w:val="nil"/>
              <w:bottom w:val="nil"/>
              <w:right w:val="nil"/>
            </w:tcBorders>
            <w:shd w:val="clear" w:color="auto" w:fill="auto"/>
            <w:noWrap/>
            <w:vAlign w:val="bottom"/>
            <w:hideMark/>
          </w:tcPr>
          <w:p w14:paraId="27CAFD8B"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51.15</w:t>
            </w:r>
          </w:p>
        </w:tc>
        <w:tc>
          <w:tcPr>
            <w:tcW w:w="1380" w:type="dxa"/>
            <w:tcBorders>
              <w:top w:val="nil"/>
              <w:left w:val="nil"/>
              <w:bottom w:val="nil"/>
              <w:right w:val="nil"/>
            </w:tcBorders>
            <w:shd w:val="clear" w:color="auto" w:fill="auto"/>
            <w:noWrap/>
            <w:vAlign w:val="bottom"/>
            <w:hideMark/>
          </w:tcPr>
          <w:p w14:paraId="316D964A" w14:textId="77777777" w:rsidR="00AD5BD2" w:rsidRPr="001840F7" w:rsidRDefault="00AD5BD2" w:rsidP="00AD5BD2">
            <w:pPr>
              <w:spacing w:after="0" w:line="240" w:lineRule="auto"/>
              <w:jc w:val="right"/>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0.04</w:t>
            </w:r>
          </w:p>
        </w:tc>
      </w:tr>
    </w:tbl>
    <w:p w14:paraId="1CEB12EE" w14:textId="77777777" w:rsidR="00517D61" w:rsidRPr="001840F7" w:rsidRDefault="00517D61">
      <w:pPr>
        <w:rPr>
          <w:rFonts w:ascii="Times New Roman" w:hAnsi="Times New Roman" w:cs="Times New Roman"/>
          <w:b/>
          <w:sz w:val="24"/>
          <w:szCs w:val="24"/>
        </w:rPr>
      </w:pPr>
    </w:p>
    <w:p w14:paraId="0141FD72" w14:textId="77777777" w:rsidR="00517D61" w:rsidRPr="001840F7" w:rsidRDefault="00517D61">
      <w:pPr>
        <w:rPr>
          <w:rFonts w:ascii="Times New Roman" w:hAnsi="Times New Roman" w:cs="Times New Roman"/>
          <w:b/>
          <w:sz w:val="24"/>
          <w:szCs w:val="24"/>
        </w:rPr>
      </w:pPr>
    </w:p>
    <w:p w14:paraId="5BA4AEBE" w14:textId="77777777" w:rsidR="00B30B73" w:rsidRPr="001840F7" w:rsidRDefault="00B30B73" w:rsidP="00B30B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Sustainable Tourism</w:t>
      </w:r>
    </w:p>
    <w:p w14:paraId="57D08EE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Sustainable tourism was scored based on the benefit of visitors to economic growth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while taking into account the</w:t>
      </w:r>
      <w:r w:rsidRPr="001840F7">
        <w:rPr>
          <w:rFonts w:ascii="Times New Roman" w:hAnsi="Times New Roman" w:cs="Times New Roman"/>
          <w:i/>
          <w:sz w:val="24"/>
          <w:szCs w:val="24"/>
        </w:rPr>
        <w:t xml:space="preserve"> </w:t>
      </w:r>
      <w:r w:rsidRPr="001840F7">
        <w:rPr>
          <w:rFonts w:ascii="Times New Roman" w:hAnsi="Times New Roman" w:cs="Times New Roman"/>
          <w:sz w:val="24"/>
          <w:szCs w:val="24"/>
        </w:rPr>
        <w:t>preservation of social and cultural values of residents</w:t>
      </w:r>
      <w:r w:rsidRPr="001840F7">
        <w:rPr>
          <w:rFonts w:ascii="Times New Roman" w:hAnsi="Times New Roman" w:cs="Times New Roman"/>
          <w:i/>
          <w:sz w:val="24"/>
          <w:szCs w:val="24"/>
        </w:rPr>
        <w:t xml:space="preserve"> (sentiment) </w:t>
      </w:r>
      <w:r w:rsidRPr="001840F7">
        <w:rPr>
          <w:rFonts w:ascii="Times New Roman" w:hAnsi="Times New Roman" w:cs="Times New Roman"/>
          <w:sz w:val="24"/>
          <w:szCs w:val="24"/>
        </w:rPr>
        <w:t>and the natural environment (</w:t>
      </w:r>
      <w:proofErr w:type="spellStart"/>
      <w:r w:rsidRPr="001840F7">
        <w:rPr>
          <w:rFonts w:ascii="Times New Roman" w:hAnsi="Times New Roman" w:cs="Times New Roman"/>
          <w:i/>
          <w:sz w:val="24"/>
          <w:szCs w:val="24"/>
        </w:rPr>
        <w:t>environment</w:t>
      </w:r>
      <w:proofErr w:type="spellEnd"/>
      <w:r w:rsidRPr="001840F7">
        <w:rPr>
          <w:rFonts w:ascii="Times New Roman" w:hAnsi="Times New Roman" w:cs="Times New Roman"/>
          <w:i/>
          <w:sz w:val="24"/>
          <w:szCs w:val="24"/>
        </w:rPr>
        <w:t xml:space="preserve">). </w:t>
      </w:r>
    </w:p>
    <w:p w14:paraId="770838F1" w14:textId="77777777" w:rsidR="00B30B73" w:rsidRPr="001840F7" w:rsidRDefault="00DA5281" w:rsidP="00B30B73">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T</m:t>
              </m:r>
            </m:sub>
          </m:sSub>
          <m:r>
            <w:rPr>
              <w:rFonts w:ascii="Cambria Math" w:hAnsi="Cambria Math" w:cs="Times New Roman"/>
              <w:sz w:val="24"/>
              <w:szCs w:val="24"/>
            </w:rPr>
            <m:t>=</m:t>
          </m:r>
          <m:f>
            <m:fPr>
              <m:ctrlPr>
                <w:rPr>
                  <w:rFonts w:ascii="Cambria Math" w:hAnsi="Cambria Math" w:cs="Times New Roman"/>
                  <w:i/>
                  <w:sz w:val="24"/>
                  <w:szCs w:val="24"/>
                </w:rPr>
              </m:ctrlPr>
            </m:fPr>
            <m:num>
              <m:r>
                <w:rPr>
                  <w:rFonts w:ascii="Cambria Math" w:hAnsi="Cambria Math" w:cs="Times New Roman"/>
                  <w:sz w:val="24"/>
                  <w:szCs w:val="24"/>
                </w:rPr>
                <m:t>economic+sentiment +environment</m:t>
              </m:r>
            </m:num>
            <m:den>
              <m:r>
                <w:rPr>
                  <w:rFonts w:ascii="Cambria Math" w:hAnsi="Cambria Math" w:cs="Times New Roman"/>
                  <w:sz w:val="24"/>
                  <w:szCs w:val="24"/>
                </w:rPr>
                <m:t>3</m:t>
              </m:r>
            </m:den>
          </m:f>
        </m:oMath>
      </m:oMathPara>
    </w:p>
    <w:p w14:paraId="117D78C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 xml:space="preserve">economic = (visitor GDP * % visitor days per </w:t>
      </w:r>
      <w:proofErr w:type="gramStart"/>
      <w:r w:rsidRPr="001840F7">
        <w:rPr>
          <w:rFonts w:ascii="Times New Roman" w:hAnsi="Times New Roman" w:cs="Times New Roman"/>
          <w:i/>
          <w:sz w:val="24"/>
          <w:szCs w:val="24"/>
        </w:rPr>
        <w:t>county)*</w:t>
      </w:r>
      <w:proofErr w:type="gramEnd"/>
      <w:r w:rsidRPr="001840F7">
        <w:rPr>
          <w:rFonts w:ascii="Times New Roman" w:hAnsi="Times New Roman" w:cs="Times New Roman"/>
          <w:i/>
          <w:sz w:val="24"/>
          <w:szCs w:val="24"/>
        </w:rPr>
        <w:t>r</w:t>
      </w:r>
    </w:p>
    <w:p w14:paraId="158E39B1"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 annual growth rate in visitor generated GDP</w:t>
      </w:r>
    </w:p>
    <w:p w14:paraId="0C47E9E9"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 ≥2.5% = 1</w:t>
      </w:r>
    </w:p>
    <w:p w14:paraId="3DE5425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r≤1.5 and r ≥ = -5.0% =0.5</w:t>
      </w:r>
    </w:p>
    <w:p w14:paraId="1F300F3B"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r&gt;1.5% and r&gt;2.5% =r</w:t>
      </w:r>
    </w:p>
    <w:p w14:paraId="11C5004F"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sentiment = county sentiment score</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80% HTA target level)</w:t>
      </w:r>
    </w:p>
    <w:p w14:paraId="4DA9A12D"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i/>
          <w:sz w:val="24"/>
          <w:szCs w:val="24"/>
        </w:rPr>
        <w:t>environment = % of nearshore waters protected</w:t>
      </w:r>
      <w:proofErr w:type="gramStart"/>
      <w:r w:rsidRPr="001840F7">
        <w:rPr>
          <w:rFonts w:ascii="Times New Roman" w:hAnsi="Times New Roman" w:cs="Times New Roman"/>
          <w:i/>
          <w:sz w:val="24"/>
          <w:szCs w:val="24"/>
        </w:rPr>
        <w:t>/(</w:t>
      </w:r>
      <w:proofErr w:type="gramEnd"/>
      <w:r w:rsidRPr="001840F7">
        <w:rPr>
          <w:rFonts w:ascii="Times New Roman" w:hAnsi="Times New Roman" w:cs="Times New Roman"/>
          <w:i/>
          <w:sz w:val="24"/>
          <w:szCs w:val="24"/>
        </w:rPr>
        <w:t xml:space="preserve">30% Sustainable </w:t>
      </w:r>
      <w:proofErr w:type="spellStart"/>
      <w:r w:rsidRPr="001840F7">
        <w:rPr>
          <w:rFonts w:ascii="Times New Roman" w:hAnsi="Times New Roman" w:cs="Times New Roman"/>
          <w:i/>
          <w:sz w:val="24"/>
          <w:szCs w:val="24"/>
        </w:rPr>
        <w:t>Hawaiʻi</w:t>
      </w:r>
      <w:proofErr w:type="spellEnd"/>
      <w:r w:rsidRPr="001840F7">
        <w:rPr>
          <w:rFonts w:ascii="Times New Roman" w:hAnsi="Times New Roman" w:cs="Times New Roman"/>
          <w:i/>
          <w:sz w:val="24"/>
          <w:szCs w:val="24"/>
        </w:rPr>
        <w:t xml:space="preserve"> Initiative)</w:t>
      </w:r>
    </w:p>
    <w:p w14:paraId="7F992A50" w14:textId="77777777" w:rsidR="00B30B73" w:rsidRPr="001840F7" w:rsidRDefault="00B30B73" w:rsidP="00B30B73">
      <w:pPr>
        <w:rPr>
          <w:rFonts w:ascii="Times New Roman" w:hAnsi="Times New Roman" w:cs="Times New Roman"/>
          <w:i/>
          <w:sz w:val="24"/>
          <w:szCs w:val="24"/>
        </w:rPr>
      </w:pPr>
    </w:p>
    <w:p w14:paraId="31F93FA4" w14:textId="77777777" w:rsidR="00B30B73" w:rsidRPr="001840F7" w:rsidRDefault="00B30B73" w:rsidP="00B30B73">
      <w:pPr>
        <w:rPr>
          <w:rFonts w:ascii="Times New Roman" w:hAnsi="Times New Roman" w:cs="Times New Roman"/>
          <w:i/>
          <w:sz w:val="24"/>
          <w:szCs w:val="24"/>
        </w:rPr>
      </w:pPr>
      <w:r w:rsidRPr="001840F7">
        <w:rPr>
          <w:rFonts w:ascii="Times New Roman" w:hAnsi="Times New Roman" w:cs="Times New Roman"/>
          <w:sz w:val="24"/>
          <w:szCs w:val="24"/>
        </w:rPr>
        <w:t xml:space="preserve">The mean of </w:t>
      </w: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(visitor estimated GDP), </w:t>
      </w:r>
      <w:r w:rsidRPr="001840F7">
        <w:rPr>
          <w:rFonts w:ascii="Times New Roman" w:hAnsi="Times New Roman" w:cs="Times New Roman"/>
          <w:i/>
          <w:sz w:val="24"/>
          <w:szCs w:val="24"/>
        </w:rPr>
        <w:t xml:space="preserve">sentiment </w:t>
      </w:r>
      <w:r w:rsidRPr="001840F7">
        <w:rPr>
          <w:rFonts w:ascii="Times New Roman" w:hAnsi="Times New Roman" w:cs="Times New Roman"/>
          <w:sz w:val="24"/>
          <w:szCs w:val="24"/>
        </w:rPr>
        <w:t xml:space="preserve">(preservation of social and cultural values), and </w:t>
      </w:r>
      <w:r w:rsidRPr="001840F7">
        <w:rPr>
          <w:rFonts w:ascii="Times New Roman" w:hAnsi="Times New Roman" w:cs="Times New Roman"/>
          <w:i/>
          <w:sz w:val="24"/>
          <w:szCs w:val="24"/>
        </w:rPr>
        <w:t>environment</w:t>
      </w:r>
      <w:r w:rsidRPr="001840F7">
        <w:rPr>
          <w:rFonts w:ascii="Times New Roman" w:hAnsi="Times New Roman" w:cs="Times New Roman"/>
          <w:sz w:val="24"/>
          <w:szCs w:val="24"/>
        </w:rPr>
        <w:t xml:space="preserve"> (protection of key habitats) were used to generate regional scores for sustainable tourism.</w:t>
      </w:r>
    </w:p>
    <w:p w14:paraId="420B44BB"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Data was attained form 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Department of Business, Economic Development, and Tourism (DBEDT) and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(HTA). Data on economic growth was obtained from HTA for the statewide visitor contribution to the economy (HTA 2016 Final Annual Report). </w:t>
      </w:r>
    </w:p>
    <w:p w14:paraId="45587EB8"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Economic </w:t>
      </w:r>
      <w:r w:rsidRPr="001840F7">
        <w:rPr>
          <w:rFonts w:ascii="Times New Roman" w:hAnsi="Times New Roman" w:cs="Times New Roman"/>
          <w:sz w:val="24"/>
          <w:szCs w:val="24"/>
        </w:rPr>
        <w:t xml:space="preserve">was scored based on county estimated visitor contribution to GDP. Visitor contribution to the economy was measured in USD inflation adjusted (real) GDP from. The </w:t>
      </w:r>
      <w:r w:rsidRPr="001840F7">
        <w:rPr>
          <w:rFonts w:ascii="Times New Roman" w:hAnsi="Times New Roman" w:cs="Times New Roman"/>
          <w:sz w:val="24"/>
          <w:szCs w:val="24"/>
        </w:rPr>
        <w:lastRenderedPageBreak/>
        <w:t xml:space="preserve">reference level for visitor contribution to economic growth was set at $13,280 mil by 2020 or 2.5% annual growth rate (HTA 2016 Annual Report).  Visitor generated GDP was estimated to county level by weighting GDP by the average daily number of visitors to each county (visitors defined as overnight stays DBEDT 2016 </w:t>
      </w:r>
      <w:proofErr w:type="spellStart"/>
      <w:r w:rsidRPr="001840F7">
        <w:rPr>
          <w:rFonts w:ascii="Times New Roman" w:hAnsi="Times New Roman" w:cs="Times New Roman"/>
          <w:sz w:val="24"/>
          <w:szCs w:val="24"/>
        </w:rPr>
        <w:t>databook</w:t>
      </w:r>
      <w:proofErr w:type="spellEnd"/>
      <w:r w:rsidRPr="001840F7">
        <w:rPr>
          <w:rFonts w:ascii="Times New Roman" w:hAnsi="Times New Roman" w:cs="Times New Roman"/>
          <w:sz w:val="24"/>
          <w:szCs w:val="24"/>
        </w:rPr>
        <w:t xml:space="preserve">). </w:t>
      </w:r>
    </w:p>
    <w:p w14:paraId="6F0228F1"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Sentiment</w:t>
      </w:r>
      <w:r w:rsidRPr="001840F7">
        <w:rPr>
          <w:rFonts w:ascii="Times New Roman" w:hAnsi="Times New Roman" w:cs="Times New Roman"/>
          <w:sz w:val="24"/>
          <w:szCs w:val="24"/>
        </w:rPr>
        <w:t xml:space="preserve"> scores the preservation of social and cultural values estimated though HTA visitor sentiment surveys. Three questions have been asked consistently and thus have time-series information and were used to score the agreement or sentiment of residents on the benefits and impact of tourism in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The three questions were to rate the level of impact and agreement on: 1. Rate the overall impact of tourism on your family, 2. Tourism has brought more benefits than problems, and 3. The island is being run for the tourists at the expense of the local people. The three questions were normalized for a score of 0 to 100 with 100 being positive or agreement on positive impacts of tourism for residence of Hawaii. Questions were averaged and scored to a reference value of 80% as set by the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Tourism Authority as their target acceptance rate (HTA 2016 Annual Report).</w:t>
      </w:r>
    </w:p>
    <w:p w14:paraId="40E9860F"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i/>
          <w:sz w:val="24"/>
          <w:szCs w:val="24"/>
        </w:rPr>
        <w:t xml:space="preserve">Environment </w:t>
      </w:r>
      <w:r w:rsidRPr="001840F7">
        <w:rPr>
          <w:rFonts w:ascii="Times New Roman" w:hAnsi="Times New Roman" w:cs="Times New Roman"/>
          <w:sz w:val="24"/>
          <w:szCs w:val="24"/>
        </w:rPr>
        <w:t xml:space="preserve">scores the protection of the natural environment including ocean areas (Marine Protected Areas, Community Subsistence Fishing Areas, NOAA Sanctuary Areas). Environmental protection data comes from the Aloha+ dashboard on marine managed areas with a reference rate of 30% nearshore areas effectively managed by 2030. </w:t>
      </w:r>
    </w:p>
    <w:p w14:paraId="59C8C57D" w14:textId="77777777" w:rsidR="00B30B73" w:rsidRPr="001840F7" w:rsidRDefault="00B30B73" w:rsidP="00B30B73">
      <w:pPr>
        <w:rPr>
          <w:rFonts w:ascii="Times New Roman" w:hAnsi="Times New Roman" w:cs="Times New Roman"/>
          <w:sz w:val="24"/>
          <w:szCs w:val="24"/>
        </w:rPr>
      </w:pPr>
      <w:r w:rsidRPr="001840F7">
        <w:rPr>
          <w:rFonts w:ascii="Times New Roman" w:hAnsi="Times New Roman" w:cs="Times New Roman"/>
          <w:sz w:val="24"/>
          <w:szCs w:val="24"/>
        </w:rPr>
        <w:t xml:space="preserve">Scores ranged from 59 to 65 by region. Scores are low considering that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economy’s main contributor is the tourism industry. The low scores reflect the need to balance the economic gains with the preservation of </w:t>
      </w:r>
      <w:proofErr w:type="spellStart"/>
      <w:r w:rsidRPr="001840F7">
        <w:rPr>
          <w:rFonts w:ascii="Times New Roman" w:hAnsi="Times New Roman" w:cs="Times New Roman"/>
          <w:sz w:val="24"/>
          <w:szCs w:val="24"/>
        </w:rPr>
        <w:t>Hawaiʻi’s</w:t>
      </w:r>
      <w:proofErr w:type="spellEnd"/>
      <w:r w:rsidRPr="001840F7">
        <w:rPr>
          <w:rFonts w:ascii="Times New Roman" w:hAnsi="Times New Roman" w:cs="Times New Roman"/>
          <w:sz w:val="24"/>
          <w:szCs w:val="24"/>
        </w:rPr>
        <w:t xml:space="preserve"> unique cultural and natural environment. Working group participants have identified several areas to improve to increase preservation of social and cultural values and the natural environment. These include increased tourism education programs and increased proportion of the tax revenues generated from the tourism industry allocated to community and environmental preservation.  </w:t>
      </w:r>
    </w:p>
    <w:p w14:paraId="064D36AA" w14:textId="77777777" w:rsidR="00B30B73" w:rsidRPr="001840F7" w:rsidRDefault="00B30B73" w:rsidP="00B30B73">
      <w:pPr>
        <w:ind w:left="1350"/>
        <w:rPr>
          <w:rFonts w:ascii="Times New Roman" w:hAnsi="Times New Roman" w:cs="Times New Roman"/>
          <w:sz w:val="24"/>
          <w:szCs w:val="24"/>
        </w:rPr>
      </w:pPr>
      <w:r w:rsidRPr="001840F7">
        <w:rPr>
          <w:rFonts w:ascii="Times New Roman" w:hAnsi="Times New Roman" w:cs="Times New Roman"/>
          <w:sz w:val="24"/>
          <w:szCs w:val="24"/>
        </w:rPr>
        <w:t>Table 1. Draft scores for the status of the Sustainable Tourism Goal.</w:t>
      </w:r>
    </w:p>
    <w:tbl>
      <w:tblPr>
        <w:tblW w:w="3166" w:type="dxa"/>
        <w:tblInd w:w="2715" w:type="dxa"/>
        <w:tblLook w:val="04A0" w:firstRow="1" w:lastRow="0" w:firstColumn="1" w:lastColumn="0" w:noHBand="0" w:noVBand="1"/>
      </w:tblPr>
      <w:tblGrid>
        <w:gridCol w:w="1713"/>
        <w:gridCol w:w="763"/>
        <w:gridCol w:w="960"/>
      </w:tblGrid>
      <w:tr w:rsidR="00B30B73" w:rsidRPr="001840F7" w14:paraId="634C86C2" w14:textId="77777777" w:rsidTr="002863D0">
        <w:trPr>
          <w:trHeight w:val="300"/>
        </w:trPr>
        <w:tc>
          <w:tcPr>
            <w:tcW w:w="1713" w:type="dxa"/>
            <w:tcBorders>
              <w:top w:val="single" w:sz="4" w:space="0" w:color="auto"/>
              <w:left w:val="nil"/>
              <w:bottom w:val="single" w:sz="4" w:space="0" w:color="auto"/>
              <w:right w:val="nil"/>
            </w:tcBorders>
            <w:shd w:val="clear" w:color="auto" w:fill="auto"/>
            <w:noWrap/>
            <w:vAlign w:val="bottom"/>
            <w:hideMark/>
          </w:tcPr>
          <w:p w14:paraId="5B36BA9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493" w:type="dxa"/>
            <w:tcBorders>
              <w:top w:val="single" w:sz="4" w:space="0" w:color="auto"/>
              <w:left w:val="nil"/>
              <w:bottom w:val="single" w:sz="4" w:space="0" w:color="auto"/>
              <w:right w:val="nil"/>
            </w:tcBorders>
            <w:shd w:val="clear" w:color="auto" w:fill="auto"/>
            <w:noWrap/>
            <w:vAlign w:val="bottom"/>
            <w:hideMark/>
          </w:tcPr>
          <w:p w14:paraId="5DA16B2D"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single" w:sz="4" w:space="0" w:color="auto"/>
              <w:right w:val="nil"/>
            </w:tcBorders>
            <w:shd w:val="clear" w:color="auto" w:fill="auto"/>
            <w:noWrap/>
            <w:vAlign w:val="bottom"/>
            <w:hideMark/>
          </w:tcPr>
          <w:p w14:paraId="14999742"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30B73" w:rsidRPr="001840F7" w14:paraId="608E6866" w14:textId="77777777" w:rsidTr="002863D0">
        <w:trPr>
          <w:trHeight w:val="300"/>
        </w:trPr>
        <w:tc>
          <w:tcPr>
            <w:tcW w:w="1713" w:type="dxa"/>
            <w:tcBorders>
              <w:top w:val="single" w:sz="4" w:space="0" w:color="auto"/>
              <w:left w:val="nil"/>
              <w:bottom w:val="nil"/>
              <w:right w:val="nil"/>
            </w:tcBorders>
            <w:shd w:val="clear" w:color="auto" w:fill="auto"/>
            <w:noWrap/>
            <w:vAlign w:val="bottom"/>
            <w:hideMark/>
          </w:tcPr>
          <w:p w14:paraId="09DA9AC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Hawaiʻi</w:t>
            </w:r>
            <w:proofErr w:type="spellEnd"/>
          </w:p>
        </w:tc>
        <w:tc>
          <w:tcPr>
            <w:tcW w:w="493" w:type="dxa"/>
            <w:tcBorders>
              <w:top w:val="single" w:sz="4" w:space="0" w:color="auto"/>
              <w:left w:val="nil"/>
              <w:bottom w:val="nil"/>
              <w:right w:val="nil"/>
            </w:tcBorders>
            <w:shd w:val="clear" w:color="auto" w:fill="auto"/>
            <w:noWrap/>
            <w:vAlign w:val="bottom"/>
            <w:hideMark/>
          </w:tcPr>
          <w:p w14:paraId="22702653"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62.5</w:t>
            </w:r>
          </w:p>
        </w:tc>
        <w:tc>
          <w:tcPr>
            <w:tcW w:w="960" w:type="dxa"/>
            <w:tcBorders>
              <w:top w:val="single" w:sz="4" w:space="0" w:color="auto"/>
              <w:left w:val="nil"/>
              <w:bottom w:val="nil"/>
              <w:right w:val="nil"/>
            </w:tcBorders>
            <w:shd w:val="clear" w:color="auto" w:fill="auto"/>
            <w:noWrap/>
            <w:vAlign w:val="bottom"/>
            <w:hideMark/>
          </w:tcPr>
          <w:p w14:paraId="437AFED1"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-0.29</w:t>
            </w:r>
          </w:p>
        </w:tc>
      </w:tr>
      <w:tr w:rsidR="00B30B73" w:rsidRPr="001840F7" w14:paraId="025BE298" w14:textId="77777777" w:rsidTr="002863D0">
        <w:trPr>
          <w:trHeight w:val="300"/>
        </w:trPr>
        <w:tc>
          <w:tcPr>
            <w:tcW w:w="1713" w:type="dxa"/>
            <w:tcBorders>
              <w:top w:val="nil"/>
              <w:left w:val="nil"/>
              <w:bottom w:val="nil"/>
              <w:right w:val="nil"/>
            </w:tcBorders>
            <w:shd w:val="clear" w:color="auto" w:fill="auto"/>
            <w:noWrap/>
            <w:vAlign w:val="bottom"/>
            <w:hideMark/>
          </w:tcPr>
          <w:p w14:paraId="5247EE0A"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493" w:type="dxa"/>
            <w:tcBorders>
              <w:top w:val="nil"/>
              <w:left w:val="nil"/>
              <w:bottom w:val="nil"/>
              <w:right w:val="nil"/>
            </w:tcBorders>
            <w:shd w:val="clear" w:color="auto" w:fill="auto"/>
            <w:noWrap/>
            <w:vAlign w:val="bottom"/>
            <w:hideMark/>
          </w:tcPr>
          <w:p w14:paraId="2C83DF6F"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65.2</w:t>
            </w:r>
          </w:p>
        </w:tc>
        <w:tc>
          <w:tcPr>
            <w:tcW w:w="960" w:type="dxa"/>
            <w:tcBorders>
              <w:top w:val="nil"/>
              <w:left w:val="nil"/>
              <w:bottom w:val="nil"/>
              <w:right w:val="nil"/>
            </w:tcBorders>
            <w:shd w:val="clear" w:color="auto" w:fill="auto"/>
            <w:noWrap/>
            <w:vAlign w:val="bottom"/>
            <w:hideMark/>
          </w:tcPr>
          <w:p w14:paraId="5A1F6B15"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-0.28</w:t>
            </w:r>
          </w:p>
        </w:tc>
      </w:tr>
      <w:tr w:rsidR="00B30B73" w:rsidRPr="001840F7" w14:paraId="3ED7F442" w14:textId="77777777" w:rsidTr="002863D0">
        <w:trPr>
          <w:trHeight w:val="300"/>
        </w:trPr>
        <w:tc>
          <w:tcPr>
            <w:tcW w:w="1713" w:type="dxa"/>
            <w:tcBorders>
              <w:top w:val="nil"/>
              <w:left w:val="nil"/>
              <w:bottom w:val="nil"/>
              <w:right w:val="nil"/>
            </w:tcBorders>
            <w:shd w:val="clear" w:color="auto" w:fill="auto"/>
            <w:noWrap/>
            <w:vAlign w:val="bottom"/>
            <w:hideMark/>
          </w:tcPr>
          <w:p w14:paraId="1A108C28"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493" w:type="dxa"/>
            <w:tcBorders>
              <w:top w:val="nil"/>
              <w:left w:val="nil"/>
              <w:bottom w:val="nil"/>
              <w:right w:val="nil"/>
            </w:tcBorders>
            <w:shd w:val="clear" w:color="auto" w:fill="auto"/>
            <w:noWrap/>
            <w:vAlign w:val="bottom"/>
            <w:hideMark/>
          </w:tcPr>
          <w:p w14:paraId="07DD9116"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59.1</w:t>
            </w:r>
          </w:p>
        </w:tc>
        <w:tc>
          <w:tcPr>
            <w:tcW w:w="960" w:type="dxa"/>
            <w:tcBorders>
              <w:top w:val="nil"/>
              <w:left w:val="nil"/>
              <w:bottom w:val="nil"/>
              <w:right w:val="nil"/>
            </w:tcBorders>
            <w:shd w:val="clear" w:color="auto" w:fill="auto"/>
            <w:noWrap/>
            <w:vAlign w:val="bottom"/>
            <w:hideMark/>
          </w:tcPr>
          <w:p w14:paraId="5A13A619" w14:textId="77777777" w:rsidR="00B30B73" w:rsidRPr="001840F7" w:rsidRDefault="00B30B73" w:rsidP="002863D0">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-0.38</w:t>
            </w:r>
          </w:p>
        </w:tc>
      </w:tr>
      <w:tr w:rsidR="00B30B73" w:rsidRPr="001840F7" w14:paraId="5BD968EC" w14:textId="77777777" w:rsidTr="002863D0">
        <w:trPr>
          <w:trHeight w:val="300"/>
        </w:trPr>
        <w:tc>
          <w:tcPr>
            <w:tcW w:w="1713" w:type="dxa"/>
            <w:tcBorders>
              <w:top w:val="nil"/>
              <w:left w:val="nil"/>
              <w:bottom w:val="nil"/>
              <w:right w:val="nil"/>
            </w:tcBorders>
            <w:shd w:val="clear" w:color="auto" w:fill="auto"/>
            <w:noWrap/>
            <w:vAlign w:val="bottom"/>
            <w:hideMark/>
          </w:tcPr>
          <w:p w14:paraId="7DC26662"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Kauai</w:t>
            </w:r>
          </w:p>
        </w:tc>
        <w:tc>
          <w:tcPr>
            <w:tcW w:w="493" w:type="dxa"/>
            <w:tcBorders>
              <w:top w:val="nil"/>
              <w:left w:val="nil"/>
              <w:bottom w:val="nil"/>
              <w:right w:val="nil"/>
            </w:tcBorders>
            <w:shd w:val="clear" w:color="auto" w:fill="auto"/>
            <w:noWrap/>
            <w:vAlign w:val="bottom"/>
            <w:hideMark/>
          </w:tcPr>
          <w:p w14:paraId="25DEB8B6"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62.4</w:t>
            </w:r>
          </w:p>
        </w:tc>
        <w:tc>
          <w:tcPr>
            <w:tcW w:w="960" w:type="dxa"/>
            <w:tcBorders>
              <w:top w:val="nil"/>
              <w:left w:val="nil"/>
              <w:bottom w:val="nil"/>
              <w:right w:val="nil"/>
            </w:tcBorders>
            <w:shd w:val="clear" w:color="auto" w:fill="auto"/>
            <w:noWrap/>
            <w:vAlign w:val="bottom"/>
            <w:hideMark/>
          </w:tcPr>
          <w:p w14:paraId="6C60E260" w14:textId="77777777" w:rsidR="00B30B73" w:rsidRPr="001840F7" w:rsidRDefault="00B30B73" w:rsidP="002863D0">
            <w:pPr>
              <w:spacing w:after="0" w:line="240" w:lineRule="auto"/>
              <w:jc w:val="center"/>
              <w:rPr>
                <w:rFonts w:ascii="Times New Roman" w:eastAsia="Times New Roman" w:hAnsi="Times New Roman" w:cs="Times New Roman"/>
                <w:color w:val="000000"/>
                <w:szCs w:val="24"/>
              </w:rPr>
            </w:pPr>
            <w:r w:rsidRPr="001840F7">
              <w:rPr>
                <w:rFonts w:ascii="Times New Roman" w:eastAsia="Times New Roman" w:hAnsi="Times New Roman" w:cs="Times New Roman"/>
                <w:color w:val="000000"/>
                <w:szCs w:val="24"/>
              </w:rPr>
              <w:t>-0.38</w:t>
            </w:r>
          </w:p>
        </w:tc>
      </w:tr>
    </w:tbl>
    <w:p w14:paraId="3E9AFCE0" w14:textId="77777777" w:rsidR="00B30B73" w:rsidRPr="001840F7" w:rsidRDefault="00B30B73" w:rsidP="00B30B73">
      <w:pPr>
        <w:rPr>
          <w:rFonts w:ascii="Times New Roman" w:hAnsi="Times New Roman" w:cs="Times New Roman"/>
          <w:szCs w:val="24"/>
        </w:rPr>
      </w:pPr>
    </w:p>
    <w:p w14:paraId="5AE400BB" w14:textId="77777777" w:rsidR="00E51386" w:rsidRPr="001840F7" w:rsidRDefault="00E51386" w:rsidP="00E51386">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Recreation</w:t>
      </w:r>
    </w:p>
    <w:p w14:paraId="77FCDA3A" w14:textId="3B34F034" w:rsidR="00E51386" w:rsidRPr="001840F7" w:rsidRDefault="007D3566" w:rsidP="00E51386">
      <w:pPr>
        <w:rPr>
          <w:rFonts w:ascii="Times New Roman" w:hAnsi="Times New Roman" w:cs="Times New Roman"/>
          <w:sz w:val="24"/>
          <w:szCs w:val="24"/>
        </w:rPr>
      </w:pPr>
      <w:r w:rsidRPr="001840F7">
        <w:rPr>
          <w:rFonts w:ascii="Times New Roman" w:hAnsi="Times New Roman" w:cs="Times New Roman"/>
          <w:sz w:val="24"/>
          <w:szCs w:val="24"/>
        </w:rPr>
        <w:t xml:space="preserve">Recreation measures the dominant use areas for recreation activities and the percent of Hawaii residents taking part in recreational activities. </w:t>
      </w:r>
    </w:p>
    <w:p w14:paraId="3A4CCA2C" w14:textId="77777777" w:rsidR="00E51386" w:rsidRPr="001840F7" w:rsidRDefault="00E51386" w:rsidP="00E51386">
      <w:pPr>
        <w:rPr>
          <w:rFonts w:ascii="Times New Roman" w:hAnsi="Times New Roman" w:cs="Times New Roman"/>
          <w:b/>
          <w:color w:val="4F81BD" w:themeColor="accent1"/>
          <w:sz w:val="24"/>
          <w:szCs w:val="24"/>
        </w:rPr>
      </w:pPr>
    </w:p>
    <w:p w14:paraId="2EF4D16D"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977CB3">
          <w:pgSz w:w="12240" w:h="15840"/>
          <w:pgMar w:top="1440" w:right="1440" w:bottom="1440" w:left="1440" w:header="720" w:footer="720" w:gutter="0"/>
          <w:cols w:space="720"/>
          <w:docGrid w:linePitch="360"/>
        </w:sectPr>
      </w:pPr>
    </w:p>
    <w:p w14:paraId="01131B77" w14:textId="3CF48CB4" w:rsidR="00E51386" w:rsidRPr="001840F7" w:rsidRDefault="00E51386" w:rsidP="00E51386">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Table </w:t>
      </w:r>
      <w:proofErr w:type="gramStart"/>
      <w:r w:rsidRPr="001840F7">
        <w:rPr>
          <w:rFonts w:ascii="Times New Roman" w:hAnsi="Times New Roman" w:cs="Times New Roman"/>
          <w:sz w:val="24"/>
          <w:szCs w:val="24"/>
        </w:rPr>
        <w:t>#  Human</w:t>
      </w:r>
      <w:proofErr w:type="gramEnd"/>
      <w:r w:rsidRPr="001840F7">
        <w:rPr>
          <w:rFonts w:ascii="Times New Roman" w:hAnsi="Times New Roman" w:cs="Times New Roman"/>
          <w:sz w:val="24"/>
          <w:szCs w:val="24"/>
        </w:rPr>
        <w:t xml:space="preserve"> use survey on the frequency of oc</w:t>
      </w:r>
      <w:r w:rsidR="00FF1E37" w:rsidRPr="001840F7">
        <w:rPr>
          <w:rFonts w:ascii="Times New Roman" w:hAnsi="Times New Roman" w:cs="Times New Roman"/>
          <w:sz w:val="24"/>
          <w:szCs w:val="24"/>
        </w:rPr>
        <w:t>ean uses of Hawaiian residents. Data from Edwards et al. 2014.</w:t>
      </w:r>
    </w:p>
    <w:tbl>
      <w:tblPr>
        <w:tblW w:w="13446" w:type="dxa"/>
        <w:tblInd w:w="93" w:type="dxa"/>
        <w:tblLayout w:type="fixed"/>
        <w:tblLook w:val="04A0" w:firstRow="1" w:lastRow="0" w:firstColumn="1" w:lastColumn="0" w:noHBand="0" w:noVBand="1"/>
      </w:tblPr>
      <w:tblGrid>
        <w:gridCol w:w="1061"/>
        <w:gridCol w:w="2734"/>
        <w:gridCol w:w="1350"/>
        <w:gridCol w:w="1310"/>
        <w:gridCol w:w="1030"/>
        <w:gridCol w:w="1233"/>
        <w:gridCol w:w="1284"/>
        <w:gridCol w:w="1031"/>
        <w:gridCol w:w="1173"/>
        <w:gridCol w:w="1240"/>
      </w:tblGrid>
      <w:tr w:rsidR="00E51386" w:rsidRPr="001840F7" w14:paraId="1EB8357C" w14:textId="77777777" w:rsidTr="00E51386">
        <w:trPr>
          <w:trHeight w:val="600"/>
        </w:trPr>
        <w:tc>
          <w:tcPr>
            <w:tcW w:w="1061" w:type="dxa"/>
            <w:tcBorders>
              <w:top w:val="single" w:sz="4" w:space="0" w:color="auto"/>
              <w:left w:val="nil"/>
              <w:bottom w:val="single" w:sz="4" w:space="0" w:color="auto"/>
              <w:right w:val="nil"/>
            </w:tcBorders>
            <w:shd w:val="clear" w:color="auto" w:fill="auto"/>
            <w:vAlign w:val="bottom"/>
            <w:hideMark/>
          </w:tcPr>
          <w:p w14:paraId="551168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2734" w:type="dxa"/>
            <w:tcBorders>
              <w:top w:val="single" w:sz="4" w:space="0" w:color="auto"/>
              <w:left w:val="nil"/>
              <w:bottom w:val="single" w:sz="4" w:space="0" w:color="auto"/>
              <w:right w:val="nil"/>
            </w:tcBorders>
            <w:shd w:val="clear" w:color="auto" w:fill="auto"/>
            <w:vAlign w:val="bottom"/>
            <w:hideMark/>
          </w:tcPr>
          <w:p w14:paraId="17D1303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Frequency</w:t>
            </w:r>
          </w:p>
        </w:tc>
        <w:tc>
          <w:tcPr>
            <w:tcW w:w="1350" w:type="dxa"/>
            <w:tcBorders>
              <w:top w:val="single" w:sz="4" w:space="0" w:color="auto"/>
              <w:left w:val="nil"/>
              <w:bottom w:val="single" w:sz="4" w:space="0" w:color="auto"/>
              <w:right w:val="nil"/>
            </w:tcBorders>
            <w:shd w:val="clear" w:color="auto" w:fill="auto"/>
            <w:vAlign w:val="bottom"/>
            <w:hideMark/>
          </w:tcPr>
          <w:p w14:paraId="4F344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swimming/wading</w:t>
            </w:r>
          </w:p>
        </w:tc>
        <w:tc>
          <w:tcPr>
            <w:tcW w:w="1310" w:type="dxa"/>
            <w:tcBorders>
              <w:top w:val="single" w:sz="4" w:space="0" w:color="auto"/>
              <w:left w:val="nil"/>
              <w:bottom w:val="single" w:sz="4" w:space="0" w:color="auto"/>
              <w:right w:val="nil"/>
            </w:tcBorders>
            <w:shd w:val="clear" w:color="auto" w:fill="auto"/>
            <w:vAlign w:val="bottom"/>
            <w:hideMark/>
          </w:tcPr>
          <w:p w14:paraId="22EC72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snorkeling</w:t>
            </w:r>
          </w:p>
        </w:tc>
        <w:tc>
          <w:tcPr>
            <w:tcW w:w="1030" w:type="dxa"/>
            <w:tcBorders>
              <w:top w:val="single" w:sz="4" w:space="0" w:color="auto"/>
              <w:left w:val="nil"/>
              <w:bottom w:val="single" w:sz="4" w:space="0" w:color="auto"/>
              <w:right w:val="nil"/>
            </w:tcBorders>
            <w:shd w:val="clear" w:color="auto" w:fill="auto"/>
            <w:vAlign w:val="bottom"/>
            <w:hideMark/>
          </w:tcPr>
          <w:p w14:paraId="63F36C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proofErr w:type="gramStart"/>
            <w:r w:rsidRPr="001840F7">
              <w:rPr>
                <w:rFonts w:ascii="Times New Roman" w:eastAsia="Times New Roman" w:hAnsi="Times New Roman" w:cs="Times New Roman"/>
                <w:color w:val="000000"/>
                <w:sz w:val="24"/>
                <w:szCs w:val="24"/>
              </w:rPr>
              <w:t>diving(</w:t>
            </w:r>
            <w:proofErr w:type="gramEnd"/>
            <w:r w:rsidRPr="001840F7">
              <w:rPr>
                <w:rFonts w:ascii="Times New Roman" w:eastAsia="Times New Roman" w:hAnsi="Times New Roman" w:cs="Times New Roman"/>
                <w:color w:val="000000"/>
                <w:sz w:val="24"/>
                <w:szCs w:val="24"/>
              </w:rPr>
              <w:t>scuba or free diving)</w:t>
            </w:r>
          </w:p>
        </w:tc>
        <w:tc>
          <w:tcPr>
            <w:tcW w:w="1233" w:type="dxa"/>
            <w:tcBorders>
              <w:top w:val="single" w:sz="4" w:space="0" w:color="auto"/>
              <w:left w:val="nil"/>
              <w:bottom w:val="single" w:sz="4" w:space="0" w:color="auto"/>
              <w:right w:val="nil"/>
            </w:tcBorders>
            <w:shd w:val="clear" w:color="auto" w:fill="auto"/>
            <w:vAlign w:val="bottom"/>
            <w:hideMark/>
          </w:tcPr>
          <w:p w14:paraId="0C89FC3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camping</w:t>
            </w:r>
          </w:p>
        </w:tc>
        <w:tc>
          <w:tcPr>
            <w:tcW w:w="1284" w:type="dxa"/>
            <w:tcBorders>
              <w:top w:val="single" w:sz="4" w:space="0" w:color="auto"/>
              <w:left w:val="nil"/>
              <w:bottom w:val="single" w:sz="4" w:space="0" w:color="auto"/>
              <w:right w:val="nil"/>
            </w:tcBorders>
            <w:shd w:val="clear" w:color="auto" w:fill="auto"/>
            <w:vAlign w:val="bottom"/>
            <w:hideMark/>
          </w:tcPr>
          <w:p w14:paraId="249D02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beach recreation</w:t>
            </w:r>
          </w:p>
        </w:tc>
        <w:tc>
          <w:tcPr>
            <w:tcW w:w="1031" w:type="dxa"/>
            <w:tcBorders>
              <w:top w:val="single" w:sz="4" w:space="0" w:color="auto"/>
              <w:left w:val="nil"/>
              <w:bottom w:val="single" w:sz="4" w:space="0" w:color="auto"/>
              <w:right w:val="nil"/>
            </w:tcBorders>
            <w:shd w:val="clear" w:color="auto" w:fill="auto"/>
            <w:vAlign w:val="bottom"/>
            <w:hideMark/>
          </w:tcPr>
          <w:p w14:paraId="3664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boating</w:t>
            </w:r>
          </w:p>
        </w:tc>
        <w:tc>
          <w:tcPr>
            <w:tcW w:w="1173" w:type="dxa"/>
            <w:tcBorders>
              <w:top w:val="single" w:sz="4" w:space="0" w:color="auto"/>
              <w:left w:val="nil"/>
              <w:bottom w:val="single" w:sz="4" w:space="0" w:color="auto"/>
              <w:right w:val="nil"/>
            </w:tcBorders>
            <w:shd w:val="clear" w:color="auto" w:fill="auto"/>
            <w:vAlign w:val="bottom"/>
            <w:hideMark/>
          </w:tcPr>
          <w:p w14:paraId="47632CD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wave riding</w:t>
            </w:r>
          </w:p>
        </w:tc>
        <w:tc>
          <w:tcPr>
            <w:tcW w:w="1240" w:type="dxa"/>
            <w:tcBorders>
              <w:top w:val="single" w:sz="4" w:space="0" w:color="auto"/>
              <w:left w:val="nil"/>
              <w:bottom w:val="single" w:sz="4" w:space="0" w:color="auto"/>
              <w:right w:val="nil"/>
            </w:tcBorders>
            <w:shd w:val="clear" w:color="auto" w:fill="auto"/>
            <w:vAlign w:val="bottom"/>
            <w:hideMark/>
          </w:tcPr>
          <w:p w14:paraId="42BB18E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canoe or kayaking</w:t>
            </w:r>
          </w:p>
        </w:tc>
      </w:tr>
      <w:tr w:rsidR="00E51386" w:rsidRPr="001840F7" w14:paraId="043A05E4" w14:textId="77777777" w:rsidTr="00E51386">
        <w:trPr>
          <w:trHeight w:val="300"/>
        </w:trPr>
        <w:tc>
          <w:tcPr>
            <w:tcW w:w="1061" w:type="dxa"/>
            <w:vMerge w:val="restart"/>
            <w:tcBorders>
              <w:top w:val="nil"/>
              <w:left w:val="nil"/>
              <w:bottom w:val="nil"/>
              <w:right w:val="nil"/>
            </w:tcBorders>
            <w:shd w:val="clear" w:color="auto" w:fill="auto"/>
            <w:noWrap/>
            <w:hideMark/>
          </w:tcPr>
          <w:p w14:paraId="1BE8936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2734" w:type="dxa"/>
            <w:tcBorders>
              <w:top w:val="nil"/>
              <w:left w:val="nil"/>
              <w:bottom w:val="nil"/>
              <w:right w:val="nil"/>
            </w:tcBorders>
            <w:shd w:val="clear" w:color="auto" w:fill="auto"/>
            <w:noWrap/>
            <w:vAlign w:val="bottom"/>
            <w:hideMark/>
          </w:tcPr>
          <w:p w14:paraId="446C1A4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390EA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61F3F5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030" w:type="dxa"/>
            <w:tcBorders>
              <w:top w:val="nil"/>
              <w:left w:val="nil"/>
              <w:bottom w:val="nil"/>
              <w:right w:val="nil"/>
            </w:tcBorders>
            <w:shd w:val="clear" w:color="auto" w:fill="auto"/>
            <w:noWrap/>
            <w:vAlign w:val="bottom"/>
            <w:hideMark/>
          </w:tcPr>
          <w:p w14:paraId="67308B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66</w:t>
            </w:r>
          </w:p>
        </w:tc>
        <w:tc>
          <w:tcPr>
            <w:tcW w:w="1233" w:type="dxa"/>
            <w:tcBorders>
              <w:top w:val="nil"/>
              <w:left w:val="nil"/>
              <w:bottom w:val="nil"/>
              <w:right w:val="nil"/>
            </w:tcBorders>
            <w:shd w:val="clear" w:color="auto" w:fill="auto"/>
            <w:noWrap/>
            <w:vAlign w:val="bottom"/>
            <w:hideMark/>
          </w:tcPr>
          <w:p w14:paraId="4C7044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46</w:t>
            </w:r>
          </w:p>
        </w:tc>
        <w:tc>
          <w:tcPr>
            <w:tcW w:w="1284" w:type="dxa"/>
            <w:tcBorders>
              <w:top w:val="nil"/>
              <w:left w:val="nil"/>
              <w:bottom w:val="nil"/>
              <w:right w:val="nil"/>
            </w:tcBorders>
            <w:shd w:val="clear" w:color="auto" w:fill="auto"/>
            <w:noWrap/>
            <w:vAlign w:val="bottom"/>
            <w:hideMark/>
          </w:tcPr>
          <w:p w14:paraId="0A08E30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11F9F5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67</w:t>
            </w:r>
          </w:p>
        </w:tc>
        <w:tc>
          <w:tcPr>
            <w:tcW w:w="1173" w:type="dxa"/>
            <w:tcBorders>
              <w:top w:val="nil"/>
              <w:left w:val="nil"/>
              <w:bottom w:val="nil"/>
              <w:right w:val="nil"/>
            </w:tcBorders>
            <w:shd w:val="clear" w:color="auto" w:fill="auto"/>
            <w:noWrap/>
            <w:vAlign w:val="bottom"/>
            <w:hideMark/>
          </w:tcPr>
          <w:p w14:paraId="3D52FD4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40" w:type="dxa"/>
            <w:tcBorders>
              <w:top w:val="nil"/>
              <w:left w:val="nil"/>
              <w:bottom w:val="nil"/>
              <w:right w:val="nil"/>
            </w:tcBorders>
            <w:shd w:val="clear" w:color="auto" w:fill="auto"/>
            <w:noWrap/>
            <w:vAlign w:val="bottom"/>
            <w:hideMark/>
          </w:tcPr>
          <w:p w14:paraId="33CAC0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69</w:t>
            </w:r>
          </w:p>
        </w:tc>
      </w:tr>
      <w:tr w:rsidR="00E51386" w:rsidRPr="001840F7" w14:paraId="67C016B1" w14:textId="77777777" w:rsidTr="00E51386">
        <w:trPr>
          <w:trHeight w:val="300"/>
        </w:trPr>
        <w:tc>
          <w:tcPr>
            <w:tcW w:w="1061" w:type="dxa"/>
            <w:vMerge/>
            <w:tcBorders>
              <w:top w:val="nil"/>
              <w:left w:val="nil"/>
              <w:bottom w:val="nil"/>
              <w:right w:val="nil"/>
            </w:tcBorders>
            <w:vAlign w:val="center"/>
            <w:hideMark/>
          </w:tcPr>
          <w:p w14:paraId="4100A304"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07AAA3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0CE0F10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310" w:type="dxa"/>
            <w:tcBorders>
              <w:top w:val="nil"/>
              <w:left w:val="nil"/>
              <w:bottom w:val="nil"/>
              <w:right w:val="nil"/>
            </w:tcBorders>
            <w:shd w:val="clear" w:color="auto" w:fill="auto"/>
            <w:noWrap/>
            <w:vAlign w:val="bottom"/>
            <w:hideMark/>
          </w:tcPr>
          <w:p w14:paraId="2C8C36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0" w:type="dxa"/>
            <w:tcBorders>
              <w:top w:val="nil"/>
              <w:left w:val="nil"/>
              <w:bottom w:val="nil"/>
              <w:right w:val="nil"/>
            </w:tcBorders>
            <w:shd w:val="clear" w:color="auto" w:fill="auto"/>
            <w:noWrap/>
            <w:vAlign w:val="bottom"/>
            <w:hideMark/>
          </w:tcPr>
          <w:p w14:paraId="1A21D6D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1F3CAB9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39</w:t>
            </w:r>
          </w:p>
        </w:tc>
        <w:tc>
          <w:tcPr>
            <w:tcW w:w="1284" w:type="dxa"/>
            <w:tcBorders>
              <w:top w:val="nil"/>
              <w:left w:val="nil"/>
              <w:bottom w:val="nil"/>
              <w:right w:val="nil"/>
            </w:tcBorders>
            <w:shd w:val="clear" w:color="auto" w:fill="auto"/>
            <w:noWrap/>
            <w:vAlign w:val="bottom"/>
            <w:hideMark/>
          </w:tcPr>
          <w:p w14:paraId="758E6D8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41</w:t>
            </w:r>
          </w:p>
        </w:tc>
        <w:tc>
          <w:tcPr>
            <w:tcW w:w="1031" w:type="dxa"/>
            <w:tcBorders>
              <w:top w:val="nil"/>
              <w:left w:val="nil"/>
              <w:bottom w:val="nil"/>
              <w:right w:val="nil"/>
            </w:tcBorders>
            <w:shd w:val="clear" w:color="auto" w:fill="auto"/>
            <w:noWrap/>
            <w:vAlign w:val="bottom"/>
            <w:hideMark/>
          </w:tcPr>
          <w:p w14:paraId="740CD96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173" w:type="dxa"/>
            <w:tcBorders>
              <w:top w:val="nil"/>
              <w:left w:val="nil"/>
              <w:bottom w:val="nil"/>
              <w:right w:val="nil"/>
            </w:tcBorders>
            <w:shd w:val="clear" w:color="auto" w:fill="auto"/>
            <w:noWrap/>
            <w:vAlign w:val="bottom"/>
            <w:hideMark/>
          </w:tcPr>
          <w:p w14:paraId="2BFD9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240" w:type="dxa"/>
            <w:tcBorders>
              <w:top w:val="nil"/>
              <w:left w:val="nil"/>
              <w:bottom w:val="nil"/>
              <w:right w:val="nil"/>
            </w:tcBorders>
            <w:shd w:val="clear" w:color="auto" w:fill="auto"/>
            <w:noWrap/>
            <w:vAlign w:val="bottom"/>
            <w:hideMark/>
          </w:tcPr>
          <w:p w14:paraId="3B953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r>
      <w:tr w:rsidR="00E51386" w:rsidRPr="001840F7" w14:paraId="57FB95B2" w14:textId="77777777" w:rsidTr="00E51386">
        <w:trPr>
          <w:trHeight w:val="300"/>
        </w:trPr>
        <w:tc>
          <w:tcPr>
            <w:tcW w:w="1061" w:type="dxa"/>
            <w:vMerge/>
            <w:tcBorders>
              <w:top w:val="nil"/>
              <w:left w:val="nil"/>
              <w:bottom w:val="nil"/>
              <w:right w:val="nil"/>
            </w:tcBorders>
            <w:vAlign w:val="center"/>
            <w:hideMark/>
          </w:tcPr>
          <w:p w14:paraId="4F33657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1C91015"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197A94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310" w:type="dxa"/>
            <w:tcBorders>
              <w:top w:val="nil"/>
              <w:left w:val="nil"/>
              <w:bottom w:val="nil"/>
              <w:right w:val="nil"/>
            </w:tcBorders>
            <w:shd w:val="clear" w:color="auto" w:fill="auto"/>
            <w:noWrap/>
            <w:vAlign w:val="bottom"/>
            <w:hideMark/>
          </w:tcPr>
          <w:p w14:paraId="0E9CE62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030" w:type="dxa"/>
            <w:tcBorders>
              <w:top w:val="nil"/>
              <w:left w:val="nil"/>
              <w:bottom w:val="nil"/>
              <w:right w:val="nil"/>
            </w:tcBorders>
            <w:shd w:val="clear" w:color="auto" w:fill="auto"/>
            <w:noWrap/>
            <w:vAlign w:val="bottom"/>
            <w:hideMark/>
          </w:tcPr>
          <w:p w14:paraId="34372F4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441CA17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196B055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39B863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71BD978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40" w:type="dxa"/>
            <w:tcBorders>
              <w:top w:val="nil"/>
              <w:left w:val="nil"/>
              <w:bottom w:val="nil"/>
              <w:right w:val="nil"/>
            </w:tcBorders>
            <w:shd w:val="clear" w:color="auto" w:fill="auto"/>
            <w:noWrap/>
            <w:vAlign w:val="bottom"/>
            <w:hideMark/>
          </w:tcPr>
          <w:p w14:paraId="116B2F2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r>
      <w:tr w:rsidR="00E51386" w:rsidRPr="001840F7" w14:paraId="7372E83A" w14:textId="77777777" w:rsidTr="00E51386">
        <w:trPr>
          <w:trHeight w:val="300"/>
        </w:trPr>
        <w:tc>
          <w:tcPr>
            <w:tcW w:w="1061" w:type="dxa"/>
            <w:vMerge/>
            <w:tcBorders>
              <w:top w:val="nil"/>
              <w:left w:val="nil"/>
              <w:bottom w:val="nil"/>
              <w:right w:val="nil"/>
            </w:tcBorders>
            <w:vAlign w:val="center"/>
            <w:hideMark/>
          </w:tcPr>
          <w:p w14:paraId="69AABAE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5D150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9F86FD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310" w:type="dxa"/>
            <w:tcBorders>
              <w:top w:val="nil"/>
              <w:left w:val="nil"/>
              <w:bottom w:val="nil"/>
              <w:right w:val="nil"/>
            </w:tcBorders>
            <w:shd w:val="clear" w:color="auto" w:fill="auto"/>
            <w:noWrap/>
            <w:vAlign w:val="bottom"/>
            <w:hideMark/>
          </w:tcPr>
          <w:p w14:paraId="2AE76D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0" w:type="dxa"/>
            <w:tcBorders>
              <w:top w:val="nil"/>
              <w:left w:val="nil"/>
              <w:bottom w:val="nil"/>
              <w:right w:val="nil"/>
            </w:tcBorders>
            <w:shd w:val="clear" w:color="auto" w:fill="auto"/>
            <w:noWrap/>
            <w:vAlign w:val="bottom"/>
            <w:hideMark/>
          </w:tcPr>
          <w:p w14:paraId="0B65DA9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33" w:type="dxa"/>
            <w:tcBorders>
              <w:top w:val="nil"/>
              <w:left w:val="nil"/>
              <w:bottom w:val="nil"/>
              <w:right w:val="nil"/>
            </w:tcBorders>
            <w:shd w:val="clear" w:color="auto" w:fill="auto"/>
            <w:noWrap/>
            <w:vAlign w:val="bottom"/>
            <w:hideMark/>
          </w:tcPr>
          <w:p w14:paraId="5D7F74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7D999BD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031" w:type="dxa"/>
            <w:tcBorders>
              <w:top w:val="nil"/>
              <w:left w:val="nil"/>
              <w:bottom w:val="nil"/>
              <w:right w:val="nil"/>
            </w:tcBorders>
            <w:shd w:val="clear" w:color="auto" w:fill="auto"/>
            <w:noWrap/>
            <w:vAlign w:val="bottom"/>
            <w:hideMark/>
          </w:tcPr>
          <w:p w14:paraId="08FCAD1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608872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6D9475A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6E889DCD" w14:textId="77777777" w:rsidTr="00E51386">
        <w:trPr>
          <w:trHeight w:val="300"/>
        </w:trPr>
        <w:tc>
          <w:tcPr>
            <w:tcW w:w="1061" w:type="dxa"/>
            <w:vMerge w:val="restart"/>
            <w:tcBorders>
              <w:top w:val="nil"/>
              <w:left w:val="nil"/>
              <w:bottom w:val="nil"/>
              <w:right w:val="nil"/>
            </w:tcBorders>
            <w:shd w:val="clear" w:color="auto" w:fill="auto"/>
            <w:noWrap/>
            <w:hideMark/>
          </w:tcPr>
          <w:p w14:paraId="1A43E17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2734" w:type="dxa"/>
            <w:tcBorders>
              <w:top w:val="nil"/>
              <w:left w:val="nil"/>
              <w:bottom w:val="nil"/>
              <w:right w:val="nil"/>
            </w:tcBorders>
            <w:shd w:val="clear" w:color="auto" w:fill="auto"/>
            <w:noWrap/>
            <w:vAlign w:val="bottom"/>
            <w:hideMark/>
          </w:tcPr>
          <w:p w14:paraId="392CAD4E"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0201497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22</w:t>
            </w:r>
          </w:p>
        </w:tc>
        <w:tc>
          <w:tcPr>
            <w:tcW w:w="1310" w:type="dxa"/>
            <w:tcBorders>
              <w:top w:val="nil"/>
              <w:left w:val="nil"/>
              <w:bottom w:val="nil"/>
              <w:right w:val="nil"/>
            </w:tcBorders>
            <w:shd w:val="clear" w:color="auto" w:fill="auto"/>
            <w:noWrap/>
            <w:vAlign w:val="bottom"/>
            <w:hideMark/>
          </w:tcPr>
          <w:p w14:paraId="066C936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030" w:type="dxa"/>
            <w:tcBorders>
              <w:top w:val="nil"/>
              <w:left w:val="nil"/>
              <w:bottom w:val="nil"/>
              <w:right w:val="nil"/>
            </w:tcBorders>
            <w:shd w:val="clear" w:color="auto" w:fill="auto"/>
            <w:noWrap/>
            <w:vAlign w:val="bottom"/>
            <w:hideMark/>
          </w:tcPr>
          <w:p w14:paraId="0E5EC3B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75</w:t>
            </w:r>
          </w:p>
        </w:tc>
        <w:tc>
          <w:tcPr>
            <w:tcW w:w="1233" w:type="dxa"/>
            <w:tcBorders>
              <w:top w:val="nil"/>
              <w:left w:val="nil"/>
              <w:bottom w:val="nil"/>
              <w:right w:val="nil"/>
            </w:tcBorders>
            <w:shd w:val="clear" w:color="auto" w:fill="auto"/>
            <w:noWrap/>
            <w:vAlign w:val="bottom"/>
            <w:hideMark/>
          </w:tcPr>
          <w:p w14:paraId="6486F4E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54</w:t>
            </w:r>
          </w:p>
        </w:tc>
        <w:tc>
          <w:tcPr>
            <w:tcW w:w="1284" w:type="dxa"/>
            <w:tcBorders>
              <w:top w:val="nil"/>
              <w:left w:val="nil"/>
              <w:bottom w:val="nil"/>
              <w:right w:val="nil"/>
            </w:tcBorders>
            <w:shd w:val="clear" w:color="auto" w:fill="auto"/>
            <w:noWrap/>
            <w:vAlign w:val="bottom"/>
            <w:hideMark/>
          </w:tcPr>
          <w:p w14:paraId="286EEE3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24</w:t>
            </w:r>
          </w:p>
        </w:tc>
        <w:tc>
          <w:tcPr>
            <w:tcW w:w="1031" w:type="dxa"/>
            <w:tcBorders>
              <w:top w:val="nil"/>
              <w:left w:val="nil"/>
              <w:bottom w:val="nil"/>
              <w:right w:val="nil"/>
            </w:tcBorders>
            <w:shd w:val="clear" w:color="auto" w:fill="auto"/>
            <w:noWrap/>
            <w:vAlign w:val="bottom"/>
            <w:hideMark/>
          </w:tcPr>
          <w:p w14:paraId="42B4B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c>
          <w:tcPr>
            <w:tcW w:w="1173" w:type="dxa"/>
            <w:tcBorders>
              <w:top w:val="nil"/>
              <w:left w:val="nil"/>
              <w:bottom w:val="nil"/>
              <w:right w:val="nil"/>
            </w:tcBorders>
            <w:shd w:val="clear" w:color="auto" w:fill="auto"/>
            <w:noWrap/>
            <w:vAlign w:val="bottom"/>
            <w:hideMark/>
          </w:tcPr>
          <w:p w14:paraId="29FFD43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59</w:t>
            </w:r>
          </w:p>
        </w:tc>
        <w:tc>
          <w:tcPr>
            <w:tcW w:w="1240" w:type="dxa"/>
            <w:tcBorders>
              <w:top w:val="nil"/>
              <w:left w:val="nil"/>
              <w:bottom w:val="nil"/>
              <w:right w:val="nil"/>
            </w:tcBorders>
            <w:shd w:val="clear" w:color="auto" w:fill="auto"/>
            <w:noWrap/>
            <w:vAlign w:val="bottom"/>
            <w:hideMark/>
          </w:tcPr>
          <w:p w14:paraId="567C02E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w:t>
            </w:r>
          </w:p>
        </w:tc>
      </w:tr>
      <w:tr w:rsidR="00E51386" w:rsidRPr="001840F7" w14:paraId="0EAFD5E5" w14:textId="77777777" w:rsidTr="00E51386">
        <w:trPr>
          <w:trHeight w:val="300"/>
        </w:trPr>
        <w:tc>
          <w:tcPr>
            <w:tcW w:w="1061" w:type="dxa"/>
            <w:vMerge/>
            <w:tcBorders>
              <w:top w:val="nil"/>
              <w:left w:val="nil"/>
              <w:bottom w:val="nil"/>
              <w:right w:val="nil"/>
            </w:tcBorders>
            <w:vAlign w:val="center"/>
            <w:hideMark/>
          </w:tcPr>
          <w:p w14:paraId="0A1AB6A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DDE4E88"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147788C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310" w:type="dxa"/>
            <w:tcBorders>
              <w:top w:val="nil"/>
              <w:left w:val="nil"/>
              <w:bottom w:val="nil"/>
              <w:right w:val="nil"/>
            </w:tcBorders>
            <w:shd w:val="clear" w:color="auto" w:fill="auto"/>
            <w:noWrap/>
            <w:vAlign w:val="bottom"/>
            <w:hideMark/>
          </w:tcPr>
          <w:p w14:paraId="48C71E2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w:t>
            </w:r>
          </w:p>
        </w:tc>
        <w:tc>
          <w:tcPr>
            <w:tcW w:w="1030" w:type="dxa"/>
            <w:tcBorders>
              <w:top w:val="nil"/>
              <w:left w:val="nil"/>
              <w:bottom w:val="nil"/>
              <w:right w:val="nil"/>
            </w:tcBorders>
            <w:shd w:val="clear" w:color="auto" w:fill="auto"/>
            <w:noWrap/>
            <w:vAlign w:val="bottom"/>
            <w:hideMark/>
          </w:tcPr>
          <w:p w14:paraId="19DD5C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33" w:type="dxa"/>
            <w:tcBorders>
              <w:top w:val="nil"/>
              <w:left w:val="nil"/>
              <w:bottom w:val="nil"/>
              <w:right w:val="nil"/>
            </w:tcBorders>
            <w:shd w:val="clear" w:color="auto" w:fill="auto"/>
            <w:noWrap/>
            <w:vAlign w:val="bottom"/>
            <w:hideMark/>
          </w:tcPr>
          <w:p w14:paraId="5C39E2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37</w:t>
            </w:r>
          </w:p>
        </w:tc>
        <w:tc>
          <w:tcPr>
            <w:tcW w:w="1284" w:type="dxa"/>
            <w:tcBorders>
              <w:top w:val="nil"/>
              <w:left w:val="nil"/>
              <w:bottom w:val="nil"/>
              <w:right w:val="nil"/>
            </w:tcBorders>
            <w:shd w:val="clear" w:color="auto" w:fill="auto"/>
            <w:noWrap/>
            <w:vAlign w:val="bottom"/>
            <w:hideMark/>
          </w:tcPr>
          <w:p w14:paraId="33C32B7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1" w:type="dxa"/>
            <w:tcBorders>
              <w:top w:val="nil"/>
              <w:left w:val="nil"/>
              <w:bottom w:val="nil"/>
              <w:right w:val="nil"/>
            </w:tcBorders>
            <w:shd w:val="clear" w:color="auto" w:fill="auto"/>
            <w:noWrap/>
            <w:vAlign w:val="bottom"/>
            <w:hideMark/>
          </w:tcPr>
          <w:p w14:paraId="616627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173" w:type="dxa"/>
            <w:tcBorders>
              <w:top w:val="nil"/>
              <w:left w:val="nil"/>
              <w:bottom w:val="nil"/>
              <w:right w:val="nil"/>
            </w:tcBorders>
            <w:shd w:val="clear" w:color="auto" w:fill="auto"/>
            <w:noWrap/>
            <w:vAlign w:val="bottom"/>
            <w:hideMark/>
          </w:tcPr>
          <w:p w14:paraId="271595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240" w:type="dxa"/>
            <w:tcBorders>
              <w:top w:val="nil"/>
              <w:left w:val="nil"/>
              <w:bottom w:val="nil"/>
              <w:right w:val="nil"/>
            </w:tcBorders>
            <w:shd w:val="clear" w:color="auto" w:fill="auto"/>
            <w:noWrap/>
            <w:vAlign w:val="bottom"/>
            <w:hideMark/>
          </w:tcPr>
          <w:p w14:paraId="0226344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r>
      <w:tr w:rsidR="00E51386" w:rsidRPr="001840F7" w14:paraId="1045232B" w14:textId="77777777" w:rsidTr="00E51386">
        <w:trPr>
          <w:trHeight w:val="300"/>
        </w:trPr>
        <w:tc>
          <w:tcPr>
            <w:tcW w:w="1061" w:type="dxa"/>
            <w:vMerge/>
            <w:tcBorders>
              <w:top w:val="nil"/>
              <w:left w:val="nil"/>
              <w:bottom w:val="nil"/>
              <w:right w:val="nil"/>
            </w:tcBorders>
            <w:vAlign w:val="center"/>
            <w:hideMark/>
          </w:tcPr>
          <w:p w14:paraId="0AAD66B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4A77FC"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78E9E1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3F8C2F3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030" w:type="dxa"/>
            <w:tcBorders>
              <w:top w:val="nil"/>
              <w:left w:val="nil"/>
              <w:bottom w:val="nil"/>
              <w:right w:val="nil"/>
            </w:tcBorders>
            <w:shd w:val="clear" w:color="auto" w:fill="auto"/>
            <w:noWrap/>
            <w:vAlign w:val="bottom"/>
            <w:hideMark/>
          </w:tcPr>
          <w:p w14:paraId="7FFC11C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0443772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284" w:type="dxa"/>
            <w:tcBorders>
              <w:top w:val="nil"/>
              <w:left w:val="nil"/>
              <w:bottom w:val="nil"/>
              <w:right w:val="nil"/>
            </w:tcBorders>
            <w:shd w:val="clear" w:color="auto" w:fill="auto"/>
            <w:noWrap/>
            <w:vAlign w:val="bottom"/>
            <w:hideMark/>
          </w:tcPr>
          <w:p w14:paraId="2B3F0E4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2D137DF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5FD4C4E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009286A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r>
      <w:tr w:rsidR="00E51386" w:rsidRPr="001840F7" w14:paraId="0B12B57A" w14:textId="77777777" w:rsidTr="00E51386">
        <w:trPr>
          <w:trHeight w:val="300"/>
        </w:trPr>
        <w:tc>
          <w:tcPr>
            <w:tcW w:w="1061" w:type="dxa"/>
            <w:vMerge/>
            <w:tcBorders>
              <w:top w:val="nil"/>
              <w:left w:val="nil"/>
              <w:bottom w:val="nil"/>
              <w:right w:val="nil"/>
            </w:tcBorders>
            <w:vAlign w:val="center"/>
            <w:hideMark/>
          </w:tcPr>
          <w:p w14:paraId="4762E25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7911D8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5526629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32</w:t>
            </w:r>
          </w:p>
        </w:tc>
        <w:tc>
          <w:tcPr>
            <w:tcW w:w="1310" w:type="dxa"/>
            <w:tcBorders>
              <w:top w:val="nil"/>
              <w:left w:val="nil"/>
              <w:bottom w:val="nil"/>
              <w:right w:val="nil"/>
            </w:tcBorders>
            <w:shd w:val="clear" w:color="auto" w:fill="auto"/>
            <w:noWrap/>
            <w:vAlign w:val="bottom"/>
            <w:hideMark/>
          </w:tcPr>
          <w:p w14:paraId="3CA1FF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11</w:t>
            </w:r>
          </w:p>
        </w:tc>
        <w:tc>
          <w:tcPr>
            <w:tcW w:w="1030" w:type="dxa"/>
            <w:tcBorders>
              <w:top w:val="nil"/>
              <w:left w:val="nil"/>
              <w:bottom w:val="nil"/>
              <w:right w:val="nil"/>
            </w:tcBorders>
            <w:shd w:val="clear" w:color="auto" w:fill="auto"/>
            <w:noWrap/>
            <w:vAlign w:val="bottom"/>
            <w:hideMark/>
          </w:tcPr>
          <w:p w14:paraId="2DC32DC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33" w:type="dxa"/>
            <w:tcBorders>
              <w:top w:val="nil"/>
              <w:left w:val="nil"/>
              <w:bottom w:val="nil"/>
              <w:right w:val="nil"/>
            </w:tcBorders>
            <w:shd w:val="clear" w:color="auto" w:fill="auto"/>
            <w:noWrap/>
            <w:vAlign w:val="bottom"/>
            <w:hideMark/>
          </w:tcPr>
          <w:p w14:paraId="33C110A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84" w:type="dxa"/>
            <w:tcBorders>
              <w:top w:val="nil"/>
              <w:left w:val="nil"/>
              <w:bottom w:val="nil"/>
              <w:right w:val="nil"/>
            </w:tcBorders>
            <w:shd w:val="clear" w:color="auto" w:fill="auto"/>
            <w:noWrap/>
            <w:vAlign w:val="bottom"/>
            <w:hideMark/>
          </w:tcPr>
          <w:p w14:paraId="10A7AD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17</w:t>
            </w:r>
          </w:p>
        </w:tc>
        <w:tc>
          <w:tcPr>
            <w:tcW w:w="1031" w:type="dxa"/>
            <w:tcBorders>
              <w:top w:val="nil"/>
              <w:left w:val="nil"/>
              <w:bottom w:val="nil"/>
              <w:right w:val="nil"/>
            </w:tcBorders>
            <w:shd w:val="clear" w:color="auto" w:fill="auto"/>
            <w:noWrap/>
            <w:vAlign w:val="bottom"/>
            <w:hideMark/>
          </w:tcPr>
          <w:p w14:paraId="0BB15C3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173" w:type="dxa"/>
            <w:tcBorders>
              <w:top w:val="nil"/>
              <w:left w:val="nil"/>
              <w:bottom w:val="nil"/>
              <w:right w:val="nil"/>
            </w:tcBorders>
            <w:shd w:val="clear" w:color="auto" w:fill="auto"/>
            <w:noWrap/>
            <w:vAlign w:val="bottom"/>
            <w:hideMark/>
          </w:tcPr>
          <w:p w14:paraId="2E2C592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240" w:type="dxa"/>
            <w:tcBorders>
              <w:top w:val="nil"/>
              <w:left w:val="nil"/>
              <w:bottom w:val="nil"/>
              <w:right w:val="nil"/>
            </w:tcBorders>
            <w:shd w:val="clear" w:color="auto" w:fill="auto"/>
            <w:noWrap/>
            <w:vAlign w:val="bottom"/>
            <w:hideMark/>
          </w:tcPr>
          <w:p w14:paraId="766490C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r w:rsidR="00E51386" w:rsidRPr="001840F7" w14:paraId="19AA3FF4" w14:textId="77777777" w:rsidTr="00E51386">
        <w:trPr>
          <w:trHeight w:val="300"/>
        </w:trPr>
        <w:tc>
          <w:tcPr>
            <w:tcW w:w="1061" w:type="dxa"/>
            <w:vMerge w:val="restart"/>
            <w:tcBorders>
              <w:top w:val="nil"/>
              <w:left w:val="nil"/>
              <w:bottom w:val="nil"/>
              <w:right w:val="nil"/>
            </w:tcBorders>
            <w:shd w:val="clear" w:color="auto" w:fill="auto"/>
            <w:noWrap/>
            <w:hideMark/>
          </w:tcPr>
          <w:p w14:paraId="67C8CFF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2734" w:type="dxa"/>
            <w:tcBorders>
              <w:top w:val="nil"/>
              <w:left w:val="nil"/>
              <w:bottom w:val="nil"/>
              <w:right w:val="nil"/>
            </w:tcBorders>
            <w:shd w:val="clear" w:color="auto" w:fill="auto"/>
            <w:noWrap/>
            <w:vAlign w:val="bottom"/>
            <w:hideMark/>
          </w:tcPr>
          <w:p w14:paraId="1DDF8EA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2471490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310" w:type="dxa"/>
            <w:tcBorders>
              <w:top w:val="nil"/>
              <w:left w:val="nil"/>
              <w:bottom w:val="nil"/>
              <w:right w:val="nil"/>
            </w:tcBorders>
            <w:shd w:val="clear" w:color="auto" w:fill="auto"/>
            <w:noWrap/>
            <w:vAlign w:val="bottom"/>
            <w:hideMark/>
          </w:tcPr>
          <w:p w14:paraId="290C7F7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5F83E3B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63</w:t>
            </w:r>
          </w:p>
        </w:tc>
        <w:tc>
          <w:tcPr>
            <w:tcW w:w="1233" w:type="dxa"/>
            <w:tcBorders>
              <w:top w:val="nil"/>
              <w:left w:val="nil"/>
              <w:bottom w:val="nil"/>
              <w:right w:val="nil"/>
            </w:tcBorders>
            <w:shd w:val="clear" w:color="auto" w:fill="auto"/>
            <w:noWrap/>
            <w:vAlign w:val="bottom"/>
            <w:hideMark/>
          </w:tcPr>
          <w:p w14:paraId="61C375E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w:t>
            </w:r>
          </w:p>
        </w:tc>
        <w:tc>
          <w:tcPr>
            <w:tcW w:w="1284" w:type="dxa"/>
            <w:tcBorders>
              <w:top w:val="nil"/>
              <w:left w:val="nil"/>
              <w:bottom w:val="nil"/>
              <w:right w:val="nil"/>
            </w:tcBorders>
            <w:shd w:val="clear" w:color="auto" w:fill="auto"/>
            <w:noWrap/>
            <w:vAlign w:val="bottom"/>
            <w:hideMark/>
          </w:tcPr>
          <w:p w14:paraId="228F5FB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1" w:type="dxa"/>
            <w:tcBorders>
              <w:top w:val="nil"/>
              <w:left w:val="nil"/>
              <w:bottom w:val="nil"/>
              <w:right w:val="nil"/>
            </w:tcBorders>
            <w:shd w:val="clear" w:color="auto" w:fill="auto"/>
            <w:noWrap/>
            <w:vAlign w:val="bottom"/>
            <w:hideMark/>
          </w:tcPr>
          <w:p w14:paraId="71578A7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46676CF7"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53</w:t>
            </w:r>
          </w:p>
        </w:tc>
        <w:tc>
          <w:tcPr>
            <w:tcW w:w="1240" w:type="dxa"/>
            <w:tcBorders>
              <w:top w:val="nil"/>
              <w:left w:val="nil"/>
              <w:bottom w:val="nil"/>
              <w:right w:val="nil"/>
            </w:tcBorders>
            <w:shd w:val="clear" w:color="auto" w:fill="auto"/>
            <w:noWrap/>
            <w:vAlign w:val="bottom"/>
            <w:hideMark/>
          </w:tcPr>
          <w:p w14:paraId="08CC1E1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65</w:t>
            </w:r>
          </w:p>
        </w:tc>
      </w:tr>
      <w:tr w:rsidR="00E51386" w:rsidRPr="001840F7" w14:paraId="1BF84BC8" w14:textId="77777777" w:rsidTr="00E51386">
        <w:trPr>
          <w:trHeight w:val="300"/>
        </w:trPr>
        <w:tc>
          <w:tcPr>
            <w:tcW w:w="1061" w:type="dxa"/>
            <w:vMerge/>
            <w:tcBorders>
              <w:top w:val="nil"/>
              <w:left w:val="nil"/>
              <w:bottom w:val="nil"/>
              <w:right w:val="nil"/>
            </w:tcBorders>
            <w:vAlign w:val="center"/>
            <w:hideMark/>
          </w:tcPr>
          <w:p w14:paraId="33643BF3"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275C979F"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263167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504A878E"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31</w:t>
            </w:r>
          </w:p>
        </w:tc>
        <w:tc>
          <w:tcPr>
            <w:tcW w:w="1030" w:type="dxa"/>
            <w:tcBorders>
              <w:top w:val="nil"/>
              <w:left w:val="nil"/>
              <w:bottom w:val="nil"/>
              <w:right w:val="nil"/>
            </w:tcBorders>
            <w:shd w:val="clear" w:color="auto" w:fill="auto"/>
            <w:noWrap/>
            <w:vAlign w:val="bottom"/>
            <w:hideMark/>
          </w:tcPr>
          <w:p w14:paraId="563F30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513EDBC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36</w:t>
            </w:r>
          </w:p>
        </w:tc>
        <w:tc>
          <w:tcPr>
            <w:tcW w:w="1284" w:type="dxa"/>
            <w:tcBorders>
              <w:top w:val="nil"/>
              <w:left w:val="nil"/>
              <w:bottom w:val="nil"/>
              <w:right w:val="nil"/>
            </w:tcBorders>
            <w:shd w:val="clear" w:color="auto" w:fill="auto"/>
            <w:noWrap/>
            <w:vAlign w:val="bottom"/>
            <w:hideMark/>
          </w:tcPr>
          <w:p w14:paraId="7381E5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nil"/>
              <w:right w:val="nil"/>
            </w:tcBorders>
            <w:shd w:val="clear" w:color="auto" w:fill="auto"/>
            <w:noWrap/>
            <w:vAlign w:val="bottom"/>
            <w:hideMark/>
          </w:tcPr>
          <w:p w14:paraId="593F6D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71583A3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240" w:type="dxa"/>
            <w:tcBorders>
              <w:top w:val="nil"/>
              <w:left w:val="nil"/>
              <w:bottom w:val="nil"/>
              <w:right w:val="nil"/>
            </w:tcBorders>
            <w:shd w:val="clear" w:color="auto" w:fill="auto"/>
            <w:noWrap/>
            <w:vAlign w:val="bottom"/>
            <w:hideMark/>
          </w:tcPr>
          <w:p w14:paraId="60BF0A3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r>
      <w:tr w:rsidR="00E51386" w:rsidRPr="001840F7" w14:paraId="777DAA7B" w14:textId="77777777" w:rsidTr="00E51386">
        <w:trPr>
          <w:trHeight w:val="300"/>
        </w:trPr>
        <w:tc>
          <w:tcPr>
            <w:tcW w:w="1061" w:type="dxa"/>
            <w:vMerge/>
            <w:tcBorders>
              <w:top w:val="nil"/>
              <w:left w:val="nil"/>
              <w:bottom w:val="nil"/>
              <w:right w:val="nil"/>
            </w:tcBorders>
            <w:vAlign w:val="center"/>
            <w:hideMark/>
          </w:tcPr>
          <w:p w14:paraId="1F80030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D013FC6"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03F837B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310" w:type="dxa"/>
            <w:tcBorders>
              <w:top w:val="nil"/>
              <w:left w:val="nil"/>
              <w:bottom w:val="nil"/>
              <w:right w:val="nil"/>
            </w:tcBorders>
            <w:shd w:val="clear" w:color="auto" w:fill="auto"/>
            <w:noWrap/>
            <w:vAlign w:val="bottom"/>
            <w:hideMark/>
          </w:tcPr>
          <w:p w14:paraId="647D53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370A522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c>
          <w:tcPr>
            <w:tcW w:w="1233" w:type="dxa"/>
            <w:tcBorders>
              <w:top w:val="nil"/>
              <w:left w:val="nil"/>
              <w:bottom w:val="nil"/>
              <w:right w:val="nil"/>
            </w:tcBorders>
            <w:shd w:val="clear" w:color="auto" w:fill="auto"/>
            <w:noWrap/>
            <w:vAlign w:val="bottom"/>
            <w:hideMark/>
          </w:tcPr>
          <w:p w14:paraId="21FEFAA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84" w:type="dxa"/>
            <w:tcBorders>
              <w:top w:val="nil"/>
              <w:left w:val="nil"/>
              <w:bottom w:val="nil"/>
              <w:right w:val="nil"/>
            </w:tcBorders>
            <w:shd w:val="clear" w:color="auto" w:fill="auto"/>
            <w:noWrap/>
            <w:vAlign w:val="bottom"/>
            <w:hideMark/>
          </w:tcPr>
          <w:p w14:paraId="4DE20FD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1" w:type="dxa"/>
            <w:tcBorders>
              <w:top w:val="nil"/>
              <w:left w:val="nil"/>
              <w:bottom w:val="nil"/>
              <w:right w:val="nil"/>
            </w:tcBorders>
            <w:shd w:val="clear" w:color="auto" w:fill="auto"/>
            <w:noWrap/>
            <w:vAlign w:val="bottom"/>
            <w:hideMark/>
          </w:tcPr>
          <w:p w14:paraId="74866FA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173" w:type="dxa"/>
            <w:tcBorders>
              <w:top w:val="nil"/>
              <w:left w:val="nil"/>
              <w:bottom w:val="nil"/>
              <w:right w:val="nil"/>
            </w:tcBorders>
            <w:shd w:val="clear" w:color="auto" w:fill="auto"/>
            <w:noWrap/>
            <w:vAlign w:val="bottom"/>
            <w:hideMark/>
          </w:tcPr>
          <w:p w14:paraId="6476AE50"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240" w:type="dxa"/>
            <w:tcBorders>
              <w:top w:val="nil"/>
              <w:left w:val="nil"/>
              <w:bottom w:val="nil"/>
              <w:right w:val="nil"/>
            </w:tcBorders>
            <w:shd w:val="clear" w:color="auto" w:fill="auto"/>
            <w:noWrap/>
            <w:vAlign w:val="bottom"/>
            <w:hideMark/>
          </w:tcPr>
          <w:p w14:paraId="380A201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r>
      <w:tr w:rsidR="00E51386" w:rsidRPr="001840F7" w14:paraId="660785CE" w14:textId="77777777" w:rsidTr="00E51386">
        <w:trPr>
          <w:trHeight w:val="300"/>
        </w:trPr>
        <w:tc>
          <w:tcPr>
            <w:tcW w:w="1061" w:type="dxa"/>
            <w:vMerge/>
            <w:tcBorders>
              <w:top w:val="nil"/>
              <w:left w:val="nil"/>
              <w:bottom w:val="nil"/>
              <w:right w:val="nil"/>
            </w:tcBorders>
            <w:vAlign w:val="center"/>
            <w:hideMark/>
          </w:tcPr>
          <w:p w14:paraId="2B021D42"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0B292819"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nil"/>
              <w:right w:val="nil"/>
            </w:tcBorders>
            <w:shd w:val="clear" w:color="auto" w:fill="auto"/>
            <w:noWrap/>
            <w:vAlign w:val="bottom"/>
            <w:hideMark/>
          </w:tcPr>
          <w:p w14:paraId="44F4069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nil"/>
              <w:right w:val="nil"/>
            </w:tcBorders>
            <w:shd w:val="clear" w:color="auto" w:fill="auto"/>
            <w:noWrap/>
            <w:vAlign w:val="bottom"/>
            <w:hideMark/>
          </w:tcPr>
          <w:p w14:paraId="60AEDCCC"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w:t>
            </w:r>
          </w:p>
        </w:tc>
        <w:tc>
          <w:tcPr>
            <w:tcW w:w="1030" w:type="dxa"/>
            <w:tcBorders>
              <w:top w:val="nil"/>
              <w:left w:val="nil"/>
              <w:bottom w:val="nil"/>
              <w:right w:val="nil"/>
            </w:tcBorders>
            <w:shd w:val="clear" w:color="auto" w:fill="auto"/>
            <w:noWrap/>
            <w:vAlign w:val="bottom"/>
            <w:hideMark/>
          </w:tcPr>
          <w:p w14:paraId="2F59728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nil"/>
              <w:right w:val="nil"/>
            </w:tcBorders>
            <w:shd w:val="clear" w:color="auto" w:fill="auto"/>
            <w:noWrap/>
            <w:vAlign w:val="bottom"/>
            <w:hideMark/>
          </w:tcPr>
          <w:p w14:paraId="158C49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284" w:type="dxa"/>
            <w:tcBorders>
              <w:top w:val="nil"/>
              <w:left w:val="nil"/>
              <w:bottom w:val="nil"/>
              <w:right w:val="nil"/>
            </w:tcBorders>
            <w:shd w:val="clear" w:color="auto" w:fill="auto"/>
            <w:noWrap/>
            <w:vAlign w:val="bottom"/>
            <w:hideMark/>
          </w:tcPr>
          <w:p w14:paraId="41DAD8D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w:t>
            </w:r>
          </w:p>
        </w:tc>
        <w:tc>
          <w:tcPr>
            <w:tcW w:w="1031" w:type="dxa"/>
            <w:tcBorders>
              <w:top w:val="nil"/>
              <w:left w:val="nil"/>
              <w:bottom w:val="nil"/>
              <w:right w:val="nil"/>
            </w:tcBorders>
            <w:shd w:val="clear" w:color="auto" w:fill="auto"/>
            <w:noWrap/>
            <w:vAlign w:val="bottom"/>
            <w:hideMark/>
          </w:tcPr>
          <w:p w14:paraId="03BE03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c>
          <w:tcPr>
            <w:tcW w:w="1173" w:type="dxa"/>
            <w:tcBorders>
              <w:top w:val="nil"/>
              <w:left w:val="nil"/>
              <w:bottom w:val="nil"/>
              <w:right w:val="nil"/>
            </w:tcBorders>
            <w:shd w:val="clear" w:color="auto" w:fill="auto"/>
            <w:noWrap/>
            <w:vAlign w:val="bottom"/>
            <w:hideMark/>
          </w:tcPr>
          <w:p w14:paraId="2B92891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2FA19CC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r>
      <w:tr w:rsidR="00E51386" w:rsidRPr="001840F7" w14:paraId="69E794B1" w14:textId="77777777" w:rsidTr="00E51386">
        <w:trPr>
          <w:trHeight w:val="300"/>
        </w:trPr>
        <w:tc>
          <w:tcPr>
            <w:tcW w:w="1061" w:type="dxa"/>
            <w:vMerge w:val="restart"/>
            <w:tcBorders>
              <w:top w:val="nil"/>
              <w:left w:val="nil"/>
              <w:bottom w:val="single" w:sz="4" w:space="0" w:color="000000"/>
              <w:right w:val="nil"/>
            </w:tcBorders>
            <w:shd w:val="clear" w:color="auto" w:fill="auto"/>
            <w:noWrap/>
            <w:hideMark/>
          </w:tcPr>
          <w:p w14:paraId="49A52D0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2734" w:type="dxa"/>
            <w:tcBorders>
              <w:top w:val="nil"/>
              <w:left w:val="nil"/>
              <w:bottom w:val="nil"/>
              <w:right w:val="nil"/>
            </w:tcBorders>
            <w:shd w:val="clear" w:color="auto" w:fill="auto"/>
            <w:noWrap/>
            <w:vAlign w:val="bottom"/>
            <w:hideMark/>
          </w:tcPr>
          <w:p w14:paraId="60BDC67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Never</w:t>
            </w:r>
          </w:p>
        </w:tc>
        <w:tc>
          <w:tcPr>
            <w:tcW w:w="1350" w:type="dxa"/>
            <w:tcBorders>
              <w:top w:val="nil"/>
              <w:left w:val="nil"/>
              <w:bottom w:val="nil"/>
              <w:right w:val="nil"/>
            </w:tcBorders>
            <w:shd w:val="clear" w:color="auto" w:fill="auto"/>
            <w:noWrap/>
            <w:vAlign w:val="bottom"/>
            <w:hideMark/>
          </w:tcPr>
          <w:p w14:paraId="6B741B1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w:t>
            </w:r>
          </w:p>
        </w:tc>
        <w:tc>
          <w:tcPr>
            <w:tcW w:w="1310" w:type="dxa"/>
            <w:tcBorders>
              <w:top w:val="nil"/>
              <w:left w:val="nil"/>
              <w:bottom w:val="nil"/>
              <w:right w:val="nil"/>
            </w:tcBorders>
            <w:shd w:val="clear" w:color="auto" w:fill="auto"/>
            <w:noWrap/>
            <w:vAlign w:val="bottom"/>
            <w:hideMark/>
          </w:tcPr>
          <w:p w14:paraId="604073A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030" w:type="dxa"/>
            <w:tcBorders>
              <w:top w:val="nil"/>
              <w:left w:val="nil"/>
              <w:bottom w:val="nil"/>
              <w:right w:val="nil"/>
            </w:tcBorders>
            <w:shd w:val="clear" w:color="auto" w:fill="auto"/>
            <w:noWrap/>
            <w:vAlign w:val="bottom"/>
            <w:hideMark/>
          </w:tcPr>
          <w:p w14:paraId="23A2E61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62</w:t>
            </w:r>
          </w:p>
        </w:tc>
        <w:tc>
          <w:tcPr>
            <w:tcW w:w="1233" w:type="dxa"/>
            <w:tcBorders>
              <w:top w:val="nil"/>
              <w:left w:val="nil"/>
              <w:bottom w:val="nil"/>
              <w:right w:val="nil"/>
            </w:tcBorders>
            <w:shd w:val="clear" w:color="auto" w:fill="auto"/>
            <w:noWrap/>
            <w:vAlign w:val="bottom"/>
            <w:hideMark/>
          </w:tcPr>
          <w:p w14:paraId="3B62520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40</w:t>
            </w:r>
          </w:p>
        </w:tc>
        <w:tc>
          <w:tcPr>
            <w:tcW w:w="1284" w:type="dxa"/>
            <w:tcBorders>
              <w:top w:val="nil"/>
              <w:left w:val="nil"/>
              <w:bottom w:val="nil"/>
              <w:right w:val="nil"/>
            </w:tcBorders>
            <w:shd w:val="clear" w:color="auto" w:fill="auto"/>
            <w:noWrap/>
            <w:vAlign w:val="bottom"/>
            <w:hideMark/>
          </w:tcPr>
          <w:p w14:paraId="45F0D30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031" w:type="dxa"/>
            <w:tcBorders>
              <w:top w:val="nil"/>
              <w:left w:val="nil"/>
              <w:bottom w:val="nil"/>
              <w:right w:val="nil"/>
            </w:tcBorders>
            <w:shd w:val="clear" w:color="auto" w:fill="auto"/>
            <w:noWrap/>
            <w:vAlign w:val="bottom"/>
            <w:hideMark/>
          </w:tcPr>
          <w:p w14:paraId="42DD2F4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61</w:t>
            </w:r>
          </w:p>
        </w:tc>
        <w:tc>
          <w:tcPr>
            <w:tcW w:w="1173" w:type="dxa"/>
            <w:tcBorders>
              <w:top w:val="nil"/>
              <w:left w:val="nil"/>
              <w:bottom w:val="nil"/>
              <w:right w:val="nil"/>
            </w:tcBorders>
            <w:shd w:val="clear" w:color="auto" w:fill="auto"/>
            <w:noWrap/>
            <w:vAlign w:val="bottom"/>
            <w:hideMark/>
          </w:tcPr>
          <w:p w14:paraId="3A6C82C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51</w:t>
            </w:r>
          </w:p>
        </w:tc>
        <w:tc>
          <w:tcPr>
            <w:tcW w:w="1240" w:type="dxa"/>
            <w:tcBorders>
              <w:top w:val="nil"/>
              <w:left w:val="nil"/>
              <w:bottom w:val="nil"/>
              <w:right w:val="nil"/>
            </w:tcBorders>
            <w:shd w:val="clear" w:color="auto" w:fill="auto"/>
            <w:noWrap/>
            <w:vAlign w:val="bottom"/>
            <w:hideMark/>
          </w:tcPr>
          <w:p w14:paraId="6FE2C68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57</w:t>
            </w:r>
          </w:p>
        </w:tc>
      </w:tr>
      <w:tr w:rsidR="00E51386" w:rsidRPr="001840F7" w14:paraId="6BE72354" w14:textId="77777777" w:rsidTr="00E51386">
        <w:trPr>
          <w:trHeight w:val="300"/>
        </w:trPr>
        <w:tc>
          <w:tcPr>
            <w:tcW w:w="1061" w:type="dxa"/>
            <w:vMerge/>
            <w:tcBorders>
              <w:top w:val="nil"/>
              <w:left w:val="nil"/>
              <w:bottom w:val="single" w:sz="4" w:space="0" w:color="000000"/>
              <w:right w:val="nil"/>
            </w:tcBorders>
            <w:vAlign w:val="center"/>
            <w:hideMark/>
          </w:tcPr>
          <w:p w14:paraId="74402E2D"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5D38796B"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once a month</w:t>
            </w:r>
          </w:p>
        </w:tc>
        <w:tc>
          <w:tcPr>
            <w:tcW w:w="1350" w:type="dxa"/>
            <w:tcBorders>
              <w:top w:val="nil"/>
              <w:left w:val="nil"/>
              <w:bottom w:val="nil"/>
              <w:right w:val="nil"/>
            </w:tcBorders>
            <w:shd w:val="clear" w:color="auto" w:fill="auto"/>
            <w:noWrap/>
            <w:vAlign w:val="bottom"/>
            <w:hideMark/>
          </w:tcPr>
          <w:p w14:paraId="5A96EE7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310" w:type="dxa"/>
            <w:tcBorders>
              <w:top w:val="nil"/>
              <w:left w:val="nil"/>
              <w:bottom w:val="nil"/>
              <w:right w:val="nil"/>
            </w:tcBorders>
            <w:shd w:val="clear" w:color="auto" w:fill="auto"/>
            <w:noWrap/>
            <w:vAlign w:val="bottom"/>
            <w:hideMark/>
          </w:tcPr>
          <w:p w14:paraId="6B480B7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33</w:t>
            </w:r>
          </w:p>
        </w:tc>
        <w:tc>
          <w:tcPr>
            <w:tcW w:w="1030" w:type="dxa"/>
            <w:tcBorders>
              <w:top w:val="nil"/>
              <w:left w:val="nil"/>
              <w:bottom w:val="nil"/>
              <w:right w:val="nil"/>
            </w:tcBorders>
            <w:shd w:val="clear" w:color="auto" w:fill="auto"/>
            <w:noWrap/>
            <w:vAlign w:val="bottom"/>
            <w:hideMark/>
          </w:tcPr>
          <w:p w14:paraId="45ED078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233" w:type="dxa"/>
            <w:tcBorders>
              <w:top w:val="nil"/>
              <w:left w:val="nil"/>
              <w:bottom w:val="nil"/>
              <w:right w:val="nil"/>
            </w:tcBorders>
            <w:shd w:val="clear" w:color="auto" w:fill="auto"/>
            <w:noWrap/>
            <w:vAlign w:val="bottom"/>
            <w:hideMark/>
          </w:tcPr>
          <w:p w14:paraId="3146DFD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42</w:t>
            </w:r>
          </w:p>
        </w:tc>
        <w:tc>
          <w:tcPr>
            <w:tcW w:w="1284" w:type="dxa"/>
            <w:tcBorders>
              <w:top w:val="nil"/>
              <w:left w:val="nil"/>
              <w:bottom w:val="nil"/>
              <w:right w:val="nil"/>
            </w:tcBorders>
            <w:shd w:val="clear" w:color="auto" w:fill="auto"/>
            <w:noWrap/>
            <w:vAlign w:val="bottom"/>
            <w:hideMark/>
          </w:tcPr>
          <w:p w14:paraId="07074455"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35</w:t>
            </w:r>
          </w:p>
        </w:tc>
        <w:tc>
          <w:tcPr>
            <w:tcW w:w="1031" w:type="dxa"/>
            <w:tcBorders>
              <w:top w:val="nil"/>
              <w:left w:val="nil"/>
              <w:bottom w:val="nil"/>
              <w:right w:val="nil"/>
            </w:tcBorders>
            <w:shd w:val="clear" w:color="auto" w:fill="auto"/>
            <w:noWrap/>
            <w:vAlign w:val="bottom"/>
            <w:hideMark/>
          </w:tcPr>
          <w:p w14:paraId="3CD52DF2"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w:t>
            </w:r>
          </w:p>
        </w:tc>
        <w:tc>
          <w:tcPr>
            <w:tcW w:w="1173" w:type="dxa"/>
            <w:tcBorders>
              <w:top w:val="nil"/>
              <w:left w:val="nil"/>
              <w:bottom w:val="nil"/>
              <w:right w:val="nil"/>
            </w:tcBorders>
            <w:shd w:val="clear" w:color="auto" w:fill="auto"/>
            <w:noWrap/>
            <w:vAlign w:val="bottom"/>
            <w:hideMark/>
          </w:tcPr>
          <w:p w14:paraId="5950782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w:t>
            </w:r>
          </w:p>
        </w:tc>
        <w:tc>
          <w:tcPr>
            <w:tcW w:w="1240" w:type="dxa"/>
            <w:tcBorders>
              <w:top w:val="nil"/>
              <w:left w:val="nil"/>
              <w:bottom w:val="nil"/>
              <w:right w:val="nil"/>
            </w:tcBorders>
            <w:shd w:val="clear" w:color="auto" w:fill="auto"/>
            <w:noWrap/>
            <w:vAlign w:val="bottom"/>
            <w:hideMark/>
          </w:tcPr>
          <w:p w14:paraId="7F1F3953"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30</w:t>
            </w:r>
          </w:p>
        </w:tc>
      </w:tr>
      <w:tr w:rsidR="00E51386" w:rsidRPr="001840F7" w14:paraId="67AF63D1" w14:textId="77777777" w:rsidTr="00E51386">
        <w:trPr>
          <w:trHeight w:val="300"/>
        </w:trPr>
        <w:tc>
          <w:tcPr>
            <w:tcW w:w="1061" w:type="dxa"/>
            <w:vMerge/>
            <w:tcBorders>
              <w:top w:val="nil"/>
              <w:left w:val="nil"/>
              <w:bottom w:val="single" w:sz="4" w:space="0" w:color="000000"/>
              <w:right w:val="nil"/>
            </w:tcBorders>
            <w:vAlign w:val="center"/>
            <w:hideMark/>
          </w:tcPr>
          <w:p w14:paraId="1D43493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nil"/>
              <w:right w:val="nil"/>
            </w:tcBorders>
            <w:shd w:val="clear" w:color="auto" w:fill="auto"/>
            <w:noWrap/>
            <w:vAlign w:val="bottom"/>
            <w:hideMark/>
          </w:tcPr>
          <w:p w14:paraId="395CE55A"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 times a month</w:t>
            </w:r>
          </w:p>
        </w:tc>
        <w:tc>
          <w:tcPr>
            <w:tcW w:w="1350" w:type="dxa"/>
            <w:tcBorders>
              <w:top w:val="nil"/>
              <w:left w:val="nil"/>
              <w:bottom w:val="nil"/>
              <w:right w:val="nil"/>
            </w:tcBorders>
            <w:shd w:val="clear" w:color="auto" w:fill="auto"/>
            <w:noWrap/>
            <w:vAlign w:val="bottom"/>
            <w:hideMark/>
          </w:tcPr>
          <w:p w14:paraId="3BD778C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15</w:t>
            </w:r>
          </w:p>
        </w:tc>
        <w:tc>
          <w:tcPr>
            <w:tcW w:w="1310" w:type="dxa"/>
            <w:tcBorders>
              <w:top w:val="nil"/>
              <w:left w:val="nil"/>
              <w:bottom w:val="nil"/>
              <w:right w:val="nil"/>
            </w:tcBorders>
            <w:shd w:val="clear" w:color="auto" w:fill="auto"/>
            <w:noWrap/>
            <w:vAlign w:val="bottom"/>
            <w:hideMark/>
          </w:tcPr>
          <w:p w14:paraId="54411DE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030" w:type="dxa"/>
            <w:tcBorders>
              <w:top w:val="nil"/>
              <w:left w:val="nil"/>
              <w:bottom w:val="nil"/>
              <w:right w:val="nil"/>
            </w:tcBorders>
            <w:shd w:val="clear" w:color="auto" w:fill="auto"/>
            <w:noWrap/>
            <w:vAlign w:val="bottom"/>
            <w:hideMark/>
          </w:tcPr>
          <w:p w14:paraId="61259FFA"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33" w:type="dxa"/>
            <w:tcBorders>
              <w:top w:val="nil"/>
              <w:left w:val="nil"/>
              <w:bottom w:val="nil"/>
              <w:right w:val="nil"/>
            </w:tcBorders>
            <w:shd w:val="clear" w:color="auto" w:fill="auto"/>
            <w:noWrap/>
            <w:vAlign w:val="bottom"/>
            <w:hideMark/>
          </w:tcPr>
          <w:p w14:paraId="7B77315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nil"/>
              <w:right w:val="nil"/>
            </w:tcBorders>
            <w:shd w:val="clear" w:color="auto" w:fill="auto"/>
            <w:noWrap/>
            <w:vAlign w:val="bottom"/>
            <w:hideMark/>
          </w:tcPr>
          <w:p w14:paraId="26AC58D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w:t>
            </w:r>
          </w:p>
        </w:tc>
        <w:tc>
          <w:tcPr>
            <w:tcW w:w="1031" w:type="dxa"/>
            <w:tcBorders>
              <w:top w:val="nil"/>
              <w:left w:val="nil"/>
              <w:bottom w:val="nil"/>
              <w:right w:val="nil"/>
            </w:tcBorders>
            <w:shd w:val="clear" w:color="auto" w:fill="auto"/>
            <w:noWrap/>
            <w:vAlign w:val="bottom"/>
            <w:hideMark/>
          </w:tcPr>
          <w:p w14:paraId="3CD98E6B"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1173" w:type="dxa"/>
            <w:tcBorders>
              <w:top w:val="nil"/>
              <w:left w:val="nil"/>
              <w:bottom w:val="nil"/>
              <w:right w:val="nil"/>
            </w:tcBorders>
            <w:shd w:val="clear" w:color="auto" w:fill="auto"/>
            <w:noWrap/>
            <w:vAlign w:val="bottom"/>
            <w:hideMark/>
          </w:tcPr>
          <w:p w14:paraId="013975F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5</w:t>
            </w:r>
          </w:p>
        </w:tc>
        <w:tc>
          <w:tcPr>
            <w:tcW w:w="1240" w:type="dxa"/>
            <w:tcBorders>
              <w:top w:val="nil"/>
              <w:left w:val="nil"/>
              <w:bottom w:val="nil"/>
              <w:right w:val="nil"/>
            </w:tcBorders>
            <w:shd w:val="clear" w:color="auto" w:fill="auto"/>
            <w:noWrap/>
            <w:vAlign w:val="bottom"/>
            <w:hideMark/>
          </w:tcPr>
          <w:p w14:paraId="146E5494"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6</w:t>
            </w:r>
          </w:p>
        </w:tc>
      </w:tr>
      <w:tr w:rsidR="00E51386" w:rsidRPr="001840F7" w14:paraId="11E62AF8" w14:textId="77777777" w:rsidTr="00E51386">
        <w:trPr>
          <w:trHeight w:val="300"/>
        </w:trPr>
        <w:tc>
          <w:tcPr>
            <w:tcW w:w="1061" w:type="dxa"/>
            <w:vMerge/>
            <w:tcBorders>
              <w:top w:val="nil"/>
              <w:left w:val="nil"/>
              <w:bottom w:val="single" w:sz="4" w:space="0" w:color="000000"/>
              <w:right w:val="nil"/>
            </w:tcBorders>
            <w:vAlign w:val="center"/>
            <w:hideMark/>
          </w:tcPr>
          <w:p w14:paraId="4E953B27"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p>
        </w:tc>
        <w:tc>
          <w:tcPr>
            <w:tcW w:w="2734" w:type="dxa"/>
            <w:tcBorders>
              <w:top w:val="nil"/>
              <w:left w:val="nil"/>
              <w:bottom w:val="single" w:sz="4" w:space="0" w:color="auto"/>
              <w:right w:val="nil"/>
            </w:tcBorders>
            <w:shd w:val="clear" w:color="auto" w:fill="auto"/>
            <w:noWrap/>
            <w:vAlign w:val="bottom"/>
            <w:hideMark/>
          </w:tcPr>
          <w:p w14:paraId="4E0B30D1" w14:textId="77777777" w:rsidR="00E51386" w:rsidRPr="001840F7" w:rsidRDefault="00E51386" w:rsidP="00E51386">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 times a month or more</w:t>
            </w:r>
          </w:p>
        </w:tc>
        <w:tc>
          <w:tcPr>
            <w:tcW w:w="1350" w:type="dxa"/>
            <w:tcBorders>
              <w:top w:val="nil"/>
              <w:left w:val="nil"/>
              <w:bottom w:val="single" w:sz="4" w:space="0" w:color="auto"/>
              <w:right w:val="nil"/>
            </w:tcBorders>
            <w:shd w:val="clear" w:color="auto" w:fill="auto"/>
            <w:noWrap/>
            <w:vAlign w:val="bottom"/>
            <w:hideMark/>
          </w:tcPr>
          <w:p w14:paraId="1E5CA0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47</w:t>
            </w:r>
          </w:p>
        </w:tc>
        <w:tc>
          <w:tcPr>
            <w:tcW w:w="1310" w:type="dxa"/>
            <w:tcBorders>
              <w:top w:val="nil"/>
              <w:left w:val="nil"/>
              <w:bottom w:val="single" w:sz="4" w:space="0" w:color="auto"/>
              <w:right w:val="nil"/>
            </w:tcBorders>
            <w:shd w:val="clear" w:color="auto" w:fill="auto"/>
            <w:noWrap/>
            <w:vAlign w:val="bottom"/>
            <w:hideMark/>
          </w:tcPr>
          <w:p w14:paraId="6277385F"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18</w:t>
            </w:r>
          </w:p>
        </w:tc>
        <w:tc>
          <w:tcPr>
            <w:tcW w:w="1030" w:type="dxa"/>
            <w:tcBorders>
              <w:top w:val="nil"/>
              <w:left w:val="nil"/>
              <w:bottom w:val="single" w:sz="4" w:space="0" w:color="auto"/>
              <w:right w:val="nil"/>
            </w:tcBorders>
            <w:shd w:val="clear" w:color="auto" w:fill="auto"/>
            <w:noWrap/>
            <w:vAlign w:val="bottom"/>
            <w:hideMark/>
          </w:tcPr>
          <w:p w14:paraId="12BA8B6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w:t>
            </w:r>
          </w:p>
        </w:tc>
        <w:tc>
          <w:tcPr>
            <w:tcW w:w="1233" w:type="dxa"/>
            <w:tcBorders>
              <w:top w:val="nil"/>
              <w:left w:val="nil"/>
              <w:bottom w:val="single" w:sz="4" w:space="0" w:color="auto"/>
              <w:right w:val="nil"/>
            </w:tcBorders>
            <w:shd w:val="clear" w:color="auto" w:fill="auto"/>
            <w:noWrap/>
            <w:vAlign w:val="bottom"/>
            <w:hideMark/>
          </w:tcPr>
          <w:p w14:paraId="19839231"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9</w:t>
            </w:r>
          </w:p>
        </w:tc>
        <w:tc>
          <w:tcPr>
            <w:tcW w:w="1284" w:type="dxa"/>
            <w:tcBorders>
              <w:top w:val="nil"/>
              <w:left w:val="nil"/>
              <w:bottom w:val="single" w:sz="4" w:space="0" w:color="auto"/>
              <w:right w:val="nil"/>
            </w:tcBorders>
            <w:shd w:val="clear" w:color="auto" w:fill="auto"/>
            <w:noWrap/>
            <w:vAlign w:val="bottom"/>
            <w:hideMark/>
          </w:tcPr>
          <w:p w14:paraId="678C211D"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34</w:t>
            </w:r>
          </w:p>
        </w:tc>
        <w:tc>
          <w:tcPr>
            <w:tcW w:w="1031" w:type="dxa"/>
            <w:tcBorders>
              <w:top w:val="nil"/>
              <w:left w:val="nil"/>
              <w:bottom w:val="single" w:sz="4" w:space="0" w:color="auto"/>
              <w:right w:val="nil"/>
            </w:tcBorders>
            <w:shd w:val="clear" w:color="auto" w:fill="auto"/>
            <w:noWrap/>
            <w:vAlign w:val="bottom"/>
            <w:hideMark/>
          </w:tcPr>
          <w:p w14:paraId="05DF4209"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w:t>
            </w:r>
          </w:p>
        </w:tc>
        <w:tc>
          <w:tcPr>
            <w:tcW w:w="1173" w:type="dxa"/>
            <w:tcBorders>
              <w:top w:val="nil"/>
              <w:left w:val="nil"/>
              <w:bottom w:val="single" w:sz="4" w:space="0" w:color="auto"/>
              <w:right w:val="nil"/>
            </w:tcBorders>
            <w:shd w:val="clear" w:color="auto" w:fill="auto"/>
            <w:noWrap/>
            <w:vAlign w:val="bottom"/>
            <w:hideMark/>
          </w:tcPr>
          <w:p w14:paraId="60F50758"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23</w:t>
            </w:r>
          </w:p>
        </w:tc>
        <w:tc>
          <w:tcPr>
            <w:tcW w:w="1240" w:type="dxa"/>
            <w:tcBorders>
              <w:top w:val="nil"/>
              <w:left w:val="nil"/>
              <w:bottom w:val="single" w:sz="4" w:space="0" w:color="auto"/>
              <w:right w:val="nil"/>
            </w:tcBorders>
            <w:shd w:val="clear" w:color="auto" w:fill="auto"/>
            <w:noWrap/>
            <w:vAlign w:val="bottom"/>
            <w:hideMark/>
          </w:tcPr>
          <w:p w14:paraId="33279E06" w14:textId="77777777" w:rsidR="00E51386" w:rsidRPr="001840F7" w:rsidRDefault="00E51386" w:rsidP="00E51386">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w:t>
            </w:r>
          </w:p>
        </w:tc>
      </w:tr>
    </w:tbl>
    <w:p w14:paraId="460B16F4" w14:textId="77777777" w:rsidR="00E51386" w:rsidRPr="001840F7" w:rsidRDefault="00E51386" w:rsidP="00E51386">
      <w:pPr>
        <w:rPr>
          <w:rFonts w:ascii="Times New Roman" w:hAnsi="Times New Roman" w:cs="Times New Roman"/>
          <w:b/>
          <w:color w:val="4F81BD" w:themeColor="accent1"/>
          <w:sz w:val="24"/>
          <w:szCs w:val="24"/>
        </w:rPr>
        <w:sectPr w:rsidR="00E51386" w:rsidRPr="001840F7" w:rsidSect="00E51386">
          <w:pgSz w:w="15840" w:h="12240" w:orient="landscape"/>
          <w:pgMar w:top="1440" w:right="1440" w:bottom="1440" w:left="1440" w:header="720" w:footer="720" w:gutter="0"/>
          <w:cols w:space="720"/>
          <w:docGrid w:linePitch="360"/>
        </w:sectPr>
      </w:pPr>
    </w:p>
    <w:p w14:paraId="327C6496" w14:textId="77777777" w:rsidR="00E51386" w:rsidRPr="001840F7" w:rsidRDefault="00E51386" w:rsidP="00E51386">
      <w:pPr>
        <w:rPr>
          <w:rFonts w:ascii="Times New Roman" w:hAnsi="Times New Roman" w:cs="Times New Roman"/>
          <w:b/>
          <w:color w:val="4F81BD" w:themeColor="accent1"/>
          <w:sz w:val="24"/>
          <w:szCs w:val="24"/>
        </w:rPr>
      </w:pPr>
    </w:p>
    <w:p w14:paraId="692B8F14" w14:textId="77777777" w:rsidR="00E51386" w:rsidRPr="001840F7" w:rsidRDefault="00E51386">
      <w:pPr>
        <w:rPr>
          <w:rFonts w:ascii="Times New Roman" w:hAnsi="Times New Roman" w:cs="Times New Roman"/>
          <w:color w:val="4F81BD" w:themeColor="accent1"/>
          <w:sz w:val="24"/>
          <w:szCs w:val="24"/>
        </w:rPr>
        <w:sectPr w:rsidR="00E51386" w:rsidRPr="001840F7" w:rsidSect="00E51386">
          <w:type w:val="continuous"/>
          <w:pgSz w:w="15840" w:h="12240" w:orient="landscape"/>
          <w:pgMar w:top="1440" w:right="1440" w:bottom="1440" w:left="1440" w:header="720" w:footer="720" w:gutter="0"/>
          <w:cols w:space="720"/>
          <w:docGrid w:linePitch="360"/>
        </w:sectPr>
      </w:pPr>
    </w:p>
    <w:p w14:paraId="0CC6A6D7" w14:textId="77777777" w:rsidR="00FF1E37" w:rsidRPr="001840F7" w:rsidRDefault="00FF1E37">
      <w:pPr>
        <w:rPr>
          <w:rFonts w:ascii="Times New Roman" w:hAnsi="Times New Roman" w:cs="Times New Roman"/>
          <w:color w:val="4F81BD" w:themeColor="accent1"/>
          <w:sz w:val="24"/>
          <w:szCs w:val="24"/>
        </w:rPr>
      </w:pPr>
    </w:p>
    <w:p w14:paraId="3A1C1376" w14:textId="77777777" w:rsidR="000F5DD3" w:rsidRPr="001840F7" w:rsidRDefault="000F5DD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Livelihoods &amp; Economies</w:t>
      </w:r>
    </w:p>
    <w:p w14:paraId="622358ED" w14:textId="77777777" w:rsidR="00AF0E79" w:rsidRPr="001840F7" w:rsidRDefault="00AF0E79">
      <w:pPr>
        <w:rPr>
          <w:rFonts w:ascii="Times New Roman" w:hAnsi="Times New Roman" w:cs="Times New Roman"/>
          <w:sz w:val="24"/>
          <w:szCs w:val="24"/>
        </w:rPr>
      </w:pPr>
      <w:r w:rsidRPr="001840F7">
        <w:rPr>
          <w:rFonts w:ascii="Times New Roman" w:hAnsi="Times New Roman" w:cs="Times New Roman"/>
          <w:sz w:val="24"/>
          <w:szCs w:val="24"/>
        </w:rPr>
        <w:t xml:space="preserve">Oceans jobs and revenue directly provide 18% to the economy of Hawaii. </w:t>
      </w:r>
      <w:proofErr w:type="gramStart"/>
      <w:r w:rsidRPr="001840F7">
        <w:rPr>
          <w:rFonts w:ascii="Times New Roman" w:hAnsi="Times New Roman" w:cs="Times New Roman"/>
          <w:sz w:val="24"/>
          <w:szCs w:val="24"/>
        </w:rPr>
        <w:t>However</w:t>
      </w:r>
      <w:proofErr w:type="gramEnd"/>
      <w:r w:rsidRPr="001840F7">
        <w:rPr>
          <w:rFonts w:ascii="Times New Roman" w:hAnsi="Times New Roman" w:cs="Times New Roman"/>
          <w:sz w:val="24"/>
          <w:szCs w:val="24"/>
        </w:rPr>
        <w:t xml:space="preserve"> there are many indirect economy benefits and markets. One could argue that the entire economy of Hawaii is based on the ocean. The attraction of visitors and tourism relies in part on a healthy ocean. </w:t>
      </w:r>
      <w:r w:rsidR="000A2564" w:rsidRPr="001840F7">
        <w:rPr>
          <w:rFonts w:ascii="Times New Roman" w:hAnsi="Times New Roman" w:cs="Times New Roman"/>
          <w:sz w:val="24"/>
          <w:szCs w:val="24"/>
        </w:rPr>
        <w:t xml:space="preserve">In </w:t>
      </w:r>
      <w:proofErr w:type="gramStart"/>
      <w:r w:rsidR="000A2564" w:rsidRPr="001840F7">
        <w:rPr>
          <w:rFonts w:ascii="Times New Roman" w:hAnsi="Times New Roman" w:cs="Times New Roman"/>
          <w:sz w:val="24"/>
          <w:szCs w:val="24"/>
        </w:rPr>
        <w:t>fact</w:t>
      </w:r>
      <w:proofErr w:type="gramEnd"/>
      <w:r w:rsidR="000A2564" w:rsidRPr="001840F7">
        <w:rPr>
          <w:rFonts w:ascii="Times New Roman" w:hAnsi="Times New Roman" w:cs="Times New Roman"/>
          <w:sz w:val="24"/>
          <w:szCs w:val="24"/>
        </w:rPr>
        <w:t xml:space="preserve"> tourism and recreation is 90.5% of </w:t>
      </w:r>
      <w:proofErr w:type="spellStart"/>
      <w:r w:rsidR="000A2564" w:rsidRPr="001840F7">
        <w:rPr>
          <w:rFonts w:ascii="Times New Roman" w:hAnsi="Times New Roman" w:cs="Times New Roman"/>
          <w:sz w:val="24"/>
          <w:szCs w:val="24"/>
        </w:rPr>
        <w:t>Hawaiis</w:t>
      </w:r>
      <w:proofErr w:type="spellEnd"/>
      <w:r w:rsidR="000A2564" w:rsidRPr="001840F7">
        <w:rPr>
          <w:rFonts w:ascii="Times New Roman" w:hAnsi="Times New Roman" w:cs="Times New Roman"/>
          <w:sz w:val="24"/>
          <w:szCs w:val="24"/>
        </w:rPr>
        <w:t xml:space="preserve"> ocean economy.</w:t>
      </w:r>
    </w:p>
    <w:p w14:paraId="01176BBF" w14:textId="77777777" w:rsidR="000F5DD3" w:rsidRPr="001840F7" w:rsidRDefault="00837473">
      <w:pPr>
        <w:rPr>
          <w:rFonts w:ascii="Times New Roman" w:hAnsi="Times New Roman" w:cs="Times New Roman"/>
          <w:sz w:val="24"/>
          <w:szCs w:val="24"/>
        </w:rPr>
      </w:pPr>
      <w:r w:rsidRPr="001840F7">
        <w:rPr>
          <w:rFonts w:ascii="Times New Roman" w:hAnsi="Times New Roman" w:cs="Times New Roman"/>
          <w:sz w:val="24"/>
          <w:szCs w:val="24"/>
        </w:rPr>
        <w:t>Data from ENOW on Employment (jobs), Wages, and Revenue by ocean sector.</w:t>
      </w:r>
      <w:r w:rsidR="00980562" w:rsidRPr="001840F7">
        <w:rPr>
          <w:rFonts w:ascii="Times New Roman" w:hAnsi="Times New Roman" w:cs="Times New Roman"/>
          <w:sz w:val="24"/>
          <w:szCs w:val="24"/>
        </w:rPr>
        <w:t xml:space="preserve"> Sectors </w:t>
      </w:r>
      <w:r w:rsidR="00702640" w:rsidRPr="001840F7">
        <w:rPr>
          <w:rFonts w:ascii="Times New Roman" w:hAnsi="Times New Roman" w:cs="Times New Roman"/>
          <w:sz w:val="24"/>
          <w:szCs w:val="24"/>
        </w:rPr>
        <w:t>include</w:t>
      </w:r>
      <w:r w:rsidR="00980562" w:rsidRPr="001840F7">
        <w:rPr>
          <w:rFonts w:ascii="Times New Roman" w:hAnsi="Times New Roman" w:cs="Times New Roman"/>
          <w:sz w:val="24"/>
          <w:szCs w:val="24"/>
        </w:rPr>
        <w:t xml:space="preserve">: Marine Construction, Living Resources, Ship and Boat Building, Tourism and Recreation, and Marine Transportation. </w:t>
      </w:r>
      <w:r w:rsidRPr="001840F7">
        <w:rPr>
          <w:rFonts w:ascii="Times New Roman" w:hAnsi="Times New Roman" w:cs="Times New Roman"/>
          <w:sz w:val="24"/>
          <w:szCs w:val="24"/>
        </w:rPr>
        <w:t xml:space="preserve"> </w:t>
      </w:r>
      <w:r w:rsidR="00BD02A7" w:rsidRPr="001840F7">
        <w:rPr>
          <w:rFonts w:ascii="Times New Roman" w:hAnsi="Times New Roman" w:cs="Times New Roman"/>
          <w:sz w:val="24"/>
          <w:szCs w:val="24"/>
        </w:rPr>
        <w:t>Self-employed and state employe</w:t>
      </w:r>
      <w:r w:rsidRPr="001840F7">
        <w:rPr>
          <w:rFonts w:ascii="Times New Roman" w:hAnsi="Times New Roman" w:cs="Times New Roman"/>
          <w:sz w:val="24"/>
          <w:szCs w:val="24"/>
        </w:rPr>
        <w:t xml:space="preserve">d data sets were aggregated and summarized by county. However, when aggregated to county some of the information was undisclosed therefore this data represents a conservative estimate of Livelihoods and Revenue. </w:t>
      </w:r>
    </w:p>
    <w:p w14:paraId="7A8D2439" w14:textId="77777777" w:rsidR="00FA3181" w:rsidRPr="001840F7" w:rsidRDefault="00DA528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LE</m:t>
              </m:r>
            </m:sub>
          </m:sSub>
          <m:r>
            <w:rPr>
              <w:rFonts w:ascii="Cambria Math" w:hAnsi="Cambria Math" w:cs="Times New Roman"/>
              <w:sz w:val="24"/>
              <w:szCs w:val="24"/>
            </w:rPr>
            <m:t>=</m:t>
          </m:r>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num>
            <m:den>
              <m:r>
                <w:rPr>
                  <w:rFonts w:ascii="Cambria Math" w:hAnsi="Cambria Math" w:cs="Times New Roman"/>
                  <w:sz w:val="24"/>
                  <w:szCs w:val="24"/>
                </w:rPr>
                <m:t>2</m:t>
              </m:r>
            </m:den>
          </m:f>
        </m:oMath>
      </m:oMathPara>
    </w:p>
    <w:p w14:paraId="13B39480" w14:textId="77777777" w:rsidR="00670B8F" w:rsidRPr="001840F7" w:rsidRDefault="00670B8F">
      <w:pPr>
        <w:rPr>
          <w:rFonts w:ascii="Times New Roman" w:hAnsi="Times New Roman" w:cs="Times New Roman"/>
          <w:sz w:val="24"/>
          <w:szCs w:val="24"/>
        </w:rPr>
      </w:pPr>
      <w:r w:rsidRPr="001840F7">
        <w:rPr>
          <w:rFonts w:ascii="Times New Roman" w:hAnsi="Times New Roman" w:cs="Times New Roman"/>
          <w:sz w:val="24"/>
          <w:szCs w:val="24"/>
        </w:rPr>
        <w:t xml:space="preserve">Livelihoods: </w:t>
      </w:r>
    </w:p>
    <w:p w14:paraId="6B549FD4" w14:textId="77777777" w:rsidR="00670B8F" w:rsidRPr="001840F7" w:rsidRDefault="00DA528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LIV</m:t>
              </m:r>
            </m:sub>
          </m:sSub>
          <m:r>
            <w:rPr>
              <w:rFonts w:ascii="Cambria Math" w:hAnsi="Cambria Math" w:cs="Times New Roman"/>
              <w:sz w:val="24"/>
              <w:szCs w:val="24"/>
            </w:rPr>
            <m:t>=</m:t>
          </m:r>
          <m:f>
            <m:fPr>
              <m:ctrlPr>
                <w:rPr>
                  <w:rFonts w:ascii="Cambria Math" w:hAnsi="Cambria Math" w:cs="Times New Roman"/>
                  <w:i/>
                  <w:sz w:val="24"/>
                  <w:szCs w:val="24"/>
                </w:rPr>
              </m:ctrlPr>
            </m:fPr>
            <m:num>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c,z</m:t>
                          </m:r>
                        </m:sub>
                      </m:sSub>
                    </m:e>
                  </m:nary>
                </m:num>
                <m:den>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sSub>
                        <m:sSubPr>
                          <m:ctrlPr>
                            <w:rPr>
                              <w:rFonts w:ascii="Cambria Math" w:hAnsi="Cambria Math" w:cs="Times New Roman"/>
                              <w:i/>
                              <w:sz w:val="24"/>
                              <w:szCs w:val="24"/>
                            </w:rPr>
                          </m:ctrlPr>
                        </m:sSubPr>
                        <m:e>
                          <m:r>
                            <w:rPr>
                              <w:rFonts w:ascii="Cambria Math" w:hAnsi="Cambria Math" w:cs="Times New Roman"/>
                              <w:sz w:val="24"/>
                              <w:szCs w:val="24"/>
                            </w:rPr>
                            <m:t>j</m:t>
                          </m:r>
                        </m:e>
                        <m:sub>
                          <m:r>
                            <w:rPr>
                              <w:rFonts w:ascii="Cambria Math" w:hAnsi="Cambria Math" w:cs="Times New Roman"/>
                              <w:sz w:val="24"/>
                              <w:szCs w:val="24"/>
                            </w:rPr>
                            <m:t>r,z</m:t>
                          </m:r>
                        </m:sub>
                      </m:sSub>
                    </m:e>
                  </m:nary>
                </m:den>
              </m:f>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g</m:t>
                          </m:r>
                        </m:e>
                        <m:sub>
                          <m:r>
                            <w:rPr>
                              <w:rFonts w:ascii="Cambria Math" w:hAnsi="Cambria Math" w:cs="Times New Roman"/>
                              <w:sz w:val="24"/>
                              <w:szCs w:val="24"/>
                            </w:rPr>
                            <m:t>livable</m:t>
                          </m:r>
                        </m:sub>
                      </m:sSub>
                    </m:den>
                  </m:f>
                </m:e>
              </m:nary>
            </m:num>
            <m:den>
              <m:r>
                <w:rPr>
                  <w:rFonts w:ascii="Cambria Math" w:hAnsi="Cambria Math" w:cs="Times New Roman"/>
                  <w:sz w:val="24"/>
                  <w:szCs w:val="24"/>
                </w:rPr>
                <m:t>2</m:t>
              </m:r>
            </m:den>
          </m:f>
        </m:oMath>
      </m:oMathPara>
    </w:p>
    <w:p w14:paraId="28848419" w14:textId="77777777" w:rsidR="00121593" w:rsidRPr="001840F7" w:rsidRDefault="000A2805">
      <w:pPr>
        <w:rPr>
          <w:rFonts w:ascii="Times New Roman" w:hAnsi="Times New Roman" w:cs="Times New Roman"/>
          <w:sz w:val="24"/>
          <w:szCs w:val="24"/>
        </w:rPr>
      </w:pPr>
      <w:r w:rsidRPr="001840F7">
        <w:rPr>
          <w:rFonts w:ascii="Times New Roman" w:hAnsi="Times New Roman" w:cs="Times New Roman"/>
          <w:sz w:val="24"/>
          <w:szCs w:val="24"/>
        </w:rPr>
        <w:t xml:space="preserve">Livelihoods was measured as the </w:t>
      </w:r>
      <w:r w:rsidR="00033577" w:rsidRPr="001840F7">
        <w:rPr>
          <w:rFonts w:ascii="Times New Roman" w:hAnsi="Times New Roman" w:cs="Times New Roman"/>
          <w:sz w:val="24"/>
          <w:szCs w:val="24"/>
        </w:rPr>
        <w:t xml:space="preserve">current </w:t>
      </w:r>
      <w:r w:rsidRPr="001840F7">
        <w:rPr>
          <w:rFonts w:ascii="Times New Roman" w:hAnsi="Times New Roman" w:cs="Times New Roman"/>
          <w:sz w:val="24"/>
          <w:szCs w:val="24"/>
        </w:rPr>
        <w:t xml:space="preserve">number of jobs per </w:t>
      </w:r>
      <w:r w:rsidR="00FE7E26" w:rsidRPr="001840F7">
        <w:rPr>
          <w:rFonts w:ascii="Times New Roman" w:hAnsi="Times New Roman" w:cs="Times New Roman"/>
          <w:sz w:val="24"/>
          <w:szCs w:val="24"/>
        </w:rPr>
        <w:t xml:space="preserve">marine and ocean </w:t>
      </w:r>
      <w:r w:rsidRPr="001840F7">
        <w:rPr>
          <w:rFonts w:ascii="Times New Roman" w:hAnsi="Times New Roman" w:cs="Times New Roman"/>
          <w:sz w:val="24"/>
          <w:szCs w:val="24"/>
        </w:rPr>
        <w:t xml:space="preserve">sector </w:t>
      </w:r>
      <w:r w:rsidR="00E7058D" w:rsidRPr="001840F7">
        <w:rPr>
          <w:rFonts w:ascii="Times New Roman" w:hAnsi="Times New Roman" w:cs="Times New Roman"/>
          <w:sz w:val="24"/>
          <w:szCs w:val="24"/>
        </w:rPr>
        <w:t>(</w:t>
      </w:r>
      <w:r w:rsidR="00E7058D" w:rsidRPr="001840F7">
        <w:rPr>
          <w:rFonts w:ascii="Times New Roman" w:hAnsi="Times New Roman" w:cs="Times New Roman"/>
          <w:i/>
          <w:sz w:val="24"/>
          <w:szCs w:val="24"/>
        </w:rPr>
        <w:t>z</w:t>
      </w:r>
      <w:r w:rsidR="00E7058D" w:rsidRPr="001840F7">
        <w:rPr>
          <w:rFonts w:ascii="Times New Roman" w:hAnsi="Times New Roman" w:cs="Times New Roman"/>
          <w:sz w:val="24"/>
          <w:szCs w:val="24"/>
        </w:rPr>
        <w:t xml:space="preserve">) </w:t>
      </w:r>
      <w:r w:rsidRPr="001840F7">
        <w:rPr>
          <w:rFonts w:ascii="Times New Roman" w:hAnsi="Times New Roman" w:cs="Times New Roman"/>
          <w:sz w:val="24"/>
          <w:szCs w:val="24"/>
        </w:rPr>
        <w:t xml:space="preserve">in relation to </w:t>
      </w:r>
      <w:r w:rsidR="00033577" w:rsidRPr="001840F7">
        <w:rPr>
          <w:rFonts w:ascii="Times New Roman" w:hAnsi="Times New Roman" w:cs="Times New Roman"/>
          <w:sz w:val="24"/>
          <w:szCs w:val="24"/>
        </w:rPr>
        <w:t xml:space="preserve">a </w:t>
      </w:r>
      <w:r w:rsidRPr="001840F7">
        <w:rPr>
          <w:rFonts w:ascii="Times New Roman" w:hAnsi="Times New Roman" w:cs="Times New Roman"/>
          <w:sz w:val="24"/>
          <w:szCs w:val="24"/>
        </w:rPr>
        <w:t xml:space="preserve">reference </w:t>
      </w:r>
      <w:r w:rsidR="00033577" w:rsidRPr="001840F7">
        <w:rPr>
          <w:rFonts w:ascii="Times New Roman" w:hAnsi="Times New Roman" w:cs="Times New Roman"/>
          <w:sz w:val="24"/>
          <w:szCs w:val="24"/>
        </w:rPr>
        <w:t xml:space="preserve">year (2009) </w:t>
      </w:r>
      <w:r w:rsidRPr="001840F7">
        <w:rPr>
          <w:rFonts w:ascii="Times New Roman" w:hAnsi="Times New Roman" w:cs="Times New Roman"/>
          <w:sz w:val="24"/>
          <w:szCs w:val="24"/>
        </w:rPr>
        <w:t>and the sector average wage in rela</w:t>
      </w:r>
      <w:r w:rsidR="00B57326" w:rsidRPr="001840F7">
        <w:rPr>
          <w:rFonts w:ascii="Times New Roman" w:hAnsi="Times New Roman" w:cs="Times New Roman"/>
          <w:sz w:val="24"/>
          <w:szCs w:val="24"/>
        </w:rPr>
        <w:t xml:space="preserve">tion to </w:t>
      </w:r>
      <w:r w:rsidR="005A3116" w:rsidRPr="001840F7">
        <w:rPr>
          <w:rFonts w:ascii="Times New Roman" w:hAnsi="Times New Roman" w:cs="Times New Roman"/>
          <w:sz w:val="24"/>
          <w:szCs w:val="24"/>
        </w:rPr>
        <w:t>median</w:t>
      </w:r>
      <w:r w:rsidR="00B57326" w:rsidRPr="001840F7">
        <w:rPr>
          <w:rFonts w:ascii="Times New Roman" w:hAnsi="Times New Roman" w:cs="Times New Roman"/>
          <w:sz w:val="24"/>
          <w:szCs w:val="24"/>
        </w:rPr>
        <w:t xml:space="preserve"> wage calculated as </w:t>
      </w:r>
      <w:r w:rsidR="005A3116" w:rsidRPr="001840F7">
        <w:rPr>
          <w:rFonts w:ascii="Times New Roman" w:hAnsi="Times New Roman" w:cs="Times New Roman"/>
          <w:sz w:val="24"/>
          <w:szCs w:val="24"/>
        </w:rPr>
        <w:t xml:space="preserve">two year rolling average in constant 2013 USD (DBEDT Section 13.2 Hawaii </w:t>
      </w:r>
      <w:proofErr w:type="spellStart"/>
      <w:r w:rsidR="005A3116" w:rsidRPr="001840F7">
        <w:rPr>
          <w:rFonts w:ascii="Times New Roman" w:hAnsi="Times New Roman" w:cs="Times New Roman"/>
          <w:sz w:val="24"/>
          <w:szCs w:val="24"/>
        </w:rPr>
        <w:t>Databook</w:t>
      </w:r>
      <w:proofErr w:type="spellEnd"/>
      <w:r w:rsidR="00B57326" w:rsidRPr="001840F7">
        <w:rPr>
          <w:rFonts w:ascii="Times New Roman" w:hAnsi="Times New Roman" w:cs="Times New Roman"/>
          <w:sz w:val="24"/>
          <w:szCs w:val="24"/>
        </w:rPr>
        <w:t>/</w:t>
      </w:r>
      <w:r w:rsidRPr="001840F7">
        <w:rPr>
          <w:rFonts w:ascii="Times New Roman" w:hAnsi="Times New Roman" w:cs="Times New Roman"/>
          <w:sz w:val="24"/>
          <w:szCs w:val="24"/>
        </w:rPr>
        <w:t>)</w:t>
      </w:r>
      <w:r w:rsidR="00C62433" w:rsidRPr="001840F7">
        <w:rPr>
          <w:rFonts w:ascii="Times New Roman" w:hAnsi="Times New Roman" w:cs="Times New Roman"/>
          <w:sz w:val="24"/>
          <w:szCs w:val="24"/>
        </w:rPr>
        <w:t xml:space="preserve"> or per capita personal income</w:t>
      </w:r>
      <w:r w:rsidR="00D85FA4" w:rsidRPr="001840F7">
        <w:rPr>
          <w:rFonts w:ascii="Times New Roman" w:hAnsi="Times New Roman" w:cs="Times New Roman"/>
          <w:sz w:val="24"/>
          <w:szCs w:val="24"/>
        </w:rPr>
        <w:t xml:space="preserve"> in 2015 $48,288 (DBEDT http://dbedt.hawaii.gov/economic/ranks/)</w:t>
      </w:r>
      <w:r w:rsidRPr="001840F7">
        <w:rPr>
          <w:rFonts w:ascii="Times New Roman" w:hAnsi="Times New Roman" w:cs="Times New Roman"/>
          <w:sz w:val="24"/>
          <w:szCs w:val="24"/>
        </w:rPr>
        <w:t>.</w:t>
      </w:r>
      <w:r w:rsidR="00033577" w:rsidRPr="001840F7">
        <w:rPr>
          <w:rFonts w:ascii="Times New Roman" w:hAnsi="Times New Roman" w:cs="Times New Roman"/>
          <w:sz w:val="24"/>
          <w:szCs w:val="24"/>
        </w:rPr>
        <w:t xml:space="preserve"> Current year (</w:t>
      </w:r>
      <w:r w:rsidR="00033577" w:rsidRPr="001840F7">
        <w:rPr>
          <w:rFonts w:ascii="Times New Roman" w:hAnsi="Times New Roman" w:cs="Times New Roman"/>
          <w:i/>
          <w:sz w:val="24"/>
          <w:szCs w:val="24"/>
        </w:rPr>
        <w:t xml:space="preserve">c) </w:t>
      </w:r>
      <w:r w:rsidR="00033577" w:rsidRPr="001840F7">
        <w:rPr>
          <w:rFonts w:ascii="Times New Roman" w:hAnsi="Times New Roman" w:cs="Times New Roman"/>
          <w:sz w:val="24"/>
          <w:szCs w:val="24"/>
        </w:rPr>
        <w:t>is the most recent year with available data (2013).</w:t>
      </w:r>
      <w:r w:rsidR="009E6EFB" w:rsidRPr="001840F7">
        <w:rPr>
          <w:rFonts w:ascii="Times New Roman" w:hAnsi="Times New Roman" w:cs="Times New Roman"/>
          <w:sz w:val="24"/>
          <w:szCs w:val="24"/>
        </w:rPr>
        <w:t xml:space="preserve"> Data on ocean sector employment and wage comes from NOAA </w:t>
      </w:r>
      <w:r w:rsidR="00344936" w:rsidRPr="001840F7">
        <w:rPr>
          <w:rFonts w:ascii="Times New Roman" w:hAnsi="Times New Roman" w:cs="Times New Roman"/>
          <w:sz w:val="24"/>
          <w:szCs w:val="24"/>
        </w:rPr>
        <w:t>(</w:t>
      </w:r>
      <w:hyperlink r:id="rId10" w:history="1">
        <w:r w:rsidR="00344936" w:rsidRPr="001840F7">
          <w:rPr>
            <w:rStyle w:val="Hyperlink"/>
            <w:rFonts w:ascii="Times New Roman" w:hAnsi="Times New Roman" w:cs="Times New Roman"/>
            <w:sz w:val="24"/>
            <w:szCs w:val="24"/>
          </w:rPr>
          <w:t>https://coast.noaa.gov/digitalcoast/tools/enow.html</w:t>
        </w:r>
      </w:hyperlink>
      <w:r w:rsidR="00344936" w:rsidRPr="001840F7">
        <w:rPr>
          <w:rFonts w:ascii="Times New Roman" w:hAnsi="Times New Roman" w:cs="Times New Roman"/>
          <w:sz w:val="24"/>
          <w:szCs w:val="24"/>
        </w:rPr>
        <w:t xml:space="preserve">) </w:t>
      </w:r>
      <w:r w:rsidR="009E6EFB" w:rsidRPr="001840F7">
        <w:rPr>
          <w:rFonts w:ascii="Times New Roman" w:hAnsi="Times New Roman" w:cs="Times New Roman"/>
          <w:sz w:val="24"/>
          <w:szCs w:val="24"/>
        </w:rPr>
        <w:t>and was adjusted by state unemployment rate (DBEDT).</w:t>
      </w:r>
    </w:p>
    <w:p w14:paraId="7ECC8520" w14:textId="77777777" w:rsidR="009E6EFB" w:rsidRPr="001840F7" w:rsidRDefault="00121593">
      <w:pPr>
        <w:rPr>
          <w:rFonts w:ascii="Times New Roman" w:hAnsi="Times New Roman" w:cs="Times New Roman"/>
          <w:sz w:val="24"/>
          <w:szCs w:val="24"/>
        </w:rPr>
      </w:pPr>
      <w:r w:rsidRPr="001840F7">
        <w:rPr>
          <w:rFonts w:ascii="Times New Roman" w:hAnsi="Times New Roman" w:cs="Times New Roman"/>
          <w:sz w:val="24"/>
          <w:szCs w:val="24"/>
        </w:rPr>
        <w:t xml:space="preserve">Wage per sector was referenced to estimated Hawaii </w:t>
      </w:r>
      <w:r w:rsidR="004F22C6" w:rsidRPr="001840F7">
        <w:rPr>
          <w:rFonts w:ascii="Times New Roman" w:hAnsi="Times New Roman" w:cs="Times New Roman"/>
          <w:sz w:val="24"/>
          <w:szCs w:val="24"/>
        </w:rPr>
        <w:t>expenditures</w:t>
      </w:r>
      <w:r w:rsidRPr="001840F7">
        <w:rPr>
          <w:rFonts w:ascii="Times New Roman" w:hAnsi="Times New Roman" w:cs="Times New Roman"/>
          <w:sz w:val="24"/>
          <w:szCs w:val="24"/>
        </w:rPr>
        <w:t>, $41,021 (U.S. Bureau of Economic Analysis, Interactive Tables: Personal Income and Employment, Personal Consumption Expenditures, By State:  1997-2014 &lt;http://www.bea.gov/regional/index.htm#data</w:t>
      </w:r>
      <w:proofErr w:type="gramStart"/>
      <w:r w:rsidRPr="001840F7">
        <w:rPr>
          <w:rFonts w:ascii="Times New Roman" w:hAnsi="Times New Roman" w:cs="Times New Roman"/>
          <w:sz w:val="24"/>
          <w:szCs w:val="24"/>
        </w:rPr>
        <w:t>&gt; )</w:t>
      </w:r>
      <w:proofErr w:type="gramEnd"/>
      <w:r w:rsidRPr="001840F7">
        <w:rPr>
          <w:rFonts w:ascii="Times New Roman" w:hAnsi="Times New Roman" w:cs="Times New Roman"/>
          <w:sz w:val="24"/>
          <w:szCs w:val="24"/>
        </w:rPr>
        <w:t>. DBEDT Table 13.38</w:t>
      </w:r>
    </w:p>
    <w:p w14:paraId="071C18DC" w14:textId="77777777" w:rsidR="000231A1" w:rsidRPr="001840F7" w:rsidRDefault="000231A1">
      <w:pPr>
        <w:rPr>
          <w:rFonts w:ascii="Times New Roman" w:hAnsi="Times New Roman" w:cs="Times New Roman"/>
          <w:sz w:val="24"/>
          <w:szCs w:val="24"/>
        </w:rPr>
      </w:pPr>
      <w:r w:rsidRPr="001840F7">
        <w:rPr>
          <w:rFonts w:ascii="Times New Roman" w:hAnsi="Times New Roman" w:cs="Times New Roman"/>
          <w:sz w:val="24"/>
          <w:szCs w:val="24"/>
        </w:rPr>
        <w:t>Economies:</w:t>
      </w:r>
    </w:p>
    <w:p w14:paraId="5BF269B1" w14:textId="77777777" w:rsidR="000231A1" w:rsidRPr="001840F7" w:rsidRDefault="00DA5281">
      <w:pPr>
        <w:rPr>
          <w:rFonts w:ascii="Times New Roman" w:hAnsi="Times New Roman" w:cs="Times New Roman"/>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ECO</m:t>
              </m:r>
            </m:sub>
          </m:sSub>
          <m:r>
            <w:rPr>
              <w:rFonts w:ascii="Cambria Math" w:hAnsi="Cambria Math" w:cs="Times New Roman"/>
              <w:sz w:val="24"/>
              <w:szCs w:val="24"/>
            </w:rPr>
            <m:t>=</m:t>
          </m:r>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z</m:t>
              </m:r>
            </m:sub>
            <m:sup/>
            <m:e>
              <m:f>
                <m:fPr>
                  <m:ctrlPr>
                    <w:rPr>
                      <w:rFonts w:ascii="Cambria Math" w:hAnsi="Cambria Math" w:cs="Times New Roman"/>
                      <w:i/>
                      <w:sz w:val="24"/>
                      <w:szCs w:val="24"/>
                    </w:rPr>
                  </m:ctrlPr>
                </m:fPr>
                <m:num>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c,z</m:t>
                      </m:r>
                    </m:sub>
                  </m:sSub>
                </m:num>
                <m:den>
                  <m:sSub>
                    <m:sSubPr>
                      <m:ctrlPr>
                        <w:rPr>
                          <w:rFonts w:ascii="Cambria Math" w:hAnsi="Cambria Math" w:cs="Times New Roman"/>
                          <w:i/>
                          <w:sz w:val="24"/>
                          <w:szCs w:val="24"/>
                        </w:rPr>
                      </m:ctrlPr>
                    </m:sSubPr>
                    <m:e>
                      <m:r>
                        <w:rPr>
                          <w:rFonts w:ascii="Cambria Math" w:hAnsi="Cambria Math" w:cs="Times New Roman"/>
                          <w:sz w:val="24"/>
                          <w:szCs w:val="24"/>
                        </w:rPr>
                        <m:t>e</m:t>
                      </m:r>
                    </m:e>
                    <m:sub>
                      <m:r>
                        <w:rPr>
                          <w:rFonts w:ascii="Cambria Math" w:hAnsi="Cambria Math" w:cs="Times New Roman"/>
                          <w:sz w:val="24"/>
                          <w:szCs w:val="24"/>
                        </w:rPr>
                        <m:t>r,z</m:t>
                      </m:r>
                    </m:sub>
                  </m:sSub>
                </m:den>
              </m:f>
            </m:e>
          </m:nary>
        </m:oMath>
      </m:oMathPara>
    </w:p>
    <w:p w14:paraId="7DCD86DC" w14:textId="77777777" w:rsidR="00FE7E26" w:rsidRPr="001840F7" w:rsidRDefault="00FE7E26">
      <w:pPr>
        <w:rPr>
          <w:rFonts w:ascii="Times New Roman" w:hAnsi="Times New Roman" w:cs="Times New Roman"/>
          <w:sz w:val="24"/>
          <w:szCs w:val="24"/>
        </w:rPr>
      </w:pPr>
    </w:p>
    <w:p w14:paraId="50BBA4C6" w14:textId="77777777" w:rsidR="00FE7E26" w:rsidRPr="001840F7" w:rsidRDefault="00FE7E26">
      <w:pPr>
        <w:rPr>
          <w:rFonts w:ascii="Times New Roman" w:hAnsi="Times New Roman" w:cs="Times New Roman"/>
          <w:sz w:val="24"/>
          <w:szCs w:val="24"/>
        </w:rPr>
      </w:pPr>
      <w:r w:rsidRPr="001840F7">
        <w:rPr>
          <w:rFonts w:ascii="Times New Roman" w:hAnsi="Times New Roman" w:cs="Times New Roman"/>
          <w:sz w:val="24"/>
          <w:szCs w:val="24"/>
        </w:rPr>
        <w:lastRenderedPageBreak/>
        <w:t>Where e is the total adjusted revenue generated from each marine and ocean sector (</w:t>
      </w:r>
      <w:r w:rsidRPr="001840F7">
        <w:rPr>
          <w:rFonts w:ascii="Times New Roman" w:hAnsi="Times New Roman" w:cs="Times New Roman"/>
          <w:i/>
          <w:sz w:val="24"/>
          <w:szCs w:val="24"/>
        </w:rPr>
        <w:t>z</w:t>
      </w:r>
      <w:r w:rsidRPr="001840F7">
        <w:rPr>
          <w:rFonts w:ascii="Times New Roman" w:hAnsi="Times New Roman" w:cs="Times New Roman"/>
          <w:sz w:val="24"/>
          <w:szCs w:val="24"/>
        </w:rPr>
        <w:t>).</w:t>
      </w:r>
    </w:p>
    <w:p w14:paraId="49AD2DB3" w14:textId="77777777" w:rsidR="00702640" w:rsidRPr="001840F7" w:rsidRDefault="00702640" w:rsidP="00702640">
      <w:pPr>
        <w:rPr>
          <w:rFonts w:ascii="Times New Roman" w:hAnsi="Times New Roman" w:cs="Times New Roman"/>
          <w:sz w:val="24"/>
          <w:szCs w:val="24"/>
        </w:rPr>
      </w:pPr>
      <w:r w:rsidRPr="001840F7">
        <w:rPr>
          <w:rFonts w:ascii="Times New Roman" w:hAnsi="Times New Roman" w:cs="Times New Roman"/>
          <w:sz w:val="24"/>
          <w:szCs w:val="24"/>
        </w:rPr>
        <w:t xml:space="preserve">What is </w:t>
      </w:r>
      <w:proofErr w:type="spellStart"/>
      <w:r w:rsidRPr="001840F7">
        <w:rPr>
          <w:rFonts w:ascii="Times New Roman" w:hAnsi="Times New Roman" w:cs="Times New Roman"/>
          <w:sz w:val="24"/>
          <w:szCs w:val="24"/>
        </w:rPr>
        <w:t>gdp</w:t>
      </w:r>
      <w:proofErr w:type="spellEnd"/>
      <w:r w:rsidRPr="001840F7">
        <w:rPr>
          <w:rFonts w:ascii="Times New Roman" w:hAnsi="Times New Roman" w:cs="Times New Roman"/>
          <w:sz w:val="24"/>
          <w:szCs w:val="24"/>
        </w:rPr>
        <w:t xml:space="preserve"> inflation adjusted too? What year is the reference </w:t>
      </w:r>
      <w:proofErr w:type="spellStart"/>
      <w:r w:rsidRPr="001840F7">
        <w:rPr>
          <w:rFonts w:ascii="Times New Roman" w:hAnsi="Times New Roman" w:cs="Times New Roman"/>
          <w:sz w:val="24"/>
          <w:szCs w:val="24"/>
        </w:rPr>
        <w:t>usd</w:t>
      </w:r>
      <w:proofErr w:type="spellEnd"/>
      <w:r w:rsidRPr="001840F7">
        <w:rPr>
          <w:rFonts w:ascii="Times New Roman" w:hAnsi="Times New Roman" w:cs="Times New Roman"/>
          <w:sz w:val="24"/>
          <w:szCs w:val="24"/>
        </w:rPr>
        <w:t>? 2010?</w:t>
      </w:r>
    </w:p>
    <w:p w14:paraId="13BF09D7" w14:textId="77777777" w:rsidR="00702640" w:rsidRPr="001840F7" w:rsidRDefault="00702640">
      <w:pPr>
        <w:rPr>
          <w:rFonts w:ascii="Times New Roman" w:hAnsi="Times New Roman" w:cs="Times New Roman"/>
          <w:sz w:val="24"/>
          <w:szCs w:val="24"/>
        </w:rPr>
      </w:pPr>
      <w:r w:rsidRPr="001840F7">
        <w:rPr>
          <w:rFonts w:ascii="Times New Roman" w:hAnsi="Times New Roman" w:cs="Times New Roman"/>
          <w:sz w:val="24"/>
          <w:szCs w:val="24"/>
        </w:rPr>
        <w:t>If total direct and indirect revenue then need economic multipliers:</w:t>
      </w:r>
    </w:p>
    <w:p w14:paraId="22E94078"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 xml:space="preserve">Industry </w:t>
      </w:r>
      <w:r w:rsidR="00E815E1" w:rsidRPr="001840F7">
        <w:rPr>
          <w:rFonts w:ascii="Times New Roman" w:hAnsi="Times New Roman" w:cs="Times New Roman"/>
          <w:sz w:val="24"/>
          <w:szCs w:val="24"/>
        </w:rPr>
        <w:t>multipliers:</w:t>
      </w:r>
      <w:r w:rsidRPr="001840F7">
        <w:rPr>
          <w:rFonts w:ascii="Times New Roman" w:hAnsi="Times New Roman" w:cs="Times New Roman"/>
          <w:sz w:val="24"/>
          <w:szCs w:val="24"/>
        </w:rPr>
        <w:t xml:space="preserve"> (</w:t>
      </w:r>
      <w:hyperlink r:id="rId11" w:history="1">
        <w:r w:rsidRPr="001840F7">
          <w:rPr>
            <w:rStyle w:val="Hyperlink"/>
            <w:rFonts w:ascii="Times New Roman" w:hAnsi="Times New Roman" w:cs="Times New Roman"/>
            <w:sz w:val="24"/>
            <w:szCs w:val="24"/>
          </w:rPr>
          <w:t>http://files.hawaii.gov/dbedt/economic/reports/IO/2007_state_io_study.pdf</w:t>
        </w:r>
      </w:hyperlink>
      <w:r w:rsidRPr="001840F7">
        <w:rPr>
          <w:rFonts w:ascii="Times New Roman" w:hAnsi="Times New Roman" w:cs="Times New Roman"/>
          <w:sz w:val="24"/>
          <w:szCs w:val="24"/>
        </w:rPr>
        <w:t>)</w:t>
      </w:r>
    </w:p>
    <w:p w14:paraId="695AFA62" w14:textId="77777777" w:rsidR="00F17E31" w:rsidRPr="001840F7" w:rsidRDefault="006A71CD">
      <w:pPr>
        <w:rPr>
          <w:rFonts w:ascii="Times New Roman" w:hAnsi="Times New Roman" w:cs="Times New Roman"/>
          <w:sz w:val="24"/>
          <w:szCs w:val="24"/>
        </w:rPr>
      </w:pPr>
      <w:r w:rsidRPr="001840F7">
        <w:rPr>
          <w:rFonts w:ascii="Times New Roman" w:hAnsi="Times New Roman" w:cs="Times New Roman"/>
          <w:sz w:val="24"/>
          <w:szCs w:val="24"/>
        </w:rPr>
        <w:t>Aquaculture</w:t>
      </w:r>
      <w:r w:rsidR="00F17E31" w:rsidRPr="001840F7">
        <w:rPr>
          <w:rFonts w:ascii="Times New Roman" w:hAnsi="Times New Roman" w:cs="Times New Roman"/>
          <w:sz w:val="24"/>
          <w:szCs w:val="24"/>
        </w:rPr>
        <w:t xml:space="preserve"> 1.46</w:t>
      </w:r>
    </w:p>
    <w:p w14:paraId="624463A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Commercial Fishing 1.42</w:t>
      </w:r>
    </w:p>
    <w:p w14:paraId="74B1017E"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Water Transportation 1.46</w:t>
      </w:r>
    </w:p>
    <w:p w14:paraId="45934592" w14:textId="77777777" w:rsidR="00F17E31" w:rsidRPr="001840F7" w:rsidRDefault="00F17E31">
      <w:pPr>
        <w:rPr>
          <w:rFonts w:ascii="Times New Roman" w:hAnsi="Times New Roman" w:cs="Times New Roman"/>
          <w:sz w:val="24"/>
          <w:szCs w:val="24"/>
        </w:rPr>
      </w:pPr>
      <w:r w:rsidRPr="001840F7">
        <w:rPr>
          <w:rFonts w:ascii="Times New Roman" w:hAnsi="Times New Roman" w:cs="Times New Roman"/>
          <w:sz w:val="24"/>
          <w:szCs w:val="24"/>
        </w:rPr>
        <w:t>Construction 1.54</w:t>
      </w:r>
    </w:p>
    <w:tbl>
      <w:tblPr>
        <w:tblW w:w="4800" w:type="dxa"/>
        <w:tblInd w:w="93" w:type="dxa"/>
        <w:tblLook w:val="04A0" w:firstRow="1" w:lastRow="0" w:firstColumn="1" w:lastColumn="0" w:noHBand="0" w:noVBand="1"/>
      </w:tblPr>
      <w:tblGrid>
        <w:gridCol w:w="960"/>
        <w:gridCol w:w="1003"/>
        <w:gridCol w:w="960"/>
        <w:gridCol w:w="960"/>
        <w:gridCol w:w="960"/>
      </w:tblGrid>
      <w:tr w:rsidR="00B1467C" w:rsidRPr="001840F7" w14:paraId="1012E8EC"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3DE0C330"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Goal</w:t>
            </w:r>
          </w:p>
        </w:tc>
        <w:tc>
          <w:tcPr>
            <w:tcW w:w="960" w:type="dxa"/>
            <w:tcBorders>
              <w:top w:val="single" w:sz="4" w:space="0" w:color="auto"/>
              <w:left w:val="nil"/>
              <w:bottom w:val="nil"/>
              <w:right w:val="nil"/>
            </w:tcBorders>
            <w:shd w:val="clear" w:color="auto" w:fill="auto"/>
            <w:noWrap/>
            <w:vAlign w:val="bottom"/>
            <w:hideMark/>
          </w:tcPr>
          <w:p w14:paraId="72ACD76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Subgoal</w:t>
            </w:r>
            <w:proofErr w:type="spellEnd"/>
          </w:p>
        </w:tc>
        <w:tc>
          <w:tcPr>
            <w:tcW w:w="960" w:type="dxa"/>
            <w:tcBorders>
              <w:top w:val="single" w:sz="4" w:space="0" w:color="auto"/>
              <w:left w:val="nil"/>
              <w:bottom w:val="nil"/>
              <w:right w:val="nil"/>
            </w:tcBorders>
            <w:shd w:val="clear" w:color="auto" w:fill="auto"/>
            <w:noWrap/>
            <w:vAlign w:val="bottom"/>
            <w:hideMark/>
          </w:tcPr>
          <w:p w14:paraId="6BD0C23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single" w:sz="4" w:space="0" w:color="auto"/>
              <w:left w:val="nil"/>
              <w:bottom w:val="nil"/>
              <w:right w:val="nil"/>
            </w:tcBorders>
            <w:shd w:val="clear" w:color="auto" w:fill="auto"/>
            <w:noWrap/>
            <w:vAlign w:val="bottom"/>
            <w:hideMark/>
          </w:tcPr>
          <w:p w14:paraId="42B7A78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Score</w:t>
            </w:r>
          </w:p>
        </w:tc>
        <w:tc>
          <w:tcPr>
            <w:tcW w:w="960" w:type="dxa"/>
            <w:tcBorders>
              <w:top w:val="single" w:sz="4" w:space="0" w:color="auto"/>
              <w:left w:val="nil"/>
              <w:bottom w:val="nil"/>
              <w:right w:val="nil"/>
            </w:tcBorders>
            <w:shd w:val="clear" w:color="auto" w:fill="auto"/>
            <w:noWrap/>
            <w:vAlign w:val="bottom"/>
            <w:hideMark/>
          </w:tcPr>
          <w:p w14:paraId="1AA3918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Trend</w:t>
            </w:r>
          </w:p>
        </w:tc>
      </w:tr>
      <w:tr w:rsidR="00B1467C" w:rsidRPr="001840F7" w14:paraId="4AD4A7CA" w14:textId="77777777" w:rsidTr="00B1467C">
        <w:trPr>
          <w:trHeight w:val="300"/>
        </w:trPr>
        <w:tc>
          <w:tcPr>
            <w:tcW w:w="960" w:type="dxa"/>
            <w:tcBorders>
              <w:top w:val="single" w:sz="4" w:space="0" w:color="auto"/>
              <w:left w:val="nil"/>
              <w:bottom w:val="nil"/>
              <w:right w:val="nil"/>
            </w:tcBorders>
            <w:shd w:val="clear" w:color="auto" w:fill="auto"/>
            <w:noWrap/>
            <w:vAlign w:val="bottom"/>
            <w:hideMark/>
          </w:tcPr>
          <w:p w14:paraId="407E6965"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LE</w:t>
            </w:r>
          </w:p>
        </w:tc>
        <w:tc>
          <w:tcPr>
            <w:tcW w:w="960" w:type="dxa"/>
            <w:tcBorders>
              <w:top w:val="single" w:sz="4" w:space="0" w:color="auto"/>
              <w:left w:val="nil"/>
              <w:bottom w:val="nil"/>
              <w:right w:val="nil"/>
            </w:tcBorders>
            <w:shd w:val="clear" w:color="auto" w:fill="auto"/>
            <w:noWrap/>
            <w:vAlign w:val="bottom"/>
            <w:hideMark/>
          </w:tcPr>
          <w:p w14:paraId="4C9E225B"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Liv</w:t>
            </w:r>
          </w:p>
        </w:tc>
        <w:tc>
          <w:tcPr>
            <w:tcW w:w="960" w:type="dxa"/>
            <w:tcBorders>
              <w:top w:val="single" w:sz="4" w:space="0" w:color="auto"/>
              <w:left w:val="nil"/>
              <w:bottom w:val="nil"/>
              <w:right w:val="nil"/>
            </w:tcBorders>
            <w:shd w:val="clear" w:color="auto" w:fill="auto"/>
            <w:noWrap/>
            <w:vAlign w:val="bottom"/>
            <w:hideMark/>
          </w:tcPr>
          <w:p w14:paraId="6998CEA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single" w:sz="4" w:space="0" w:color="auto"/>
              <w:left w:val="nil"/>
              <w:bottom w:val="nil"/>
              <w:right w:val="nil"/>
            </w:tcBorders>
            <w:shd w:val="clear" w:color="auto" w:fill="auto"/>
            <w:noWrap/>
            <w:vAlign w:val="bottom"/>
            <w:hideMark/>
          </w:tcPr>
          <w:p w14:paraId="263CD57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87.6</w:t>
            </w:r>
          </w:p>
        </w:tc>
        <w:tc>
          <w:tcPr>
            <w:tcW w:w="960" w:type="dxa"/>
            <w:tcBorders>
              <w:top w:val="single" w:sz="4" w:space="0" w:color="auto"/>
              <w:left w:val="nil"/>
              <w:bottom w:val="nil"/>
              <w:right w:val="nil"/>
            </w:tcBorders>
            <w:shd w:val="clear" w:color="auto" w:fill="auto"/>
            <w:noWrap/>
            <w:vAlign w:val="bottom"/>
            <w:hideMark/>
          </w:tcPr>
          <w:p w14:paraId="06D5957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0.57</w:t>
            </w:r>
          </w:p>
        </w:tc>
      </w:tr>
      <w:tr w:rsidR="00B1467C" w:rsidRPr="001840F7" w14:paraId="3347F6B0" w14:textId="77777777" w:rsidTr="00B1467C">
        <w:trPr>
          <w:trHeight w:val="300"/>
        </w:trPr>
        <w:tc>
          <w:tcPr>
            <w:tcW w:w="960" w:type="dxa"/>
            <w:tcBorders>
              <w:top w:val="nil"/>
              <w:left w:val="nil"/>
              <w:bottom w:val="nil"/>
              <w:right w:val="nil"/>
            </w:tcBorders>
            <w:shd w:val="clear" w:color="auto" w:fill="auto"/>
            <w:noWrap/>
            <w:vAlign w:val="bottom"/>
            <w:hideMark/>
          </w:tcPr>
          <w:p w14:paraId="5B35BFE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80F103A"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4EE53B8"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360E7ABC" w14:textId="77777777" w:rsidR="00B1467C" w:rsidRPr="001840F7" w:rsidRDefault="00EB4DA4"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87</w:t>
            </w:r>
          </w:p>
        </w:tc>
        <w:tc>
          <w:tcPr>
            <w:tcW w:w="960" w:type="dxa"/>
            <w:tcBorders>
              <w:top w:val="nil"/>
              <w:left w:val="nil"/>
              <w:bottom w:val="nil"/>
              <w:right w:val="nil"/>
            </w:tcBorders>
            <w:shd w:val="clear" w:color="auto" w:fill="auto"/>
            <w:noWrap/>
            <w:vAlign w:val="bottom"/>
            <w:hideMark/>
          </w:tcPr>
          <w:p w14:paraId="64873D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186A0337" w14:textId="77777777" w:rsidTr="00B1467C">
        <w:trPr>
          <w:trHeight w:val="300"/>
        </w:trPr>
        <w:tc>
          <w:tcPr>
            <w:tcW w:w="960" w:type="dxa"/>
            <w:tcBorders>
              <w:top w:val="nil"/>
              <w:left w:val="nil"/>
              <w:bottom w:val="nil"/>
              <w:right w:val="nil"/>
            </w:tcBorders>
            <w:shd w:val="clear" w:color="auto" w:fill="auto"/>
            <w:noWrap/>
            <w:vAlign w:val="bottom"/>
            <w:hideMark/>
          </w:tcPr>
          <w:p w14:paraId="6ACF827F"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5CE23B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03C2A52"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5F3070A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605E3026"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0.55</w:t>
            </w:r>
          </w:p>
        </w:tc>
      </w:tr>
      <w:tr w:rsidR="00B1467C" w:rsidRPr="001840F7" w14:paraId="728B7AF5" w14:textId="77777777" w:rsidTr="00B1467C">
        <w:trPr>
          <w:trHeight w:val="300"/>
        </w:trPr>
        <w:tc>
          <w:tcPr>
            <w:tcW w:w="960" w:type="dxa"/>
            <w:tcBorders>
              <w:top w:val="nil"/>
              <w:left w:val="nil"/>
              <w:bottom w:val="nil"/>
              <w:right w:val="nil"/>
            </w:tcBorders>
            <w:shd w:val="clear" w:color="auto" w:fill="auto"/>
            <w:noWrap/>
            <w:vAlign w:val="bottom"/>
            <w:hideMark/>
          </w:tcPr>
          <w:p w14:paraId="360A0D8D"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AB6B962"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0EF2B24E"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0FAF1BAD"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70</w:t>
            </w:r>
          </w:p>
        </w:tc>
        <w:tc>
          <w:tcPr>
            <w:tcW w:w="960" w:type="dxa"/>
            <w:tcBorders>
              <w:top w:val="nil"/>
              <w:left w:val="nil"/>
              <w:bottom w:val="nil"/>
              <w:right w:val="nil"/>
            </w:tcBorders>
            <w:shd w:val="clear" w:color="auto" w:fill="auto"/>
            <w:noWrap/>
            <w:vAlign w:val="bottom"/>
            <w:hideMark/>
          </w:tcPr>
          <w:p w14:paraId="4BC57E4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0.58</w:t>
            </w:r>
          </w:p>
        </w:tc>
      </w:tr>
      <w:tr w:rsidR="00B1467C" w:rsidRPr="001840F7" w14:paraId="21292C69" w14:textId="77777777" w:rsidTr="00B1467C">
        <w:trPr>
          <w:trHeight w:val="300"/>
        </w:trPr>
        <w:tc>
          <w:tcPr>
            <w:tcW w:w="960" w:type="dxa"/>
            <w:tcBorders>
              <w:top w:val="nil"/>
              <w:left w:val="nil"/>
              <w:bottom w:val="nil"/>
              <w:right w:val="nil"/>
            </w:tcBorders>
            <w:shd w:val="clear" w:color="auto" w:fill="auto"/>
            <w:noWrap/>
            <w:vAlign w:val="bottom"/>
            <w:hideMark/>
          </w:tcPr>
          <w:p w14:paraId="6BF8F62C"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908E8D9"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Eco</w:t>
            </w:r>
          </w:p>
        </w:tc>
        <w:tc>
          <w:tcPr>
            <w:tcW w:w="960" w:type="dxa"/>
            <w:tcBorders>
              <w:top w:val="nil"/>
              <w:left w:val="nil"/>
              <w:bottom w:val="nil"/>
              <w:right w:val="nil"/>
            </w:tcBorders>
            <w:shd w:val="clear" w:color="auto" w:fill="auto"/>
            <w:noWrap/>
            <w:vAlign w:val="bottom"/>
            <w:hideMark/>
          </w:tcPr>
          <w:p w14:paraId="75D9B834"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c>
          <w:tcPr>
            <w:tcW w:w="960" w:type="dxa"/>
            <w:tcBorders>
              <w:top w:val="nil"/>
              <w:left w:val="nil"/>
              <w:bottom w:val="nil"/>
              <w:right w:val="nil"/>
            </w:tcBorders>
            <w:shd w:val="clear" w:color="auto" w:fill="auto"/>
            <w:noWrap/>
            <w:vAlign w:val="bottom"/>
            <w:hideMark/>
          </w:tcPr>
          <w:p w14:paraId="3C7C87E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1076305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1FEE27CD" w14:textId="77777777" w:rsidTr="00B1467C">
        <w:trPr>
          <w:trHeight w:val="300"/>
        </w:trPr>
        <w:tc>
          <w:tcPr>
            <w:tcW w:w="960" w:type="dxa"/>
            <w:tcBorders>
              <w:top w:val="nil"/>
              <w:left w:val="nil"/>
              <w:bottom w:val="nil"/>
              <w:right w:val="nil"/>
            </w:tcBorders>
            <w:shd w:val="clear" w:color="auto" w:fill="auto"/>
            <w:noWrap/>
            <w:vAlign w:val="bottom"/>
            <w:hideMark/>
          </w:tcPr>
          <w:p w14:paraId="4399717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70A2BA58"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2DD3B33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w:t>
            </w:r>
          </w:p>
        </w:tc>
        <w:tc>
          <w:tcPr>
            <w:tcW w:w="960" w:type="dxa"/>
            <w:tcBorders>
              <w:top w:val="nil"/>
              <w:left w:val="nil"/>
              <w:bottom w:val="nil"/>
              <w:right w:val="nil"/>
            </w:tcBorders>
            <w:shd w:val="clear" w:color="auto" w:fill="auto"/>
            <w:noWrap/>
            <w:vAlign w:val="bottom"/>
            <w:hideMark/>
          </w:tcPr>
          <w:p w14:paraId="2D8DFD9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3B46A329"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3576AE1" w14:textId="77777777" w:rsidTr="00B1467C">
        <w:trPr>
          <w:trHeight w:val="300"/>
        </w:trPr>
        <w:tc>
          <w:tcPr>
            <w:tcW w:w="960" w:type="dxa"/>
            <w:tcBorders>
              <w:top w:val="nil"/>
              <w:left w:val="nil"/>
              <w:bottom w:val="nil"/>
              <w:right w:val="nil"/>
            </w:tcBorders>
            <w:shd w:val="clear" w:color="auto" w:fill="auto"/>
            <w:noWrap/>
            <w:vAlign w:val="bottom"/>
            <w:hideMark/>
          </w:tcPr>
          <w:p w14:paraId="0E799707"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69A399D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4450E28F"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3</w:t>
            </w:r>
          </w:p>
        </w:tc>
        <w:tc>
          <w:tcPr>
            <w:tcW w:w="960" w:type="dxa"/>
            <w:tcBorders>
              <w:top w:val="nil"/>
              <w:left w:val="nil"/>
              <w:bottom w:val="nil"/>
              <w:right w:val="nil"/>
            </w:tcBorders>
            <w:shd w:val="clear" w:color="auto" w:fill="auto"/>
            <w:noWrap/>
            <w:vAlign w:val="bottom"/>
            <w:hideMark/>
          </w:tcPr>
          <w:p w14:paraId="6E10568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03D52775"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r w:rsidR="00B1467C" w:rsidRPr="001840F7" w14:paraId="2AF25EFE" w14:textId="77777777" w:rsidTr="00B1467C">
        <w:trPr>
          <w:trHeight w:val="300"/>
        </w:trPr>
        <w:tc>
          <w:tcPr>
            <w:tcW w:w="960" w:type="dxa"/>
            <w:tcBorders>
              <w:top w:val="nil"/>
              <w:left w:val="nil"/>
              <w:bottom w:val="nil"/>
              <w:right w:val="nil"/>
            </w:tcBorders>
            <w:shd w:val="clear" w:color="auto" w:fill="auto"/>
            <w:noWrap/>
            <w:vAlign w:val="bottom"/>
            <w:hideMark/>
          </w:tcPr>
          <w:p w14:paraId="6BABF621"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3F0E3943" w14:textId="77777777" w:rsidR="00B1467C" w:rsidRPr="001840F7" w:rsidRDefault="00B1467C" w:rsidP="00B1467C">
            <w:pPr>
              <w:spacing w:after="0" w:line="240" w:lineRule="auto"/>
              <w:rPr>
                <w:rFonts w:ascii="Times New Roman" w:eastAsia="Times New Roman" w:hAnsi="Times New Roman" w:cs="Times New Roman"/>
                <w:color w:val="000000"/>
                <w:sz w:val="24"/>
                <w:szCs w:val="24"/>
              </w:rPr>
            </w:pPr>
          </w:p>
        </w:tc>
        <w:tc>
          <w:tcPr>
            <w:tcW w:w="960" w:type="dxa"/>
            <w:tcBorders>
              <w:top w:val="nil"/>
              <w:left w:val="nil"/>
              <w:bottom w:val="nil"/>
              <w:right w:val="nil"/>
            </w:tcBorders>
            <w:shd w:val="clear" w:color="auto" w:fill="auto"/>
            <w:noWrap/>
            <w:vAlign w:val="bottom"/>
            <w:hideMark/>
          </w:tcPr>
          <w:p w14:paraId="1FB7A120"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w:t>
            </w:r>
          </w:p>
        </w:tc>
        <w:tc>
          <w:tcPr>
            <w:tcW w:w="960" w:type="dxa"/>
            <w:tcBorders>
              <w:top w:val="nil"/>
              <w:left w:val="nil"/>
              <w:bottom w:val="nil"/>
              <w:right w:val="nil"/>
            </w:tcBorders>
            <w:shd w:val="clear" w:color="auto" w:fill="auto"/>
            <w:noWrap/>
            <w:vAlign w:val="bottom"/>
            <w:hideMark/>
          </w:tcPr>
          <w:p w14:paraId="62ACFDAC"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100</w:t>
            </w:r>
          </w:p>
        </w:tc>
        <w:tc>
          <w:tcPr>
            <w:tcW w:w="960" w:type="dxa"/>
            <w:tcBorders>
              <w:top w:val="nil"/>
              <w:left w:val="nil"/>
              <w:bottom w:val="nil"/>
              <w:right w:val="nil"/>
            </w:tcBorders>
            <w:shd w:val="clear" w:color="auto" w:fill="auto"/>
            <w:noWrap/>
            <w:vAlign w:val="bottom"/>
            <w:hideMark/>
          </w:tcPr>
          <w:p w14:paraId="218CA067" w14:textId="77777777" w:rsidR="00B1467C" w:rsidRPr="001840F7" w:rsidRDefault="00B1467C" w:rsidP="00EB4DA4">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w:t>
            </w:r>
          </w:p>
        </w:tc>
      </w:tr>
    </w:tbl>
    <w:p w14:paraId="2F330C5E" w14:textId="77777777" w:rsidR="00BD2F8A" w:rsidRPr="001840F7" w:rsidRDefault="00BD2F8A">
      <w:pPr>
        <w:rPr>
          <w:rFonts w:ascii="Times New Roman" w:hAnsi="Times New Roman" w:cs="Times New Roman"/>
          <w:sz w:val="24"/>
          <w:szCs w:val="24"/>
        </w:rPr>
      </w:pPr>
    </w:p>
    <w:p w14:paraId="333610ED" w14:textId="77777777" w:rsidR="00034316" w:rsidRPr="001840F7" w:rsidRDefault="00034316">
      <w:pPr>
        <w:rPr>
          <w:rFonts w:ascii="Times New Roman" w:hAnsi="Times New Roman" w:cs="Times New Roman"/>
          <w:b/>
          <w:color w:val="4F81BD" w:themeColor="accent1"/>
          <w:sz w:val="24"/>
          <w:szCs w:val="24"/>
        </w:rPr>
      </w:pPr>
    </w:p>
    <w:p w14:paraId="3C341A88" w14:textId="77777777" w:rsidR="00CB74DF" w:rsidRPr="001840F7" w:rsidRDefault="00CB74DF">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Sense of Place</w:t>
      </w:r>
    </w:p>
    <w:p w14:paraId="57B79BCF"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Cultural values are expressed in the development of this goal and several of the other goals and we recognize local and culture values as important to all aspects of ocean health. A working group that includes the Office of Hawaiian Affairs, cultural advisors, and community members are assisting in the definition and development of this goal for Hawai’i. This goal stresses the importance of past, present, and future for the connection of people to places (</w:t>
      </w:r>
      <w:proofErr w:type="spellStart"/>
      <w:r w:rsidRPr="001840F7">
        <w:rPr>
          <w:rFonts w:ascii="Times New Roman" w:hAnsi="Times New Roman" w:cs="Times New Roman"/>
          <w:sz w:val="24"/>
          <w:szCs w:val="24"/>
        </w:rPr>
        <w:t>āina</w:t>
      </w:r>
      <w:proofErr w:type="spellEnd"/>
      <w:r w:rsidRPr="001840F7">
        <w:rPr>
          <w:rFonts w:ascii="Times New Roman" w:hAnsi="Times New Roman" w:cs="Times New Roman"/>
          <w:sz w:val="24"/>
          <w:szCs w:val="24"/>
        </w:rPr>
        <w:t xml:space="preserve">) and relationships or networks of people with each other. Together these define community. Suggested metrics for this goal are the connection of the past, present, and future through knowledge of and representation of Hawaiian place names (ex. </w:t>
      </w:r>
      <w:proofErr w:type="spellStart"/>
      <w:r w:rsidRPr="001840F7">
        <w:rPr>
          <w:rFonts w:ascii="Times New Roman" w:hAnsi="Times New Roman" w:cs="Times New Roman"/>
          <w:sz w:val="24"/>
          <w:szCs w:val="24"/>
        </w:rPr>
        <w:t>ahupuaa</w:t>
      </w:r>
      <w:proofErr w:type="spellEnd"/>
      <w:r w:rsidRPr="001840F7">
        <w:rPr>
          <w:rFonts w:ascii="Times New Roman" w:hAnsi="Times New Roman" w:cs="Times New Roman"/>
          <w:sz w:val="24"/>
          <w:szCs w:val="24"/>
        </w:rPr>
        <w:t xml:space="preserve"> boundary signs), network of communities (# of members), acres of community managed areas and/or number of community stewardship programs, and place-based educational opportunities. Hawaiian place names represent knowledge of the past and Hawaiian place names tell a story of the place, what the place was known for or used for. This cultural history is important for present day stewardship and keeping the connection of people to place into the future. Defining shared </w:t>
      </w:r>
      <w:r w:rsidRPr="001840F7">
        <w:rPr>
          <w:rFonts w:ascii="Times New Roman" w:hAnsi="Times New Roman" w:cs="Times New Roman"/>
          <w:sz w:val="24"/>
          <w:szCs w:val="24"/>
        </w:rPr>
        <w:lastRenderedPageBreak/>
        <w:t>values and building economic opportunities and support for community programs is a recommended indicator under the Smart Sustainable Communities target under Hawaii Green Growth Aloha+ Challenge.</w:t>
      </w:r>
    </w:p>
    <w:p w14:paraId="39E137DB" w14:textId="77777777" w:rsidR="005B346A" w:rsidRPr="001840F7" w:rsidRDefault="005B346A" w:rsidP="005B346A">
      <w:pPr>
        <w:jc w:val="center"/>
        <w:rPr>
          <w:rFonts w:ascii="Times New Roman" w:hAnsi="Times New Roman" w:cs="Times New Roman"/>
          <w:sz w:val="24"/>
          <w:szCs w:val="24"/>
        </w:rPr>
      </w:pPr>
    </w:p>
    <w:p w14:paraId="1028965E" w14:textId="77777777" w:rsidR="005B346A" w:rsidRPr="001840F7" w:rsidRDefault="00DA5281" w:rsidP="005B346A">
      <w:pPr>
        <w:jc w:val="center"/>
        <w:rPr>
          <w:rFonts w:ascii="Times New Roman" w:hAnsi="Times New Roman" w:cs="Times New Roman"/>
          <w:sz w:val="24"/>
          <w:szCs w:val="24"/>
        </w:rPr>
      </w:pP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C</m:t>
            </m:r>
          </m:sub>
        </m:sSub>
        <m:r>
          <w:rPr>
            <w:rFonts w:ascii="Cambria Math" w:hAnsi="Cambria Math" w:cs="Times New Roman"/>
            <w:sz w:val="24"/>
            <w:szCs w:val="24"/>
          </w:rPr>
          <m:t>=Hawaiian Place Names+Networks of People+Area Under Stewardship+Place Based Education Opportunities</m:t>
        </m:r>
      </m:oMath>
      <w:r w:rsidR="005B346A" w:rsidRPr="001840F7">
        <w:rPr>
          <w:rFonts w:ascii="Times New Roman" w:eastAsiaTheme="minorEastAsia" w:hAnsi="Times New Roman" w:cs="Times New Roman"/>
          <w:sz w:val="24"/>
          <w:szCs w:val="24"/>
        </w:rPr>
        <w:t xml:space="preserve"> </w:t>
      </w:r>
    </w:p>
    <w:p w14:paraId="001D4468" w14:textId="77777777" w:rsidR="005B346A" w:rsidRPr="001840F7" w:rsidRDefault="005B346A" w:rsidP="005B346A">
      <w:pPr>
        <w:rPr>
          <w:rFonts w:ascii="Times New Roman" w:hAnsi="Times New Roman" w:cs="Times New Roman"/>
          <w:i/>
          <w:sz w:val="24"/>
          <w:szCs w:val="24"/>
        </w:rPr>
      </w:pPr>
      <w:proofErr w:type="spellStart"/>
      <w:r w:rsidRPr="001840F7">
        <w:rPr>
          <w:rFonts w:ascii="Times New Roman" w:hAnsi="Times New Roman" w:cs="Times New Roman"/>
          <w:i/>
          <w:sz w:val="24"/>
          <w:szCs w:val="24"/>
        </w:rPr>
        <w:t>Wahi</w:t>
      </w:r>
      <w:proofErr w:type="spellEnd"/>
      <w:r w:rsidRPr="001840F7">
        <w:rPr>
          <w:rFonts w:ascii="Times New Roman" w:hAnsi="Times New Roman" w:cs="Times New Roman"/>
          <w:i/>
          <w:sz w:val="24"/>
          <w:szCs w:val="24"/>
        </w:rPr>
        <w:t xml:space="preserve"> </w:t>
      </w:r>
      <w:proofErr w:type="spellStart"/>
      <w:r w:rsidRPr="001840F7">
        <w:rPr>
          <w:rFonts w:ascii="Times New Roman" w:hAnsi="Times New Roman" w:cs="Times New Roman"/>
          <w:i/>
          <w:sz w:val="24"/>
          <w:szCs w:val="24"/>
        </w:rPr>
        <w:t>pana</w:t>
      </w:r>
      <w:proofErr w:type="spellEnd"/>
    </w:p>
    <w:p w14:paraId="7DD5FC5B"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Table 1. Data from the Hawaii Historic Preservation Plan 2012-2017 (https://historichawaii.org/wp-content/uploads/2014/05/Hawaii-Preservation-Plan-2012-2017.pdf).</w:t>
      </w:r>
    </w:p>
    <w:tbl>
      <w:tblPr>
        <w:tblW w:w="7300" w:type="dxa"/>
        <w:tblInd w:w="93" w:type="dxa"/>
        <w:tblLook w:val="04A0" w:firstRow="1" w:lastRow="0" w:firstColumn="1" w:lastColumn="0" w:noHBand="0" w:noVBand="1"/>
      </w:tblPr>
      <w:tblGrid>
        <w:gridCol w:w="960"/>
        <w:gridCol w:w="1460"/>
        <w:gridCol w:w="960"/>
        <w:gridCol w:w="2000"/>
        <w:gridCol w:w="1110"/>
        <w:gridCol w:w="960"/>
      </w:tblGrid>
      <w:tr w:rsidR="005B346A" w:rsidRPr="001840F7" w14:paraId="309B64DB" w14:textId="77777777" w:rsidTr="00DA5281">
        <w:trPr>
          <w:trHeight w:val="315"/>
        </w:trPr>
        <w:tc>
          <w:tcPr>
            <w:tcW w:w="960" w:type="dxa"/>
            <w:tcBorders>
              <w:top w:val="nil"/>
              <w:left w:val="nil"/>
              <w:bottom w:val="single" w:sz="4" w:space="0" w:color="auto"/>
              <w:right w:val="nil"/>
            </w:tcBorders>
            <w:shd w:val="clear" w:color="auto" w:fill="auto"/>
            <w:noWrap/>
            <w:vAlign w:val="bottom"/>
            <w:hideMark/>
          </w:tcPr>
          <w:p w14:paraId="153F2034"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year</w:t>
            </w:r>
          </w:p>
        </w:tc>
        <w:tc>
          <w:tcPr>
            <w:tcW w:w="1460" w:type="dxa"/>
            <w:tcBorders>
              <w:top w:val="nil"/>
              <w:left w:val="nil"/>
              <w:bottom w:val="single" w:sz="4" w:space="0" w:color="auto"/>
              <w:right w:val="nil"/>
            </w:tcBorders>
            <w:shd w:val="clear" w:color="auto" w:fill="auto"/>
            <w:noWrap/>
            <w:vAlign w:val="bottom"/>
            <w:hideMark/>
          </w:tcPr>
          <w:p w14:paraId="31C3376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region</w:t>
            </w:r>
          </w:p>
        </w:tc>
        <w:tc>
          <w:tcPr>
            <w:tcW w:w="960" w:type="dxa"/>
            <w:tcBorders>
              <w:top w:val="nil"/>
              <w:left w:val="nil"/>
              <w:bottom w:val="single" w:sz="4" w:space="0" w:color="auto"/>
              <w:right w:val="nil"/>
            </w:tcBorders>
            <w:shd w:val="clear" w:color="auto" w:fill="auto"/>
            <w:noWrap/>
            <w:vAlign w:val="bottom"/>
            <w:hideMark/>
          </w:tcPr>
          <w:p w14:paraId="2930E2A1"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heiau</w:t>
            </w:r>
            <w:proofErr w:type="spellEnd"/>
          </w:p>
        </w:tc>
        <w:tc>
          <w:tcPr>
            <w:tcW w:w="2000" w:type="dxa"/>
            <w:tcBorders>
              <w:top w:val="nil"/>
              <w:left w:val="nil"/>
              <w:bottom w:val="single" w:sz="4" w:space="0" w:color="auto"/>
              <w:right w:val="nil"/>
            </w:tcBorders>
            <w:shd w:val="clear" w:color="auto" w:fill="auto"/>
            <w:noWrap/>
            <w:vAlign w:val="bottom"/>
            <w:hideMark/>
          </w:tcPr>
          <w:p w14:paraId="5372F22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archaeological </w:t>
            </w:r>
          </w:p>
        </w:tc>
        <w:tc>
          <w:tcPr>
            <w:tcW w:w="960" w:type="dxa"/>
            <w:tcBorders>
              <w:top w:val="nil"/>
              <w:left w:val="nil"/>
              <w:bottom w:val="single" w:sz="4" w:space="0" w:color="auto"/>
              <w:right w:val="nil"/>
            </w:tcBorders>
            <w:shd w:val="clear" w:color="auto" w:fill="auto"/>
            <w:noWrap/>
            <w:vAlign w:val="bottom"/>
            <w:hideMark/>
          </w:tcPr>
          <w:p w14:paraId="7BC0E728"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buildings</w:t>
            </w:r>
          </w:p>
        </w:tc>
        <w:tc>
          <w:tcPr>
            <w:tcW w:w="960" w:type="dxa"/>
            <w:tcBorders>
              <w:top w:val="nil"/>
              <w:left w:val="nil"/>
              <w:bottom w:val="single" w:sz="4" w:space="0" w:color="auto"/>
              <w:right w:val="nil"/>
            </w:tcBorders>
            <w:shd w:val="clear" w:color="auto" w:fill="auto"/>
            <w:noWrap/>
            <w:vAlign w:val="bottom"/>
            <w:hideMark/>
          </w:tcPr>
          <w:p w14:paraId="3270E8B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total</w:t>
            </w:r>
          </w:p>
        </w:tc>
      </w:tr>
      <w:tr w:rsidR="005B346A" w:rsidRPr="001840F7" w14:paraId="689B7F69" w14:textId="77777777" w:rsidTr="00DA5281">
        <w:trPr>
          <w:trHeight w:val="315"/>
        </w:trPr>
        <w:tc>
          <w:tcPr>
            <w:tcW w:w="960" w:type="dxa"/>
            <w:tcBorders>
              <w:top w:val="nil"/>
              <w:left w:val="nil"/>
              <w:bottom w:val="nil"/>
              <w:right w:val="nil"/>
            </w:tcBorders>
            <w:shd w:val="clear" w:color="auto" w:fill="auto"/>
            <w:noWrap/>
            <w:vAlign w:val="bottom"/>
            <w:hideMark/>
          </w:tcPr>
          <w:p w14:paraId="5478F2E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3F0AB35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w:t>
            </w:r>
          </w:p>
        </w:tc>
        <w:tc>
          <w:tcPr>
            <w:tcW w:w="960" w:type="dxa"/>
            <w:tcBorders>
              <w:top w:val="nil"/>
              <w:left w:val="nil"/>
              <w:bottom w:val="nil"/>
              <w:right w:val="nil"/>
            </w:tcBorders>
            <w:shd w:val="clear" w:color="auto" w:fill="auto"/>
            <w:noWrap/>
            <w:vAlign w:val="bottom"/>
            <w:hideMark/>
          </w:tcPr>
          <w:p w14:paraId="188E4E3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275</w:t>
            </w:r>
          </w:p>
        </w:tc>
        <w:tc>
          <w:tcPr>
            <w:tcW w:w="2000" w:type="dxa"/>
            <w:tcBorders>
              <w:top w:val="nil"/>
              <w:left w:val="nil"/>
              <w:bottom w:val="nil"/>
              <w:right w:val="nil"/>
            </w:tcBorders>
            <w:shd w:val="clear" w:color="auto" w:fill="auto"/>
            <w:noWrap/>
            <w:vAlign w:val="bottom"/>
            <w:hideMark/>
          </w:tcPr>
          <w:p w14:paraId="265B96B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28713</w:t>
            </w:r>
          </w:p>
        </w:tc>
        <w:tc>
          <w:tcPr>
            <w:tcW w:w="960" w:type="dxa"/>
            <w:tcBorders>
              <w:top w:val="nil"/>
              <w:left w:val="nil"/>
              <w:bottom w:val="nil"/>
              <w:right w:val="nil"/>
            </w:tcBorders>
            <w:shd w:val="clear" w:color="auto" w:fill="auto"/>
            <w:noWrap/>
            <w:vAlign w:val="bottom"/>
            <w:hideMark/>
          </w:tcPr>
          <w:p w14:paraId="22B25C5A"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497</w:t>
            </w:r>
          </w:p>
        </w:tc>
        <w:tc>
          <w:tcPr>
            <w:tcW w:w="960" w:type="dxa"/>
            <w:tcBorders>
              <w:top w:val="nil"/>
              <w:left w:val="nil"/>
              <w:bottom w:val="nil"/>
              <w:right w:val="nil"/>
            </w:tcBorders>
            <w:shd w:val="clear" w:color="auto" w:fill="auto"/>
            <w:noWrap/>
            <w:vAlign w:val="bottom"/>
            <w:hideMark/>
          </w:tcPr>
          <w:p w14:paraId="2F8DA90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29485</w:t>
            </w:r>
          </w:p>
        </w:tc>
      </w:tr>
      <w:tr w:rsidR="005B346A" w:rsidRPr="001840F7" w14:paraId="4F958152" w14:textId="77777777" w:rsidTr="00DA5281">
        <w:trPr>
          <w:trHeight w:val="315"/>
        </w:trPr>
        <w:tc>
          <w:tcPr>
            <w:tcW w:w="960" w:type="dxa"/>
            <w:tcBorders>
              <w:top w:val="nil"/>
              <w:left w:val="nil"/>
              <w:bottom w:val="nil"/>
              <w:right w:val="nil"/>
            </w:tcBorders>
            <w:shd w:val="clear" w:color="auto" w:fill="auto"/>
            <w:noWrap/>
            <w:vAlign w:val="bottom"/>
            <w:hideMark/>
          </w:tcPr>
          <w:p w14:paraId="3073CC9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657D8B5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Maui Nui</w:t>
            </w:r>
          </w:p>
        </w:tc>
        <w:tc>
          <w:tcPr>
            <w:tcW w:w="960" w:type="dxa"/>
            <w:tcBorders>
              <w:top w:val="nil"/>
              <w:left w:val="nil"/>
              <w:bottom w:val="nil"/>
              <w:right w:val="nil"/>
            </w:tcBorders>
            <w:shd w:val="clear" w:color="auto" w:fill="auto"/>
            <w:noWrap/>
            <w:vAlign w:val="bottom"/>
            <w:hideMark/>
          </w:tcPr>
          <w:p w14:paraId="1C57361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278</w:t>
            </w:r>
          </w:p>
        </w:tc>
        <w:tc>
          <w:tcPr>
            <w:tcW w:w="2000" w:type="dxa"/>
            <w:tcBorders>
              <w:top w:val="nil"/>
              <w:left w:val="nil"/>
              <w:bottom w:val="nil"/>
              <w:right w:val="nil"/>
            </w:tcBorders>
            <w:shd w:val="clear" w:color="auto" w:fill="auto"/>
            <w:noWrap/>
            <w:vAlign w:val="bottom"/>
            <w:hideMark/>
          </w:tcPr>
          <w:p w14:paraId="58C2CDA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12230</w:t>
            </w:r>
          </w:p>
        </w:tc>
        <w:tc>
          <w:tcPr>
            <w:tcW w:w="960" w:type="dxa"/>
            <w:tcBorders>
              <w:top w:val="nil"/>
              <w:left w:val="nil"/>
              <w:bottom w:val="nil"/>
              <w:right w:val="nil"/>
            </w:tcBorders>
            <w:shd w:val="clear" w:color="auto" w:fill="auto"/>
            <w:noWrap/>
            <w:vAlign w:val="bottom"/>
            <w:hideMark/>
          </w:tcPr>
          <w:p w14:paraId="4458231C"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140</w:t>
            </w:r>
          </w:p>
        </w:tc>
        <w:tc>
          <w:tcPr>
            <w:tcW w:w="960" w:type="dxa"/>
            <w:tcBorders>
              <w:top w:val="nil"/>
              <w:left w:val="nil"/>
              <w:bottom w:val="nil"/>
              <w:right w:val="nil"/>
            </w:tcBorders>
            <w:shd w:val="clear" w:color="auto" w:fill="auto"/>
            <w:noWrap/>
            <w:vAlign w:val="bottom"/>
            <w:hideMark/>
          </w:tcPr>
          <w:p w14:paraId="0447BFCB"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12648</w:t>
            </w:r>
          </w:p>
        </w:tc>
      </w:tr>
      <w:tr w:rsidR="005B346A" w:rsidRPr="001840F7" w14:paraId="3D275814" w14:textId="77777777" w:rsidTr="00DA5281">
        <w:trPr>
          <w:trHeight w:val="315"/>
        </w:trPr>
        <w:tc>
          <w:tcPr>
            <w:tcW w:w="960" w:type="dxa"/>
            <w:tcBorders>
              <w:top w:val="nil"/>
              <w:left w:val="nil"/>
              <w:bottom w:val="nil"/>
              <w:right w:val="nil"/>
            </w:tcBorders>
            <w:shd w:val="clear" w:color="auto" w:fill="auto"/>
            <w:noWrap/>
            <w:vAlign w:val="bottom"/>
            <w:hideMark/>
          </w:tcPr>
          <w:p w14:paraId="358F17E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4D95E9F0"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Oahu</w:t>
            </w:r>
          </w:p>
        </w:tc>
        <w:tc>
          <w:tcPr>
            <w:tcW w:w="960" w:type="dxa"/>
            <w:tcBorders>
              <w:top w:val="nil"/>
              <w:left w:val="nil"/>
              <w:bottom w:val="nil"/>
              <w:right w:val="nil"/>
            </w:tcBorders>
            <w:shd w:val="clear" w:color="auto" w:fill="auto"/>
            <w:noWrap/>
            <w:vAlign w:val="bottom"/>
            <w:hideMark/>
          </w:tcPr>
          <w:p w14:paraId="0B3C8C4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145</w:t>
            </w:r>
          </w:p>
        </w:tc>
        <w:tc>
          <w:tcPr>
            <w:tcW w:w="2000" w:type="dxa"/>
            <w:tcBorders>
              <w:top w:val="nil"/>
              <w:left w:val="nil"/>
              <w:bottom w:val="nil"/>
              <w:right w:val="nil"/>
            </w:tcBorders>
            <w:shd w:val="clear" w:color="auto" w:fill="auto"/>
            <w:noWrap/>
            <w:vAlign w:val="bottom"/>
            <w:hideMark/>
          </w:tcPr>
          <w:p w14:paraId="2CDE75CE"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7108</w:t>
            </w:r>
          </w:p>
        </w:tc>
        <w:tc>
          <w:tcPr>
            <w:tcW w:w="960" w:type="dxa"/>
            <w:tcBorders>
              <w:top w:val="nil"/>
              <w:left w:val="nil"/>
              <w:bottom w:val="nil"/>
              <w:right w:val="nil"/>
            </w:tcBorders>
            <w:shd w:val="clear" w:color="auto" w:fill="auto"/>
            <w:noWrap/>
            <w:vAlign w:val="bottom"/>
            <w:hideMark/>
          </w:tcPr>
          <w:p w14:paraId="6D5A3CE5"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143</w:t>
            </w:r>
          </w:p>
        </w:tc>
        <w:tc>
          <w:tcPr>
            <w:tcW w:w="960" w:type="dxa"/>
            <w:tcBorders>
              <w:top w:val="nil"/>
              <w:left w:val="nil"/>
              <w:bottom w:val="nil"/>
              <w:right w:val="nil"/>
            </w:tcBorders>
            <w:shd w:val="clear" w:color="auto" w:fill="auto"/>
            <w:noWrap/>
            <w:vAlign w:val="bottom"/>
            <w:hideMark/>
          </w:tcPr>
          <w:p w14:paraId="39DF0DF6"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7396</w:t>
            </w:r>
          </w:p>
        </w:tc>
      </w:tr>
      <w:tr w:rsidR="005B346A" w:rsidRPr="001840F7" w14:paraId="37953B84" w14:textId="77777777" w:rsidTr="00DA5281">
        <w:trPr>
          <w:trHeight w:val="315"/>
        </w:trPr>
        <w:tc>
          <w:tcPr>
            <w:tcW w:w="960" w:type="dxa"/>
            <w:tcBorders>
              <w:top w:val="nil"/>
              <w:left w:val="nil"/>
              <w:bottom w:val="nil"/>
              <w:right w:val="nil"/>
            </w:tcBorders>
            <w:shd w:val="clear" w:color="auto" w:fill="auto"/>
            <w:noWrap/>
            <w:vAlign w:val="bottom"/>
            <w:hideMark/>
          </w:tcPr>
          <w:p w14:paraId="296ADC92"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2011</w:t>
            </w:r>
          </w:p>
        </w:tc>
        <w:tc>
          <w:tcPr>
            <w:tcW w:w="1460" w:type="dxa"/>
            <w:tcBorders>
              <w:top w:val="nil"/>
              <w:left w:val="nil"/>
              <w:bottom w:val="nil"/>
              <w:right w:val="nil"/>
            </w:tcBorders>
            <w:shd w:val="clear" w:color="auto" w:fill="auto"/>
            <w:noWrap/>
            <w:vAlign w:val="bottom"/>
            <w:hideMark/>
          </w:tcPr>
          <w:p w14:paraId="039C96B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Kauai</w:t>
            </w:r>
          </w:p>
        </w:tc>
        <w:tc>
          <w:tcPr>
            <w:tcW w:w="960" w:type="dxa"/>
            <w:tcBorders>
              <w:top w:val="nil"/>
              <w:left w:val="nil"/>
              <w:bottom w:val="nil"/>
              <w:right w:val="nil"/>
            </w:tcBorders>
            <w:shd w:val="clear" w:color="auto" w:fill="auto"/>
            <w:noWrap/>
            <w:vAlign w:val="bottom"/>
            <w:hideMark/>
          </w:tcPr>
          <w:p w14:paraId="294DF359"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135</w:t>
            </w:r>
          </w:p>
        </w:tc>
        <w:tc>
          <w:tcPr>
            <w:tcW w:w="2000" w:type="dxa"/>
            <w:tcBorders>
              <w:top w:val="nil"/>
              <w:left w:val="nil"/>
              <w:bottom w:val="nil"/>
              <w:right w:val="nil"/>
            </w:tcBorders>
            <w:shd w:val="clear" w:color="auto" w:fill="auto"/>
            <w:noWrap/>
            <w:vAlign w:val="bottom"/>
            <w:hideMark/>
          </w:tcPr>
          <w:p w14:paraId="2E7D5827"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1954</w:t>
            </w:r>
          </w:p>
        </w:tc>
        <w:tc>
          <w:tcPr>
            <w:tcW w:w="960" w:type="dxa"/>
            <w:tcBorders>
              <w:top w:val="nil"/>
              <w:left w:val="nil"/>
              <w:bottom w:val="nil"/>
              <w:right w:val="nil"/>
            </w:tcBorders>
            <w:shd w:val="clear" w:color="auto" w:fill="auto"/>
            <w:noWrap/>
            <w:vAlign w:val="bottom"/>
            <w:hideMark/>
          </w:tcPr>
          <w:p w14:paraId="19AB9A33"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77</w:t>
            </w:r>
          </w:p>
        </w:tc>
        <w:tc>
          <w:tcPr>
            <w:tcW w:w="960" w:type="dxa"/>
            <w:tcBorders>
              <w:top w:val="nil"/>
              <w:left w:val="nil"/>
              <w:bottom w:val="nil"/>
              <w:right w:val="nil"/>
            </w:tcBorders>
            <w:shd w:val="clear" w:color="auto" w:fill="auto"/>
            <w:noWrap/>
            <w:vAlign w:val="bottom"/>
            <w:hideMark/>
          </w:tcPr>
          <w:p w14:paraId="67475BAF" w14:textId="77777777" w:rsidR="005B346A" w:rsidRPr="001840F7" w:rsidRDefault="005B346A" w:rsidP="00DA5281">
            <w:pPr>
              <w:spacing w:after="0" w:line="240" w:lineRule="auto"/>
              <w:jc w:val="center"/>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2166</w:t>
            </w:r>
          </w:p>
        </w:tc>
      </w:tr>
    </w:tbl>
    <w:p w14:paraId="731902DA" w14:textId="77777777" w:rsidR="005B346A" w:rsidRPr="001840F7" w:rsidRDefault="005B346A" w:rsidP="005B346A">
      <w:pPr>
        <w:rPr>
          <w:rFonts w:ascii="Times New Roman" w:hAnsi="Times New Roman" w:cs="Times New Roman"/>
          <w:sz w:val="24"/>
          <w:szCs w:val="24"/>
        </w:rPr>
      </w:pPr>
    </w:p>
    <w:p w14:paraId="218F657A"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The State of </w:t>
      </w: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defines historic preservation as “the research, protection, restoration, rehabilitation, and interpretation of buildings, structures, objects, districts, areas, and sites, including underwater sites and burial sites, significant to the history, architecture, archaeology, or culture of this State, its communities, or the nation.” The definition of historic property means any building, structure, object, district, area, or site, including </w:t>
      </w:r>
      <w:proofErr w:type="spellStart"/>
      <w:r w:rsidRPr="001840F7">
        <w:rPr>
          <w:rFonts w:ascii="Times New Roman" w:hAnsi="Times New Roman" w:cs="Times New Roman"/>
          <w:sz w:val="24"/>
          <w:szCs w:val="24"/>
        </w:rPr>
        <w:t>heiau</w:t>
      </w:r>
      <w:proofErr w:type="spellEnd"/>
      <w:r w:rsidRPr="001840F7">
        <w:rPr>
          <w:rFonts w:ascii="Times New Roman" w:hAnsi="Times New Roman" w:cs="Times New Roman"/>
          <w:sz w:val="24"/>
          <w:szCs w:val="24"/>
        </w:rPr>
        <w:t xml:space="preserve"> and underwater site, which is over fifty years old.</w:t>
      </w:r>
    </w:p>
    <w:p w14:paraId="1534AB9A" w14:textId="77777777" w:rsidR="005B346A" w:rsidRPr="001840F7" w:rsidRDefault="005B346A" w:rsidP="005B346A">
      <w:pPr>
        <w:rPr>
          <w:rFonts w:ascii="Times New Roman" w:hAnsi="Times New Roman" w:cs="Times New Roman"/>
          <w:sz w:val="24"/>
          <w:szCs w:val="24"/>
        </w:rPr>
      </w:pPr>
    </w:p>
    <w:p w14:paraId="7C408B30" w14:textId="77777777" w:rsidR="005B346A" w:rsidRPr="001840F7" w:rsidRDefault="005B346A">
      <w:pPr>
        <w:rPr>
          <w:rFonts w:ascii="Times New Roman" w:hAnsi="Times New Roman" w:cs="Times New Roman"/>
          <w:b/>
          <w:color w:val="4F81BD" w:themeColor="accent1"/>
          <w:sz w:val="24"/>
          <w:szCs w:val="24"/>
        </w:rPr>
      </w:pPr>
    </w:p>
    <w:p w14:paraId="53289A63" w14:textId="77777777" w:rsidR="005B346A" w:rsidRPr="001840F7" w:rsidRDefault="005B346A">
      <w:pPr>
        <w:rPr>
          <w:rFonts w:ascii="Times New Roman" w:hAnsi="Times New Roman" w:cs="Times New Roman"/>
          <w:b/>
          <w:color w:val="4F81BD" w:themeColor="accent1"/>
          <w:sz w:val="24"/>
          <w:szCs w:val="24"/>
        </w:rPr>
      </w:pPr>
    </w:p>
    <w:p w14:paraId="35EAA35B" w14:textId="77777777" w:rsidR="00605838" w:rsidRPr="001840F7" w:rsidRDefault="00605838">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Lasting Special Places</w:t>
      </w:r>
    </w:p>
    <w:p w14:paraId="0589ACA2" w14:textId="2263BA15" w:rsidR="00605838" w:rsidRPr="001840F7" w:rsidRDefault="00605838">
      <w:pPr>
        <w:rPr>
          <w:rFonts w:ascii="Times New Roman" w:hAnsi="Times New Roman" w:cs="Times New Roman"/>
          <w:sz w:val="24"/>
          <w:szCs w:val="24"/>
        </w:rPr>
      </w:pPr>
      <w:r w:rsidRPr="001840F7">
        <w:rPr>
          <w:rFonts w:ascii="Times New Roman" w:hAnsi="Times New Roman" w:cs="Times New Roman"/>
          <w:sz w:val="24"/>
          <w:szCs w:val="24"/>
        </w:rPr>
        <w:t xml:space="preserve">Clipped NOAA MPA inventory layer to 3nm offshore. MPAs classified by no take, no access, zoned with no take, and zoned with multiple use and zoned with uniform use. All MPAs with no take, no access or zoned with no take were given a weight of 1 and all other MPA classifications were given a weight of 0.5. The score of lasting special places was assessed as the ratio of the total area protected to the total area within 3nm from shore. </w:t>
      </w:r>
    </w:p>
    <w:p w14:paraId="0DB07CC6" w14:textId="77777777" w:rsidR="00541B43" w:rsidRPr="001840F7" w:rsidRDefault="00541B43">
      <w:pPr>
        <w:rPr>
          <w:rFonts w:ascii="Times New Roman" w:hAnsi="Times New Roman" w:cs="Times New Roman"/>
          <w:sz w:val="24"/>
          <w:szCs w:val="24"/>
        </w:rPr>
      </w:pPr>
    </w:p>
    <w:p w14:paraId="46AF7B11" w14:textId="77777777" w:rsidR="00541B43" w:rsidRPr="001840F7" w:rsidRDefault="00DA5281" w:rsidP="00541B43">
      <w:pPr>
        <w:rPr>
          <w:rFonts w:ascii="Times New Roman" w:hAnsi="Times New Roman" w:cs="Times New Roman"/>
          <w:sz w:val="24"/>
          <w:szCs w:val="24"/>
        </w:rPr>
      </w:pPr>
      <m:oMathPara>
        <m:oMathParaPr>
          <m:jc m:val="centerGroup"/>
        </m:oMathParaPr>
        <m:oMath>
          <m:sSub>
            <m:sSubPr>
              <m:ctrlPr>
                <w:rPr>
                  <w:rFonts w:ascii="Cambria Math" w:hAnsi="Cambria Math" w:cs="Times New Roman"/>
                  <w:i/>
                  <w:iCs/>
                  <w:sz w:val="24"/>
                  <w:szCs w:val="24"/>
                </w:rPr>
              </m:ctrlPr>
            </m:sSubPr>
            <m:e>
              <m:r>
                <w:rPr>
                  <w:rFonts w:ascii="Cambria Math" w:hAnsi="Cambria Math" w:cs="Times New Roman"/>
                  <w:sz w:val="24"/>
                  <w:szCs w:val="24"/>
                </w:rPr>
                <m:t>X</m:t>
              </m:r>
            </m:e>
            <m:sub>
              <m:r>
                <w:rPr>
                  <w:rFonts w:ascii="Cambria Math" w:hAnsi="Cambria Math" w:cs="Times New Roman"/>
                  <w:sz w:val="24"/>
                  <w:szCs w:val="24"/>
                </w:rPr>
                <m:t>LSP</m:t>
              </m:r>
            </m:sub>
          </m:sSub>
          <m:r>
            <w:rPr>
              <w:rFonts w:ascii="Cambria Math" w:hAnsi="Cambria Math" w:cs="Times New Roman"/>
              <w:sz w:val="24"/>
              <w:szCs w:val="24"/>
            </w:rPr>
            <m:t>=</m:t>
          </m:r>
          <m:f>
            <m:fPr>
              <m:ctrlPr>
                <w:rPr>
                  <w:rFonts w:ascii="Cambria Math" w:hAnsi="Cambria Math" w:cs="Times New Roman"/>
                  <w:i/>
                  <w:iCs/>
                  <w:sz w:val="24"/>
                  <w:szCs w:val="24"/>
                </w:rPr>
              </m:ctrlPr>
            </m:fPr>
            <m:num>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3nm</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3nm</m:t>
                      </m:r>
                    </m:sub>
                  </m:sSub>
                </m:den>
              </m:f>
              <m:r>
                <w:rPr>
                  <w:rFonts w:ascii="Cambria Math" w:hAnsi="Cambria Math" w:cs="Times New Roman"/>
                  <w:sz w:val="24"/>
                  <w:szCs w:val="24"/>
                </w:rPr>
                <m:t>+</m:t>
              </m:r>
              <m:f>
                <m:fPr>
                  <m:ctrlPr>
                    <w:rPr>
                      <w:rFonts w:ascii="Cambria Math" w:hAnsi="Cambria Math" w:cs="Times New Roman"/>
                      <w:i/>
                      <w:iCs/>
                      <w:sz w:val="24"/>
                      <w:szCs w:val="24"/>
                    </w:rPr>
                  </m:ctrlPr>
                </m:fPr>
                <m:num>
                  <m:sSub>
                    <m:sSubPr>
                      <m:ctrlPr>
                        <w:rPr>
                          <w:rFonts w:ascii="Cambria Math" w:hAnsi="Cambria Math" w:cs="Times New Roman"/>
                          <w:i/>
                          <w:iCs/>
                          <w:sz w:val="24"/>
                          <w:szCs w:val="24"/>
                        </w:rPr>
                      </m:ctrlPr>
                    </m:sSubPr>
                    <m:e>
                      <m:r>
                        <w:rPr>
                          <w:rFonts w:ascii="Cambria Math" w:hAnsi="Cambria Math" w:cs="Times New Roman"/>
                          <w:sz w:val="24"/>
                          <w:szCs w:val="24"/>
                        </w:rPr>
                        <m:t>MPA</m:t>
                      </m:r>
                    </m:e>
                    <m:sub>
                      <m:r>
                        <w:rPr>
                          <w:rFonts w:ascii="Cambria Math" w:hAnsi="Cambria Math" w:cs="Times New Roman"/>
                          <w:sz w:val="24"/>
                          <w:szCs w:val="24"/>
                        </w:rPr>
                        <m:t>eez</m:t>
                      </m:r>
                    </m:sub>
                  </m:sSub>
                </m:num>
                <m:den>
                  <m:r>
                    <w:rPr>
                      <w:rFonts w:ascii="Cambria Math" w:hAnsi="Cambria Math" w:cs="Times New Roman"/>
                      <w:sz w:val="24"/>
                      <w:szCs w:val="24"/>
                    </w:rPr>
                    <m:t>0.3*</m:t>
                  </m:r>
                  <m:sSub>
                    <m:sSubPr>
                      <m:ctrlPr>
                        <w:rPr>
                          <w:rFonts w:ascii="Cambria Math" w:hAnsi="Cambria Math" w:cs="Times New Roman"/>
                          <w:i/>
                          <w:iCs/>
                          <w:sz w:val="24"/>
                          <w:szCs w:val="24"/>
                        </w:rPr>
                      </m:ctrlPr>
                    </m:sSubPr>
                    <m:e>
                      <m:r>
                        <w:rPr>
                          <w:rFonts w:ascii="Cambria Math" w:hAnsi="Cambria Math" w:cs="Times New Roman"/>
                          <w:sz w:val="24"/>
                          <w:szCs w:val="24"/>
                        </w:rPr>
                        <m:t>A</m:t>
                      </m:r>
                    </m:e>
                    <m:sub>
                      <m:r>
                        <w:rPr>
                          <w:rFonts w:ascii="Cambria Math" w:hAnsi="Cambria Math" w:cs="Times New Roman"/>
                          <w:sz w:val="24"/>
                          <w:szCs w:val="24"/>
                        </w:rPr>
                        <m:t>eez</m:t>
                      </m:r>
                    </m:sub>
                  </m:sSub>
                </m:den>
              </m:f>
              <m:r>
                <w:rPr>
                  <w:rFonts w:ascii="Cambria Math" w:hAnsi="Cambria Math" w:cs="Times New Roman"/>
                  <w:sz w:val="24"/>
                  <w:szCs w:val="24"/>
                </w:rPr>
                <m:t>+</m:t>
              </m:r>
              <m:f>
                <m:fPr>
                  <m:ctrlPr>
                    <w:rPr>
                      <w:rFonts w:ascii="Cambria Math" w:hAnsi="Cambria Math" w:cs="Times New Roman"/>
                      <w:i/>
                      <w:iCs/>
                      <w:sz w:val="24"/>
                      <w:szCs w:val="24"/>
                    </w:rPr>
                  </m:ctrlPr>
                </m:fPr>
                <m:num>
                  <m:r>
                    <w:rPr>
                      <w:rFonts w:ascii="Cambria Math" w:hAnsi="Cambria Math" w:cs="Times New Roman"/>
                      <w:sz w:val="24"/>
                      <w:szCs w:val="24"/>
                    </w:rPr>
                    <m:t>TA*PA</m:t>
                  </m:r>
                </m:num>
                <m:den>
                  <m:r>
                    <w:rPr>
                      <w:rFonts w:ascii="Cambria Math" w:hAnsi="Cambria Math" w:cs="Times New Roman"/>
                      <w:sz w:val="24"/>
                      <w:szCs w:val="24"/>
                    </w:rPr>
                    <m:t>0.3*TA</m:t>
                  </m:r>
                </m:den>
              </m:f>
            </m:num>
            <m:den>
              <m:r>
                <w:rPr>
                  <w:rFonts w:ascii="Cambria Math" w:hAnsi="Cambria Math" w:cs="Times New Roman"/>
                  <w:sz w:val="24"/>
                  <w:szCs w:val="24"/>
                </w:rPr>
                <m:t>2</m:t>
              </m:r>
            </m:den>
          </m:f>
        </m:oMath>
      </m:oMathPara>
    </w:p>
    <w:p w14:paraId="55110B6C" w14:textId="77777777" w:rsidR="00541B43" w:rsidRPr="001840F7" w:rsidRDefault="00541B43">
      <w:pPr>
        <w:rPr>
          <w:rFonts w:ascii="Times New Roman" w:hAnsi="Times New Roman" w:cs="Times New Roman"/>
          <w:sz w:val="24"/>
          <w:szCs w:val="24"/>
        </w:rPr>
      </w:pPr>
      <w:r w:rsidRPr="001840F7">
        <w:rPr>
          <w:rFonts w:ascii="Times New Roman" w:hAnsi="Times New Roman" w:cs="Times New Roman"/>
          <w:sz w:val="24"/>
          <w:szCs w:val="24"/>
        </w:rPr>
        <w:t xml:space="preserve">Currently – </w:t>
      </w:r>
      <w:proofErr w:type="spellStart"/>
      <w:r w:rsidRPr="001840F7">
        <w:rPr>
          <w:rFonts w:ascii="Times New Roman" w:hAnsi="Times New Roman" w:cs="Times New Roman"/>
          <w:sz w:val="24"/>
          <w:szCs w:val="24"/>
        </w:rPr>
        <w:t>eez</w:t>
      </w:r>
      <w:proofErr w:type="spellEnd"/>
      <w:r w:rsidRPr="001840F7">
        <w:rPr>
          <w:rFonts w:ascii="Times New Roman" w:hAnsi="Times New Roman" w:cs="Times New Roman"/>
          <w:sz w:val="24"/>
          <w:szCs w:val="24"/>
        </w:rPr>
        <w:t xml:space="preserve"> not included in calculation </w:t>
      </w:r>
    </w:p>
    <w:p w14:paraId="443ED587" w14:textId="2B6C61E7" w:rsidR="00E114AC" w:rsidRPr="001840F7" w:rsidRDefault="00E114AC" w:rsidP="00E114AC">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Connection to Place</w:t>
      </w:r>
    </w:p>
    <w:p w14:paraId="09F01CAF" w14:textId="51E0EB7E" w:rsidR="00541B43"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 xml:space="preserve">Connection to place is the relationship or connection to places. What we do and how we value coastal and ocean areas can in part define our connection to place. There were many very valuable suggestions on how to measure Connection to Place including the use and knowledge of Hawaiian place names. Hawaiian names often reflect the activities, history, and the environment of the place. </w:t>
      </w:r>
      <w:proofErr w:type="gramStart"/>
      <w:r w:rsidRPr="001840F7">
        <w:rPr>
          <w:rFonts w:ascii="Times New Roman" w:hAnsi="Times New Roman" w:cs="Times New Roman"/>
          <w:sz w:val="24"/>
          <w:szCs w:val="24"/>
        </w:rPr>
        <w:t>Unfortunately</w:t>
      </w:r>
      <w:proofErr w:type="gramEnd"/>
      <w:r w:rsidRPr="001840F7">
        <w:rPr>
          <w:rFonts w:ascii="Times New Roman" w:hAnsi="Times New Roman" w:cs="Times New Roman"/>
          <w:sz w:val="24"/>
          <w:szCs w:val="24"/>
        </w:rPr>
        <w:t xml:space="preserve"> there was no consistent way to measure the use of Hawaiian place names. Therefore, connection to Place was assessed as the participation rate in ocean and coastal activities. This information was collected across the state by the NOAA Coral Reef Conservation Program 2014 socioeconomic surveys of human use, knowledge, attitudes, and perceptions in Hawaii (NOAA 2014). Ocean Use Atlas (area of activity) </w:t>
      </w:r>
    </w:p>
    <w:p w14:paraId="41189921" w14:textId="77777777" w:rsidR="00E114AC" w:rsidRPr="001840F7" w:rsidRDefault="00E114AC">
      <w:pPr>
        <w:rPr>
          <w:rFonts w:ascii="Times New Roman" w:hAnsi="Times New Roman" w:cs="Times New Roman"/>
          <w:sz w:val="24"/>
          <w:szCs w:val="24"/>
        </w:rPr>
      </w:pPr>
    </w:p>
    <w:p w14:paraId="67B7694B" w14:textId="6D0CCBD0" w:rsidR="00E114AC" w:rsidRPr="001840F7" w:rsidRDefault="00E114AC">
      <w:pPr>
        <w:rPr>
          <w:rFonts w:ascii="Times New Roman" w:hAnsi="Times New Roman" w:cs="Times New Roman"/>
          <w:sz w:val="24"/>
          <w:szCs w:val="24"/>
        </w:rPr>
      </w:pPr>
      <w:r w:rsidRPr="001840F7">
        <w:rPr>
          <w:rFonts w:ascii="Times New Roman" w:hAnsi="Times New Roman" w:cs="Times New Roman"/>
          <w:sz w:val="24"/>
          <w:szCs w:val="24"/>
        </w:rPr>
        <w:t>NOAA (2014) National Coral Reef Monitoring Program: Socioeconomic surveys of human use, knowledge, attitudes, and perceptions in Hawaii from 2014-11-11 to 2014-11-26.</w:t>
      </w:r>
    </w:p>
    <w:p w14:paraId="4331E5AF" w14:textId="77777777" w:rsidR="00D4169E" w:rsidRPr="001840F7" w:rsidRDefault="00D4169E">
      <w:pPr>
        <w:rPr>
          <w:rFonts w:ascii="Times New Roman" w:hAnsi="Times New Roman" w:cs="Times New Roman"/>
          <w:sz w:val="24"/>
          <w:szCs w:val="24"/>
        </w:rPr>
      </w:pPr>
      <w:r w:rsidRPr="001840F7">
        <w:rPr>
          <w:rFonts w:ascii="Times New Roman" w:hAnsi="Times New Roman" w:cs="Times New Roman"/>
          <w:sz w:val="24"/>
          <w:szCs w:val="24"/>
        </w:rPr>
        <w:t>Salt production important story to showcase – loss of production and threats</w:t>
      </w:r>
    </w:p>
    <w:p w14:paraId="6C4541DD" w14:textId="76ABE6ED" w:rsidR="00D4169E" w:rsidRPr="001840F7" w:rsidRDefault="005B346A">
      <w:pPr>
        <w:rPr>
          <w:rFonts w:ascii="Times New Roman" w:hAnsi="Times New Roman" w:cs="Times New Roman"/>
          <w:sz w:val="24"/>
          <w:szCs w:val="24"/>
        </w:rPr>
      </w:pPr>
      <w:r w:rsidRPr="001840F7">
        <w:rPr>
          <w:rFonts w:ascii="Times New Roman" w:hAnsi="Times New Roman" w:cs="Times New Roman"/>
          <w:sz w:val="24"/>
          <w:szCs w:val="24"/>
        </w:rPr>
        <w:t>Climate change mitigation</w:t>
      </w:r>
    </w:p>
    <w:p w14:paraId="51871358" w14:textId="5E582E41" w:rsidR="00504040" w:rsidRPr="001840F7" w:rsidRDefault="00504040">
      <w:pPr>
        <w:rPr>
          <w:rFonts w:ascii="Times New Roman" w:hAnsi="Times New Roman" w:cs="Times New Roman"/>
          <w:sz w:val="24"/>
          <w:szCs w:val="24"/>
        </w:rPr>
      </w:pPr>
      <w:r w:rsidRPr="001840F7">
        <w:rPr>
          <w:rFonts w:ascii="Times New Roman" w:hAnsi="Times New Roman" w:cs="Times New Roman"/>
          <w:sz w:val="24"/>
          <w:szCs w:val="24"/>
        </w:rPr>
        <w:t xml:space="preserve">Place can be defined by what types of activities occur </w:t>
      </w:r>
    </w:p>
    <w:p w14:paraId="45FE01E4" w14:textId="77777777" w:rsidR="00C07C2B" w:rsidRPr="001840F7" w:rsidRDefault="00C07C2B">
      <w:pPr>
        <w:rPr>
          <w:rFonts w:ascii="Times New Roman" w:hAnsi="Times New Roman" w:cs="Times New Roman"/>
          <w:sz w:val="24"/>
          <w:szCs w:val="24"/>
        </w:rPr>
      </w:pPr>
      <w:r w:rsidRPr="001840F7">
        <w:rPr>
          <w:rFonts w:ascii="Times New Roman" w:hAnsi="Times New Roman" w:cs="Times New Roman"/>
          <w:sz w:val="24"/>
          <w:szCs w:val="24"/>
        </w:rPr>
        <w:t>HCA Conservation</w:t>
      </w:r>
      <w:r w:rsidR="00C37DE2" w:rsidRPr="001840F7">
        <w:rPr>
          <w:rFonts w:ascii="Times New Roman" w:hAnsi="Times New Roman" w:cs="Times New Roman"/>
          <w:sz w:val="24"/>
          <w:szCs w:val="24"/>
        </w:rPr>
        <w:t xml:space="preserve"> </w:t>
      </w:r>
      <w:proofErr w:type="gramStart"/>
      <w:r w:rsidR="00C37DE2" w:rsidRPr="001840F7">
        <w:rPr>
          <w:rFonts w:ascii="Times New Roman" w:hAnsi="Times New Roman" w:cs="Times New Roman"/>
          <w:sz w:val="24"/>
          <w:szCs w:val="24"/>
        </w:rPr>
        <w:t>Connections  http://www.conservationconnections.org/</w:t>
      </w:r>
      <w:proofErr w:type="gramEnd"/>
    </w:p>
    <w:p w14:paraId="3C9B6963" w14:textId="77777777" w:rsidR="00C07C2B" w:rsidRPr="001840F7" w:rsidRDefault="00C07C2B">
      <w:pPr>
        <w:rPr>
          <w:rFonts w:ascii="Times New Roman" w:hAnsi="Times New Roman" w:cs="Times New Roman"/>
          <w:sz w:val="24"/>
          <w:szCs w:val="24"/>
        </w:rPr>
      </w:pPr>
    </w:p>
    <w:p w14:paraId="3BED5E7E" w14:textId="77777777" w:rsidR="00CB74DF" w:rsidRPr="001840F7" w:rsidRDefault="00CB74DF">
      <w:pPr>
        <w:rPr>
          <w:rFonts w:ascii="Times New Roman" w:hAnsi="Times New Roman" w:cs="Times New Roman"/>
          <w:sz w:val="24"/>
          <w:szCs w:val="24"/>
        </w:rPr>
      </w:pPr>
    </w:p>
    <w:p w14:paraId="1C4ED4E1" w14:textId="77777777" w:rsidR="00CB74DF" w:rsidRPr="001840F7" w:rsidRDefault="00CB74DF">
      <w:pPr>
        <w:rPr>
          <w:rFonts w:ascii="Times New Roman" w:hAnsi="Times New Roman" w:cs="Times New Roman"/>
          <w:sz w:val="24"/>
          <w:szCs w:val="24"/>
        </w:rPr>
      </w:pPr>
    </w:p>
    <w:p w14:paraId="17496BB2" w14:textId="77777777" w:rsidR="00881577" w:rsidRPr="001840F7" w:rsidRDefault="00AE5473">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Clean Water</w:t>
      </w:r>
    </w:p>
    <w:p w14:paraId="76B548BA" w14:textId="77777777" w:rsidR="00FE6431" w:rsidRPr="001840F7" w:rsidRDefault="00FE6431">
      <w:pPr>
        <w:rPr>
          <w:rFonts w:ascii="Times New Roman" w:hAnsi="Times New Roman" w:cs="Times New Roman"/>
          <w:b/>
          <w:sz w:val="24"/>
          <w:szCs w:val="24"/>
        </w:rPr>
      </w:pPr>
    </w:p>
    <w:p w14:paraId="23B40933" w14:textId="77777777" w:rsidR="00FE6431" w:rsidRPr="001840F7" w:rsidRDefault="00FE6431">
      <w:pPr>
        <w:rPr>
          <w:rFonts w:ascii="Times New Roman" w:hAnsi="Times New Roman" w:cs="Times New Roman"/>
          <w:b/>
          <w:sz w:val="24"/>
          <w:szCs w:val="24"/>
        </w:rPr>
      </w:pPr>
      <w:r w:rsidRPr="001840F7">
        <w:rPr>
          <w:rFonts w:ascii="Times New Roman" w:hAnsi="Times New Roman" w:cs="Times New Roman"/>
          <w:b/>
          <w:sz w:val="24"/>
          <w:szCs w:val="24"/>
        </w:rPr>
        <w:t>ICC data used as reference layer in OHI to compensate for marine debris pressure</w:t>
      </w:r>
    </w:p>
    <w:p w14:paraId="4CD1A64B"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Not much we can do to control marine debris at Hawaii scale</w:t>
      </w:r>
    </w:p>
    <w:p w14:paraId="21E57100" w14:textId="77777777" w:rsidR="00881577" w:rsidRPr="001840F7" w:rsidRDefault="00881577">
      <w:pPr>
        <w:rPr>
          <w:rFonts w:ascii="Times New Roman" w:hAnsi="Times New Roman" w:cs="Times New Roman"/>
          <w:sz w:val="24"/>
          <w:szCs w:val="24"/>
        </w:rPr>
      </w:pPr>
      <w:r w:rsidRPr="001840F7">
        <w:rPr>
          <w:rFonts w:ascii="Times New Roman" w:hAnsi="Times New Roman" w:cs="Times New Roman"/>
          <w:sz w:val="24"/>
          <w:szCs w:val="24"/>
        </w:rPr>
        <w:t>Marine debris as pressure layer</w:t>
      </w:r>
    </w:p>
    <w:p w14:paraId="7A2CDA19"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Need to stop at produc</w:t>
      </w:r>
      <w:r w:rsidR="00881577" w:rsidRPr="001840F7">
        <w:rPr>
          <w:rFonts w:ascii="Times New Roman" w:hAnsi="Times New Roman" w:cs="Times New Roman"/>
          <w:sz w:val="24"/>
          <w:szCs w:val="24"/>
        </w:rPr>
        <w:t xml:space="preserve">tion, at the source. </w:t>
      </w:r>
    </w:p>
    <w:p w14:paraId="25B7EDC4" w14:textId="77777777" w:rsidR="00AE5473" w:rsidRPr="001840F7" w:rsidRDefault="00AE5473">
      <w:pPr>
        <w:rPr>
          <w:rFonts w:ascii="Times New Roman" w:hAnsi="Times New Roman" w:cs="Times New Roman"/>
          <w:sz w:val="24"/>
          <w:szCs w:val="24"/>
        </w:rPr>
      </w:pPr>
      <w:r w:rsidRPr="001840F7">
        <w:rPr>
          <w:rFonts w:ascii="Times New Roman" w:hAnsi="Times New Roman" w:cs="Times New Roman"/>
          <w:sz w:val="24"/>
          <w:szCs w:val="24"/>
        </w:rPr>
        <w:lastRenderedPageBreak/>
        <w:t xml:space="preserve">Temporal and Spatial Analysis of Marine Debris </w:t>
      </w:r>
    </w:p>
    <w:p w14:paraId="1C293546" w14:textId="77777777" w:rsidR="00EC465D" w:rsidRPr="001840F7" w:rsidRDefault="00EC465D">
      <w:pPr>
        <w:rPr>
          <w:rFonts w:ascii="Times New Roman" w:hAnsi="Times New Roman" w:cs="Times New Roman"/>
          <w:sz w:val="24"/>
          <w:szCs w:val="24"/>
        </w:rPr>
      </w:pPr>
      <w:r w:rsidRPr="001840F7">
        <w:rPr>
          <w:rFonts w:ascii="Times New Roman" w:hAnsi="Times New Roman" w:cs="Times New Roman"/>
          <w:sz w:val="24"/>
          <w:szCs w:val="24"/>
        </w:rPr>
        <w:t xml:space="preserve">Jordan </w:t>
      </w:r>
      <w:proofErr w:type="spellStart"/>
      <w:r w:rsidR="008D5901" w:rsidRPr="001840F7">
        <w:rPr>
          <w:rFonts w:ascii="Times New Roman" w:hAnsi="Times New Roman" w:cs="Times New Roman"/>
          <w:sz w:val="24"/>
          <w:szCs w:val="24"/>
        </w:rPr>
        <w:t>Toshimasa</w:t>
      </w:r>
      <w:proofErr w:type="spellEnd"/>
      <w:r w:rsidR="008D5901" w:rsidRPr="001840F7">
        <w:rPr>
          <w:rFonts w:ascii="Times New Roman" w:hAnsi="Times New Roman" w:cs="Times New Roman"/>
          <w:sz w:val="24"/>
          <w:szCs w:val="24"/>
        </w:rPr>
        <w:t xml:space="preserve"> </w:t>
      </w:r>
      <w:proofErr w:type="spellStart"/>
      <w:r w:rsidR="008D5901" w:rsidRPr="001840F7">
        <w:rPr>
          <w:rFonts w:ascii="Times New Roman" w:hAnsi="Times New Roman" w:cs="Times New Roman"/>
          <w:sz w:val="24"/>
          <w:szCs w:val="24"/>
        </w:rPr>
        <w:t>Muratsuchi</w:t>
      </w:r>
      <w:proofErr w:type="spellEnd"/>
    </w:p>
    <w:p w14:paraId="73ED7354"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 xml:space="preserve">International coastal cleanup was annual event now </w:t>
      </w:r>
      <w:proofErr w:type="gramStart"/>
      <w:r w:rsidRPr="001840F7">
        <w:rPr>
          <w:rFonts w:ascii="Times New Roman" w:hAnsi="Times New Roman" w:cs="Times New Roman"/>
          <w:sz w:val="24"/>
          <w:szCs w:val="24"/>
        </w:rPr>
        <w:t>year round</w:t>
      </w:r>
      <w:proofErr w:type="gramEnd"/>
      <w:r w:rsidR="00D97895" w:rsidRPr="001840F7">
        <w:rPr>
          <w:rFonts w:ascii="Times New Roman" w:hAnsi="Times New Roman" w:cs="Times New Roman"/>
          <w:sz w:val="24"/>
          <w:szCs w:val="24"/>
        </w:rPr>
        <w:t xml:space="preserve"> post 2016</w:t>
      </w:r>
    </w:p>
    <w:p w14:paraId="776E407E"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Data good from 2008 to 2016</w:t>
      </w:r>
    </w:p>
    <w:p w14:paraId="5BAD2007" w14:textId="77777777" w:rsidR="00D97895"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Methods:</w:t>
      </w:r>
    </w:p>
    <w:p w14:paraId="1BB288EF" w14:textId="77777777" w:rsidR="00D97895"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Debris per person per mile as reference. Per person cleaning up</w:t>
      </w:r>
    </w:p>
    <w:p w14:paraId="2B3BEAE1" w14:textId="77777777" w:rsidR="000369EE" w:rsidRPr="001840F7" w:rsidRDefault="00D97895">
      <w:pPr>
        <w:rPr>
          <w:rFonts w:ascii="Times New Roman" w:hAnsi="Times New Roman" w:cs="Times New Roman"/>
          <w:sz w:val="24"/>
          <w:szCs w:val="24"/>
        </w:rPr>
      </w:pPr>
      <w:r w:rsidRPr="001840F7">
        <w:rPr>
          <w:rFonts w:ascii="Times New Roman" w:hAnsi="Times New Roman" w:cs="Times New Roman"/>
          <w:sz w:val="24"/>
          <w:szCs w:val="24"/>
        </w:rPr>
        <w:t>Is debris on Hawaii increasing?</w:t>
      </w:r>
    </w:p>
    <w:p w14:paraId="34AE7A1A"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Declining slightly since 2008 – how much </w:t>
      </w:r>
    </w:p>
    <w:p w14:paraId="248F1269" w14:textId="77777777" w:rsidR="00D97895" w:rsidRPr="001840F7" w:rsidRDefault="00D97895">
      <w:pPr>
        <w:rPr>
          <w:rFonts w:ascii="Times New Roman" w:hAnsi="Times New Roman" w:cs="Times New Roman"/>
          <w:sz w:val="24"/>
          <w:szCs w:val="24"/>
        </w:rPr>
      </w:pPr>
    </w:p>
    <w:p w14:paraId="1FC20D41" w14:textId="77777777" w:rsidR="000369EE" w:rsidRPr="001840F7" w:rsidRDefault="000369EE">
      <w:pPr>
        <w:rPr>
          <w:rFonts w:ascii="Times New Roman" w:hAnsi="Times New Roman" w:cs="Times New Roman"/>
          <w:sz w:val="24"/>
          <w:szCs w:val="24"/>
        </w:rPr>
      </w:pPr>
      <w:r w:rsidRPr="001840F7">
        <w:rPr>
          <w:rFonts w:ascii="Times New Roman" w:hAnsi="Times New Roman" w:cs="Times New Roman"/>
          <w:sz w:val="24"/>
          <w:szCs w:val="24"/>
        </w:rPr>
        <w:t>References</w:t>
      </w:r>
    </w:p>
    <w:p w14:paraId="7283388C" w14:textId="77777777" w:rsidR="000369EE" w:rsidRPr="001840F7" w:rsidRDefault="000369EE">
      <w:pPr>
        <w:rPr>
          <w:rFonts w:ascii="Times New Roman" w:hAnsi="Times New Roman" w:cs="Times New Roman"/>
          <w:sz w:val="24"/>
          <w:szCs w:val="24"/>
        </w:rPr>
      </w:pPr>
      <w:proofErr w:type="spellStart"/>
      <w:r w:rsidRPr="001840F7">
        <w:rPr>
          <w:rFonts w:ascii="Times New Roman" w:hAnsi="Times New Roman" w:cs="Times New Roman"/>
          <w:sz w:val="24"/>
          <w:szCs w:val="24"/>
        </w:rPr>
        <w:t>Jambeck</w:t>
      </w:r>
      <w:proofErr w:type="spellEnd"/>
      <w:r w:rsidRPr="001840F7">
        <w:rPr>
          <w:rFonts w:ascii="Times New Roman" w:hAnsi="Times New Roman" w:cs="Times New Roman"/>
          <w:sz w:val="24"/>
          <w:szCs w:val="24"/>
        </w:rPr>
        <w:t xml:space="preserve"> et al 2015 </w:t>
      </w:r>
    </w:p>
    <w:p w14:paraId="2F1D4D12"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 xml:space="preserve">What proportion is Hawaii based vs external sources? Tsunami marine debris? </w:t>
      </w:r>
    </w:p>
    <w:p w14:paraId="122268E9" w14:textId="77777777" w:rsidR="00F750A9"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If Hawaii ends single use plastics what present reduction in marine debris would you expect?</w:t>
      </w:r>
    </w:p>
    <w:p w14:paraId="4D1F5D0E" w14:textId="77777777" w:rsidR="00890E98" w:rsidRPr="001840F7" w:rsidRDefault="00890E98">
      <w:pPr>
        <w:rPr>
          <w:rFonts w:ascii="Times New Roman" w:hAnsi="Times New Roman" w:cs="Times New Roman"/>
          <w:sz w:val="24"/>
          <w:szCs w:val="24"/>
        </w:rPr>
      </w:pPr>
      <w:r w:rsidRPr="001840F7">
        <w:rPr>
          <w:rFonts w:ascii="Times New Roman" w:hAnsi="Times New Roman" w:cs="Times New Roman"/>
          <w:sz w:val="24"/>
          <w:szCs w:val="24"/>
        </w:rPr>
        <w:t>Windward vs leeward affects?</w:t>
      </w:r>
    </w:p>
    <w:p w14:paraId="4741B495" w14:textId="77777777" w:rsidR="00F750A9" w:rsidRPr="001840F7" w:rsidRDefault="00F750A9">
      <w:pPr>
        <w:rPr>
          <w:rFonts w:ascii="Times New Roman" w:hAnsi="Times New Roman" w:cs="Times New Roman"/>
          <w:sz w:val="24"/>
          <w:szCs w:val="24"/>
        </w:rPr>
      </w:pPr>
      <w:r w:rsidRPr="001840F7">
        <w:rPr>
          <w:rFonts w:ascii="Times New Roman" w:hAnsi="Times New Roman" w:cs="Times New Roman"/>
          <w:sz w:val="24"/>
          <w:szCs w:val="24"/>
        </w:rPr>
        <w:t xml:space="preserve">Clean water reference – more pick up = less in </w:t>
      </w:r>
      <w:proofErr w:type="gramStart"/>
      <w:r w:rsidRPr="001840F7">
        <w:rPr>
          <w:rFonts w:ascii="Times New Roman" w:hAnsi="Times New Roman" w:cs="Times New Roman"/>
          <w:sz w:val="24"/>
          <w:szCs w:val="24"/>
        </w:rPr>
        <w:t xml:space="preserve">environment </w:t>
      </w:r>
      <w:r w:rsidR="00890E98" w:rsidRPr="001840F7">
        <w:rPr>
          <w:rFonts w:ascii="Times New Roman" w:hAnsi="Times New Roman" w:cs="Times New Roman"/>
          <w:sz w:val="24"/>
          <w:szCs w:val="24"/>
        </w:rPr>
        <w:t xml:space="preserve"> 30</w:t>
      </w:r>
      <w:proofErr w:type="gramEnd"/>
      <w:r w:rsidR="00890E98" w:rsidRPr="001840F7">
        <w:rPr>
          <w:rFonts w:ascii="Times New Roman" w:hAnsi="Times New Roman" w:cs="Times New Roman"/>
          <w:sz w:val="24"/>
          <w:szCs w:val="24"/>
        </w:rPr>
        <w:t>% reduction in marine debris – fit with 30 by 30 target 30% reference</w:t>
      </w:r>
    </w:p>
    <w:p w14:paraId="3EB99172" w14:textId="77777777" w:rsidR="00890E98" w:rsidRPr="001840F7" w:rsidRDefault="00890E98" w:rsidP="00890E98">
      <w:pPr>
        <w:rPr>
          <w:rFonts w:ascii="Times New Roman" w:hAnsi="Times New Roman" w:cs="Times New Roman"/>
          <w:sz w:val="24"/>
          <w:szCs w:val="24"/>
        </w:rPr>
      </w:pPr>
      <w:r w:rsidRPr="001840F7">
        <w:rPr>
          <w:rFonts w:ascii="Times New Roman" w:hAnsi="Times New Roman" w:cs="Times New Roman"/>
          <w:sz w:val="24"/>
          <w:szCs w:val="24"/>
        </w:rPr>
        <w:t>Marine Debris</w:t>
      </w:r>
      <m:oMath>
        <m:r>
          <m:rPr>
            <m:sty m:val="p"/>
          </m:rPr>
          <w:rPr>
            <w:rFonts w:ascii="Cambria Math" w:hAnsi="Cambria Math" w:cs="Times New Roman"/>
            <w:sz w:val="24"/>
            <w:szCs w:val="24"/>
          </w:rPr>
          <w:br/>
        </m:r>
      </m:oMath>
      <m:oMathPara>
        <m:oMath>
          <m:r>
            <w:rPr>
              <w:rFonts w:ascii="Cambria Math" w:hAnsi="Cambria Math" w:cs="Times New Roman"/>
              <w:sz w:val="24"/>
              <w:szCs w:val="24"/>
            </w:rPr>
            <m:t xml:space="preserve">Marine Debris=lbs/person/mile </m:t>
          </m:r>
        </m:oMath>
      </m:oMathPara>
    </w:p>
    <w:p w14:paraId="700D89AB" w14:textId="77777777" w:rsidR="00890E98" w:rsidRPr="001840F7" w:rsidRDefault="00B34688">
      <w:pPr>
        <w:rPr>
          <w:ins w:id="1" w:author="Eva Schemmel" w:date="2017-08-28T14:42:00Z"/>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Coastal Protection</w:t>
      </w:r>
    </w:p>
    <w:p w14:paraId="6228A42C" w14:textId="596CF2F6" w:rsidR="00B34688" w:rsidRPr="001840F7" w:rsidRDefault="00DA5281">
      <w:pPr>
        <w:rPr>
          <w:rFonts w:ascii="Times New Roman" w:eastAsiaTheme="minorEastAsia" w:hAnsi="Times New Roman" w:cs="Times New Roman"/>
          <w:b/>
          <w:sz w:val="24"/>
          <w:szCs w:val="24"/>
        </w:rPr>
      </w:pPr>
      <m:oMathPara>
        <m:oMath>
          <m:sSub>
            <m:sSubPr>
              <m:ctrlPr>
                <w:rPr>
                  <w:rFonts w:ascii="Cambria Math" w:hAnsi="Cambria Math" w:cs="Times New Roman"/>
                  <w:b/>
                  <w:i/>
                  <w:sz w:val="24"/>
                  <w:szCs w:val="24"/>
                </w:rPr>
              </m:ctrlPr>
            </m:sSubPr>
            <m:e>
              <m:r>
                <m:rPr>
                  <m:sty m:val="bi"/>
                </m:rPr>
                <w:rPr>
                  <w:rFonts w:ascii="Cambria Math" w:hAnsi="Cambria Math" w:cs="Times New Roman"/>
                  <w:sz w:val="24"/>
                  <w:szCs w:val="24"/>
                </w:rPr>
                <m:t>X</m:t>
              </m:r>
            </m:e>
            <m:sub>
              <m:r>
                <m:rPr>
                  <m:sty m:val="bi"/>
                </m:rPr>
                <w:rPr>
                  <w:rFonts w:ascii="Cambria Math" w:hAnsi="Cambria Math" w:cs="Times New Roman"/>
                  <w:sz w:val="24"/>
                  <w:szCs w:val="24"/>
                </w:rPr>
                <m:t>CP</m:t>
              </m:r>
            </m:sub>
          </m:sSub>
          <m:r>
            <m:rPr>
              <m:sty m:val="bi"/>
            </m:rPr>
            <w:rPr>
              <w:rFonts w:ascii="Cambria Math" w:hAnsi="Cambria Math" w:cs="Times New Roman"/>
              <w:sz w:val="24"/>
              <w:szCs w:val="24"/>
            </w:rPr>
            <m:t>=</m:t>
          </m:r>
          <m:nary>
            <m:naryPr>
              <m:chr m:val="∑"/>
              <m:limLoc m:val="undOvr"/>
              <m:ctrlPr>
                <w:rPr>
                  <w:rFonts w:ascii="Cambria Math" w:hAnsi="Cambria Math" w:cs="Times New Roman"/>
                  <w:b/>
                  <w:i/>
                  <w:sz w:val="24"/>
                  <w:szCs w:val="24"/>
                </w:rPr>
              </m:ctrlPr>
            </m:naryPr>
            <m:sub>
              <m:r>
                <m:rPr>
                  <m:sty m:val="bi"/>
                </m:rPr>
                <w:rPr>
                  <w:rFonts w:ascii="Cambria Math" w:hAnsi="Cambria Math" w:cs="Times New Roman"/>
                  <w:sz w:val="24"/>
                  <w:szCs w:val="24"/>
                </w:rPr>
                <m:t>i=1</m:t>
              </m:r>
            </m:sub>
            <m:sup>
              <m:r>
                <m:rPr>
                  <m:sty m:val="bi"/>
                </m:rPr>
                <w:rPr>
                  <w:rFonts w:ascii="Cambria Math" w:hAnsi="Cambria Math" w:cs="Times New Roman"/>
                  <w:sz w:val="24"/>
                  <w:szCs w:val="24"/>
                </w:rPr>
                <m:t>k</m:t>
              </m:r>
            </m:sup>
            <m:e>
              <m:r>
                <m:rPr>
                  <m:sty m:val="bi"/>
                </m:rPr>
                <w:rPr>
                  <w:rFonts w:ascii="Cambria Math" w:hAnsi="Cambria Math" w:cs="Times New Roman"/>
                  <w:sz w:val="24"/>
                  <w:szCs w:val="24"/>
                </w:rPr>
                <m:t>(</m:t>
              </m:r>
              <m:f>
                <m:fPr>
                  <m:ctrlPr>
                    <w:rPr>
                      <w:rFonts w:ascii="Cambria Math" w:hAnsi="Cambria Math" w:cs="Times New Roman"/>
                      <w:b/>
                      <w:i/>
                      <w:sz w:val="24"/>
                      <w:szCs w:val="24"/>
                    </w:rPr>
                  </m:ctrlPr>
                </m:fPr>
                <m:num>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c</m:t>
                      </m:r>
                    </m:sub>
                  </m:sSub>
                </m:num>
                <m:den>
                  <m:sSub>
                    <m:sSubPr>
                      <m:ctrlPr>
                        <w:rPr>
                          <w:rFonts w:ascii="Cambria Math" w:hAnsi="Cambria Math" w:cs="Times New Roman"/>
                          <w:b/>
                          <w:i/>
                          <w:sz w:val="24"/>
                          <w:szCs w:val="24"/>
                        </w:rPr>
                      </m:ctrlPr>
                    </m:sSubPr>
                    <m:e>
                      <m:r>
                        <m:rPr>
                          <m:sty m:val="bi"/>
                        </m:rPr>
                        <w:rPr>
                          <w:rFonts w:ascii="Cambria Math" w:hAnsi="Cambria Math" w:cs="Times New Roman"/>
                          <w:sz w:val="24"/>
                          <w:szCs w:val="24"/>
                        </w:rPr>
                        <m:t>C</m:t>
                      </m:r>
                    </m:e>
                    <m:sub>
                      <m:r>
                        <m:rPr>
                          <m:sty m:val="bi"/>
                        </m:rPr>
                        <w:rPr>
                          <w:rFonts w:ascii="Cambria Math" w:hAnsi="Cambria Math" w:cs="Times New Roman"/>
                          <w:sz w:val="24"/>
                          <w:szCs w:val="24"/>
                        </w:rPr>
                        <m:t>r</m:t>
                      </m:r>
                    </m:sub>
                  </m:sSub>
                </m:den>
              </m:f>
              <m:r>
                <m:rPr>
                  <m:sty m:val="bi"/>
                </m:rPr>
                <w:rPr>
                  <w:rFonts w:ascii="Cambria Math" w:hAnsi="Cambria Math" w:cs="Times New Roman"/>
                  <w:sz w:val="24"/>
                  <w:szCs w:val="24"/>
                </w:rPr>
                <m:t>)</m:t>
              </m:r>
            </m:e>
          </m:nary>
        </m:oMath>
      </m:oMathPara>
    </w:p>
    <w:p w14:paraId="4C2F1E53" w14:textId="1ECD84D1" w:rsidR="00B34688" w:rsidRPr="001840F7" w:rsidRDefault="00B34688">
      <w:pPr>
        <w:rPr>
          <w:rFonts w:ascii="Times New Roman" w:hAnsi="Times New Roman" w:cs="Times New Roman"/>
          <w:sz w:val="24"/>
          <w:szCs w:val="24"/>
        </w:rPr>
      </w:pPr>
      <w:r w:rsidRPr="001840F7">
        <w:rPr>
          <w:rFonts w:ascii="Times New Roman" w:hAnsi="Times New Roman" w:cs="Times New Roman"/>
          <w:sz w:val="24"/>
          <w:szCs w:val="24"/>
        </w:rPr>
        <w:t>C is the condition at current (c)</w:t>
      </w:r>
      <w:r w:rsidR="00B10FAD" w:rsidRPr="001840F7">
        <w:rPr>
          <w:rFonts w:ascii="Times New Roman" w:hAnsi="Times New Roman" w:cs="Times New Roman"/>
          <w:sz w:val="24"/>
          <w:szCs w:val="24"/>
        </w:rPr>
        <w:t xml:space="preserve"> and reference (r) extent or condition of the habitat. </w:t>
      </w:r>
      <w:r w:rsidR="005B346A" w:rsidRPr="001840F7">
        <w:rPr>
          <w:rFonts w:ascii="Times New Roman" w:hAnsi="Times New Roman" w:cs="Times New Roman"/>
          <w:sz w:val="24"/>
          <w:szCs w:val="24"/>
        </w:rPr>
        <w:t xml:space="preserve">Habitats were not weighted by extent as </w:t>
      </w:r>
      <w:r w:rsidR="00CA6011" w:rsidRPr="001840F7">
        <w:rPr>
          <w:rFonts w:ascii="Times New Roman" w:hAnsi="Times New Roman" w:cs="Times New Roman"/>
          <w:sz w:val="24"/>
          <w:szCs w:val="24"/>
        </w:rPr>
        <w:t xml:space="preserve">areas and lengths are used and the protective ability of each habitat for coastal protection is </w:t>
      </w:r>
      <w:r w:rsidR="009C53DD" w:rsidRPr="001840F7">
        <w:rPr>
          <w:rFonts w:ascii="Times New Roman" w:hAnsi="Times New Roman" w:cs="Times New Roman"/>
          <w:sz w:val="24"/>
          <w:szCs w:val="24"/>
        </w:rPr>
        <w:t>not fully known</w:t>
      </w:r>
      <w:r w:rsidR="005B346A" w:rsidRPr="001840F7">
        <w:rPr>
          <w:rFonts w:ascii="Times New Roman" w:hAnsi="Times New Roman" w:cs="Times New Roman"/>
          <w:sz w:val="24"/>
          <w:szCs w:val="24"/>
        </w:rPr>
        <w:t>. Habitats include coral reefs, beaches, and wetlands.</w:t>
      </w:r>
    </w:p>
    <w:p w14:paraId="6F6C9E9E" w14:textId="77777777" w:rsidR="00B10FAD" w:rsidRPr="001840F7" w:rsidRDefault="00B10FAD" w:rsidP="00B10FAD">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350E0E82" w14:textId="77777777"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100 meters (Lecky 2016).   </w:t>
      </w:r>
    </w:p>
    <w:p w14:paraId="774F557C" w14:textId="77777777" w:rsidR="00B10FAD" w:rsidRPr="001840F7" w:rsidRDefault="00B10FAD" w:rsidP="00B10FAD">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lastRenderedPageBreak/>
        <w:t xml:space="preserve">Coral reef condition indicators come from the Hawaii Monitoring and Research Collaborative and combined coral reef monitoring database </w:t>
      </w:r>
      <w:r w:rsidRPr="001840F7">
        <w:rPr>
          <w:rFonts w:ascii="Times New Roman" w:eastAsia="Times New Roman" w:hAnsi="Times New Roman" w:cs="Times New Roman"/>
          <w:color w:val="222222"/>
          <w:sz w:val="24"/>
          <w:szCs w:val="24"/>
        </w:rPr>
        <w:t xml:space="preserve">used to develop measurements of reef status and trends to support reef management decisions statewide, and; measure our progress toward the Sustainable Hawaii Initiative goal to effectively manage 30% of our nearshore ocean waters by 2030. </w:t>
      </w:r>
    </w:p>
    <w:p w14:paraId="398F6218" w14:textId="404FB84F" w:rsidR="00B10FAD" w:rsidRPr="001840F7" w:rsidRDefault="00B10FAD" w:rsidP="00B10FAD">
      <w:pPr>
        <w:rPr>
          <w:rFonts w:ascii="Times New Roman" w:hAnsi="Times New Roman" w:cs="Times New Roman"/>
          <w:sz w:val="24"/>
          <w:szCs w:val="24"/>
        </w:rPr>
      </w:pPr>
      <w:r w:rsidRPr="001840F7">
        <w:rPr>
          <w:rFonts w:ascii="Times New Roman" w:hAnsi="Times New Roman" w:cs="Times New Roman"/>
          <w:sz w:val="24"/>
          <w:szCs w:val="24"/>
        </w:rPr>
        <w:t>Coral reef condition is assessed as the coral reef index, a measure of coral reef health from combined indicators for % coral cover, %</w:t>
      </w:r>
      <w:proofErr w:type="spellStart"/>
      <w:r w:rsidRPr="001840F7">
        <w:rPr>
          <w:rFonts w:ascii="Times New Roman" w:hAnsi="Times New Roman" w:cs="Times New Roman"/>
          <w:sz w:val="24"/>
          <w:szCs w:val="24"/>
        </w:rPr>
        <w:t>macroalgae</w:t>
      </w:r>
      <w:proofErr w:type="spellEnd"/>
      <w:r w:rsidRPr="001840F7">
        <w:rPr>
          <w:rFonts w:ascii="Times New Roman" w:hAnsi="Times New Roman" w:cs="Times New Roman"/>
          <w:sz w:val="24"/>
          <w:szCs w:val="24"/>
        </w:rPr>
        <w:t xml:space="preserve">, % coralline algae, and the ratio of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to non </w:t>
      </w:r>
      <w:proofErr w:type="spellStart"/>
      <w:r w:rsidRPr="001840F7">
        <w:rPr>
          <w:rFonts w:ascii="Times New Roman" w:hAnsi="Times New Roman" w:cs="Times New Roman"/>
          <w:sz w:val="24"/>
          <w:szCs w:val="24"/>
        </w:rPr>
        <w:t>calcifiers</w:t>
      </w:r>
      <w:proofErr w:type="spellEnd"/>
      <w:r w:rsidRPr="001840F7">
        <w:rPr>
          <w:rFonts w:ascii="Times New Roman" w:hAnsi="Times New Roman" w:cs="Times New Roman"/>
          <w:sz w:val="24"/>
          <w:szCs w:val="24"/>
        </w:rPr>
        <w:t xml:space="preserve">, all fish </w:t>
      </w:r>
      <w:proofErr w:type="gramStart"/>
      <w:r w:rsidRPr="001840F7">
        <w:rPr>
          <w:rFonts w:ascii="Times New Roman" w:hAnsi="Times New Roman" w:cs="Times New Roman"/>
          <w:sz w:val="24"/>
          <w:szCs w:val="24"/>
        </w:rPr>
        <w:t>biomass,  resource</w:t>
      </w:r>
      <w:proofErr w:type="gramEnd"/>
      <w:r w:rsidRPr="001840F7">
        <w:rPr>
          <w:rFonts w:ascii="Times New Roman" w:hAnsi="Times New Roman" w:cs="Times New Roman"/>
          <w:sz w:val="24"/>
          <w:szCs w:val="24"/>
        </w:rPr>
        <w:t xml:space="preserve"> fish biomass, parrotfish biomass, total fish biomass no sharks and jacks. The coral reef index scores are a rank assessment among the 42 </w:t>
      </w:r>
      <w:proofErr w:type="spellStart"/>
      <w:r w:rsidRPr="001840F7">
        <w:rPr>
          <w:rFonts w:ascii="Times New Roman" w:hAnsi="Times New Roman" w:cs="Times New Roman"/>
          <w:sz w:val="24"/>
          <w:szCs w:val="24"/>
        </w:rPr>
        <w:t>Mokus</w:t>
      </w:r>
      <w:proofErr w:type="spellEnd"/>
      <w:r w:rsidRPr="001840F7">
        <w:rPr>
          <w:rFonts w:ascii="Times New Roman" w:hAnsi="Times New Roman" w:cs="Times New Roman"/>
          <w:sz w:val="24"/>
          <w:szCs w:val="24"/>
        </w:rPr>
        <w:t xml:space="preserve"> (traditional land management areas).</w:t>
      </w:r>
    </w:p>
    <w:p w14:paraId="59778A75" w14:textId="0B8E2048" w:rsidR="00B10FAD" w:rsidRPr="001840F7" w:rsidRDefault="00B10FAD" w:rsidP="00B140DF">
      <w:pPr>
        <w:rPr>
          <w:rFonts w:ascii="Times New Roman" w:hAnsi="Times New Roman" w:cs="Times New Roman"/>
          <w:sz w:val="24"/>
          <w:szCs w:val="24"/>
        </w:rPr>
      </w:pPr>
      <w:r w:rsidRPr="001840F7">
        <w:rPr>
          <w:rFonts w:ascii="Times New Roman" w:hAnsi="Times New Roman" w:cs="Times New Roman"/>
          <w:sz w:val="24"/>
          <w:szCs w:val="24"/>
        </w:rPr>
        <w:t>Coral Reef trend – to be determined at later date, from HIMARC but for now used data from CREP 2016 Report on change in % coral cover from 2011-2012 to 2016 surveys from the Main Hawaiian Islands.</w:t>
      </w:r>
    </w:p>
    <w:p w14:paraId="5A0791AE" w14:textId="77777777" w:rsidR="00B10FAD" w:rsidRPr="001840F7" w:rsidRDefault="00B10FAD" w:rsidP="00B140DF">
      <w:pPr>
        <w:rPr>
          <w:rFonts w:ascii="Times New Roman" w:hAnsi="Times New Roman" w:cs="Times New Roman"/>
          <w:i/>
          <w:sz w:val="24"/>
          <w:szCs w:val="24"/>
        </w:rPr>
      </w:pPr>
    </w:p>
    <w:p w14:paraId="7AD5C0F2" w14:textId="77777777" w:rsidR="00B140DF" w:rsidRPr="001840F7" w:rsidRDefault="00B140DF" w:rsidP="00B140DF">
      <w:pPr>
        <w:rPr>
          <w:rFonts w:ascii="Times New Roman" w:hAnsi="Times New Roman" w:cs="Times New Roman"/>
          <w:i/>
          <w:sz w:val="24"/>
          <w:szCs w:val="24"/>
        </w:rPr>
      </w:pPr>
      <w:r w:rsidRPr="001840F7">
        <w:rPr>
          <w:rFonts w:ascii="Times New Roman" w:hAnsi="Times New Roman" w:cs="Times New Roman"/>
          <w:i/>
          <w:sz w:val="24"/>
          <w:szCs w:val="24"/>
        </w:rPr>
        <w:t>Beaches</w:t>
      </w:r>
    </w:p>
    <w:p w14:paraId="7557FDBF" w14:textId="77777777" w:rsidR="00B140DF" w:rsidRPr="001840F7" w:rsidRDefault="00B140DF" w:rsidP="00B140DF">
      <w:pPr>
        <w:rPr>
          <w:rFonts w:ascii="Times New Roman" w:hAnsi="Times New Roman" w:cs="Times New Roman"/>
          <w:sz w:val="24"/>
          <w:szCs w:val="24"/>
        </w:rPr>
      </w:pPr>
      <w:r w:rsidRPr="001840F7">
        <w:rPr>
          <w:rFonts w:ascii="Times New Roman" w:hAnsi="Times New Roman" w:cs="Times New Roman"/>
          <w:sz w:val="24"/>
          <w:szCs w:val="24"/>
        </w:rPr>
        <w:t xml:space="preserve">Beach condition and trend data comes from Fletcher et al. 2012. Beach erosion is expected to increase with sea level rise and sea level rise acts as a large pressure on this goal. Beach extent is calculated as the total length of classifications3, 4, and 5 from the National Oceanic and Atmospheric Administration Office of Response and Restoration Environmental Sensitivity Index. Beach condition is the percent of beaches remaining stable (not eroding). The beach trend is the </w:t>
      </w:r>
      <w:proofErr w:type="gramStart"/>
      <w:r w:rsidRPr="001840F7">
        <w:rPr>
          <w:rFonts w:ascii="Times New Roman" w:hAnsi="Times New Roman" w:cs="Times New Roman"/>
          <w:sz w:val="24"/>
          <w:szCs w:val="24"/>
        </w:rPr>
        <w:t>long term</w:t>
      </w:r>
      <w:proofErr w:type="gramEnd"/>
      <w:r w:rsidRPr="001840F7">
        <w:rPr>
          <w:rFonts w:ascii="Times New Roman" w:hAnsi="Times New Roman" w:cs="Times New Roman"/>
          <w:sz w:val="24"/>
          <w:szCs w:val="24"/>
        </w:rPr>
        <w:t xml:space="preserve"> erosion rate (past century) calculated from Fletcher et al. 2012. This data may be updated as USGS plans to assess the beach erosional rate every 5-10 years (Fletcher et al. 2012).</w:t>
      </w:r>
    </w:p>
    <w:p w14:paraId="7708A306" w14:textId="77777777" w:rsidR="0029435D" w:rsidRPr="001840F7" w:rsidRDefault="0029435D">
      <w:pPr>
        <w:rPr>
          <w:rFonts w:ascii="Times New Roman" w:hAnsi="Times New Roman" w:cs="Times New Roman"/>
          <w:sz w:val="24"/>
          <w:szCs w:val="24"/>
        </w:rPr>
      </w:pPr>
    </w:p>
    <w:p w14:paraId="21630EA0" w14:textId="35D9B262" w:rsidR="0029435D" w:rsidRPr="001840F7" w:rsidRDefault="0029435D">
      <w:pPr>
        <w:rPr>
          <w:rFonts w:ascii="Times New Roman" w:hAnsi="Times New Roman" w:cs="Times New Roman"/>
          <w:i/>
          <w:sz w:val="24"/>
          <w:szCs w:val="24"/>
        </w:rPr>
      </w:pPr>
      <w:r w:rsidRPr="001840F7">
        <w:rPr>
          <w:rFonts w:ascii="Times New Roman" w:hAnsi="Times New Roman" w:cs="Times New Roman"/>
          <w:i/>
          <w:sz w:val="24"/>
          <w:szCs w:val="24"/>
        </w:rPr>
        <w:t>Wetlands</w:t>
      </w:r>
    </w:p>
    <w:p w14:paraId="7034C3E6" w14:textId="51DD6788" w:rsidR="00B4139B" w:rsidRPr="001840F7" w:rsidRDefault="00C76901">
      <w:pPr>
        <w:rPr>
          <w:rFonts w:ascii="Times New Roman" w:hAnsi="Times New Roman" w:cs="Times New Roman"/>
          <w:sz w:val="24"/>
          <w:szCs w:val="24"/>
        </w:rPr>
      </w:pPr>
      <w:r w:rsidRPr="001840F7">
        <w:rPr>
          <w:rFonts w:ascii="Times New Roman" w:hAnsi="Times New Roman" w:cs="Times New Roman"/>
          <w:sz w:val="24"/>
          <w:szCs w:val="24"/>
        </w:rPr>
        <w:t>Wetlands are classified based on soil saturation, percent of herbaceous vegetation, trees and shrubs, locality (riverine), and salinity (</w:t>
      </w:r>
      <w:hyperlink r:id="rId12" w:anchor="_ENREF_15" w:tooltip="National Oceanic and Atmospheric Administration,  #551" w:history="1">
        <w:r w:rsidRPr="001840F7">
          <w:rPr>
            <w:rStyle w:val="Hyperlink"/>
            <w:rFonts w:ascii="Times New Roman" w:hAnsi="Times New Roman" w:cs="Times New Roman"/>
            <w:noProof/>
            <w:color w:val="auto"/>
            <w:sz w:val="24"/>
            <w:szCs w:val="24"/>
            <w:u w:val="none"/>
          </w:rPr>
          <w:t>National Oceanic and Atmospheric Administration</w:t>
        </w:r>
      </w:hyperlink>
      <w:r w:rsidRPr="001840F7">
        <w:rPr>
          <w:rFonts w:ascii="Times New Roman" w:hAnsi="Times New Roman" w:cs="Times New Roman"/>
          <w:sz w:val="24"/>
          <w:szCs w:val="24"/>
        </w:rPr>
        <w:t>, USGS NRC</w:t>
      </w:r>
      <w:r w:rsidRPr="001840F7">
        <w:rPr>
          <w:rFonts w:ascii="Times New Roman" w:hAnsi="Times New Roman" w:cs="Times New Roman"/>
          <w:noProof/>
          <w:sz w:val="24"/>
          <w:szCs w:val="24"/>
        </w:rPr>
        <w:t>)</w:t>
      </w:r>
      <w:r w:rsidR="00B34A17" w:rsidRPr="001840F7">
        <w:rPr>
          <w:rFonts w:ascii="Times New Roman" w:hAnsi="Times New Roman" w:cs="Times New Roman"/>
          <w:noProof/>
          <w:sz w:val="24"/>
          <w:szCs w:val="24"/>
        </w:rPr>
        <w:t xml:space="preserve">. </w:t>
      </w:r>
      <w:r w:rsidR="00826210" w:rsidRPr="001840F7">
        <w:rPr>
          <w:rFonts w:ascii="Times New Roman" w:hAnsi="Times New Roman" w:cs="Times New Roman"/>
          <w:noProof/>
          <w:sz w:val="24"/>
          <w:szCs w:val="24"/>
        </w:rPr>
        <w:t xml:space="preserve">Along with providing coastal protection, wetlands are important habitats which are crtitical habitats for many endemic and endangered plants and animals. </w:t>
      </w:r>
      <w:r w:rsidR="00D1131F" w:rsidRPr="001840F7">
        <w:rPr>
          <w:rFonts w:ascii="Times New Roman" w:hAnsi="Times New Roman" w:cs="Times New Roman"/>
          <w:sz w:val="24"/>
          <w:szCs w:val="24"/>
        </w:rPr>
        <w:t>Pressures to wetlands include invasive species (including mangroves), land development, and land-based sources of pollution.</w:t>
      </w:r>
    </w:p>
    <w:p w14:paraId="3D2A5E29" w14:textId="508E52C1" w:rsidR="0029435D" w:rsidRPr="001840F7" w:rsidRDefault="00B4139B">
      <w:pPr>
        <w:rPr>
          <w:rFonts w:ascii="Times New Roman" w:hAnsi="Times New Roman" w:cs="Times New Roman"/>
          <w:sz w:val="24"/>
          <w:szCs w:val="24"/>
        </w:rPr>
      </w:pPr>
      <w:r w:rsidRPr="001840F7">
        <w:rPr>
          <w:rFonts w:ascii="Times New Roman" w:hAnsi="Times New Roman" w:cs="Times New Roman"/>
          <w:sz w:val="24"/>
          <w:szCs w:val="24"/>
        </w:rPr>
        <w:t xml:space="preserve">The extent of wetlands </w:t>
      </w:r>
      <w:proofErr w:type="gramStart"/>
      <w:r w:rsidRPr="001840F7">
        <w:rPr>
          <w:rFonts w:ascii="Times New Roman" w:hAnsi="Times New Roman" w:cs="Times New Roman"/>
          <w:sz w:val="24"/>
          <w:szCs w:val="24"/>
        </w:rPr>
        <w:t>were</w:t>
      </w:r>
      <w:proofErr w:type="gramEnd"/>
      <w:r w:rsidRPr="001840F7">
        <w:rPr>
          <w:rFonts w:ascii="Times New Roman" w:hAnsi="Times New Roman" w:cs="Times New Roman"/>
          <w:sz w:val="24"/>
          <w:szCs w:val="24"/>
        </w:rPr>
        <w:t xml:space="preserve"> assessed from </w:t>
      </w:r>
      <w:r w:rsidR="00B140DF" w:rsidRPr="001840F7">
        <w:rPr>
          <w:rFonts w:ascii="Times New Roman" w:hAnsi="Times New Roman" w:cs="Times New Roman"/>
          <w:sz w:val="24"/>
          <w:szCs w:val="24"/>
        </w:rPr>
        <w:t xml:space="preserve">National Oceanic and Atmospheric Administration Coastal Change Analysis Program (NOAA C-CAP) </w:t>
      </w:r>
      <w:r w:rsidRPr="001840F7">
        <w:rPr>
          <w:rFonts w:ascii="Times New Roman" w:hAnsi="Times New Roman" w:cs="Times New Roman"/>
          <w:sz w:val="24"/>
          <w:szCs w:val="24"/>
        </w:rPr>
        <w:t xml:space="preserve">data clipped to within 1 km inland from the coast to capture coastal wetlands extent. </w:t>
      </w:r>
      <w:r w:rsidR="00B140DF" w:rsidRPr="001840F7">
        <w:rPr>
          <w:rFonts w:ascii="Times New Roman" w:hAnsi="Times New Roman" w:cs="Times New Roman"/>
          <w:sz w:val="24"/>
          <w:szCs w:val="24"/>
        </w:rPr>
        <w:t xml:space="preserve">All estuary categories were included in this assessment that were within 1km of the coastline as these habitats within 1km of the shoreline will mitigate against flooding and wave inundation. </w:t>
      </w:r>
      <w:r w:rsidRPr="001840F7">
        <w:rPr>
          <w:rFonts w:ascii="Times New Roman" w:hAnsi="Times New Roman" w:cs="Times New Roman"/>
          <w:sz w:val="24"/>
          <w:szCs w:val="24"/>
        </w:rPr>
        <w:t>Spatial resolution to 2.4m</w:t>
      </w:r>
      <w:r w:rsidRPr="001840F7">
        <w:rPr>
          <w:rFonts w:ascii="Times New Roman" w:hAnsi="Times New Roman" w:cs="Times New Roman"/>
          <w:sz w:val="24"/>
          <w:szCs w:val="24"/>
          <w:vertAlign w:val="superscript"/>
        </w:rPr>
        <w:t>2</w:t>
      </w:r>
      <w:r w:rsidRPr="001840F7">
        <w:rPr>
          <w:rFonts w:ascii="Times New Roman" w:hAnsi="Times New Roman" w:cs="Times New Roman"/>
          <w:sz w:val="24"/>
          <w:szCs w:val="24"/>
        </w:rPr>
        <w:t xml:space="preserve">. Surveys are repeated every 5 </w:t>
      </w:r>
      <w:r w:rsidRPr="001840F7">
        <w:rPr>
          <w:rFonts w:ascii="Times New Roman" w:hAnsi="Times New Roman" w:cs="Times New Roman"/>
          <w:sz w:val="24"/>
          <w:szCs w:val="24"/>
        </w:rPr>
        <w:lastRenderedPageBreak/>
        <w:t xml:space="preserve">years to measure changes in land cover. </w:t>
      </w:r>
      <w:r w:rsidR="008108EC" w:rsidRPr="001840F7">
        <w:rPr>
          <w:rFonts w:ascii="Times New Roman" w:hAnsi="Times New Roman" w:cs="Times New Roman"/>
          <w:sz w:val="24"/>
          <w:szCs w:val="24"/>
        </w:rPr>
        <w:t xml:space="preserve">Wetland condition information from Van Rees and Reed (2014) and was modeled as the from the percent loss of historical coastal wetlands to an elevation of 304 meters. </w:t>
      </w:r>
      <w:r w:rsidR="0029435D" w:rsidRPr="001840F7">
        <w:rPr>
          <w:rFonts w:ascii="Times New Roman" w:hAnsi="Times New Roman" w:cs="Times New Roman"/>
          <w:sz w:val="24"/>
          <w:szCs w:val="24"/>
        </w:rPr>
        <w:t>Trend in coastal wetlands was assessed as the difference in area f</w:t>
      </w:r>
      <w:r w:rsidR="00BF648D" w:rsidRPr="001840F7">
        <w:rPr>
          <w:rFonts w:ascii="Times New Roman" w:hAnsi="Times New Roman" w:cs="Times New Roman"/>
          <w:sz w:val="24"/>
          <w:szCs w:val="24"/>
        </w:rPr>
        <w:t>rom 2010/2011 to 1992</w:t>
      </w:r>
      <w:r w:rsidR="0029435D" w:rsidRPr="001840F7">
        <w:rPr>
          <w:rFonts w:ascii="Times New Roman" w:hAnsi="Times New Roman" w:cs="Times New Roman"/>
          <w:sz w:val="24"/>
          <w:szCs w:val="24"/>
        </w:rPr>
        <w:t xml:space="preserve"> NOAA CCAP wetlands </w:t>
      </w:r>
      <w:r w:rsidR="00BF648D" w:rsidRPr="001840F7">
        <w:rPr>
          <w:rFonts w:ascii="Times New Roman" w:hAnsi="Times New Roman" w:cs="Times New Roman"/>
          <w:sz w:val="24"/>
          <w:szCs w:val="24"/>
        </w:rPr>
        <w:t xml:space="preserve">extent </w:t>
      </w:r>
      <w:r w:rsidR="0029435D" w:rsidRPr="001840F7">
        <w:rPr>
          <w:rFonts w:ascii="Times New Roman" w:hAnsi="Times New Roman" w:cs="Times New Roman"/>
          <w:sz w:val="24"/>
          <w:szCs w:val="24"/>
        </w:rPr>
        <w:t>within 1 km of the coastline.</w:t>
      </w:r>
      <w:r w:rsidR="00920189" w:rsidRPr="001840F7">
        <w:rPr>
          <w:rFonts w:ascii="Times New Roman" w:hAnsi="Times New Roman" w:cs="Times New Roman"/>
          <w:sz w:val="24"/>
          <w:szCs w:val="24"/>
        </w:rPr>
        <w:t xml:space="preserve"> Spatial resolution changed fro</w:t>
      </w:r>
      <w:r w:rsidR="00BF648D" w:rsidRPr="001840F7">
        <w:rPr>
          <w:rFonts w:ascii="Times New Roman" w:hAnsi="Times New Roman" w:cs="Times New Roman"/>
          <w:sz w:val="24"/>
          <w:szCs w:val="24"/>
        </w:rPr>
        <w:t xml:space="preserve">m 30 </w:t>
      </w:r>
      <w:proofErr w:type="gramStart"/>
      <w:r w:rsidR="00BF648D" w:rsidRPr="001840F7">
        <w:rPr>
          <w:rFonts w:ascii="Times New Roman" w:hAnsi="Times New Roman" w:cs="Times New Roman"/>
          <w:sz w:val="24"/>
          <w:szCs w:val="24"/>
        </w:rPr>
        <w:t>meter</w:t>
      </w:r>
      <w:proofErr w:type="gramEnd"/>
      <w:r w:rsidR="00BF648D" w:rsidRPr="001840F7">
        <w:rPr>
          <w:rFonts w:ascii="Times New Roman" w:hAnsi="Times New Roman" w:cs="Times New Roman"/>
          <w:sz w:val="24"/>
          <w:szCs w:val="24"/>
        </w:rPr>
        <w:t xml:space="preserve"> to 3 meters from 1992</w:t>
      </w:r>
      <w:r w:rsidR="00920189" w:rsidRPr="001840F7">
        <w:rPr>
          <w:rFonts w:ascii="Times New Roman" w:hAnsi="Times New Roman" w:cs="Times New Roman"/>
          <w:sz w:val="24"/>
          <w:szCs w:val="24"/>
        </w:rPr>
        <w:t xml:space="preserve"> to 2010. </w:t>
      </w:r>
      <w:r w:rsidR="0029435D" w:rsidRPr="001840F7">
        <w:rPr>
          <w:rFonts w:ascii="Times New Roman" w:hAnsi="Times New Roman" w:cs="Times New Roman"/>
          <w:sz w:val="24"/>
          <w:szCs w:val="24"/>
        </w:rPr>
        <w:t xml:space="preserve"> </w:t>
      </w:r>
    </w:p>
    <w:p w14:paraId="7729787A" w14:textId="77777777" w:rsidR="002F5316" w:rsidRPr="001840F7" w:rsidRDefault="002F5316">
      <w:pPr>
        <w:rPr>
          <w:rFonts w:ascii="Times New Roman" w:hAnsi="Times New Roman" w:cs="Times New Roman"/>
          <w:i/>
          <w:sz w:val="24"/>
          <w:szCs w:val="24"/>
        </w:rPr>
      </w:pPr>
    </w:p>
    <w:p w14:paraId="18628A0A" w14:textId="18B71D50" w:rsidR="00B140DF" w:rsidRPr="001840F7" w:rsidRDefault="00B140DF">
      <w:pPr>
        <w:rPr>
          <w:rFonts w:ascii="Times New Roman" w:hAnsi="Times New Roman" w:cs="Times New Roman"/>
          <w:i/>
          <w:sz w:val="24"/>
          <w:szCs w:val="24"/>
        </w:rPr>
      </w:pPr>
      <w:r w:rsidRPr="001840F7">
        <w:rPr>
          <w:rFonts w:ascii="Times New Roman" w:hAnsi="Times New Roman" w:cs="Times New Roman"/>
          <w:i/>
          <w:sz w:val="24"/>
          <w:szCs w:val="24"/>
        </w:rPr>
        <w:t xml:space="preserve">Mangroves </w:t>
      </w:r>
    </w:p>
    <w:p w14:paraId="1756557C" w14:textId="66727079" w:rsidR="00B140DF" w:rsidRPr="001840F7" w:rsidRDefault="00DB05FD">
      <w:pPr>
        <w:rPr>
          <w:rFonts w:ascii="Times New Roman" w:hAnsi="Times New Roman" w:cs="Times New Roman"/>
          <w:sz w:val="24"/>
          <w:szCs w:val="24"/>
        </w:rPr>
      </w:pPr>
      <w:r w:rsidRPr="001840F7">
        <w:rPr>
          <w:rFonts w:ascii="Times New Roman" w:hAnsi="Times New Roman" w:cs="Times New Roman"/>
          <w:sz w:val="24"/>
          <w:szCs w:val="24"/>
        </w:rPr>
        <w:t xml:space="preserve">While mangroves are considered unique and integral ecosystem species in their native range they can be a huge threat to areas where they are introduced and invasive. </w:t>
      </w:r>
      <w:r w:rsidR="00293B2B" w:rsidRPr="001840F7">
        <w:rPr>
          <w:rFonts w:ascii="Times New Roman" w:hAnsi="Times New Roman" w:cs="Times New Roman"/>
          <w:sz w:val="24"/>
          <w:szCs w:val="24"/>
        </w:rPr>
        <w:t>Mangroves are</w:t>
      </w:r>
      <w:r w:rsidRPr="001840F7">
        <w:rPr>
          <w:rFonts w:ascii="Times New Roman" w:hAnsi="Times New Roman" w:cs="Times New Roman"/>
          <w:sz w:val="24"/>
          <w:szCs w:val="24"/>
        </w:rPr>
        <w:t xml:space="preserve"> an introduced and</w:t>
      </w:r>
      <w:r w:rsidR="00293B2B" w:rsidRPr="001840F7">
        <w:rPr>
          <w:rFonts w:ascii="Times New Roman" w:hAnsi="Times New Roman" w:cs="Times New Roman"/>
          <w:sz w:val="24"/>
          <w:szCs w:val="24"/>
        </w:rPr>
        <w:t xml:space="preserve"> invasive species in Hawaii</w:t>
      </w:r>
      <w:r w:rsidRPr="001840F7">
        <w:rPr>
          <w:rFonts w:ascii="Times New Roman" w:hAnsi="Times New Roman" w:cs="Times New Roman"/>
          <w:sz w:val="24"/>
          <w:szCs w:val="24"/>
        </w:rPr>
        <w:t>. While they do offer coastal protection, w</w:t>
      </w:r>
      <w:r w:rsidR="00293B2B" w:rsidRPr="001840F7">
        <w:rPr>
          <w:rFonts w:ascii="Times New Roman" w:hAnsi="Times New Roman" w:cs="Times New Roman"/>
          <w:sz w:val="24"/>
          <w:szCs w:val="24"/>
        </w:rPr>
        <w:t xml:space="preserve">e did not include them in this assessment as they are considered to do more harm </w:t>
      </w:r>
      <w:r w:rsidRPr="001840F7">
        <w:rPr>
          <w:rFonts w:ascii="Times New Roman" w:hAnsi="Times New Roman" w:cs="Times New Roman"/>
          <w:sz w:val="24"/>
          <w:szCs w:val="24"/>
        </w:rPr>
        <w:t>than good. Mangroves have</w:t>
      </w:r>
      <w:r w:rsidR="00293B2B" w:rsidRPr="001840F7">
        <w:rPr>
          <w:rFonts w:ascii="Times New Roman" w:hAnsi="Times New Roman" w:cs="Times New Roman"/>
          <w:sz w:val="24"/>
          <w:szCs w:val="24"/>
        </w:rPr>
        <w:t xml:space="preserve"> especially large impacts to native biodiversity and traditional Hawaiian fishponds (</w:t>
      </w:r>
      <w:proofErr w:type="spellStart"/>
      <w:r w:rsidR="00293B2B" w:rsidRPr="001840F7">
        <w:rPr>
          <w:rFonts w:ascii="Times New Roman" w:hAnsi="Times New Roman" w:cs="Times New Roman"/>
          <w:sz w:val="24"/>
          <w:szCs w:val="24"/>
        </w:rPr>
        <w:t>loko</w:t>
      </w:r>
      <w:proofErr w:type="spellEnd"/>
      <w:r w:rsidR="00293B2B" w:rsidRPr="001840F7">
        <w:rPr>
          <w:rFonts w:ascii="Times New Roman" w:hAnsi="Times New Roman" w:cs="Times New Roman"/>
          <w:sz w:val="24"/>
          <w:szCs w:val="24"/>
        </w:rPr>
        <w:t xml:space="preserve"> </w:t>
      </w:r>
      <w:proofErr w:type="spellStart"/>
      <w:r w:rsidR="00293B2B" w:rsidRPr="001840F7">
        <w:rPr>
          <w:rFonts w:ascii="Times New Roman" w:hAnsi="Times New Roman" w:cs="Times New Roman"/>
          <w:sz w:val="24"/>
          <w:szCs w:val="24"/>
        </w:rPr>
        <w:t>iʻa</w:t>
      </w:r>
      <w:proofErr w:type="spellEnd"/>
      <w:r w:rsidR="00293B2B" w:rsidRPr="001840F7">
        <w:rPr>
          <w:rFonts w:ascii="Times New Roman" w:hAnsi="Times New Roman" w:cs="Times New Roman"/>
          <w:sz w:val="24"/>
          <w:szCs w:val="24"/>
        </w:rPr>
        <w:t>)</w:t>
      </w:r>
      <w:r w:rsidRPr="001840F7">
        <w:rPr>
          <w:rFonts w:ascii="Times New Roman" w:hAnsi="Times New Roman" w:cs="Times New Roman"/>
          <w:sz w:val="24"/>
          <w:szCs w:val="24"/>
        </w:rPr>
        <w:t xml:space="preserve"> (references)</w:t>
      </w:r>
      <w:r w:rsidR="00293B2B" w:rsidRPr="001840F7">
        <w:rPr>
          <w:rFonts w:ascii="Times New Roman" w:hAnsi="Times New Roman" w:cs="Times New Roman"/>
          <w:sz w:val="24"/>
          <w:szCs w:val="24"/>
        </w:rPr>
        <w:t>. Removal efforts are underway to remove and clear mangroves and restore native estuaries and fishponds (LINK to work).</w:t>
      </w:r>
    </w:p>
    <w:p w14:paraId="1A105A84" w14:textId="77777777" w:rsidR="00293B2B" w:rsidRPr="001840F7" w:rsidRDefault="00293B2B">
      <w:pPr>
        <w:rPr>
          <w:rFonts w:ascii="Times New Roman" w:hAnsi="Times New Roman" w:cs="Times New Roman"/>
          <w:sz w:val="24"/>
          <w:szCs w:val="24"/>
        </w:rPr>
      </w:pPr>
    </w:p>
    <w:p w14:paraId="72D1C46F" w14:textId="1A973362" w:rsidR="00B140DF" w:rsidRPr="001840F7" w:rsidRDefault="00B140DF" w:rsidP="00EC4896">
      <w:pPr>
        <w:spacing w:after="0" w:line="240" w:lineRule="auto"/>
        <w:rPr>
          <w:rFonts w:ascii="Times New Roman" w:hAnsi="Times New Roman" w:cs="Times New Roman"/>
          <w:i/>
          <w:sz w:val="24"/>
          <w:szCs w:val="24"/>
        </w:rPr>
      </w:pPr>
      <w:r w:rsidRPr="001840F7">
        <w:rPr>
          <w:rFonts w:ascii="Times New Roman" w:hAnsi="Times New Roman" w:cs="Times New Roman"/>
          <w:i/>
          <w:sz w:val="24"/>
          <w:szCs w:val="24"/>
        </w:rPr>
        <w:t xml:space="preserve">Data Gaps and Priorities </w:t>
      </w:r>
    </w:p>
    <w:p w14:paraId="1141D20F" w14:textId="77777777" w:rsidR="00EB5CB1" w:rsidRPr="001840F7" w:rsidRDefault="00EB5CB1"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Need infromation on fishpond extent and conidtion to incorperate them into the assessment of coastal protection</w:t>
      </w:r>
    </w:p>
    <w:p w14:paraId="1EBA5F21"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into incorporating d</w:t>
      </w:r>
      <w:r w:rsidR="00EB5CB1" w:rsidRPr="001840F7">
        <w:rPr>
          <w:rFonts w:ascii="Times New Roman" w:eastAsia="Times New Roman" w:hAnsi="Times New Roman" w:cs="Times New Roman"/>
          <w:color w:val="000000"/>
          <w:sz w:val="24"/>
          <w:szCs w:val="24"/>
          <w:lang w:val="haw-US"/>
        </w:rPr>
        <w:t xml:space="preserve">une data as well as beach data </w:t>
      </w:r>
    </w:p>
    <w:p w14:paraId="657D2D75" w14:textId="77777777" w:rsidR="00EB5CB1" w:rsidRPr="001840F7" w:rsidRDefault="00EC4896"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Looking at estimates of shoreline protective ability based on slope or shoreline relief/aspect ratios</w:t>
      </w:r>
    </w:p>
    <w:p w14:paraId="5F136F94" w14:textId="77777777" w:rsidR="00EB5CB1" w:rsidRPr="001840F7" w:rsidRDefault="00B140DF" w:rsidP="00EB5CB1">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 xml:space="preserve">Information on the protective ability or importance of each habitat for coastal protection in Hawaii. </w:t>
      </w:r>
    </w:p>
    <w:p w14:paraId="1F0F5A4B" w14:textId="54CCA156" w:rsidR="00EC4896" w:rsidRPr="001840F7" w:rsidRDefault="00EC4896" w:rsidP="00500628">
      <w:pPr>
        <w:pStyle w:val="ListParagraph"/>
        <w:numPr>
          <w:ilvl w:val="0"/>
          <w:numId w:val="2"/>
        </w:numPr>
        <w:spacing w:after="0" w:line="240" w:lineRule="auto"/>
        <w:rPr>
          <w:rFonts w:ascii="Times New Roman" w:eastAsia="Times New Roman" w:hAnsi="Times New Roman" w:cs="Times New Roman"/>
          <w:color w:val="000000"/>
          <w:sz w:val="24"/>
          <w:szCs w:val="24"/>
          <w:lang w:val="haw-US"/>
        </w:rPr>
      </w:pPr>
      <w:r w:rsidRPr="001840F7">
        <w:rPr>
          <w:rFonts w:ascii="Times New Roman" w:eastAsia="Times New Roman" w:hAnsi="Times New Roman" w:cs="Times New Roman"/>
          <w:color w:val="000000"/>
          <w:sz w:val="24"/>
          <w:szCs w:val="24"/>
          <w:lang w:val="haw-US"/>
        </w:rPr>
        <w:t>Update</w:t>
      </w:r>
      <w:r w:rsidR="00EB5CB1" w:rsidRPr="001840F7">
        <w:rPr>
          <w:rFonts w:ascii="Times New Roman" w:eastAsia="Times New Roman" w:hAnsi="Times New Roman" w:cs="Times New Roman"/>
          <w:color w:val="000000"/>
          <w:sz w:val="24"/>
          <w:szCs w:val="24"/>
          <w:lang w:val="haw-US"/>
        </w:rPr>
        <w:t xml:space="preserve">d </w:t>
      </w:r>
      <w:r w:rsidR="00B140DF" w:rsidRPr="001840F7">
        <w:rPr>
          <w:rFonts w:ascii="Times New Roman" w:eastAsia="Times New Roman" w:hAnsi="Times New Roman" w:cs="Times New Roman"/>
          <w:color w:val="000000"/>
          <w:sz w:val="24"/>
          <w:szCs w:val="24"/>
          <w:lang w:val="haw-US"/>
        </w:rPr>
        <w:t>inventory on coastal wetlands and estuarie</w:t>
      </w:r>
      <w:r w:rsidR="00EB5CB1" w:rsidRPr="001840F7">
        <w:rPr>
          <w:rFonts w:ascii="Times New Roman" w:eastAsia="Times New Roman" w:hAnsi="Times New Roman" w:cs="Times New Roman"/>
          <w:color w:val="000000"/>
          <w:sz w:val="24"/>
          <w:szCs w:val="24"/>
          <w:lang w:val="haw-US"/>
        </w:rPr>
        <w:t>s</w:t>
      </w:r>
      <w:r w:rsidR="00B140DF" w:rsidRPr="001840F7">
        <w:rPr>
          <w:rFonts w:ascii="Times New Roman" w:eastAsia="Times New Roman" w:hAnsi="Times New Roman" w:cs="Times New Roman"/>
          <w:color w:val="000000"/>
          <w:sz w:val="24"/>
          <w:szCs w:val="24"/>
          <w:lang w:val="haw-US"/>
        </w:rPr>
        <w:t xml:space="preserve"> is currently being developed by the Hawaii Department of Land and Natural Resources Division of Aquatic Resources. </w:t>
      </w:r>
      <w:r w:rsidRPr="001840F7">
        <w:rPr>
          <w:rFonts w:ascii="Times New Roman" w:eastAsia="Times New Roman" w:hAnsi="Times New Roman" w:cs="Times New Roman"/>
          <w:color w:val="000000"/>
          <w:sz w:val="24"/>
          <w:szCs w:val="24"/>
          <w:lang w:val="haw-US"/>
        </w:rPr>
        <w:br/>
      </w:r>
    </w:p>
    <w:p w14:paraId="2B07AF50" w14:textId="77777777" w:rsidR="00EC4896" w:rsidRPr="001840F7" w:rsidRDefault="00EC4896">
      <w:pPr>
        <w:rPr>
          <w:rFonts w:ascii="Times New Roman" w:hAnsi="Times New Roman" w:cs="Times New Roman"/>
          <w:b/>
          <w:sz w:val="24"/>
          <w:szCs w:val="24"/>
        </w:rPr>
      </w:pPr>
    </w:p>
    <w:p w14:paraId="32B7CE9B" w14:textId="77777777" w:rsidR="00990459" w:rsidRPr="001840F7" w:rsidRDefault="00990459">
      <w:pPr>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 xml:space="preserve">Biodiversity </w:t>
      </w:r>
    </w:p>
    <w:p w14:paraId="507DF1A4" w14:textId="77777777" w:rsidR="00EC795B" w:rsidRPr="001840F7" w:rsidRDefault="00EC795B" w:rsidP="00EC795B">
      <w:pPr>
        <w:rPr>
          <w:rFonts w:ascii="Times New Roman" w:hAnsi="Times New Roman" w:cs="Times New Roman"/>
          <w:i/>
          <w:sz w:val="24"/>
          <w:szCs w:val="24"/>
        </w:rPr>
      </w:pPr>
      <w:proofErr w:type="spellStart"/>
      <w:r w:rsidRPr="001840F7">
        <w:rPr>
          <w:rFonts w:ascii="Times New Roman" w:hAnsi="Times New Roman" w:cs="Times New Roman"/>
          <w:i/>
          <w:sz w:val="24"/>
          <w:szCs w:val="24"/>
        </w:rPr>
        <w:t>Opihi</w:t>
      </w:r>
      <w:proofErr w:type="spellEnd"/>
      <w:r w:rsidRPr="001840F7">
        <w:rPr>
          <w:rFonts w:ascii="Times New Roman" w:hAnsi="Times New Roman" w:cs="Times New Roman"/>
          <w:i/>
          <w:sz w:val="24"/>
          <w:szCs w:val="24"/>
        </w:rPr>
        <w:t xml:space="preserve"> data important – rest areas</w:t>
      </w:r>
    </w:p>
    <w:p w14:paraId="37F2B221" w14:textId="77777777"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 xml:space="preserve">Intertidal – Chris Bird – </w:t>
      </w:r>
      <w:proofErr w:type="gramStart"/>
      <w:r w:rsidRPr="001840F7">
        <w:rPr>
          <w:rFonts w:ascii="Times New Roman" w:hAnsi="Times New Roman" w:cs="Times New Roman"/>
          <w:i/>
          <w:sz w:val="24"/>
          <w:szCs w:val="24"/>
        </w:rPr>
        <w:t>definition  -</w:t>
      </w:r>
      <w:proofErr w:type="gramEnd"/>
      <w:r w:rsidRPr="001840F7">
        <w:rPr>
          <w:rFonts w:ascii="Times New Roman" w:hAnsi="Times New Roman" w:cs="Times New Roman"/>
          <w:i/>
          <w:sz w:val="24"/>
          <w:szCs w:val="24"/>
        </w:rPr>
        <w:t xml:space="preserve"> rocky intertidal – length – shorelines rocky from ESI data layers – just extent </w:t>
      </w:r>
    </w:p>
    <w:p w14:paraId="26C03D0C" w14:textId="77777777" w:rsidR="007E76B5" w:rsidRPr="001840F7" w:rsidRDefault="007E76B5" w:rsidP="00EC795B">
      <w:pPr>
        <w:rPr>
          <w:rFonts w:ascii="Times New Roman" w:hAnsi="Times New Roman" w:cs="Times New Roman"/>
          <w:i/>
          <w:sz w:val="24"/>
          <w:szCs w:val="24"/>
        </w:rPr>
      </w:pPr>
    </w:p>
    <w:p w14:paraId="1DEA75F5"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Coral reefs</w:t>
      </w:r>
    </w:p>
    <w:p w14:paraId="46BBE915" w14:textId="77777777" w:rsidR="002863D0" w:rsidRPr="001840F7" w:rsidRDefault="00990459" w:rsidP="00723AE6">
      <w:pPr>
        <w:rPr>
          <w:rFonts w:ascii="Times New Roman" w:hAnsi="Times New Roman" w:cs="Times New Roman"/>
          <w:sz w:val="24"/>
          <w:szCs w:val="24"/>
        </w:rPr>
      </w:pPr>
      <w:r w:rsidRPr="001840F7">
        <w:rPr>
          <w:rFonts w:ascii="Times New Roman" w:hAnsi="Times New Roman" w:cs="Times New Roman"/>
          <w:sz w:val="24"/>
          <w:szCs w:val="24"/>
        </w:rPr>
        <w:t xml:space="preserve">Coral reef extent from cumulative impact mapping layers that combine hard bottom and coral reef habitats to a depth of </w:t>
      </w:r>
      <w:r w:rsidR="00FB53F2" w:rsidRPr="001840F7">
        <w:rPr>
          <w:rFonts w:ascii="Times New Roman" w:hAnsi="Times New Roman" w:cs="Times New Roman"/>
          <w:sz w:val="24"/>
          <w:szCs w:val="24"/>
        </w:rPr>
        <w:t xml:space="preserve">100 meters (Lecky 2016). </w:t>
      </w:r>
      <w:r w:rsidRPr="001840F7">
        <w:rPr>
          <w:rFonts w:ascii="Times New Roman" w:hAnsi="Times New Roman" w:cs="Times New Roman"/>
          <w:sz w:val="24"/>
          <w:szCs w:val="24"/>
        </w:rPr>
        <w:t xml:space="preserve"> </w:t>
      </w:r>
      <w:r w:rsidR="003730A3" w:rsidRPr="001840F7">
        <w:rPr>
          <w:rFonts w:ascii="Times New Roman" w:hAnsi="Times New Roman" w:cs="Times New Roman"/>
          <w:sz w:val="24"/>
          <w:szCs w:val="24"/>
        </w:rPr>
        <w:t xml:space="preserve"> </w:t>
      </w:r>
    </w:p>
    <w:p w14:paraId="31E9A37F" w14:textId="77777777" w:rsidR="00723AE6" w:rsidRPr="001840F7" w:rsidRDefault="003730A3" w:rsidP="00723AE6">
      <w:pPr>
        <w:rPr>
          <w:rFonts w:ascii="Times New Roman" w:eastAsia="Times New Roman" w:hAnsi="Times New Roman" w:cs="Times New Roman"/>
          <w:color w:val="222222"/>
          <w:sz w:val="24"/>
          <w:szCs w:val="24"/>
        </w:rPr>
      </w:pPr>
      <w:r w:rsidRPr="001840F7">
        <w:rPr>
          <w:rFonts w:ascii="Times New Roman" w:hAnsi="Times New Roman" w:cs="Times New Roman"/>
          <w:sz w:val="24"/>
          <w:szCs w:val="24"/>
        </w:rPr>
        <w:lastRenderedPageBreak/>
        <w:t>Coral reef condition indicators come from the Hawaii Monitoring and Research Colla</w:t>
      </w:r>
      <w:r w:rsidR="00723AE6" w:rsidRPr="001840F7">
        <w:rPr>
          <w:rFonts w:ascii="Times New Roman" w:hAnsi="Times New Roman" w:cs="Times New Roman"/>
          <w:sz w:val="24"/>
          <w:szCs w:val="24"/>
        </w:rPr>
        <w:t xml:space="preserve">borative </w:t>
      </w:r>
      <w:r w:rsidR="00FB53F2" w:rsidRPr="001840F7">
        <w:rPr>
          <w:rFonts w:ascii="Times New Roman" w:hAnsi="Times New Roman" w:cs="Times New Roman"/>
          <w:sz w:val="24"/>
          <w:szCs w:val="24"/>
        </w:rPr>
        <w:t xml:space="preserve">and combined coral reef monitoring database </w:t>
      </w:r>
      <w:r w:rsidR="00723AE6" w:rsidRPr="001840F7">
        <w:rPr>
          <w:rFonts w:ascii="Times New Roman" w:eastAsia="Times New Roman" w:hAnsi="Times New Roman" w:cs="Times New Roman"/>
          <w:color w:val="222222"/>
          <w:sz w:val="24"/>
          <w:szCs w:val="24"/>
        </w:rPr>
        <w:t>used to develop measurements of reef status and trends to support reef management decisions statewide, and; measure our progress toward the Sustainable Hawaii Initiative goal to effectively manage 30% of our nearshore ocean waters by 2030.</w:t>
      </w:r>
      <w:r w:rsidR="00FB53F2" w:rsidRPr="001840F7">
        <w:rPr>
          <w:rFonts w:ascii="Times New Roman" w:eastAsia="Times New Roman" w:hAnsi="Times New Roman" w:cs="Times New Roman"/>
          <w:color w:val="222222"/>
          <w:sz w:val="24"/>
          <w:szCs w:val="24"/>
        </w:rPr>
        <w:t xml:space="preserve"> </w:t>
      </w:r>
    </w:p>
    <w:p w14:paraId="6B3202F2" w14:textId="77777777" w:rsidR="00CA35BA" w:rsidRPr="001840F7" w:rsidRDefault="003730A3">
      <w:pPr>
        <w:rPr>
          <w:rFonts w:ascii="Times New Roman" w:hAnsi="Times New Roman" w:cs="Times New Roman"/>
          <w:sz w:val="24"/>
          <w:szCs w:val="24"/>
        </w:rPr>
      </w:pPr>
      <w:r w:rsidRPr="001840F7">
        <w:rPr>
          <w:rFonts w:ascii="Times New Roman" w:hAnsi="Times New Roman" w:cs="Times New Roman"/>
          <w:sz w:val="24"/>
          <w:szCs w:val="24"/>
        </w:rPr>
        <w:t>Coral reef condition</w:t>
      </w:r>
      <w:r w:rsidR="00FB53F2" w:rsidRPr="001840F7">
        <w:rPr>
          <w:rFonts w:ascii="Times New Roman" w:hAnsi="Times New Roman" w:cs="Times New Roman"/>
          <w:sz w:val="24"/>
          <w:szCs w:val="24"/>
        </w:rPr>
        <w:t xml:space="preserve"> is assessed as the coral reef index, a measure of coral reef health from </w:t>
      </w:r>
      <w:r w:rsidRPr="001840F7">
        <w:rPr>
          <w:rFonts w:ascii="Times New Roman" w:hAnsi="Times New Roman" w:cs="Times New Roman"/>
          <w:sz w:val="24"/>
          <w:szCs w:val="24"/>
        </w:rPr>
        <w:t xml:space="preserve">combined indicators for % coral cover, </w:t>
      </w:r>
      <w:r w:rsidR="00CA35BA" w:rsidRPr="001840F7">
        <w:rPr>
          <w:rFonts w:ascii="Times New Roman" w:hAnsi="Times New Roman" w:cs="Times New Roman"/>
          <w:sz w:val="24"/>
          <w:szCs w:val="24"/>
        </w:rPr>
        <w:t>%</w:t>
      </w:r>
      <w:proofErr w:type="spellStart"/>
      <w:r w:rsidR="00CA35BA" w:rsidRPr="001840F7">
        <w:rPr>
          <w:rFonts w:ascii="Times New Roman" w:hAnsi="Times New Roman" w:cs="Times New Roman"/>
          <w:sz w:val="24"/>
          <w:szCs w:val="24"/>
        </w:rPr>
        <w:t>macroalgae</w:t>
      </w:r>
      <w:proofErr w:type="spellEnd"/>
      <w:r w:rsidR="00CA35BA" w:rsidRPr="001840F7">
        <w:rPr>
          <w:rFonts w:ascii="Times New Roman" w:hAnsi="Times New Roman" w:cs="Times New Roman"/>
          <w:sz w:val="24"/>
          <w:szCs w:val="24"/>
        </w:rPr>
        <w:t xml:space="preserve">, % coralline </w:t>
      </w:r>
      <w:proofErr w:type="gramStart"/>
      <w:r w:rsidR="00CA35BA" w:rsidRPr="001840F7">
        <w:rPr>
          <w:rFonts w:ascii="Times New Roman" w:hAnsi="Times New Roman" w:cs="Times New Roman"/>
          <w:sz w:val="24"/>
          <w:szCs w:val="24"/>
        </w:rPr>
        <w:t>algae,  and</w:t>
      </w:r>
      <w:proofErr w:type="gramEnd"/>
      <w:r w:rsidR="00CA35BA" w:rsidRPr="001840F7">
        <w:rPr>
          <w:rFonts w:ascii="Times New Roman" w:hAnsi="Times New Roman" w:cs="Times New Roman"/>
          <w:sz w:val="24"/>
          <w:szCs w:val="24"/>
        </w:rPr>
        <w:t xml:space="preserve"> the ratio of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to non </w:t>
      </w:r>
      <w:proofErr w:type="spellStart"/>
      <w:r w:rsidR="00CA35BA" w:rsidRPr="001840F7">
        <w:rPr>
          <w:rFonts w:ascii="Times New Roman" w:hAnsi="Times New Roman" w:cs="Times New Roman"/>
          <w:sz w:val="24"/>
          <w:szCs w:val="24"/>
        </w:rPr>
        <w:t>calcifiers</w:t>
      </w:r>
      <w:proofErr w:type="spellEnd"/>
      <w:r w:rsidR="00CA35BA" w:rsidRPr="001840F7">
        <w:rPr>
          <w:rFonts w:ascii="Times New Roman" w:hAnsi="Times New Roman" w:cs="Times New Roman"/>
          <w:sz w:val="24"/>
          <w:szCs w:val="24"/>
        </w:rPr>
        <w:t xml:space="preserve">, all fish biomass,  resource fish biomass, parrotfish biomass, total fish biomass no sharks and jacks. </w:t>
      </w:r>
      <w:r w:rsidR="00FB53F2" w:rsidRPr="001840F7">
        <w:rPr>
          <w:rFonts w:ascii="Times New Roman" w:hAnsi="Times New Roman" w:cs="Times New Roman"/>
          <w:sz w:val="24"/>
          <w:szCs w:val="24"/>
        </w:rPr>
        <w:t xml:space="preserve">The coral reef index scores are a rank assessment among the </w:t>
      </w:r>
      <w:r w:rsidR="00CA35BA" w:rsidRPr="001840F7">
        <w:rPr>
          <w:rFonts w:ascii="Times New Roman" w:hAnsi="Times New Roman" w:cs="Times New Roman"/>
          <w:sz w:val="24"/>
          <w:szCs w:val="24"/>
        </w:rPr>
        <w:t xml:space="preserve">42 </w:t>
      </w:r>
      <w:proofErr w:type="spellStart"/>
      <w:r w:rsidR="00CA35BA" w:rsidRPr="001840F7">
        <w:rPr>
          <w:rFonts w:ascii="Times New Roman" w:hAnsi="Times New Roman" w:cs="Times New Roman"/>
          <w:sz w:val="24"/>
          <w:szCs w:val="24"/>
        </w:rPr>
        <w:t>Mokus</w:t>
      </w:r>
      <w:proofErr w:type="spellEnd"/>
      <w:r w:rsidR="00FB53F2" w:rsidRPr="001840F7">
        <w:rPr>
          <w:rFonts w:ascii="Times New Roman" w:hAnsi="Times New Roman" w:cs="Times New Roman"/>
          <w:sz w:val="24"/>
          <w:szCs w:val="24"/>
        </w:rPr>
        <w:t xml:space="preserve"> (traditional land management areas).</w:t>
      </w:r>
    </w:p>
    <w:p w14:paraId="21D63FD9" w14:textId="77777777" w:rsidR="00990459" w:rsidRPr="001840F7" w:rsidRDefault="00FB53F2">
      <w:pPr>
        <w:rPr>
          <w:rFonts w:ascii="Times New Roman" w:hAnsi="Times New Roman" w:cs="Times New Roman"/>
          <w:sz w:val="24"/>
          <w:szCs w:val="24"/>
        </w:rPr>
      </w:pPr>
      <w:r w:rsidRPr="001840F7">
        <w:rPr>
          <w:rFonts w:ascii="Times New Roman" w:hAnsi="Times New Roman" w:cs="Times New Roman"/>
          <w:sz w:val="24"/>
          <w:szCs w:val="24"/>
        </w:rPr>
        <w:t>Coral Reef trend – to be determined</w:t>
      </w:r>
      <w:r w:rsidR="002863D0" w:rsidRPr="001840F7">
        <w:rPr>
          <w:rFonts w:ascii="Times New Roman" w:hAnsi="Times New Roman" w:cs="Times New Roman"/>
          <w:sz w:val="24"/>
          <w:szCs w:val="24"/>
        </w:rPr>
        <w:t xml:space="preserve"> at later date, from HIMARC but for now used data from CREP 2016 Report on change in % coral cover from 2011-2012 to 2016 surveys from the Main Hawaiian Islands.</w:t>
      </w:r>
    </w:p>
    <w:p w14:paraId="335C3B74" w14:textId="77777777" w:rsidR="000413EE" w:rsidRPr="001840F7" w:rsidRDefault="000413EE">
      <w:pPr>
        <w:rPr>
          <w:rFonts w:ascii="Times New Roman" w:hAnsi="Times New Roman" w:cs="Times New Roman"/>
          <w:i/>
          <w:sz w:val="24"/>
          <w:szCs w:val="24"/>
        </w:rPr>
      </w:pPr>
      <w:r w:rsidRPr="001840F7">
        <w:rPr>
          <w:rFonts w:ascii="Times New Roman" w:hAnsi="Times New Roman" w:cs="Times New Roman"/>
          <w:i/>
          <w:sz w:val="24"/>
          <w:szCs w:val="24"/>
        </w:rPr>
        <w:t>Beaches</w:t>
      </w:r>
    </w:p>
    <w:p w14:paraId="74619FE3" w14:textId="74451D47" w:rsidR="00204CDE" w:rsidRPr="001840F7" w:rsidRDefault="00EE5AA5">
      <w:pPr>
        <w:rPr>
          <w:rFonts w:ascii="Times New Roman" w:hAnsi="Times New Roman" w:cs="Times New Roman"/>
          <w:sz w:val="24"/>
          <w:szCs w:val="24"/>
        </w:rPr>
      </w:pPr>
      <w:r w:rsidRPr="001840F7">
        <w:rPr>
          <w:rFonts w:ascii="Times New Roman" w:hAnsi="Times New Roman" w:cs="Times New Roman"/>
          <w:sz w:val="24"/>
          <w:szCs w:val="24"/>
        </w:rPr>
        <w:t xml:space="preserve">Beach </w:t>
      </w:r>
      <w:r w:rsidR="008E4F02" w:rsidRPr="001840F7">
        <w:rPr>
          <w:rFonts w:ascii="Times New Roman" w:hAnsi="Times New Roman" w:cs="Times New Roman"/>
          <w:sz w:val="24"/>
          <w:szCs w:val="24"/>
        </w:rPr>
        <w:t>condition a</w:t>
      </w:r>
      <w:r w:rsidRPr="001840F7">
        <w:rPr>
          <w:rFonts w:ascii="Times New Roman" w:hAnsi="Times New Roman" w:cs="Times New Roman"/>
          <w:sz w:val="24"/>
          <w:szCs w:val="24"/>
        </w:rPr>
        <w:t xml:space="preserve">nd trend data comes from Fletcher </w:t>
      </w:r>
      <w:r w:rsidR="008E4F02" w:rsidRPr="001840F7">
        <w:rPr>
          <w:rFonts w:ascii="Times New Roman" w:hAnsi="Times New Roman" w:cs="Times New Roman"/>
          <w:sz w:val="24"/>
          <w:szCs w:val="24"/>
        </w:rPr>
        <w:t>et al. 2012</w:t>
      </w:r>
      <w:r w:rsidRPr="001840F7">
        <w:rPr>
          <w:rFonts w:ascii="Times New Roman" w:hAnsi="Times New Roman" w:cs="Times New Roman"/>
          <w:sz w:val="24"/>
          <w:szCs w:val="24"/>
        </w:rPr>
        <w:t>.</w:t>
      </w:r>
      <w:r w:rsidR="007C646B" w:rsidRPr="001840F7">
        <w:rPr>
          <w:rFonts w:ascii="Times New Roman" w:hAnsi="Times New Roman" w:cs="Times New Roman"/>
          <w:sz w:val="24"/>
          <w:szCs w:val="24"/>
        </w:rPr>
        <w:t xml:space="preserve"> Beach erosion is expected to </w:t>
      </w:r>
      <w:r w:rsidR="0071088B" w:rsidRPr="001840F7">
        <w:rPr>
          <w:rFonts w:ascii="Times New Roman" w:hAnsi="Times New Roman" w:cs="Times New Roman"/>
          <w:sz w:val="24"/>
          <w:szCs w:val="24"/>
        </w:rPr>
        <w:t xml:space="preserve">increase with sea level rise and sea level rise acts as </w:t>
      </w:r>
      <w:r w:rsidR="00125FAA" w:rsidRPr="001840F7">
        <w:rPr>
          <w:rFonts w:ascii="Times New Roman" w:hAnsi="Times New Roman" w:cs="Times New Roman"/>
          <w:sz w:val="24"/>
          <w:szCs w:val="24"/>
        </w:rPr>
        <w:t>a larg</w:t>
      </w:r>
      <w:r w:rsidR="008E4F02" w:rsidRPr="001840F7">
        <w:rPr>
          <w:rFonts w:ascii="Times New Roman" w:hAnsi="Times New Roman" w:cs="Times New Roman"/>
          <w:sz w:val="24"/>
          <w:szCs w:val="24"/>
        </w:rPr>
        <w:t>e pressure on this goal. Beach extent</w:t>
      </w:r>
      <w:r w:rsidR="0071088B" w:rsidRPr="001840F7">
        <w:rPr>
          <w:rFonts w:ascii="Times New Roman" w:hAnsi="Times New Roman" w:cs="Times New Roman"/>
          <w:sz w:val="24"/>
          <w:szCs w:val="24"/>
        </w:rPr>
        <w:t xml:space="preserve"> is </w:t>
      </w:r>
      <w:r w:rsidR="008E4F02" w:rsidRPr="001840F7">
        <w:rPr>
          <w:rFonts w:ascii="Times New Roman" w:hAnsi="Times New Roman" w:cs="Times New Roman"/>
          <w:sz w:val="24"/>
          <w:szCs w:val="24"/>
        </w:rPr>
        <w:t xml:space="preserve">calculated as the total length of </w:t>
      </w:r>
      <w:r w:rsidR="00E874C7" w:rsidRPr="001840F7">
        <w:rPr>
          <w:rFonts w:ascii="Times New Roman" w:hAnsi="Times New Roman" w:cs="Times New Roman"/>
          <w:sz w:val="24"/>
          <w:szCs w:val="24"/>
        </w:rPr>
        <w:t>classifications</w:t>
      </w:r>
      <w:r w:rsidR="00293B08"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3, 4, and 5 </w:t>
      </w:r>
      <w:r w:rsidR="0071088B" w:rsidRPr="001840F7">
        <w:rPr>
          <w:rFonts w:ascii="Times New Roman" w:hAnsi="Times New Roman" w:cs="Times New Roman"/>
          <w:sz w:val="24"/>
          <w:szCs w:val="24"/>
        </w:rPr>
        <w:t>from the</w:t>
      </w:r>
      <w:r w:rsidR="00E874C7" w:rsidRPr="001840F7">
        <w:rPr>
          <w:rFonts w:ascii="Times New Roman" w:hAnsi="Times New Roman" w:cs="Times New Roman"/>
          <w:sz w:val="24"/>
          <w:szCs w:val="24"/>
        </w:rPr>
        <w:t xml:space="preserve"> National Oceanic and Atmospheric Administration Office of Response and Restoration</w:t>
      </w:r>
      <w:r w:rsidR="0071088B" w:rsidRPr="001840F7">
        <w:rPr>
          <w:rFonts w:ascii="Times New Roman" w:hAnsi="Times New Roman" w:cs="Times New Roman"/>
          <w:sz w:val="24"/>
          <w:szCs w:val="24"/>
        </w:rPr>
        <w:t xml:space="preserve"> </w:t>
      </w:r>
      <w:r w:rsidR="00E874C7" w:rsidRPr="001840F7">
        <w:rPr>
          <w:rFonts w:ascii="Times New Roman" w:hAnsi="Times New Roman" w:cs="Times New Roman"/>
          <w:sz w:val="24"/>
          <w:szCs w:val="24"/>
        </w:rPr>
        <w:t xml:space="preserve">Environmental Sensitivity Index. </w:t>
      </w:r>
      <w:r w:rsidR="00125FAA" w:rsidRPr="001840F7">
        <w:rPr>
          <w:rFonts w:ascii="Times New Roman" w:hAnsi="Times New Roman" w:cs="Times New Roman"/>
          <w:sz w:val="24"/>
          <w:szCs w:val="24"/>
        </w:rPr>
        <w:t xml:space="preserve">Beach condition is the percent of beaches remaining stable (not eroding). The </w:t>
      </w:r>
      <w:r w:rsidR="002863D0" w:rsidRPr="001840F7">
        <w:rPr>
          <w:rFonts w:ascii="Times New Roman" w:hAnsi="Times New Roman" w:cs="Times New Roman"/>
          <w:sz w:val="24"/>
          <w:szCs w:val="24"/>
        </w:rPr>
        <w:t xml:space="preserve">beach trend is the </w:t>
      </w:r>
      <w:proofErr w:type="gramStart"/>
      <w:r w:rsidR="00125FAA" w:rsidRPr="001840F7">
        <w:rPr>
          <w:rFonts w:ascii="Times New Roman" w:hAnsi="Times New Roman" w:cs="Times New Roman"/>
          <w:sz w:val="24"/>
          <w:szCs w:val="24"/>
        </w:rPr>
        <w:t>long term</w:t>
      </w:r>
      <w:proofErr w:type="gramEnd"/>
      <w:r w:rsidR="00125FAA" w:rsidRPr="001840F7">
        <w:rPr>
          <w:rFonts w:ascii="Times New Roman" w:hAnsi="Times New Roman" w:cs="Times New Roman"/>
          <w:sz w:val="24"/>
          <w:szCs w:val="24"/>
        </w:rPr>
        <w:t xml:space="preserve"> erosion rate (past century) calculated from </w:t>
      </w:r>
      <w:r w:rsidR="008E4F02" w:rsidRPr="001840F7">
        <w:rPr>
          <w:rFonts w:ascii="Times New Roman" w:hAnsi="Times New Roman" w:cs="Times New Roman"/>
          <w:sz w:val="24"/>
          <w:szCs w:val="24"/>
        </w:rPr>
        <w:t>Fletcher et al. 2012</w:t>
      </w:r>
      <w:r w:rsidR="00125FAA" w:rsidRPr="001840F7">
        <w:rPr>
          <w:rFonts w:ascii="Times New Roman" w:hAnsi="Times New Roman" w:cs="Times New Roman"/>
          <w:sz w:val="24"/>
          <w:szCs w:val="24"/>
        </w:rPr>
        <w:t xml:space="preserve">. </w:t>
      </w:r>
      <w:r w:rsidR="00B4139B" w:rsidRPr="001840F7">
        <w:rPr>
          <w:rFonts w:ascii="Times New Roman" w:hAnsi="Times New Roman" w:cs="Times New Roman"/>
          <w:sz w:val="24"/>
          <w:szCs w:val="24"/>
        </w:rPr>
        <w:t xml:space="preserve">This data may be updated as </w:t>
      </w:r>
      <w:r w:rsidR="00204CDE" w:rsidRPr="001840F7">
        <w:rPr>
          <w:rFonts w:ascii="Times New Roman" w:hAnsi="Times New Roman" w:cs="Times New Roman"/>
          <w:sz w:val="24"/>
          <w:szCs w:val="24"/>
        </w:rPr>
        <w:t>USGS plans to assess the beach erosional rate every 5-10 years</w:t>
      </w:r>
      <w:r w:rsidR="00B4139B" w:rsidRPr="001840F7">
        <w:rPr>
          <w:rFonts w:ascii="Times New Roman" w:hAnsi="Times New Roman" w:cs="Times New Roman"/>
          <w:sz w:val="24"/>
          <w:szCs w:val="24"/>
        </w:rPr>
        <w:t xml:space="preserve"> </w:t>
      </w:r>
      <w:r w:rsidR="008E4F02" w:rsidRPr="001840F7">
        <w:rPr>
          <w:rFonts w:ascii="Times New Roman" w:hAnsi="Times New Roman" w:cs="Times New Roman"/>
          <w:sz w:val="24"/>
          <w:szCs w:val="24"/>
        </w:rPr>
        <w:t>(Fletcher et al. 2012).</w:t>
      </w:r>
    </w:p>
    <w:p w14:paraId="46875238" w14:textId="77777777" w:rsidR="005B346A" w:rsidRPr="001840F7" w:rsidRDefault="005B346A">
      <w:pPr>
        <w:rPr>
          <w:rFonts w:ascii="Times New Roman" w:hAnsi="Times New Roman" w:cs="Times New Roman"/>
          <w:sz w:val="24"/>
          <w:szCs w:val="24"/>
        </w:rPr>
      </w:pPr>
    </w:p>
    <w:p w14:paraId="0FB19A46" w14:textId="77777777" w:rsidR="005B346A" w:rsidRPr="001840F7" w:rsidRDefault="005B346A" w:rsidP="005B346A">
      <w:pPr>
        <w:rPr>
          <w:rFonts w:ascii="Times New Roman" w:hAnsi="Times New Roman" w:cs="Times New Roman"/>
          <w:i/>
          <w:sz w:val="24"/>
          <w:szCs w:val="24"/>
        </w:rPr>
      </w:pPr>
      <w:r w:rsidRPr="001840F7">
        <w:rPr>
          <w:rFonts w:ascii="Times New Roman" w:hAnsi="Times New Roman" w:cs="Times New Roman"/>
          <w:i/>
          <w:sz w:val="24"/>
          <w:szCs w:val="24"/>
        </w:rPr>
        <w:t xml:space="preserve">Soft Bottom </w:t>
      </w:r>
    </w:p>
    <w:p w14:paraId="2B782DEC" w14:textId="77777777" w:rsidR="005B346A" w:rsidRPr="001840F7" w:rsidRDefault="005B346A" w:rsidP="005B346A">
      <w:pPr>
        <w:rPr>
          <w:rFonts w:ascii="Times New Roman" w:hAnsi="Times New Roman" w:cs="Times New Roman"/>
          <w:sz w:val="24"/>
          <w:szCs w:val="24"/>
        </w:rPr>
      </w:pPr>
      <w:r w:rsidRPr="001840F7">
        <w:rPr>
          <w:rFonts w:ascii="Times New Roman" w:hAnsi="Times New Roman" w:cs="Times New Roman"/>
          <w:sz w:val="24"/>
          <w:szCs w:val="24"/>
        </w:rPr>
        <w:t xml:space="preserve">Near shore soft bottom habitat extent was mapped to a depth of 100 meters (Ocean Tipping Points). The condition was measured as the proportion of soft bottom habitat that was not dredged. </w:t>
      </w:r>
      <w:r w:rsidRPr="001840F7">
        <w:rPr>
          <w:rFonts w:ascii="Times New Roman" w:hAnsi="Times New Roman" w:cs="Times New Roman"/>
          <w:color w:val="000000"/>
          <w:sz w:val="24"/>
          <w:szCs w:val="24"/>
        </w:rPr>
        <w:t xml:space="preserve">Dredging was defined as activity involving physically removing substrate with machinery typically to allow for safe passage of vessels Ocean Tipping Points (http://www.pacioos.hawaii.edu/projects/oceantippingpoints/#data). </w:t>
      </w:r>
    </w:p>
    <w:p w14:paraId="506A0E40" w14:textId="77777777" w:rsidR="005B346A" w:rsidRPr="001840F7" w:rsidRDefault="005B346A">
      <w:pPr>
        <w:rPr>
          <w:rFonts w:ascii="Times New Roman" w:hAnsi="Times New Roman" w:cs="Times New Roman"/>
          <w:sz w:val="24"/>
          <w:szCs w:val="24"/>
        </w:rPr>
      </w:pPr>
    </w:p>
    <w:p w14:paraId="094EE349" w14:textId="1133ACC4" w:rsidR="00453C08" w:rsidRPr="001840F7" w:rsidRDefault="008E4F02">
      <w:pPr>
        <w:rPr>
          <w:rFonts w:ascii="Times New Roman" w:hAnsi="Times New Roman" w:cs="Times New Roman"/>
          <w:i/>
          <w:sz w:val="24"/>
          <w:szCs w:val="24"/>
        </w:rPr>
      </w:pPr>
      <w:r w:rsidRPr="001840F7">
        <w:rPr>
          <w:rFonts w:ascii="Times New Roman" w:hAnsi="Times New Roman" w:cs="Times New Roman"/>
          <w:i/>
          <w:sz w:val="24"/>
          <w:szCs w:val="24"/>
        </w:rPr>
        <w:t>Saltmarshes/</w:t>
      </w:r>
      <w:r w:rsidR="00453C08" w:rsidRPr="001840F7">
        <w:rPr>
          <w:rFonts w:ascii="Times New Roman" w:hAnsi="Times New Roman" w:cs="Times New Roman"/>
          <w:i/>
          <w:sz w:val="24"/>
          <w:szCs w:val="24"/>
        </w:rPr>
        <w:t>Wetlands</w:t>
      </w:r>
    </w:p>
    <w:p w14:paraId="32720C3C" w14:textId="77777777" w:rsidR="00B4139B" w:rsidRPr="001840F7" w:rsidRDefault="00B4139B">
      <w:pPr>
        <w:rPr>
          <w:rFonts w:ascii="Times New Roman" w:hAnsi="Times New Roman" w:cs="Times New Roman"/>
          <w:sz w:val="24"/>
          <w:szCs w:val="24"/>
        </w:rPr>
      </w:pPr>
      <w:r w:rsidRPr="001840F7">
        <w:rPr>
          <w:rFonts w:ascii="Times New Roman" w:hAnsi="Times New Roman" w:cs="Times New Roman"/>
          <w:sz w:val="24"/>
          <w:szCs w:val="24"/>
        </w:rPr>
        <w:t>Refer to Coastal Protection Goal</w:t>
      </w:r>
    </w:p>
    <w:p w14:paraId="5C4C33C9" w14:textId="118AB44D" w:rsidR="00B4139B" w:rsidRPr="001840F7" w:rsidRDefault="008E4F02">
      <w:pPr>
        <w:rPr>
          <w:rFonts w:ascii="Times New Roman" w:hAnsi="Times New Roman" w:cs="Times New Roman"/>
          <w:sz w:val="24"/>
          <w:szCs w:val="24"/>
        </w:rPr>
      </w:pPr>
      <w:r w:rsidRPr="001840F7">
        <w:rPr>
          <w:rFonts w:ascii="Times New Roman" w:hAnsi="Times New Roman" w:cs="Times New Roman"/>
          <w:sz w:val="24"/>
          <w:szCs w:val="24"/>
        </w:rPr>
        <w:t>National Oceanic and Atmospheric Administration Coastal Change Analysis Program (NOAA C-CAP)</w:t>
      </w:r>
    </w:p>
    <w:p w14:paraId="726B85A0" w14:textId="77777777" w:rsidR="00453C08" w:rsidRPr="001840F7" w:rsidRDefault="00453C08">
      <w:pPr>
        <w:rPr>
          <w:rFonts w:ascii="Times New Roman" w:hAnsi="Times New Roman" w:cs="Times New Roman"/>
          <w:i/>
          <w:sz w:val="24"/>
          <w:szCs w:val="24"/>
        </w:rPr>
      </w:pPr>
      <w:r w:rsidRPr="001840F7">
        <w:rPr>
          <w:rFonts w:ascii="Times New Roman" w:hAnsi="Times New Roman" w:cs="Times New Roman"/>
          <w:i/>
          <w:sz w:val="24"/>
          <w:szCs w:val="24"/>
        </w:rPr>
        <w:lastRenderedPageBreak/>
        <w:t>Estuaries</w:t>
      </w:r>
    </w:p>
    <w:p w14:paraId="65F33643" w14:textId="15395AD7" w:rsidR="00B4139B" w:rsidRPr="001840F7" w:rsidRDefault="00500628" w:rsidP="00B4139B">
      <w:pPr>
        <w:rPr>
          <w:rFonts w:ascii="Times New Roman" w:hAnsi="Times New Roman" w:cs="Times New Roman"/>
          <w:sz w:val="24"/>
          <w:szCs w:val="24"/>
        </w:rPr>
      </w:pPr>
      <w:r w:rsidRPr="001840F7">
        <w:rPr>
          <w:rFonts w:ascii="Times New Roman" w:hAnsi="Times New Roman" w:cs="Times New Roman"/>
          <w:sz w:val="24"/>
          <w:szCs w:val="24"/>
        </w:rPr>
        <w:t xml:space="preserve">Estuaries are defined as the transition zone where fresh water from land meets and mixes with seawater creating some of the most productive ecosystems in the world (REF) There are many challenges to mapping and defining </w:t>
      </w:r>
      <w:r w:rsidR="00F91F9F" w:rsidRPr="001840F7">
        <w:rPr>
          <w:rFonts w:ascii="Times New Roman" w:hAnsi="Times New Roman" w:cs="Times New Roman"/>
          <w:sz w:val="24"/>
          <w:szCs w:val="24"/>
        </w:rPr>
        <w:t>estuary</w:t>
      </w:r>
      <w:r w:rsidR="00B54C08" w:rsidRPr="001840F7">
        <w:rPr>
          <w:rFonts w:ascii="Times New Roman" w:hAnsi="Times New Roman" w:cs="Times New Roman"/>
          <w:sz w:val="24"/>
          <w:szCs w:val="24"/>
        </w:rPr>
        <w:t xml:space="preserve"> types. Currently, t</w:t>
      </w:r>
      <w:r w:rsidR="00453C08" w:rsidRPr="001840F7">
        <w:rPr>
          <w:rFonts w:ascii="Times New Roman" w:hAnsi="Times New Roman" w:cs="Times New Roman"/>
          <w:sz w:val="24"/>
          <w:szCs w:val="24"/>
        </w:rPr>
        <w:t xml:space="preserve">here is not a complete database for estuaries in Hawaii. </w:t>
      </w:r>
      <w:r w:rsidR="00B54C08" w:rsidRPr="001840F7">
        <w:rPr>
          <w:rFonts w:ascii="Times New Roman" w:hAnsi="Times New Roman" w:cs="Times New Roman"/>
          <w:sz w:val="24"/>
          <w:szCs w:val="24"/>
        </w:rPr>
        <w:t>However</w:t>
      </w:r>
      <w:r w:rsidR="0021125E" w:rsidRPr="001840F7">
        <w:rPr>
          <w:rFonts w:ascii="Times New Roman" w:hAnsi="Times New Roman" w:cs="Times New Roman"/>
          <w:sz w:val="24"/>
          <w:szCs w:val="24"/>
        </w:rPr>
        <w:t>,</w:t>
      </w:r>
      <w:r w:rsidR="00B54C08" w:rsidRPr="001840F7">
        <w:rPr>
          <w:rFonts w:ascii="Times New Roman" w:hAnsi="Times New Roman" w:cs="Times New Roman"/>
          <w:sz w:val="24"/>
          <w:szCs w:val="24"/>
        </w:rPr>
        <w:t xml:space="preserve"> this database is currently being developed by </w:t>
      </w:r>
      <w:r w:rsidR="00B54C08" w:rsidRPr="001840F7">
        <w:rPr>
          <w:rFonts w:ascii="Times New Roman" w:eastAsia="Times New Roman" w:hAnsi="Times New Roman" w:cs="Times New Roman"/>
          <w:color w:val="000000"/>
          <w:sz w:val="24"/>
          <w:szCs w:val="24"/>
          <w:lang w:val="haw-US"/>
        </w:rPr>
        <w:t>the Hawaii Department of Land and Natural Resources Division of Aquatic Resources.</w:t>
      </w:r>
      <w:r w:rsidR="00F91F9F" w:rsidRPr="001840F7">
        <w:rPr>
          <w:rFonts w:ascii="Times New Roman" w:hAnsi="Times New Roman" w:cs="Times New Roman"/>
          <w:sz w:val="24"/>
          <w:szCs w:val="24"/>
        </w:rPr>
        <w:t xml:space="preserve"> </w:t>
      </w:r>
      <w:r w:rsidR="00B54C08" w:rsidRPr="001840F7">
        <w:rPr>
          <w:rFonts w:ascii="Times New Roman" w:hAnsi="Times New Roman" w:cs="Times New Roman"/>
          <w:sz w:val="24"/>
          <w:szCs w:val="24"/>
        </w:rPr>
        <w:t xml:space="preserve">For this </w:t>
      </w:r>
      <w:proofErr w:type="gramStart"/>
      <w:r w:rsidR="00B54C08" w:rsidRPr="001840F7">
        <w:rPr>
          <w:rFonts w:ascii="Times New Roman" w:hAnsi="Times New Roman" w:cs="Times New Roman"/>
          <w:sz w:val="24"/>
          <w:szCs w:val="24"/>
        </w:rPr>
        <w:t>assessment</w:t>
      </w:r>
      <w:proofErr w:type="gramEnd"/>
      <w:r w:rsidR="00B54C08" w:rsidRPr="001840F7">
        <w:rPr>
          <w:rFonts w:ascii="Times New Roman" w:hAnsi="Times New Roman" w:cs="Times New Roman"/>
          <w:sz w:val="24"/>
          <w:szCs w:val="24"/>
        </w:rPr>
        <w:t xml:space="preserve"> we used the </w:t>
      </w:r>
      <w:r w:rsidR="00B4139B" w:rsidRPr="001840F7">
        <w:rPr>
          <w:rFonts w:ascii="Times New Roman" w:hAnsi="Times New Roman" w:cs="Times New Roman"/>
          <w:sz w:val="24"/>
          <w:szCs w:val="24"/>
        </w:rPr>
        <w:t xml:space="preserve">National Wetlands Inventory </w:t>
      </w:r>
      <w:r w:rsidR="00B54C08" w:rsidRPr="001840F7">
        <w:rPr>
          <w:rFonts w:ascii="Times New Roman" w:hAnsi="Times New Roman" w:cs="Times New Roman"/>
          <w:sz w:val="24"/>
          <w:szCs w:val="24"/>
        </w:rPr>
        <w:t>with the</w:t>
      </w:r>
      <w:r w:rsidR="00B4139B" w:rsidRPr="001840F7">
        <w:rPr>
          <w:rFonts w:ascii="Times New Roman" w:hAnsi="Times New Roman" w:cs="Times New Roman"/>
          <w:sz w:val="24"/>
          <w:szCs w:val="24"/>
        </w:rPr>
        <w:t xml:space="preserve"> deeper water </w:t>
      </w:r>
      <w:r w:rsidR="00B54C08" w:rsidRPr="001840F7">
        <w:rPr>
          <w:rFonts w:ascii="Times New Roman" w:hAnsi="Times New Roman" w:cs="Times New Roman"/>
          <w:sz w:val="24"/>
          <w:szCs w:val="24"/>
        </w:rPr>
        <w:t xml:space="preserve">estuaries </w:t>
      </w:r>
      <w:r w:rsidR="00F91F9F" w:rsidRPr="001840F7">
        <w:rPr>
          <w:rFonts w:ascii="Times New Roman" w:hAnsi="Times New Roman" w:cs="Times New Roman"/>
          <w:sz w:val="24"/>
          <w:szCs w:val="24"/>
        </w:rPr>
        <w:t>excluded</w:t>
      </w:r>
      <w:r w:rsidR="00B54C08" w:rsidRPr="001840F7">
        <w:rPr>
          <w:rFonts w:ascii="Times New Roman" w:hAnsi="Times New Roman" w:cs="Times New Roman"/>
          <w:sz w:val="24"/>
          <w:szCs w:val="24"/>
        </w:rPr>
        <w:t xml:space="preserve"> as these were previously mapped out to the full near shore extent (3nm) and did not fit our classification of estuary habitats. </w:t>
      </w:r>
    </w:p>
    <w:p w14:paraId="534786B8" w14:textId="77777777" w:rsidR="007E76B5" w:rsidRPr="001840F7" w:rsidRDefault="007E76B5">
      <w:pPr>
        <w:rPr>
          <w:rFonts w:ascii="Times New Roman" w:hAnsi="Times New Roman" w:cs="Times New Roman"/>
          <w:i/>
          <w:sz w:val="24"/>
          <w:szCs w:val="24"/>
        </w:rPr>
      </w:pPr>
    </w:p>
    <w:p w14:paraId="0949B409" w14:textId="08CD9E88" w:rsidR="007E76B5" w:rsidRPr="001840F7" w:rsidRDefault="007E76B5" w:rsidP="007E76B5">
      <w:pPr>
        <w:rPr>
          <w:rFonts w:ascii="Times New Roman" w:hAnsi="Times New Roman" w:cs="Times New Roman"/>
          <w:i/>
          <w:sz w:val="24"/>
          <w:szCs w:val="24"/>
        </w:rPr>
      </w:pPr>
      <w:r w:rsidRPr="001840F7">
        <w:rPr>
          <w:rFonts w:ascii="Times New Roman" w:hAnsi="Times New Roman" w:cs="Times New Roman"/>
          <w:i/>
          <w:sz w:val="24"/>
          <w:szCs w:val="24"/>
        </w:rPr>
        <w:t>Mangroves</w:t>
      </w:r>
    </w:p>
    <w:p w14:paraId="6B8C84C0" w14:textId="77777777" w:rsidR="007E76B5" w:rsidRPr="001840F7" w:rsidRDefault="007E76B5" w:rsidP="007E76B5">
      <w:pPr>
        <w:rPr>
          <w:rFonts w:ascii="Times New Roman" w:hAnsi="Times New Roman" w:cs="Times New Roman"/>
          <w:sz w:val="24"/>
          <w:szCs w:val="24"/>
        </w:rPr>
      </w:pPr>
      <w:r w:rsidRPr="001840F7">
        <w:rPr>
          <w:rFonts w:ascii="Times New Roman" w:hAnsi="Times New Roman" w:cs="Times New Roman"/>
          <w:sz w:val="24"/>
          <w:szCs w:val="24"/>
        </w:rPr>
        <w:t>Mangroves are invasive in Hawaii and pose several negative ecological impacts (Allen 1998), therefore they are not included in the goal models but they are included as a pressure that is applied to Biodiversity, Artisanal Fishing, Recreation, Sense of Place, and Food Provision.</w:t>
      </w:r>
    </w:p>
    <w:p w14:paraId="7579A1E0" w14:textId="77777777" w:rsidR="007E76B5" w:rsidRPr="001840F7" w:rsidRDefault="007E76B5">
      <w:pPr>
        <w:rPr>
          <w:rFonts w:ascii="Times New Roman" w:hAnsi="Times New Roman" w:cs="Times New Roman"/>
          <w:i/>
          <w:sz w:val="24"/>
          <w:szCs w:val="24"/>
        </w:rPr>
      </w:pPr>
    </w:p>
    <w:p w14:paraId="6F53D470" w14:textId="77777777" w:rsidR="00990459" w:rsidRPr="001840F7" w:rsidRDefault="00990459">
      <w:pPr>
        <w:rPr>
          <w:rFonts w:ascii="Times New Roman" w:hAnsi="Times New Roman" w:cs="Times New Roman"/>
          <w:i/>
          <w:sz w:val="24"/>
          <w:szCs w:val="24"/>
        </w:rPr>
      </w:pPr>
      <w:r w:rsidRPr="001840F7">
        <w:rPr>
          <w:rFonts w:ascii="Times New Roman" w:hAnsi="Times New Roman" w:cs="Times New Roman"/>
          <w:i/>
          <w:sz w:val="24"/>
          <w:szCs w:val="24"/>
        </w:rPr>
        <w:t>Species</w:t>
      </w:r>
      <w:r w:rsidR="00203C27" w:rsidRPr="001840F7">
        <w:rPr>
          <w:rFonts w:ascii="Times New Roman" w:hAnsi="Times New Roman" w:cs="Times New Roman"/>
          <w:i/>
          <w:sz w:val="24"/>
          <w:szCs w:val="24"/>
        </w:rPr>
        <w:t xml:space="preserve"> </w:t>
      </w:r>
    </w:p>
    <w:p w14:paraId="7E09AC84" w14:textId="77777777" w:rsidR="000704E2" w:rsidRPr="001840F7" w:rsidRDefault="000704E2">
      <w:pPr>
        <w:rPr>
          <w:rFonts w:ascii="Times New Roman" w:hAnsi="Times New Roman" w:cs="Times New Roman"/>
          <w:sz w:val="24"/>
          <w:szCs w:val="24"/>
        </w:rPr>
      </w:pPr>
      <w:proofErr w:type="spellStart"/>
      <w:r w:rsidRPr="001840F7">
        <w:rPr>
          <w:rFonts w:ascii="Times New Roman" w:hAnsi="Times New Roman" w:cs="Times New Roman"/>
          <w:sz w:val="24"/>
          <w:szCs w:val="24"/>
        </w:rPr>
        <w:t>Hawaiʻi</w:t>
      </w:r>
      <w:proofErr w:type="spellEnd"/>
      <w:r w:rsidRPr="001840F7">
        <w:rPr>
          <w:rFonts w:ascii="Times New Roman" w:hAnsi="Times New Roman" w:cs="Times New Roman"/>
          <w:sz w:val="24"/>
          <w:szCs w:val="24"/>
        </w:rPr>
        <w:t xml:space="preserve"> has a high rate of endemic species. The latest assessment lists 501 Endangered species (77 animal) (Environmental Conservation Online System 02/13/2015). The Endangered Species Act (ESA) was established in 1973 provides for the conservation of species that are endangered or threatened (likely to become endangered in the near future without protection) throughout all or a significant portion of their range, and the conservation of the ecosystems on which they depend. To assess species </w:t>
      </w:r>
      <w:proofErr w:type="gramStart"/>
      <w:r w:rsidRPr="001840F7">
        <w:rPr>
          <w:rFonts w:ascii="Times New Roman" w:hAnsi="Times New Roman" w:cs="Times New Roman"/>
          <w:sz w:val="24"/>
          <w:szCs w:val="24"/>
        </w:rPr>
        <w:t>status</w:t>
      </w:r>
      <w:proofErr w:type="gramEnd"/>
      <w:r w:rsidRPr="001840F7">
        <w:rPr>
          <w:rFonts w:ascii="Times New Roman" w:hAnsi="Times New Roman" w:cs="Times New Roman"/>
          <w:sz w:val="24"/>
          <w:szCs w:val="24"/>
        </w:rPr>
        <w:t xml:space="preserve"> we combined information on local reef fish species status indicators (NOAA report card/ HMARC), and ESA status of marine mammals (cetacean table), turtles, and coastal plants. We incorporated reef fish indicators even though many of </w:t>
      </w:r>
      <w:proofErr w:type="spellStart"/>
      <w:r w:rsidRPr="001840F7">
        <w:rPr>
          <w:rFonts w:ascii="Times New Roman" w:hAnsi="Times New Roman" w:cs="Times New Roman"/>
          <w:sz w:val="24"/>
          <w:szCs w:val="24"/>
        </w:rPr>
        <w:t>Hawaiʻiʻs</w:t>
      </w:r>
      <w:proofErr w:type="spellEnd"/>
      <w:r w:rsidRPr="001840F7">
        <w:rPr>
          <w:rFonts w:ascii="Times New Roman" w:hAnsi="Times New Roman" w:cs="Times New Roman"/>
          <w:sz w:val="24"/>
          <w:szCs w:val="24"/>
        </w:rPr>
        <w:t xml:space="preserve"> reef fish are not considered threatened or endangered. Local indicators of reef fish populations and status are important for understanding the health of coral reefs and biodiversity and therefore were included along with reef fish species richness.</w:t>
      </w:r>
    </w:p>
    <w:p w14:paraId="542C5071" w14:textId="77777777" w:rsidR="00564473"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Fish</w:t>
      </w:r>
      <w:r w:rsidR="00564473" w:rsidRPr="001840F7">
        <w:rPr>
          <w:rFonts w:ascii="Times New Roman" w:hAnsi="Times New Roman" w:cs="Times New Roman"/>
          <w:i/>
          <w:sz w:val="24"/>
          <w:szCs w:val="24"/>
        </w:rPr>
        <w:t xml:space="preserve"> – biomass of reef fish ranked by spatial reference (by </w:t>
      </w:r>
      <w:proofErr w:type="spellStart"/>
      <w:r w:rsidR="00564473" w:rsidRPr="001840F7">
        <w:rPr>
          <w:rFonts w:ascii="Times New Roman" w:hAnsi="Times New Roman" w:cs="Times New Roman"/>
          <w:i/>
          <w:sz w:val="24"/>
          <w:szCs w:val="24"/>
        </w:rPr>
        <w:t>Moku</w:t>
      </w:r>
      <w:proofErr w:type="spellEnd"/>
      <w:r w:rsidR="00564473" w:rsidRPr="001840F7">
        <w:rPr>
          <w:rFonts w:ascii="Times New Roman" w:hAnsi="Times New Roman" w:cs="Times New Roman"/>
          <w:i/>
          <w:sz w:val="24"/>
          <w:szCs w:val="24"/>
        </w:rPr>
        <w:t xml:space="preserve">). Fish species richness… </w:t>
      </w:r>
    </w:p>
    <w:p w14:paraId="4316EF12" w14:textId="4F284A96" w:rsidR="00C65D47" w:rsidRPr="001840F7" w:rsidRDefault="00C65D47">
      <w:pPr>
        <w:rPr>
          <w:rFonts w:ascii="Times New Roman" w:hAnsi="Times New Roman" w:cs="Times New Roman"/>
          <w:sz w:val="24"/>
          <w:szCs w:val="24"/>
        </w:rPr>
      </w:pPr>
      <w:r w:rsidRPr="001840F7">
        <w:rPr>
          <w:rFonts w:ascii="Times New Roman" w:hAnsi="Times New Roman" w:cs="Times New Roman"/>
          <w:sz w:val="24"/>
          <w:szCs w:val="24"/>
        </w:rPr>
        <w:t xml:space="preserve">Fish species richness and </w:t>
      </w:r>
      <w:r w:rsidR="00AD53E8" w:rsidRPr="001840F7">
        <w:rPr>
          <w:rFonts w:ascii="Times New Roman" w:hAnsi="Times New Roman" w:cs="Times New Roman"/>
          <w:sz w:val="24"/>
          <w:szCs w:val="24"/>
        </w:rPr>
        <w:t xml:space="preserve">reef fish indicator scores were </w:t>
      </w:r>
      <w:r w:rsidRPr="001840F7">
        <w:rPr>
          <w:rFonts w:ascii="Times New Roman" w:hAnsi="Times New Roman" w:cs="Times New Roman"/>
          <w:sz w:val="24"/>
          <w:szCs w:val="24"/>
        </w:rPr>
        <w:t>averaged per region.</w:t>
      </w:r>
    </w:p>
    <w:p w14:paraId="61DE4E38" w14:textId="77777777" w:rsidR="00AD6D75" w:rsidRPr="001840F7" w:rsidRDefault="00AD6D75" w:rsidP="00AD6D75">
      <w:pPr>
        <w:shd w:val="clear" w:color="auto" w:fill="FFFFFF"/>
        <w:spacing w:after="0" w:line="240" w:lineRule="auto"/>
        <w:rPr>
          <w:rFonts w:ascii="Times New Roman" w:eastAsia="Times New Roman" w:hAnsi="Times New Roman" w:cs="Times New Roman"/>
          <w:color w:val="212121"/>
          <w:sz w:val="24"/>
          <w:szCs w:val="24"/>
        </w:rPr>
      </w:pPr>
      <w:r w:rsidRPr="001840F7">
        <w:rPr>
          <w:rFonts w:ascii="Times New Roman" w:eastAsia="Times New Roman" w:hAnsi="Times New Roman" w:cs="Times New Roman"/>
          <w:color w:val="212121"/>
          <w:sz w:val="24"/>
          <w:szCs w:val="24"/>
        </w:rPr>
        <w:t>Reef fish indicato</w:t>
      </w:r>
      <w:r w:rsidR="0041579A" w:rsidRPr="001840F7">
        <w:rPr>
          <w:rFonts w:ascii="Times New Roman" w:eastAsia="Times New Roman" w:hAnsi="Times New Roman" w:cs="Times New Roman"/>
          <w:color w:val="212121"/>
          <w:sz w:val="24"/>
          <w:szCs w:val="24"/>
        </w:rPr>
        <w:t xml:space="preserve">rs are made up of 3 components (Reef Fish Biomass, Reef Fish Sustainability, and Reef Fish Predators). </w:t>
      </w:r>
      <w:r w:rsidRPr="001840F7">
        <w:rPr>
          <w:rFonts w:ascii="Times New Roman" w:eastAsia="Times New Roman" w:hAnsi="Times New Roman" w:cs="Times New Roman"/>
          <w:color w:val="212121"/>
          <w:sz w:val="24"/>
          <w:szCs w:val="24"/>
        </w:rPr>
        <w:t xml:space="preserve">Reef Fish Biomass: mean biomass of all reef fishes other than sharks and jacks derived from underwater visual surveys of &lt;30m </w:t>
      </w:r>
      <w:proofErr w:type="spellStart"/>
      <w:r w:rsidRPr="001840F7">
        <w:rPr>
          <w:rFonts w:ascii="Times New Roman" w:eastAsia="Times New Roman" w:hAnsi="Times New Roman" w:cs="Times New Roman"/>
          <w:color w:val="212121"/>
          <w:sz w:val="24"/>
          <w:szCs w:val="24"/>
        </w:rPr>
        <w:t>hardbottom</w:t>
      </w:r>
      <w:proofErr w:type="spellEnd"/>
      <w:r w:rsidRPr="001840F7">
        <w:rPr>
          <w:rFonts w:ascii="Times New Roman" w:eastAsia="Times New Roman" w:hAnsi="Times New Roman" w:cs="Times New Roman"/>
          <w:color w:val="212121"/>
          <w:sz w:val="24"/>
          <w:szCs w:val="24"/>
        </w:rPr>
        <w:t xml:space="preserve"> habitats. Survey biomass per location is compared against a meaningful local baseline (to account for inherent environmental and habitat differences among locations. High scores therefore represent populations that are close to t</w:t>
      </w:r>
      <w:r w:rsidR="0041579A" w:rsidRPr="001840F7">
        <w:rPr>
          <w:rFonts w:ascii="Times New Roman" w:eastAsia="Times New Roman" w:hAnsi="Times New Roman" w:cs="Times New Roman"/>
          <w:color w:val="212121"/>
          <w:sz w:val="24"/>
          <w:szCs w:val="24"/>
        </w:rPr>
        <w:t xml:space="preserve">heir natural carrying capacity. </w:t>
      </w:r>
      <w:r w:rsidRPr="001840F7">
        <w:rPr>
          <w:rFonts w:ascii="Times New Roman" w:eastAsia="Times New Roman" w:hAnsi="Times New Roman" w:cs="Times New Roman"/>
          <w:color w:val="212121"/>
          <w:sz w:val="24"/>
          <w:szCs w:val="24"/>
        </w:rPr>
        <w:t xml:space="preserve">Reef Fish Sustainability represents </w:t>
      </w:r>
      <w:r w:rsidRPr="001840F7">
        <w:rPr>
          <w:rFonts w:ascii="Times New Roman" w:eastAsia="Times New Roman" w:hAnsi="Times New Roman" w:cs="Times New Roman"/>
          <w:color w:val="212121"/>
          <w:sz w:val="24"/>
          <w:szCs w:val="24"/>
        </w:rPr>
        <w:lastRenderedPageBreak/>
        <w:t>an index of mean size of a range of targeted reef fish species relative to their size at first maturity. High scores therefore represent assemblages where there are still many of large individuals of targets species, those large fishes being particularly important co</w:t>
      </w:r>
      <w:r w:rsidR="0041579A" w:rsidRPr="001840F7">
        <w:rPr>
          <w:rFonts w:ascii="Times New Roman" w:eastAsia="Times New Roman" w:hAnsi="Times New Roman" w:cs="Times New Roman"/>
          <w:color w:val="212121"/>
          <w:sz w:val="24"/>
          <w:szCs w:val="24"/>
        </w:rPr>
        <w:t xml:space="preserve">mponents of the breeding </w:t>
      </w:r>
      <w:proofErr w:type="spellStart"/>
      <w:proofErr w:type="gramStart"/>
      <w:r w:rsidR="0041579A" w:rsidRPr="001840F7">
        <w:rPr>
          <w:rFonts w:ascii="Times New Roman" w:eastAsia="Times New Roman" w:hAnsi="Times New Roman" w:cs="Times New Roman"/>
          <w:color w:val="212121"/>
          <w:sz w:val="24"/>
          <w:szCs w:val="24"/>
        </w:rPr>
        <w:t>stock.</w:t>
      </w:r>
      <w:r w:rsidRPr="001840F7">
        <w:rPr>
          <w:rFonts w:ascii="Times New Roman" w:eastAsia="Times New Roman" w:hAnsi="Times New Roman" w:cs="Times New Roman"/>
          <w:color w:val="212121"/>
          <w:sz w:val="24"/>
          <w:szCs w:val="24"/>
        </w:rPr>
        <w:t>Reef</w:t>
      </w:r>
      <w:proofErr w:type="spellEnd"/>
      <w:proofErr w:type="gramEnd"/>
      <w:r w:rsidRPr="001840F7">
        <w:rPr>
          <w:rFonts w:ascii="Times New Roman" w:eastAsia="Times New Roman" w:hAnsi="Times New Roman" w:cs="Times New Roman"/>
          <w:color w:val="212121"/>
          <w:sz w:val="24"/>
          <w:szCs w:val="24"/>
        </w:rPr>
        <w:t xml:space="preserve"> Fish Predators. This indicator is made up of 2 </w:t>
      </w:r>
      <w:r w:rsidR="0041579A" w:rsidRPr="001840F7">
        <w:rPr>
          <w:rFonts w:ascii="Times New Roman" w:eastAsia="Times New Roman" w:hAnsi="Times New Roman" w:cs="Times New Roman"/>
          <w:color w:val="212121"/>
          <w:sz w:val="24"/>
          <w:szCs w:val="24"/>
        </w:rPr>
        <w:t>components: ‘reef sharks’ and ‘</w:t>
      </w:r>
      <w:r w:rsidRPr="001840F7">
        <w:rPr>
          <w:rFonts w:ascii="Times New Roman" w:eastAsia="Times New Roman" w:hAnsi="Times New Roman" w:cs="Times New Roman"/>
          <w:color w:val="212121"/>
          <w:sz w:val="24"/>
          <w:szCs w:val="24"/>
        </w:rPr>
        <w:t xml:space="preserve">other reef </w:t>
      </w:r>
      <w:proofErr w:type="spellStart"/>
      <w:r w:rsidRPr="001840F7">
        <w:rPr>
          <w:rFonts w:ascii="Times New Roman" w:eastAsia="Times New Roman" w:hAnsi="Times New Roman" w:cs="Times New Roman"/>
          <w:color w:val="212121"/>
          <w:sz w:val="24"/>
          <w:szCs w:val="24"/>
        </w:rPr>
        <w:t>piscivores</w:t>
      </w:r>
      <w:proofErr w:type="spellEnd"/>
      <w:r w:rsidRPr="001840F7">
        <w:rPr>
          <w:rFonts w:ascii="Times New Roman" w:eastAsia="Times New Roman" w:hAnsi="Times New Roman" w:cs="Times New Roman"/>
          <w:color w:val="212121"/>
          <w:sz w:val="24"/>
          <w:szCs w:val="24"/>
        </w:rPr>
        <w:t>’ with data taken respectively from towed-diver and point-count surveys by divers. High scores represent locations where upper trophic level fishes are still a conspicuous and ecologically important component of the reef ecosystem. </w:t>
      </w:r>
    </w:p>
    <w:p w14:paraId="286B9B87" w14:textId="77777777" w:rsidR="00AD6D75" w:rsidRPr="001840F7" w:rsidRDefault="00AD6D75">
      <w:pPr>
        <w:rPr>
          <w:rFonts w:ascii="Times New Roman" w:hAnsi="Times New Roman" w:cs="Times New Roman"/>
          <w:sz w:val="24"/>
          <w:szCs w:val="24"/>
        </w:rPr>
      </w:pPr>
    </w:p>
    <w:p w14:paraId="433A5412" w14:textId="77777777" w:rsidR="004D1769" w:rsidRPr="001840F7" w:rsidRDefault="004D1769">
      <w:pPr>
        <w:rPr>
          <w:rFonts w:ascii="Times New Roman" w:hAnsi="Times New Roman" w:cs="Times New Roman"/>
          <w:i/>
          <w:sz w:val="24"/>
          <w:szCs w:val="24"/>
        </w:rPr>
      </w:pPr>
      <w:r w:rsidRPr="001840F7">
        <w:rPr>
          <w:rFonts w:ascii="Times New Roman" w:hAnsi="Times New Roman" w:cs="Times New Roman"/>
          <w:i/>
          <w:sz w:val="24"/>
          <w:szCs w:val="24"/>
        </w:rPr>
        <w:t xml:space="preserve">Marine Mammals </w:t>
      </w:r>
      <w:r w:rsidR="00564473" w:rsidRPr="001840F7">
        <w:rPr>
          <w:rFonts w:ascii="Times New Roman" w:hAnsi="Times New Roman" w:cs="Times New Roman"/>
          <w:i/>
          <w:sz w:val="24"/>
          <w:szCs w:val="24"/>
        </w:rPr>
        <w:t>&amp; Turtles</w:t>
      </w:r>
    </w:p>
    <w:p w14:paraId="2FB82210" w14:textId="14D537F1" w:rsidR="0099761B" w:rsidRPr="001840F7" w:rsidRDefault="0099761B">
      <w:pPr>
        <w:rPr>
          <w:rFonts w:ascii="Times New Roman" w:hAnsi="Times New Roman" w:cs="Times New Roman"/>
          <w:sz w:val="24"/>
          <w:szCs w:val="24"/>
        </w:rPr>
      </w:pPr>
      <w:r w:rsidRPr="001840F7">
        <w:rPr>
          <w:rFonts w:ascii="Times New Roman" w:hAnsi="Times New Roman" w:cs="Times New Roman"/>
          <w:sz w:val="24"/>
          <w:szCs w:val="24"/>
        </w:rPr>
        <w:t xml:space="preserve">Data from the Main Hawaiian Islands Biogeographic </w:t>
      </w:r>
      <w:r w:rsidR="005B346A" w:rsidRPr="001840F7">
        <w:rPr>
          <w:rFonts w:ascii="Times New Roman" w:hAnsi="Times New Roman" w:cs="Times New Roman"/>
          <w:sz w:val="24"/>
          <w:szCs w:val="24"/>
        </w:rPr>
        <w:t>Assessment</w:t>
      </w:r>
      <w:r w:rsidRPr="001840F7">
        <w:rPr>
          <w:rFonts w:ascii="Times New Roman" w:hAnsi="Times New Roman" w:cs="Times New Roman"/>
          <w:sz w:val="24"/>
          <w:szCs w:val="24"/>
        </w:rPr>
        <w:t xml:space="preserve"> (2016) was used to create a marine mammal species distribution map. Species with </w:t>
      </w:r>
      <w:r w:rsidR="005B3228" w:rsidRPr="001840F7">
        <w:rPr>
          <w:rFonts w:ascii="Times New Roman" w:hAnsi="Times New Roman" w:cs="Times New Roman"/>
          <w:sz w:val="24"/>
          <w:szCs w:val="24"/>
        </w:rPr>
        <w:t xml:space="preserve">modeled </w:t>
      </w:r>
      <w:r w:rsidRPr="001840F7">
        <w:rPr>
          <w:rFonts w:ascii="Times New Roman" w:hAnsi="Times New Roman" w:cs="Times New Roman"/>
          <w:sz w:val="24"/>
          <w:szCs w:val="24"/>
        </w:rPr>
        <w:t xml:space="preserve">relative abundances were combined into one mosaic dataset to count the number of overlapping marine mammals per cell. </w:t>
      </w:r>
    </w:p>
    <w:p w14:paraId="45FF8C64" w14:textId="77777777" w:rsidR="00C76788" w:rsidRPr="001840F7" w:rsidRDefault="00DA5281">
      <w:pPr>
        <w:rPr>
          <w:rFonts w:ascii="Times New Roman" w:hAnsi="Times New Roman" w:cs="Times New Roman"/>
          <w:i/>
          <w:sz w:val="24"/>
          <w:szCs w:val="24"/>
        </w:rPr>
      </w:pPr>
      <m:oMathPara>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mammals</m:t>
              </m:r>
            </m:sub>
          </m:sSub>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M</m:t>
                  </m:r>
                </m:sub>
                <m:sup/>
                <m:e>
                  <m:r>
                    <w:rPr>
                      <w:rFonts w:ascii="Cambria Math" w:hAnsi="Cambria Math" w:cs="Times New Roman"/>
                      <w:sz w:val="24"/>
                      <w:szCs w:val="24"/>
                    </w:rPr>
                    <m:t>(</m:t>
                  </m:r>
                  <m:f>
                    <m:fPr>
                      <m:ctrlPr>
                        <w:rPr>
                          <w:rFonts w:ascii="Cambria Math" w:hAnsi="Cambria Math" w:cs="Times New Roman"/>
                          <w:i/>
                          <w:sz w:val="24"/>
                          <w:szCs w:val="24"/>
                        </w:rPr>
                      </m:ctrlPr>
                    </m:fPr>
                    <m:num>
                      <m:nary>
                        <m:naryPr>
                          <m:chr m:val="∑"/>
                          <m:limLoc m:val="undOvr"/>
                          <m:supHide m:val="1"/>
                          <m:ctrlPr>
                            <w:rPr>
                              <w:rFonts w:ascii="Cambria Math" w:hAnsi="Cambria Math" w:cs="Times New Roman"/>
                              <w:i/>
                              <w:sz w:val="24"/>
                              <w:szCs w:val="24"/>
                            </w:rPr>
                          </m:ctrlPr>
                        </m:naryPr>
                        <m:sub>
                          <m:r>
                            <w:rPr>
                              <w:rFonts w:ascii="Cambria Math" w:hAnsi="Cambria Math" w:cs="Times New Roman"/>
                              <w:sz w:val="24"/>
                              <w:szCs w:val="24"/>
                            </w:rPr>
                            <m:t>N</m:t>
                          </m:r>
                        </m:sub>
                        <m:sup/>
                        <m:e>
                          <m:sSub>
                            <m:sSubPr>
                              <m:ctrlPr>
                                <w:rPr>
                                  <w:rFonts w:ascii="Cambria Math" w:hAnsi="Cambria Math" w:cs="Times New Roman"/>
                                  <w:i/>
                                  <w:sz w:val="24"/>
                                  <w:szCs w:val="24"/>
                                </w:rPr>
                              </m:ctrlPr>
                            </m:sSubPr>
                            <m:e>
                              <m:r>
                                <w:rPr>
                                  <w:rFonts w:ascii="Cambria Math" w:hAnsi="Cambria Math" w:cs="Times New Roman"/>
                                  <w:sz w:val="24"/>
                                  <w:szCs w:val="24"/>
                                </w:rPr>
                                <m:t>w</m:t>
                              </m:r>
                            </m:e>
                            <m:sub>
                              <m:r>
                                <w:rPr>
                                  <w:rFonts w:ascii="Cambria Math" w:hAnsi="Cambria Math" w:cs="Times New Roman"/>
                                  <w:sz w:val="24"/>
                                  <w:szCs w:val="24"/>
                                </w:rPr>
                                <m:t>i, k</m:t>
                              </m:r>
                            </m:sub>
                          </m:sSub>
                        </m:e>
                      </m:nary>
                    </m:num>
                    <m:den>
                      <m:r>
                        <w:rPr>
                          <w:rFonts w:ascii="Cambria Math" w:hAnsi="Cambria Math" w:cs="Times New Roman"/>
                          <w:sz w:val="24"/>
                          <w:szCs w:val="24"/>
                        </w:rPr>
                        <m:t>N</m:t>
                      </m:r>
                    </m:den>
                  </m:f>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c</m:t>
                      </m:r>
                    </m:sub>
                  </m:sSub>
                </m:e>
              </m:nary>
            </m:num>
            <m:den>
              <m:sSub>
                <m:sSubPr>
                  <m:ctrlPr>
                    <w:rPr>
                      <w:rFonts w:ascii="Cambria Math" w:hAnsi="Cambria Math" w:cs="Times New Roman"/>
                      <w:i/>
                      <w:sz w:val="24"/>
                      <w:szCs w:val="24"/>
                    </w:rPr>
                  </m:ctrlPr>
                </m:sSubPr>
                <m:e>
                  <m:r>
                    <w:rPr>
                      <w:rFonts w:ascii="Cambria Math" w:hAnsi="Cambria Math" w:cs="Times New Roman"/>
                      <w:sz w:val="24"/>
                      <w:szCs w:val="24"/>
                    </w:rPr>
                    <m:t>A</m:t>
                  </m:r>
                </m:e>
                <m:sub>
                  <m:r>
                    <w:rPr>
                      <w:rFonts w:ascii="Cambria Math" w:hAnsi="Cambria Math" w:cs="Times New Roman"/>
                      <w:sz w:val="24"/>
                      <w:szCs w:val="24"/>
                    </w:rPr>
                    <m:t>T</m:t>
                  </m:r>
                </m:sub>
              </m:sSub>
            </m:den>
          </m:f>
        </m:oMath>
      </m:oMathPara>
    </w:p>
    <w:p w14:paraId="77B9A43A"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n =</w:t>
      </w:r>
      <w:r w:rsidRPr="001840F7">
        <w:rPr>
          <w:rFonts w:ascii="Times New Roman" w:hAnsi="Times New Roman" w:cs="Times New Roman"/>
          <w:sz w:val="24"/>
          <w:szCs w:val="24"/>
        </w:rPr>
        <w:t xml:space="preserve"> number of species per grid cell </w:t>
      </w:r>
      <w:r w:rsidRPr="001840F7">
        <w:rPr>
          <w:rFonts w:ascii="Times New Roman" w:hAnsi="Times New Roman" w:cs="Times New Roman"/>
          <w:i/>
          <w:sz w:val="24"/>
          <w:szCs w:val="24"/>
        </w:rPr>
        <w:t>c</w:t>
      </w:r>
    </w:p>
    <w:p w14:paraId="27DE4559" w14:textId="77777777" w:rsidR="00C76788" w:rsidRPr="001840F7" w:rsidRDefault="00C76788">
      <w:pPr>
        <w:rPr>
          <w:rFonts w:ascii="Times New Roman" w:hAnsi="Times New Roman" w:cs="Times New Roman"/>
          <w:i/>
          <w:sz w:val="24"/>
          <w:szCs w:val="24"/>
        </w:rPr>
      </w:pPr>
      <w:r w:rsidRPr="001840F7">
        <w:rPr>
          <w:rFonts w:ascii="Times New Roman" w:hAnsi="Times New Roman" w:cs="Times New Roman"/>
          <w:i/>
          <w:sz w:val="24"/>
          <w:szCs w:val="24"/>
        </w:rPr>
        <w:t xml:space="preserve">M = </w:t>
      </w:r>
      <w:r w:rsidRPr="001840F7">
        <w:rPr>
          <w:rFonts w:ascii="Times New Roman" w:hAnsi="Times New Roman" w:cs="Times New Roman"/>
          <w:sz w:val="24"/>
          <w:szCs w:val="24"/>
        </w:rPr>
        <w:t>number of grid cells in the assessment region</w:t>
      </w:r>
    </w:p>
    <w:p w14:paraId="15173FFA" w14:textId="77777777" w:rsidR="00C76788" w:rsidRPr="001840F7" w:rsidRDefault="00C76788">
      <w:pPr>
        <w:rPr>
          <w:rFonts w:ascii="Times New Roman" w:hAnsi="Times New Roman" w:cs="Times New Roman"/>
          <w:sz w:val="24"/>
          <w:szCs w:val="24"/>
        </w:rPr>
      </w:pPr>
      <w:proofErr w:type="gramStart"/>
      <w:r w:rsidRPr="001840F7">
        <w:rPr>
          <w:rFonts w:ascii="Times New Roman" w:hAnsi="Times New Roman" w:cs="Times New Roman"/>
          <w:i/>
          <w:sz w:val="24"/>
          <w:szCs w:val="24"/>
          <w:vertAlign w:val="subscript"/>
        </w:rPr>
        <w:t xml:space="preserve">Ac </w:t>
      </w:r>
      <w:r w:rsidRPr="001840F7">
        <w:rPr>
          <w:rFonts w:ascii="Times New Roman" w:hAnsi="Times New Roman" w:cs="Times New Roman"/>
          <w:sz w:val="24"/>
          <w:szCs w:val="24"/>
        </w:rPr>
        <w:t xml:space="preserve"> =</w:t>
      </w:r>
      <w:proofErr w:type="gramEnd"/>
      <w:r w:rsidRPr="001840F7">
        <w:rPr>
          <w:rFonts w:ascii="Times New Roman" w:hAnsi="Times New Roman" w:cs="Times New Roman"/>
          <w:sz w:val="24"/>
          <w:szCs w:val="24"/>
        </w:rPr>
        <w:t xml:space="preserve"> total area of grid cell</w:t>
      </w:r>
    </w:p>
    <w:p w14:paraId="37FE08BA" w14:textId="77777777" w:rsidR="00C76788" w:rsidRPr="001840F7" w:rsidRDefault="00C76788">
      <w:pPr>
        <w:rPr>
          <w:rFonts w:ascii="Times New Roman" w:hAnsi="Times New Roman" w:cs="Times New Roman"/>
          <w:sz w:val="24"/>
          <w:szCs w:val="24"/>
        </w:rPr>
      </w:pPr>
      <w:r w:rsidRPr="001840F7">
        <w:rPr>
          <w:rFonts w:ascii="Times New Roman" w:hAnsi="Times New Roman" w:cs="Times New Roman"/>
          <w:i/>
          <w:sz w:val="24"/>
          <w:szCs w:val="24"/>
        </w:rPr>
        <w:t>A</w:t>
      </w:r>
      <w:r w:rsidRPr="001840F7">
        <w:rPr>
          <w:rFonts w:ascii="Times New Roman" w:hAnsi="Times New Roman" w:cs="Times New Roman"/>
          <w:i/>
          <w:sz w:val="24"/>
          <w:szCs w:val="24"/>
          <w:vertAlign w:val="subscript"/>
        </w:rPr>
        <w:t xml:space="preserve">T </w:t>
      </w:r>
      <w:r w:rsidRPr="001840F7">
        <w:rPr>
          <w:rFonts w:ascii="Times New Roman" w:hAnsi="Times New Roman" w:cs="Times New Roman"/>
          <w:sz w:val="24"/>
          <w:szCs w:val="24"/>
        </w:rPr>
        <w:t>= total area of the assessment region</w:t>
      </w:r>
    </w:p>
    <w:p w14:paraId="27A1962C" w14:textId="77777777" w:rsidR="00C76788" w:rsidRPr="001840F7" w:rsidRDefault="00C76788">
      <w:pPr>
        <w:rPr>
          <w:rFonts w:ascii="Times New Roman" w:hAnsi="Times New Roman" w:cs="Times New Roman"/>
          <w:i/>
          <w:sz w:val="24"/>
          <w:szCs w:val="24"/>
        </w:rPr>
      </w:pPr>
    </w:p>
    <w:tbl>
      <w:tblPr>
        <w:tblW w:w="8165" w:type="dxa"/>
        <w:tblInd w:w="93" w:type="dxa"/>
        <w:tblLook w:val="04A0" w:firstRow="1" w:lastRow="0" w:firstColumn="1" w:lastColumn="0" w:noHBand="0" w:noVBand="1"/>
      </w:tblPr>
      <w:tblGrid>
        <w:gridCol w:w="3019"/>
        <w:gridCol w:w="4086"/>
        <w:gridCol w:w="1060"/>
      </w:tblGrid>
      <w:tr w:rsidR="00CA2001" w:rsidRPr="001840F7" w14:paraId="5A9F02F1" w14:textId="77777777" w:rsidTr="00CA2001">
        <w:trPr>
          <w:trHeight w:val="315"/>
        </w:trPr>
        <w:tc>
          <w:tcPr>
            <w:tcW w:w="3019" w:type="dxa"/>
            <w:tcBorders>
              <w:top w:val="single" w:sz="4" w:space="0" w:color="auto"/>
              <w:left w:val="nil"/>
              <w:bottom w:val="single" w:sz="4" w:space="0" w:color="auto"/>
              <w:right w:val="nil"/>
            </w:tcBorders>
            <w:shd w:val="clear" w:color="auto" w:fill="auto"/>
            <w:noWrap/>
            <w:vAlign w:val="bottom"/>
            <w:hideMark/>
          </w:tcPr>
          <w:p w14:paraId="7D0ADE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name</w:t>
            </w:r>
          </w:p>
        </w:tc>
        <w:tc>
          <w:tcPr>
            <w:tcW w:w="4086" w:type="dxa"/>
            <w:tcBorders>
              <w:top w:val="single" w:sz="4" w:space="0" w:color="auto"/>
              <w:left w:val="nil"/>
              <w:bottom w:val="single" w:sz="4" w:space="0" w:color="auto"/>
              <w:right w:val="nil"/>
            </w:tcBorders>
            <w:shd w:val="clear" w:color="auto" w:fill="auto"/>
            <w:noWrap/>
            <w:vAlign w:val="bottom"/>
            <w:hideMark/>
          </w:tcPr>
          <w:p w14:paraId="24FBC1B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Species name</w:t>
            </w:r>
          </w:p>
        </w:tc>
        <w:tc>
          <w:tcPr>
            <w:tcW w:w="1060" w:type="dxa"/>
            <w:tcBorders>
              <w:top w:val="single" w:sz="4" w:space="0" w:color="auto"/>
              <w:left w:val="nil"/>
              <w:bottom w:val="single" w:sz="4" w:space="0" w:color="auto"/>
              <w:right w:val="nil"/>
            </w:tcBorders>
            <w:shd w:val="clear" w:color="auto" w:fill="auto"/>
            <w:noWrap/>
            <w:vAlign w:val="bottom"/>
            <w:hideMark/>
          </w:tcPr>
          <w:p w14:paraId="69436C4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ESA Status</w:t>
            </w:r>
          </w:p>
        </w:tc>
      </w:tr>
      <w:tr w:rsidR="00CA2001" w:rsidRPr="001840F7" w14:paraId="115A7CB2" w14:textId="77777777" w:rsidTr="00CA2001">
        <w:trPr>
          <w:trHeight w:val="315"/>
        </w:trPr>
        <w:tc>
          <w:tcPr>
            <w:tcW w:w="3019" w:type="dxa"/>
            <w:tcBorders>
              <w:top w:val="nil"/>
              <w:left w:val="nil"/>
              <w:bottom w:val="nil"/>
              <w:right w:val="nil"/>
            </w:tcBorders>
            <w:shd w:val="clear" w:color="auto" w:fill="auto"/>
            <w:noWrap/>
            <w:vAlign w:val="bottom"/>
            <w:hideMark/>
          </w:tcPr>
          <w:p w14:paraId="2140B52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Blainville’s</w:t>
            </w:r>
            <w:proofErr w:type="spellEnd"/>
            <w:r w:rsidRPr="001840F7">
              <w:rPr>
                <w:rFonts w:ascii="Times New Roman" w:eastAsia="Times New Roman" w:hAnsi="Times New Roman" w:cs="Times New Roman"/>
                <w:color w:val="000000"/>
                <w:sz w:val="24"/>
                <w:szCs w:val="24"/>
              </w:rPr>
              <w:t xml:space="preserve"> beaked whale</w:t>
            </w:r>
          </w:p>
        </w:tc>
        <w:tc>
          <w:tcPr>
            <w:tcW w:w="4086" w:type="dxa"/>
            <w:tcBorders>
              <w:top w:val="nil"/>
              <w:left w:val="nil"/>
              <w:bottom w:val="nil"/>
              <w:right w:val="nil"/>
            </w:tcBorders>
            <w:shd w:val="clear" w:color="auto" w:fill="auto"/>
            <w:noWrap/>
            <w:vAlign w:val="bottom"/>
            <w:hideMark/>
          </w:tcPr>
          <w:p w14:paraId="4A71D48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Mesoplodon </w:t>
            </w:r>
            <w:proofErr w:type="spellStart"/>
            <w:r w:rsidRPr="001840F7">
              <w:rPr>
                <w:rFonts w:ascii="Times New Roman" w:eastAsia="Times New Roman" w:hAnsi="Times New Roman" w:cs="Times New Roman"/>
                <w:color w:val="000000"/>
                <w:sz w:val="24"/>
                <w:szCs w:val="24"/>
              </w:rPr>
              <w:t>densirostris</w:t>
            </w:r>
            <w:proofErr w:type="spellEnd"/>
          </w:p>
        </w:tc>
        <w:tc>
          <w:tcPr>
            <w:tcW w:w="1060" w:type="dxa"/>
            <w:tcBorders>
              <w:top w:val="nil"/>
              <w:left w:val="nil"/>
              <w:bottom w:val="nil"/>
              <w:right w:val="nil"/>
            </w:tcBorders>
            <w:shd w:val="clear" w:color="auto" w:fill="auto"/>
            <w:noWrap/>
            <w:vAlign w:val="bottom"/>
            <w:hideMark/>
          </w:tcPr>
          <w:p w14:paraId="0BF356E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A0C5CC3" w14:textId="77777777" w:rsidTr="00CA2001">
        <w:trPr>
          <w:trHeight w:val="315"/>
        </w:trPr>
        <w:tc>
          <w:tcPr>
            <w:tcW w:w="3019" w:type="dxa"/>
            <w:tcBorders>
              <w:top w:val="nil"/>
              <w:left w:val="nil"/>
              <w:bottom w:val="nil"/>
              <w:right w:val="nil"/>
            </w:tcBorders>
            <w:shd w:val="clear" w:color="auto" w:fill="auto"/>
            <w:noWrap/>
            <w:vAlign w:val="bottom"/>
            <w:hideMark/>
          </w:tcPr>
          <w:p w14:paraId="576E6DC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Blue whale </w:t>
            </w:r>
          </w:p>
        </w:tc>
        <w:tc>
          <w:tcPr>
            <w:tcW w:w="4086" w:type="dxa"/>
            <w:tcBorders>
              <w:top w:val="nil"/>
              <w:left w:val="nil"/>
              <w:bottom w:val="nil"/>
              <w:right w:val="nil"/>
            </w:tcBorders>
            <w:shd w:val="clear" w:color="auto" w:fill="auto"/>
            <w:noWrap/>
            <w:vAlign w:val="bottom"/>
            <w:hideMark/>
          </w:tcPr>
          <w:p w14:paraId="4276AF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musculus</w:t>
            </w:r>
            <w:proofErr w:type="spellEnd"/>
          </w:p>
        </w:tc>
        <w:tc>
          <w:tcPr>
            <w:tcW w:w="1060" w:type="dxa"/>
            <w:tcBorders>
              <w:top w:val="nil"/>
              <w:left w:val="nil"/>
              <w:bottom w:val="nil"/>
              <w:right w:val="nil"/>
            </w:tcBorders>
            <w:shd w:val="clear" w:color="auto" w:fill="auto"/>
            <w:noWrap/>
            <w:vAlign w:val="bottom"/>
            <w:hideMark/>
          </w:tcPr>
          <w:p w14:paraId="5E4722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62B704AA" w14:textId="77777777" w:rsidTr="00CA2001">
        <w:trPr>
          <w:trHeight w:val="315"/>
        </w:trPr>
        <w:tc>
          <w:tcPr>
            <w:tcW w:w="3019" w:type="dxa"/>
            <w:tcBorders>
              <w:top w:val="nil"/>
              <w:left w:val="nil"/>
              <w:bottom w:val="nil"/>
              <w:right w:val="nil"/>
            </w:tcBorders>
            <w:shd w:val="clear" w:color="auto" w:fill="auto"/>
            <w:noWrap/>
            <w:vAlign w:val="bottom"/>
            <w:hideMark/>
          </w:tcPr>
          <w:p w14:paraId="774F96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Bryde’s</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4342424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edeni</w:t>
            </w:r>
            <w:proofErr w:type="spellEnd"/>
          </w:p>
        </w:tc>
        <w:tc>
          <w:tcPr>
            <w:tcW w:w="1060" w:type="dxa"/>
            <w:tcBorders>
              <w:top w:val="nil"/>
              <w:left w:val="nil"/>
              <w:bottom w:val="nil"/>
              <w:right w:val="nil"/>
            </w:tcBorders>
            <w:shd w:val="clear" w:color="auto" w:fill="auto"/>
            <w:noWrap/>
            <w:vAlign w:val="bottom"/>
            <w:hideMark/>
          </w:tcPr>
          <w:p w14:paraId="5FF55B2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1C75D88" w14:textId="77777777" w:rsidTr="00CA2001">
        <w:trPr>
          <w:trHeight w:val="315"/>
        </w:trPr>
        <w:tc>
          <w:tcPr>
            <w:tcW w:w="3019" w:type="dxa"/>
            <w:tcBorders>
              <w:top w:val="nil"/>
              <w:left w:val="nil"/>
              <w:bottom w:val="nil"/>
              <w:right w:val="nil"/>
            </w:tcBorders>
            <w:shd w:val="clear" w:color="auto" w:fill="auto"/>
            <w:noWrap/>
            <w:vAlign w:val="bottom"/>
            <w:hideMark/>
          </w:tcPr>
          <w:p w14:paraId="223AE69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Common bottlenose dolphin</w:t>
            </w:r>
          </w:p>
        </w:tc>
        <w:tc>
          <w:tcPr>
            <w:tcW w:w="4086" w:type="dxa"/>
            <w:tcBorders>
              <w:top w:val="nil"/>
              <w:left w:val="nil"/>
              <w:bottom w:val="nil"/>
              <w:right w:val="nil"/>
            </w:tcBorders>
            <w:shd w:val="clear" w:color="auto" w:fill="auto"/>
            <w:noWrap/>
            <w:vAlign w:val="bottom"/>
            <w:hideMark/>
          </w:tcPr>
          <w:p w14:paraId="48AE14B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Tursiops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truncatus</w:t>
            </w:r>
            <w:proofErr w:type="spellEnd"/>
          </w:p>
        </w:tc>
        <w:tc>
          <w:tcPr>
            <w:tcW w:w="1060" w:type="dxa"/>
            <w:tcBorders>
              <w:top w:val="nil"/>
              <w:left w:val="nil"/>
              <w:bottom w:val="nil"/>
              <w:right w:val="nil"/>
            </w:tcBorders>
            <w:shd w:val="clear" w:color="auto" w:fill="auto"/>
            <w:noWrap/>
            <w:vAlign w:val="bottom"/>
            <w:hideMark/>
          </w:tcPr>
          <w:p w14:paraId="595D77B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6B7AD402" w14:textId="77777777" w:rsidTr="00CA2001">
        <w:trPr>
          <w:trHeight w:val="315"/>
        </w:trPr>
        <w:tc>
          <w:tcPr>
            <w:tcW w:w="3019" w:type="dxa"/>
            <w:tcBorders>
              <w:top w:val="nil"/>
              <w:left w:val="nil"/>
              <w:bottom w:val="nil"/>
              <w:right w:val="nil"/>
            </w:tcBorders>
            <w:shd w:val="clear" w:color="auto" w:fill="auto"/>
            <w:noWrap/>
            <w:vAlign w:val="bottom"/>
            <w:hideMark/>
          </w:tcPr>
          <w:p w14:paraId="085C1C6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Cuvier’s beaked whale</w:t>
            </w:r>
          </w:p>
        </w:tc>
        <w:tc>
          <w:tcPr>
            <w:tcW w:w="4086" w:type="dxa"/>
            <w:tcBorders>
              <w:top w:val="nil"/>
              <w:left w:val="nil"/>
              <w:bottom w:val="nil"/>
              <w:right w:val="nil"/>
            </w:tcBorders>
            <w:shd w:val="clear" w:color="auto" w:fill="auto"/>
            <w:noWrap/>
            <w:vAlign w:val="bottom"/>
            <w:hideMark/>
          </w:tcPr>
          <w:p w14:paraId="50B94CF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Ziphius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cavirostris</w:t>
            </w:r>
            <w:proofErr w:type="spellEnd"/>
          </w:p>
        </w:tc>
        <w:tc>
          <w:tcPr>
            <w:tcW w:w="1060" w:type="dxa"/>
            <w:tcBorders>
              <w:top w:val="nil"/>
              <w:left w:val="nil"/>
              <w:bottom w:val="nil"/>
              <w:right w:val="nil"/>
            </w:tcBorders>
            <w:shd w:val="clear" w:color="auto" w:fill="auto"/>
            <w:noWrap/>
            <w:vAlign w:val="bottom"/>
            <w:hideMark/>
          </w:tcPr>
          <w:p w14:paraId="6FCB760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BAAF30F" w14:textId="77777777" w:rsidTr="00CA2001">
        <w:trPr>
          <w:trHeight w:val="315"/>
        </w:trPr>
        <w:tc>
          <w:tcPr>
            <w:tcW w:w="3019" w:type="dxa"/>
            <w:tcBorders>
              <w:top w:val="nil"/>
              <w:left w:val="nil"/>
              <w:bottom w:val="nil"/>
              <w:right w:val="nil"/>
            </w:tcBorders>
            <w:shd w:val="clear" w:color="auto" w:fill="auto"/>
            <w:noWrap/>
            <w:vAlign w:val="bottom"/>
            <w:hideMark/>
          </w:tcPr>
          <w:p w14:paraId="6224543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Dwarf sperm whale</w:t>
            </w:r>
          </w:p>
        </w:tc>
        <w:tc>
          <w:tcPr>
            <w:tcW w:w="4086" w:type="dxa"/>
            <w:tcBorders>
              <w:top w:val="nil"/>
              <w:left w:val="nil"/>
              <w:bottom w:val="nil"/>
              <w:right w:val="nil"/>
            </w:tcBorders>
            <w:shd w:val="clear" w:color="auto" w:fill="auto"/>
            <w:noWrap/>
            <w:vAlign w:val="bottom"/>
            <w:hideMark/>
          </w:tcPr>
          <w:p w14:paraId="26C0068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sima</w:t>
            </w:r>
            <w:proofErr w:type="spellEnd"/>
          </w:p>
        </w:tc>
        <w:tc>
          <w:tcPr>
            <w:tcW w:w="1060" w:type="dxa"/>
            <w:tcBorders>
              <w:top w:val="nil"/>
              <w:left w:val="nil"/>
              <w:bottom w:val="nil"/>
              <w:right w:val="nil"/>
            </w:tcBorders>
            <w:shd w:val="clear" w:color="auto" w:fill="auto"/>
            <w:noWrap/>
            <w:vAlign w:val="bottom"/>
            <w:hideMark/>
          </w:tcPr>
          <w:p w14:paraId="2FC6E0C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2AABBB4" w14:textId="77777777" w:rsidTr="00CA2001">
        <w:trPr>
          <w:trHeight w:val="315"/>
        </w:trPr>
        <w:tc>
          <w:tcPr>
            <w:tcW w:w="3019" w:type="dxa"/>
            <w:tcBorders>
              <w:top w:val="nil"/>
              <w:left w:val="nil"/>
              <w:bottom w:val="nil"/>
              <w:right w:val="nil"/>
            </w:tcBorders>
            <w:shd w:val="clear" w:color="auto" w:fill="auto"/>
            <w:noWrap/>
            <w:vAlign w:val="bottom"/>
            <w:hideMark/>
          </w:tcPr>
          <w:p w14:paraId="683B777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False killer whale</w:t>
            </w:r>
          </w:p>
        </w:tc>
        <w:tc>
          <w:tcPr>
            <w:tcW w:w="4086" w:type="dxa"/>
            <w:tcBorders>
              <w:top w:val="nil"/>
              <w:left w:val="nil"/>
              <w:bottom w:val="nil"/>
              <w:right w:val="nil"/>
            </w:tcBorders>
            <w:shd w:val="clear" w:color="auto" w:fill="auto"/>
            <w:noWrap/>
            <w:vAlign w:val="bottom"/>
            <w:hideMark/>
          </w:tcPr>
          <w:p w14:paraId="4C6200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Pseudorca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crassidens</w:t>
            </w:r>
            <w:proofErr w:type="spellEnd"/>
          </w:p>
        </w:tc>
        <w:tc>
          <w:tcPr>
            <w:tcW w:w="1060" w:type="dxa"/>
            <w:tcBorders>
              <w:top w:val="nil"/>
              <w:left w:val="nil"/>
              <w:bottom w:val="nil"/>
              <w:right w:val="nil"/>
            </w:tcBorders>
            <w:shd w:val="clear" w:color="auto" w:fill="auto"/>
            <w:noWrap/>
            <w:vAlign w:val="bottom"/>
            <w:hideMark/>
          </w:tcPr>
          <w:p w14:paraId="66BD993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271A2B7" w14:textId="77777777" w:rsidTr="00CA2001">
        <w:trPr>
          <w:trHeight w:val="315"/>
        </w:trPr>
        <w:tc>
          <w:tcPr>
            <w:tcW w:w="3019" w:type="dxa"/>
            <w:tcBorders>
              <w:top w:val="nil"/>
              <w:left w:val="nil"/>
              <w:bottom w:val="nil"/>
              <w:right w:val="nil"/>
            </w:tcBorders>
            <w:shd w:val="clear" w:color="auto" w:fill="auto"/>
            <w:noWrap/>
            <w:vAlign w:val="bottom"/>
            <w:hideMark/>
          </w:tcPr>
          <w:p w14:paraId="3AEFA62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Fin whale </w:t>
            </w:r>
          </w:p>
        </w:tc>
        <w:tc>
          <w:tcPr>
            <w:tcW w:w="4086" w:type="dxa"/>
            <w:tcBorders>
              <w:top w:val="nil"/>
              <w:left w:val="nil"/>
              <w:bottom w:val="nil"/>
              <w:right w:val="nil"/>
            </w:tcBorders>
            <w:shd w:val="clear" w:color="auto" w:fill="auto"/>
            <w:noWrap/>
            <w:vAlign w:val="bottom"/>
            <w:hideMark/>
          </w:tcPr>
          <w:p w14:paraId="16C5339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physalus</w:t>
            </w:r>
            <w:proofErr w:type="spellEnd"/>
          </w:p>
        </w:tc>
        <w:tc>
          <w:tcPr>
            <w:tcW w:w="1060" w:type="dxa"/>
            <w:tcBorders>
              <w:top w:val="nil"/>
              <w:left w:val="nil"/>
              <w:bottom w:val="nil"/>
              <w:right w:val="nil"/>
            </w:tcBorders>
            <w:shd w:val="clear" w:color="auto" w:fill="auto"/>
            <w:noWrap/>
            <w:vAlign w:val="bottom"/>
            <w:hideMark/>
          </w:tcPr>
          <w:p w14:paraId="26597F3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917E307" w14:textId="77777777" w:rsidTr="00CA2001">
        <w:trPr>
          <w:trHeight w:val="315"/>
        </w:trPr>
        <w:tc>
          <w:tcPr>
            <w:tcW w:w="3019" w:type="dxa"/>
            <w:tcBorders>
              <w:top w:val="nil"/>
              <w:left w:val="nil"/>
              <w:bottom w:val="nil"/>
              <w:right w:val="nil"/>
            </w:tcBorders>
            <w:shd w:val="clear" w:color="auto" w:fill="auto"/>
            <w:noWrap/>
            <w:vAlign w:val="bottom"/>
            <w:hideMark/>
          </w:tcPr>
          <w:p w14:paraId="6C7C227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Fraser’s dolphin </w:t>
            </w:r>
          </w:p>
        </w:tc>
        <w:tc>
          <w:tcPr>
            <w:tcW w:w="4086" w:type="dxa"/>
            <w:tcBorders>
              <w:top w:val="nil"/>
              <w:left w:val="nil"/>
              <w:bottom w:val="nil"/>
              <w:right w:val="nil"/>
            </w:tcBorders>
            <w:shd w:val="clear" w:color="auto" w:fill="auto"/>
            <w:noWrap/>
            <w:vAlign w:val="bottom"/>
            <w:hideMark/>
          </w:tcPr>
          <w:p w14:paraId="714417B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Lagenodelphis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hosei</w:t>
            </w:r>
            <w:proofErr w:type="spellEnd"/>
          </w:p>
        </w:tc>
        <w:tc>
          <w:tcPr>
            <w:tcW w:w="1060" w:type="dxa"/>
            <w:tcBorders>
              <w:top w:val="nil"/>
              <w:left w:val="nil"/>
              <w:bottom w:val="nil"/>
              <w:right w:val="nil"/>
            </w:tcBorders>
            <w:shd w:val="clear" w:color="auto" w:fill="auto"/>
            <w:noWrap/>
            <w:vAlign w:val="bottom"/>
            <w:hideMark/>
          </w:tcPr>
          <w:p w14:paraId="5C4E76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8E5D32E" w14:textId="77777777" w:rsidTr="00CA2001">
        <w:trPr>
          <w:trHeight w:val="315"/>
        </w:trPr>
        <w:tc>
          <w:tcPr>
            <w:tcW w:w="3019" w:type="dxa"/>
            <w:tcBorders>
              <w:top w:val="nil"/>
              <w:left w:val="nil"/>
              <w:bottom w:val="nil"/>
              <w:right w:val="nil"/>
            </w:tcBorders>
            <w:shd w:val="clear" w:color="auto" w:fill="auto"/>
            <w:noWrap/>
            <w:vAlign w:val="bottom"/>
            <w:hideMark/>
          </w:tcPr>
          <w:p w14:paraId="346D5F1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Green</w:t>
            </w:r>
          </w:p>
        </w:tc>
        <w:tc>
          <w:tcPr>
            <w:tcW w:w="4086" w:type="dxa"/>
            <w:tcBorders>
              <w:top w:val="nil"/>
              <w:left w:val="nil"/>
              <w:bottom w:val="nil"/>
              <w:right w:val="nil"/>
            </w:tcBorders>
            <w:shd w:val="clear" w:color="auto" w:fill="auto"/>
            <w:noWrap/>
            <w:vAlign w:val="bottom"/>
            <w:hideMark/>
          </w:tcPr>
          <w:p w14:paraId="62E6674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Chelonia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mydas</w:t>
            </w:r>
            <w:proofErr w:type="spellEnd"/>
          </w:p>
        </w:tc>
        <w:tc>
          <w:tcPr>
            <w:tcW w:w="1060" w:type="dxa"/>
            <w:tcBorders>
              <w:top w:val="nil"/>
              <w:left w:val="nil"/>
              <w:bottom w:val="nil"/>
              <w:right w:val="nil"/>
            </w:tcBorders>
            <w:shd w:val="clear" w:color="auto" w:fill="auto"/>
            <w:noWrap/>
            <w:vAlign w:val="bottom"/>
            <w:hideMark/>
          </w:tcPr>
          <w:p w14:paraId="3C15BC4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08229DAE" w14:textId="77777777" w:rsidTr="00CA2001">
        <w:trPr>
          <w:trHeight w:val="315"/>
        </w:trPr>
        <w:tc>
          <w:tcPr>
            <w:tcW w:w="3019" w:type="dxa"/>
            <w:tcBorders>
              <w:top w:val="nil"/>
              <w:left w:val="nil"/>
              <w:bottom w:val="nil"/>
              <w:right w:val="nil"/>
            </w:tcBorders>
            <w:shd w:val="clear" w:color="auto" w:fill="auto"/>
            <w:noWrap/>
            <w:vAlign w:val="bottom"/>
            <w:hideMark/>
          </w:tcPr>
          <w:p w14:paraId="13E3533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Hawaiian monk seal</w:t>
            </w:r>
          </w:p>
        </w:tc>
        <w:tc>
          <w:tcPr>
            <w:tcW w:w="4086" w:type="dxa"/>
            <w:tcBorders>
              <w:top w:val="nil"/>
              <w:left w:val="nil"/>
              <w:bottom w:val="nil"/>
              <w:right w:val="nil"/>
            </w:tcBorders>
            <w:shd w:val="clear" w:color="auto" w:fill="auto"/>
            <w:noWrap/>
            <w:vAlign w:val="bottom"/>
            <w:hideMark/>
          </w:tcPr>
          <w:p w14:paraId="12FB639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Neomonachus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schauinslandi</w:t>
            </w:r>
            <w:proofErr w:type="spellEnd"/>
          </w:p>
        </w:tc>
        <w:tc>
          <w:tcPr>
            <w:tcW w:w="1060" w:type="dxa"/>
            <w:tcBorders>
              <w:top w:val="nil"/>
              <w:left w:val="nil"/>
              <w:bottom w:val="nil"/>
              <w:right w:val="nil"/>
            </w:tcBorders>
            <w:shd w:val="clear" w:color="auto" w:fill="auto"/>
            <w:noWrap/>
            <w:vAlign w:val="bottom"/>
            <w:hideMark/>
          </w:tcPr>
          <w:p w14:paraId="51280A5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D6D86D0" w14:textId="77777777" w:rsidTr="00CA2001">
        <w:trPr>
          <w:trHeight w:val="315"/>
        </w:trPr>
        <w:tc>
          <w:tcPr>
            <w:tcW w:w="3019" w:type="dxa"/>
            <w:tcBorders>
              <w:top w:val="nil"/>
              <w:left w:val="nil"/>
              <w:bottom w:val="nil"/>
              <w:right w:val="nil"/>
            </w:tcBorders>
            <w:shd w:val="clear" w:color="auto" w:fill="auto"/>
            <w:noWrap/>
            <w:vAlign w:val="bottom"/>
            <w:hideMark/>
          </w:tcPr>
          <w:p w14:paraId="3307D4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Hawksbill</w:t>
            </w:r>
          </w:p>
        </w:tc>
        <w:tc>
          <w:tcPr>
            <w:tcW w:w="4086" w:type="dxa"/>
            <w:tcBorders>
              <w:top w:val="nil"/>
              <w:left w:val="nil"/>
              <w:bottom w:val="nil"/>
              <w:right w:val="nil"/>
            </w:tcBorders>
            <w:shd w:val="clear" w:color="auto" w:fill="auto"/>
            <w:noWrap/>
            <w:vAlign w:val="bottom"/>
            <w:hideMark/>
          </w:tcPr>
          <w:p w14:paraId="4E6C7C7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Ertmochelys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imbricata</w:t>
            </w:r>
            <w:proofErr w:type="spellEnd"/>
          </w:p>
        </w:tc>
        <w:tc>
          <w:tcPr>
            <w:tcW w:w="1060" w:type="dxa"/>
            <w:tcBorders>
              <w:top w:val="nil"/>
              <w:left w:val="nil"/>
              <w:bottom w:val="nil"/>
              <w:right w:val="nil"/>
            </w:tcBorders>
            <w:shd w:val="clear" w:color="auto" w:fill="auto"/>
            <w:noWrap/>
            <w:vAlign w:val="bottom"/>
            <w:hideMark/>
          </w:tcPr>
          <w:p w14:paraId="32EF9D2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73871500" w14:textId="77777777" w:rsidTr="00CA2001">
        <w:trPr>
          <w:trHeight w:val="315"/>
        </w:trPr>
        <w:tc>
          <w:tcPr>
            <w:tcW w:w="3019" w:type="dxa"/>
            <w:tcBorders>
              <w:top w:val="nil"/>
              <w:left w:val="nil"/>
              <w:bottom w:val="nil"/>
              <w:right w:val="nil"/>
            </w:tcBorders>
            <w:shd w:val="clear" w:color="auto" w:fill="auto"/>
            <w:noWrap/>
            <w:vAlign w:val="bottom"/>
            <w:hideMark/>
          </w:tcPr>
          <w:p w14:paraId="5DD9ADA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Humpback whale</w:t>
            </w:r>
          </w:p>
        </w:tc>
        <w:tc>
          <w:tcPr>
            <w:tcW w:w="4086" w:type="dxa"/>
            <w:tcBorders>
              <w:top w:val="nil"/>
              <w:left w:val="nil"/>
              <w:bottom w:val="nil"/>
              <w:right w:val="nil"/>
            </w:tcBorders>
            <w:shd w:val="clear" w:color="auto" w:fill="auto"/>
            <w:noWrap/>
            <w:vAlign w:val="bottom"/>
            <w:hideMark/>
          </w:tcPr>
          <w:p w14:paraId="02E6F20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Megaptera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novaeangliae</w:t>
            </w:r>
            <w:proofErr w:type="spellEnd"/>
          </w:p>
        </w:tc>
        <w:tc>
          <w:tcPr>
            <w:tcW w:w="1060" w:type="dxa"/>
            <w:tcBorders>
              <w:top w:val="nil"/>
              <w:left w:val="nil"/>
              <w:bottom w:val="nil"/>
              <w:right w:val="nil"/>
            </w:tcBorders>
            <w:shd w:val="clear" w:color="auto" w:fill="auto"/>
            <w:noWrap/>
            <w:vAlign w:val="bottom"/>
            <w:hideMark/>
          </w:tcPr>
          <w:p w14:paraId="70E09A2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3CBC42EB" w14:textId="77777777" w:rsidTr="00CA2001">
        <w:trPr>
          <w:trHeight w:val="315"/>
        </w:trPr>
        <w:tc>
          <w:tcPr>
            <w:tcW w:w="3019" w:type="dxa"/>
            <w:tcBorders>
              <w:top w:val="nil"/>
              <w:left w:val="nil"/>
              <w:bottom w:val="nil"/>
              <w:right w:val="nil"/>
            </w:tcBorders>
            <w:shd w:val="clear" w:color="auto" w:fill="auto"/>
            <w:noWrap/>
            <w:vAlign w:val="bottom"/>
            <w:hideMark/>
          </w:tcPr>
          <w:p w14:paraId="203D866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Killer whale </w:t>
            </w:r>
          </w:p>
        </w:tc>
        <w:tc>
          <w:tcPr>
            <w:tcW w:w="4086" w:type="dxa"/>
            <w:tcBorders>
              <w:top w:val="nil"/>
              <w:left w:val="nil"/>
              <w:bottom w:val="nil"/>
              <w:right w:val="nil"/>
            </w:tcBorders>
            <w:shd w:val="clear" w:color="auto" w:fill="auto"/>
            <w:noWrap/>
            <w:vAlign w:val="bottom"/>
            <w:hideMark/>
          </w:tcPr>
          <w:p w14:paraId="735907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Orcinus</w:t>
            </w:r>
            <w:proofErr w:type="spellEnd"/>
            <w:r w:rsidRPr="001840F7">
              <w:rPr>
                <w:rFonts w:ascii="Times New Roman" w:eastAsia="Times New Roman" w:hAnsi="Times New Roman" w:cs="Times New Roman"/>
                <w:color w:val="000000"/>
                <w:sz w:val="24"/>
                <w:szCs w:val="24"/>
              </w:rPr>
              <w:t xml:space="preserve"> orca</w:t>
            </w:r>
          </w:p>
        </w:tc>
        <w:tc>
          <w:tcPr>
            <w:tcW w:w="1060" w:type="dxa"/>
            <w:tcBorders>
              <w:top w:val="nil"/>
              <w:left w:val="nil"/>
              <w:bottom w:val="nil"/>
              <w:right w:val="nil"/>
            </w:tcBorders>
            <w:shd w:val="clear" w:color="auto" w:fill="auto"/>
            <w:noWrap/>
            <w:vAlign w:val="bottom"/>
            <w:hideMark/>
          </w:tcPr>
          <w:p w14:paraId="39924DB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4E6605A" w14:textId="77777777" w:rsidTr="00CA2001">
        <w:trPr>
          <w:trHeight w:val="315"/>
        </w:trPr>
        <w:tc>
          <w:tcPr>
            <w:tcW w:w="3019" w:type="dxa"/>
            <w:tcBorders>
              <w:top w:val="nil"/>
              <w:left w:val="nil"/>
              <w:bottom w:val="nil"/>
              <w:right w:val="nil"/>
            </w:tcBorders>
            <w:shd w:val="clear" w:color="auto" w:fill="auto"/>
            <w:noWrap/>
            <w:vAlign w:val="bottom"/>
            <w:hideMark/>
          </w:tcPr>
          <w:p w14:paraId="1D5FF84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lastRenderedPageBreak/>
              <w:t>Leatherback</w:t>
            </w:r>
          </w:p>
        </w:tc>
        <w:tc>
          <w:tcPr>
            <w:tcW w:w="4086" w:type="dxa"/>
            <w:tcBorders>
              <w:top w:val="nil"/>
              <w:left w:val="nil"/>
              <w:bottom w:val="nil"/>
              <w:right w:val="nil"/>
            </w:tcBorders>
            <w:shd w:val="clear" w:color="auto" w:fill="auto"/>
            <w:noWrap/>
            <w:vAlign w:val="bottom"/>
            <w:hideMark/>
          </w:tcPr>
          <w:p w14:paraId="05C3A90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Dermochelys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cariacea</w:t>
            </w:r>
            <w:proofErr w:type="spellEnd"/>
          </w:p>
        </w:tc>
        <w:tc>
          <w:tcPr>
            <w:tcW w:w="1060" w:type="dxa"/>
            <w:tcBorders>
              <w:top w:val="nil"/>
              <w:left w:val="nil"/>
              <w:bottom w:val="nil"/>
              <w:right w:val="nil"/>
            </w:tcBorders>
            <w:shd w:val="clear" w:color="auto" w:fill="auto"/>
            <w:noWrap/>
            <w:vAlign w:val="bottom"/>
            <w:hideMark/>
          </w:tcPr>
          <w:p w14:paraId="3E3791E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555B112" w14:textId="77777777" w:rsidTr="00CA2001">
        <w:trPr>
          <w:trHeight w:val="315"/>
        </w:trPr>
        <w:tc>
          <w:tcPr>
            <w:tcW w:w="3019" w:type="dxa"/>
            <w:tcBorders>
              <w:top w:val="nil"/>
              <w:left w:val="nil"/>
              <w:bottom w:val="nil"/>
              <w:right w:val="nil"/>
            </w:tcBorders>
            <w:shd w:val="clear" w:color="auto" w:fill="auto"/>
            <w:noWrap/>
            <w:vAlign w:val="bottom"/>
            <w:hideMark/>
          </w:tcPr>
          <w:p w14:paraId="450B57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Loggerhead</w:t>
            </w:r>
          </w:p>
        </w:tc>
        <w:tc>
          <w:tcPr>
            <w:tcW w:w="4086" w:type="dxa"/>
            <w:tcBorders>
              <w:top w:val="nil"/>
              <w:left w:val="nil"/>
              <w:bottom w:val="nil"/>
              <w:right w:val="nil"/>
            </w:tcBorders>
            <w:shd w:val="clear" w:color="auto" w:fill="auto"/>
            <w:noWrap/>
            <w:vAlign w:val="bottom"/>
            <w:hideMark/>
          </w:tcPr>
          <w:p w14:paraId="5F25DED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Caretta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caretta</w:t>
            </w:r>
            <w:proofErr w:type="spellEnd"/>
          </w:p>
        </w:tc>
        <w:tc>
          <w:tcPr>
            <w:tcW w:w="1060" w:type="dxa"/>
            <w:tcBorders>
              <w:top w:val="nil"/>
              <w:left w:val="nil"/>
              <w:bottom w:val="nil"/>
              <w:right w:val="nil"/>
            </w:tcBorders>
            <w:shd w:val="clear" w:color="auto" w:fill="auto"/>
            <w:noWrap/>
            <w:vAlign w:val="bottom"/>
            <w:hideMark/>
          </w:tcPr>
          <w:p w14:paraId="4AE1D92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5D3AF732" w14:textId="77777777" w:rsidTr="00CA2001">
        <w:trPr>
          <w:trHeight w:val="315"/>
        </w:trPr>
        <w:tc>
          <w:tcPr>
            <w:tcW w:w="3019" w:type="dxa"/>
            <w:tcBorders>
              <w:top w:val="nil"/>
              <w:left w:val="nil"/>
              <w:bottom w:val="nil"/>
              <w:right w:val="nil"/>
            </w:tcBorders>
            <w:shd w:val="clear" w:color="auto" w:fill="auto"/>
            <w:noWrap/>
            <w:vAlign w:val="bottom"/>
            <w:hideMark/>
          </w:tcPr>
          <w:p w14:paraId="5376E6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Longman’s beaked whale</w:t>
            </w:r>
          </w:p>
        </w:tc>
        <w:tc>
          <w:tcPr>
            <w:tcW w:w="4086" w:type="dxa"/>
            <w:tcBorders>
              <w:top w:val="nil"/>
              <w:left w:val="nil"/>
              <w:bottom w:val="nil"/>
              <w:right w:val="nil"/>
            </w:tcBorders>
            <w:shd w:val="clear" w:color="auto" w:fill="auto"/>
            <w:noWrap/>
            <w:vAlign w:val="bottom"/>
            <w:hideMark/>
          </w:tcPr>
          <w:p w14:paraId="1386788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Indopacetus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pacificus</w:t>
            </w:r>
            <w:proofErr w:type="spellEnd"/>
          </w:p>
        </w:tc>
        <w:tc>
          <w:tcPr>
            <w:tcW w:w="1060" w:type="dxa"/>
            <w:tcBorders>
              <w:top w:val="nil"/>
              <w:left w:val="nil"/>
              <w:bottom w:val="nil"/>
              <w:right w:val="nil"/>
            </w:tcBorders>
            <w:shd w:val="clear" w:color="auto" w:fill="auto"/>
            <w:noWrap/>
            <w:vAlign w:val="bottom"/>
            <w:hideMark/>
          </w:tcPr>
          <w:p w14:paraId="28C9B53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B5A3499" w14:textId="77777777" w:rsidTr="00CA2001">
        <w:trPr>
          <w:trHeight w:val="315"/>
        </w:trPr>
        <w:tc>
          <w:tcPr>
            <w:tcW w:w="3019" w:type="dxa"/>
            <w:tcBorders>
              <w:top w:val="nil"/>
              <w:left w:val="nil"/>
              <w:bottom w:val="nil"/>
              <w:right w:val="nil"/>
            </w:tcBorders>
            <w:shd w:val="clear" w:color="auto" w:fill="auto"/>
            <w:noWrap/>
            <w:vAlign w:val="bottom"/>
            <w:hideMark/>
          </w:tcPr>
          <w:p w14:paraId="3A2A13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Melon-headed whale </w:t>
            </w:r>
          </w:p>
        </w:tc>
        <w:tc>
          <w:tcPr>
            <w:tcW w:w="4086" w:type="dxa"/>
            <w:tcBorders>
              <w:top w:val="nil"/>
              <w:left w:val="nil"/>
              <w:bottom w:val="nil"/>
              <w:right w:val="nil"/>
            </w:tcBorders>
            <w:shd w:val="clear" w:color="auto" w:fill="auto"/>
            <w:noWrap/>
            <w:vAlign w:val="bottom"/>
            <w:hideMark/>
          </w:tcPr>
          <w:p w14:paraId="7B41BDD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Peponocephala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electra</w:t>
            </w:r>
            <w:proofErr w:type="spellEnd"/>
          </w:p>
        </w:tc>
        <w:tc>
          <w:tcPr>
            <w:tcW w:w="1060" w:type="dxa"/>
            <w:tcBorders>
              <w:top w:val="nil"/>
              <w:left w:val="nil"/>
              <w:bottom w:val="nil"/>
              <w:right w:val="nil"/>
            </w:tcBorders>
            <w:shd w:val="clear" w:color="auto" w:fill="auto"/>
            <w:noWrap/>
            <w:vAlign w:val="bottom"/>
            <w:hideMark/>
          </w:tcPr>
          <w:p w14:paraId="241DEE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8FCE88" w14:textId="77777777" w:rsidTr="00CA2001">
        <w:trPr>
          <w:trHeight w:val="315"/>
        </w:trPr>
        <w:tc>
          <w:tcPr>
            <w:tcW w:w="3019" w:type="dxa"/>
            <w:tcBorders>
              <w:top w:val="nil"/>
              <w:left w:val="nil"/>
              <w:bottom w:val="nil"/>
              <w:right w:val="nil"/>
            </w:tcBorders>
            <w:shd w:val="clear" w:color="auto" w:fill="auto"/>
            <w:noWrap/>
            <w:vAlign w:val="bottom"/>
            <w:hideMark/>
          </w:tcPr>
          <w:p w14:paraId="3EA08B9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Minke</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01776D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acutorostrata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scammoni</w:t>
            </w:r>
            <w:proofErr w:type="spellEnd"/>
          </w:p>
        </w:tc>
        <w:tc>
          <w:tcPr>
            <w:tcW w:w="1060" w:type="dxa"/>
            <w:tcBorders>
              <w:top w:val="nil"/>
              <w:left w:val="nil"/>
              <w:bottom w:val="nil"/>
              <w:right w:val="nil"/>
            </w:tcBorders>
            <w:shd w:val="clear" w:color="auto" w:fill="auto"/>
            <w:noWrap/>
            <w:vAlign w:val="bottom"/>
            <w:hideMark/>
          </w:tcPr>
          <w:p w14:paraId="0F38152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538B50BA" w14:textId="77777777" w:rsidTr="00CA2001">
        <w:trPr>
          <w:trHeight w:val="315"/>
        </w:trPr>
        <w:tc>
          <w:tcPr>
            <w:tcW w:w="3019" w:type="dxa"/>
            <w:tcBorders>
              <w:top w:val="nil"/>
              <w:left w:val="nil"/>
              <w:bottom w:val="nil"/>
              <w:right w:val="nil"/>
            </w:tcBorders>
            <w:shd w:val="clear" w:color="auto" w:fill="auto"/>
            <w:noWrap/>
            <w:vAlign w:val="bottom"/>
            <w:hideMark/>
          </w:tcPr>
          <w:p w14:paraId="28F32A0C"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North Pacific right </w:t>
            </w:r>
          </w:p>
        </w:tc>
        <w:tc>
          <w:tcPr>
            <w:tcW w:w="4086" w:type="dxa"/>
            <w:tcBorders>
              <w:top w:val="nil"/>
              <w:left w:val="nil"/>
              <w:bottom w:val="nil"/>
              <w:right w:val="nil"/>
            </w:tcBorders>
            <w:shd w:val="clear" w:color="auto" w:fill="auto"/>
            <w:noWrap/>
            <w:vAlign w:val="bottom"/>
            <w:hideMark/>
          </w:tcPr>
          <w:p w14:paraId="13A0E4E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Lissodelphis</w:t>
            </w:r>
            <w:proofErr w:type="spellEnd"/>
            <w:r w:rsidRPr="001840F7">
              <w:rPr>
                <w:rFonts w:ascii="Times New Roman" w:eastAsia="Times New Roman" w:hAnsi="Times New Roman" w:cs="Times New Roman"/>
                <w:color w:val="000000"/>
                <w:sz w:val="24"/>
                <w:szCs w:val="24"/>
              </w:rPr>
              <w:t xml:space="preserve"> borealis</w:t>
            </w:r>
          </w:p>
        </w:tc>
        <w:tc>
          <w:tcPr>
            <w:tcW w:w="1060" w:type="dxa"/>
            <w:tcBorders>
              <w:top w:val="nil"/>
              <w:left w:val="nil"/>
              <w:bottom w:val="nil"/>
              <w:right w:val="nil"/>
            </w:tcBorders>
            <w:shd w:val="clear" w:color="auto" w:fill="auto"/>
            <w:noWrap/>
            <w:vAlign w:val="bottom"/>
            <w:hideMark/>
          </w:tcPr>
          <w:p w14:paraId="1E7A43E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2211E6D" w14:textId="77777777" w:rsidTr="00CA2001">
        <w:trPr>
          <w:trHeight w:val="315"/>
        </w:trPr>
        <w:tc>
          <w:tcPr>
            <w:tcW w:w="3019" w:type="dxa"/>
            <w:tcBorders>
              <w:top w:val="nil"/>
              <w:left w:val="nil"/>
              <w:bottom w:val="nil"/>
              <w:right w:val="nil"/>
            </w:tcBorders>
            <w:shd w:val="clear" w:color="auto" w:fill="auto"/>
            <w:noWrap/>
            <w:vAlign w:val="bottom"/>
            <w:hideMark/>
          </w:tcPr>
          <w:p w14:paraId="22A4D3A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Olive Ridley</w:t>
            </w:r>
          </w:p>
        </w:tc>
        <w:tc>
          <w:tcPr>
            <w:tcW w:w="4086" w:type="dxa"/>
            <w:tcBorders>
              <w:top w:val="nil"/>
              <w:left w:val="nil"/>
              <w:bottom w:val="nil"/>
              <w:right w:val="nil"/>
            </w:tcBorders>
            <w:shd w:val="clear" w:color="auto" w:fill="auto"/>
            <w:noWrap/>
            <w:vAlign w:val="bottom"/>
            <w:hideMark/>
          </w:tcPr>
          <w:p w14:paraId="2859611A"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Lepidochelys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olivacea</w:t>
            </w:r>
            <w:proofErr w:type="spellEnd"/>
          </w:p>
        </w:tc>
        <w:tc>
          <w:tcPr>
            <w:tcW w:w="1060" w:type="dxa"/>
            <w:tcBorders>
              <w:top w:val="nil"/>
              <w:left w:val="nil"/>
              <w:bottom w:val="nil"/>
              <w:right w:val="nil"/>
            </w:tcBorders>
            <w:shd w:val="clear" w:color="auto" w:fill="auto"/>
            <w:noWrap/>
            <w:vAlign w:val="bottom"/>
            <w:hideMark/>
          </w:tcPr>
          <w:p w14:paraId="07EEE05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T</w:t>
            </w:r>
          </w:p>
        </w:tc>
      </w:tr>
      <w:tr w:rsidR="00CA2001" w:rsidRPr="001840F7" w14:paraId="3C82845B" w14:textId="77777777" w:rsidTr="00CA2001">
        <w:trPr>
          <w:trHeight w:val="315"/>
        </w:trPr>
        <w:tc>
          <w:tcPr>
            <w:tcW w:w="3019" w:type="dxa"/>
            <w:tcBorders>
              <w:top w:val="nil"/>
              <w:left w:val="nil"/>
              <w:bottom w:val="nil"/>
              <w:right w:val="nil"/>
            </w:tcBorders>
            <w:shd w:val="clear" w:color="auto" w:fill="auto"/>
            <w:noWrap/>
            <w:vAlign w:val="bottom"/>
            <w:hideMark/>
          </w:tcPr>
          <w:p w14:paraId="7B993DF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Pantropical spotted dolphin</w:t>
            </w:r>
          </w:p>
        </w:tc>
        <w:tc>
          <w:tcPr>
            <w:tcW w:w="4086" w:type="dxa"/>
            <w:tcBorders>
              <w:top w:val="nil"/>
              <w:left w:val="nil"/>
              <w:bottom w:val="nil"/>
              <w:right w:val="nil"/>
            </w:tcBorders>
            <w:shd w:val="clear" w:color="auto" w:fill="auto"/>
            <w:noWrap/>
            <w:vAlign w:val="bottom"/>
            <w:hideMark/>
          </w:tcPr>
          <w:p w14:paraId="40EB5565"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1F37D8BD"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4BA331E6" w14:textId="77777777" w:rsidTr="00CA2001">
        <w:trPr>
          <w:trHeight w:val="315"/>
        </w:trPr>
        <w:tc>
          <w:tcPr>
            <w:tcW w:w="3019" w:type="dxa"/>
            <w:tcBorders>
              <w:top w:val="nil"/>
              <w:left w:val="nil"/>
              <w:bottom w:val="nil"/>
              <w:right w:val="nil"/>
            </w:tcBorders>
            <w:shd w:val="clear" w:color="auto" w:fill="auto"/>
            <w:noWrap/>
            <w:vAlign w:val="bottom"/>
            <w:hideMark/>
          </w:tcPr>
          <w:p w14:paraId="761C6BA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killer whale</w:t>
            </w:r>
          </w:p>
        </w:tc>
        <w:tc>
          <w:tcPr>
            <w:tcW w:w="4086" w:type="dxa"/>
            <w:tcBorders>
              <w:top w:val="nil"/>
              <w:left w:val="nil"/>
              <w:bottom w:val="nil"/>
              <w:right w:val="nil"/>
            </w:tcBorders>
            <w:shd w:val="clear" w:color="auto" w:fill="auto"/>
            <w:noWrap/>
            <w:vAlign w:val="bottom"/>
            <w:hideMark/>
          </w:tcPr>
          <w:p w14:paraId="3B5AC24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Feresa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attenuata</w:t>
            </w:r>
            <w:proofErr w:type="spellEnd"/>
          </w:p>
        </w:tc>
        <w:tc>
          <w:tcPr>
            <w:tcW w:w="1060" w:type="dxa"/>
            <w:tcBorders>
              <w:top w:val="nil"/>
              <w:left w:val="nil"/>
              <w:bottom w:val="nil"/>
              <w:right w:val="nil"/>
            </w:tcBorders>
            <w:shd w:val="clear" w:color="auto" w:fill="auto"/>
            <w:noWrap/>
            <w:vAlign w:val="bottom"/>
            <w:hideMark/>
          </w:tcPr>
          <w:p w14:paraId="23DC0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3D321BC" w14:textId="77777777" w:rsidTr="00CA2001">
        <w:trPr>
          <w:trHeight w:val="315"/>
        </w:trPr>
        <w:tc>
          <w:tcPr>
            <w:tcW w:w="3019" w:type="dxa"/>
            <w:tcBorders>
              <w:top w:val="nil"/>
              <w:left w:val="nil"/>
              <w:bottom w:val="nil"/>
              <w:right w:val="nil"/>
            </w:tcBorders>
            <w:shd w:val="clear" w:color="auto" w:fill="auto"/>
            <w:noWrap/>
            <w:vAlign w:val="bottom"/>
            <w:hideMark/>
          </w:tcPr>
          <w:p w14:paraId="4EBE20A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Pygmy sperm whale</w:t>
            </w:r>
          </w:p>
        </w:tc>
        <w:tc>
          <w:tcPr>
            <w:tcW w:w="4086" w:type="dxa"/>
            <w:tcBorders>
              <w:top w:val="nil"/>
              <w:left w:val="nil"/>
              <w:bottom w:val="nil"/>
              <w:right w:val="nil"/>
            </w:tcBorders>
            <w:shd w:val="clear" w:color="auto" w:fill="auto"/>
            <w:noWrap/>
            <w:vAlign w:val="bottom"/>
            <w:hideMark/>
          </w:tcPr>
          <w:p w14:paraId="6EF7167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Kogia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breviceps</w:t>
            </w:r>
            <w:proofErr w:type="spellEnd"/>
          </w:p>
        </w:tc>
        <w:tc>
          <w:tcPr>
            <w:tcW w:w="1060" w:type="dxa"/>
            <w:tcBorders>
              <w:top w:val="nil"/>
              <w:left w:val="nil"/>
              <w:bottom w:val="nil"/>
              <w:right w:val="nil"/>
            </w:tcBorders>
            <w:shd w:val="clear" w:color="auto" w:fill="auto"/>
            <w:noWrap/>
            <w:vAlign w:val="bottom"/>
            <w:hideMark/>
          </w:tcPr>
          <w:p w14:paraId="182663E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2CE0F1C1" w14:textId="77777777" w:rsidTr="00CA2001">
        <w:trPr>
          <w:trHeight w:val="315"/>
        </w:trPr>
        <w:tc>
          <w:tcPr>
            <w:tcW w:w="3019" w:type="dxa"/>
            <w:tcBorders>
              <w:top w:val="nil"/>
              <w:left w:val="nil"/>
              <w:bottom w:val="nil"/>
              <w:right w:val="nil"/>
            </w:tcBorders>
            <w:shd w:val="clear" w:color="auto" w:fill="auto"/>
            <w:noWrap/>
            <w:vAlign w:val="bottom"/>
            <w:hideMark/>
          </w:tcPr>
          <w:p w14:paraId="25C1DF1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Risso’s</w:t>
            </w:r>
            <w:proofErr w:type="spellEnd"/>
            <w:r w:rsidRPr="001840F7">
              <w:rPr>
                <w:rFonts w:ascii="Times New Roman" w:eastAsia="Times New Roman" w:hAnsi="Times New Roman" w:cs="Times New Roman"/>
                <w:color w:val="000000"/>
                <w:sz w:val="24"/>
                <w:szCs w:val="24"/>
              </w:rPr>
              <w:t xml:space="preserve"> dolphin </w:t>
            </w:r>
          </w:p>
        </w:tc>
        <w:tc>
          <w:tcPr>
            <w:tcW w:w="4086" w:type="dxa"/>
            <w:tcBorders>
              <w:top w:val="nil"/>
              <w:left w:val="nil"/>
              <w:bottom w:val="nil"/>
              <w:right w:val="nil"/>
            </w:tcBorders>
            <w:shd w:val="clear" w:color="auto" w:fill="auto"/>
            <w:noWrap/>
            <w:vAlign w:val="bottom"/>
            <w:hideMark/>
          </w:tcPr>
          <w:p w14:paraId="199885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Grampus </w:t>
            </w:r>
            <w:proofErr w:type="spellStart"/>
            <w:r w:rsidRPr="001840F7">
              <w:rPr>
                <w:rFonts w:ascii="Times New Roman" w:eastAsia="Times New Roman" w:hAnsi="Times New Roman" w:cs="Times New Roman"/>
                <w:color w:val="000000"/>
                <w:sz w:val="24"/>
                <w:szCs w:val="24"/>
              </w:rPr>
              <w:t>griseus</w:t>
            </w:r>
            <w:proofErr w:type="spellEnd"/>
          </w:p>
        </w:tc>
        <w:tc>
          <w:tcPr>
            <w:tcW w:w="1060" w:type="dxa"/>
            <w:tcBorders>
              <w:top w:val="nil"/>
              <w:left w:val="nil"/>
              <w:bottom w:val="nil"/>
              <w:right w:val="nil"/>
            </w:tcBorders>
            <w:shd w:val="clear" w:color="auto" w:fill="auto"/>
            <w:noWrap/>
            <w:vAlign w:val="bottom"/>
            <w:hideMark/>
          </w:tcPr>
          <w:p w14:paraId="0B49E4F3"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75DE5443" w14:textId="77777777" w:rsidTr="00CA2001">
        <w:trPr>
          <w:trHeight w:val="315"/>
        </w:trPr>
        <w:tc>
          <w:tcPr>
            <w:tcW w:w="3019" w:type="dxa"/>
            <w:tcBorders>
              <w:top w:val="nil"/>
              <w:left w:val="nil"/>
              <w:bottom w:val="nil"/>
              <w:right w:val="nil"/>
            </w:tcBorders>
            <w:shd w:val="clear" w:color="auto" w:fill="auto"/>
            <w:noWrap/>
            <w:vAlign w:val="bottom"/>
            <w:hideMark/>
          </w:tcPr>
          <w:p w14:paraId="4CA74AC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Rough-toothed dolphin </w:t>
            </w:r>
          </w:p>
        </w:tc>
        <w:tc>
          <w:tcPr>
            <w:tcW w:w="4086" w:type="dxa"/>
            <w:tcBorders>
              <w:top w:val="nil"/>
              <w:left w:val="nil"/>
              <w:bottom w:val="nil"/>
              <w:right w:val="nil"/>
            </w:tcBorders>
            <w:shd w:val="clear" w:color="auto" w:fill="auto"/>
            <w:noWrap/>
            <w:vAlign w:val="bottom"/>
            <w:hideMark/>
          </w:tcPr>
          <w:p w14:paraId="48ECDA6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Steno </w:t>
            </w:r>
            <w:proofErr w:type="spellStart"/>
            <w:r w:rsidRPr="001840F7">
              <w:rPr>
                <w:rFonts w:ascii="Times New Roman" w:eastAsia="Times New Roman" w:hAnsi="Times New Roman" w:cs="Times New Roman"/>
                <w:color w:val="000000"/>
                <w:sz w:val="24"/>
                <w:szCs w:val="24"/>
              </w:rPr>
              <w:t>bredanensis</w:t>
            </w:r>
            <w:proofErr w:type="spellEnd"/>
          </w:p>
        </w:tc>
        <w:tc>
          <w:tcPr>
            <w:tcW w:w="1060" w:type="dxa"/>
            <w:tcBorders>
              <w:top w:val="nil"/>
              <w:left w:val="nil"/>
              <w:bottom w:val="nil"/>
              <w:right w:val="nil"/>
            </w:tcBorders>
            <w:shd w:val="clear" w:color="auto" w:fill="auto"/>
            <w:noWrap/>
            <w:vAlign w:val="bottom"/>
            <w:hideMark/>
          </w:tcPr>
          <w:p w14:paraId="4183BC5F"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265A75" w14:textId="77777777" w:rsidTr="00CA2001">
        <w:trPr>
          <w:trHeight w:val="315"/>
        </w:trPr>
        <w:tc>
          <w:tcPr>
            <w:tcW w:w="3019" w:type="dxa"/>
            <w:tcBorders>
              <w:top w:val="nil"/>
              <w:left w:val="nil"/>
              <w:bottom w:val="nil"/>
              <w:right w:val="nil"/>
            </w:tcBorders>
            <w:shd w:val="clear" w:color="auto" w:fill="auto"/>
            <w:noWrap/>
            <w:vAlign w:val="bottom"/>
            <w:hideMark/>
          </w:tcPr>
          <w:p w14:paraId="6D5380A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Sei</w:t>
            </w:r>
            <w:proofErr w:type="spellEnd"/>
            <w:r w:rsidRPr="001840F7">
              <w:rPr>
                <w:rFonts w:ascii="Times New Roman" w:eastAsia="Times New Roman" w:hAnsi="Times New Roman" w:cs="Times New Roman"/>
                <w:color w:val="000000"/>
                <w:sz w:val="24"/>
                <w:szCs w:val="24"/>
              </w:rPr>
              <w:t xml:space="preserve"> whale </w:t>
            </w:r>
          </w:p>
        </w:tc>
        <w:tc>
          <w:tcPr>
            <w:tcW w:w="4086" w:type="dxa"/>
            <w:tcBorders>
              <w:top w:val="nil"/>
              <w:left w:val="nil"/>
              <w:bottom w:val="nil"/>
              <w:right w:val="nil"/>
            </w:tcBorders>
            <w:shd w:val="clear" w:color="auto" w:fill="auto"/>
            <w:noWrap/>
            <w:vAlign w:val="bottom"/>
            <w:hideMark/>
          </w:tcPr>
          <w:p w14:paraId="377C743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Balaenoptera</w:t>
            </w:r>
            <w:proofErr w:type="spellEnd"/>
            <w:r w:rsidRPr="001840F7">
              <w:rPr>
                <w:rFonts w:ascii="Times New Roman" w:eastAsia="Times New Roman" w:hAnsi="Times New Roman" w:cs="Times New Roman"/>
                <w:color w:val="000000"/>
                <w:sz w:val="24"/>
                <w:szCs w:val="24"/>
              </w:rPr>
              <w:t xml:space="preserve"> borealis </w:t>
            </w:r>
            <w:proofErr w:type="spellStart"/>
            <w:r w:rsidRPr="001840F7">
              <w:rPr>
                <w:rFonts w:ascii="Times New Roman" w:eastAsia="Times New Roman" w:hAnsi="Times New Roman" w:cs="Times New Roman"/>
                <w:color w:val="000000"/>
                <w:sz w:val="24"/>
                <w:szCs w:val="24"/>
              </w:rPr>
              <w:t>borealis</w:t>
            </w:r>
            <w:proofErr w:type="spellEnd"/>
          </w:p>
        </w:tc>
        <w:tc>
          <w:tcPr>
            <w:tcW w:w="1060" w:type="dxa"/>
            <w:tcBorders>
              <w:top w:val="nil"/>
              <w:left w:val="nil"/>
              <w:bottom w:val="nil"/>
              <w:right w:val="nil"/>
            </w:tcBorders>
            <w:shd w:val="clear" w:color="auto" w:fill="auto"/>
            <w:noWrap/>
            <w:vAlign w:val="bottom"/>
            <w:hideMark/>
          </w:tcPr>
          <w:p w14:paraId="3C84510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23839040" w14:textId="77777777" w:rsidTr="00CA2001">
        <w:trPr>
          <w:trHeight w:val="315"/>
        </w:trPr>
        <w:tc>
          <w:tcPr>
            <w:tcW w:w="3019" w:type="dxa"/>
            <w:tcBorders>
              <w:top w:val="nil"/>
              <w:left w:val="nil"/>
              <w:bottom w:val="nil"/>
              <w:right w:val="nil"/>
            </w:tcBorders>
            <w:shd w:val="clear" w:color="auto" w:fill="auto"/>
            <w:noWrap/>
            <w:vAlign w:val="bottom"/>
            <w:hideMark/>
          </w:tcPr>
          <w:p w14:paraId="49690236"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Short-finned pilot whale</w:t>
            </w:r>
          </w:p>
        </w:tc>
        <w:tc>
          <w:tcPr>
            <w:tcW w:w="4086" w:type="dxa"/>
            <w:tcBorders>
              <w:top w:val="nil"/>
              <w:left w:val="nil"/>
              <w:bottom w:val="nil"/>
              <w:right w:val="nil"/>
            </w:tcBorders>
            <w:shd w:val="clear" w:color="auto" w:fill="auto"/>
            <w:noWrap/>
            <w:vAlign w:val="bottom"/>
            <w:hideMark/>
          </w:tcPr>
          <w:p w14:paraId="5C86A4F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Globicephala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macrorhynchus</w:t>
            </w:r>
            <w:proofErr w:type="spellEnd"/>
          </w:p>
        </w:tc>
        <w:tc>
          <w:tcPr>
            <w:tcW w:w="1060" w:type="dxa"/>
            <w:tcBorders>
              <w:top w:val="nil"/>
              <w:left w:val="nil"/>
              <w:bottom w:val="nil"/>
              <w:right w:val="nil"/>
            </w:tcBorders>
            <w:shd w:val="clear" w:color="auto" w:fill="auto"/>
            <w:noWrap/>
            <w:vAlign w:val="bottom"/>
            <w:hideMark/>
          </w:tcPr>
          <w:p w14:paraId="3472646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1C04893C" w14:textId="77777777" w:rsidTr="00CA2001">
        <w:trPr>
          <w:trHeight w:val="315"/>
        </w:trPr>
        <w:tc>
          <w:tcPr>
            <w:tcW w:w="3019" w:type="dxa"/>
            <w:tcBorders>
              <w:top w:val="nil"/>
              <w:left w:val="nil"/>
              <w:bottom w:val="nil"/>
              <w:right w:val="nil"/>
            </w:tcBorders>
            <w:shd w:val="clear" w:color="auto" w:fill="auto"/>
            <w:noWrap/>
            <w:vAlign w:val="bottom"/>
            <w:hideMark/>
          </w:tcPr>
          <w:p w14:paraId="0941BB40"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Sperm whale </w:t>
            </w:r>
          </w:p>
        </w:tc>
        <w:tc>
          <w:tcPr>
            <w:tcW w:w="4086" w:type="dxa"/>
            <w:tcBorders>
              <w:top w:val="nil"/>
              <w:left w:val="nil"/>
              <w:bottom w:val="nil"/>
              <w:right w:val="nil"/>
            </w:tcBorders>
            <w:shd w:val="clear" w:color="auto" w:fill="auto"/>
            <w:noWrap/>
            <w:vAlign w:val="bottom"/>
            <w:hideMark/>
          </w:tcPr>
          <w:p w14:paraId="39B92B1E"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Physeter</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macrocephalus</w:t>
            </w:r>
            <w:proofErr w:type="spellEnd"/>
          </w:p>
        </w:tc>
        <w:tc>
          <w:tcPr>
            <w:tcW w:w="1060" w:type="dxa"/>
            <w:tcBorders>
              <w:top w:val="nil"/>
              <w:left w:val="nil"/>
              <w:bottom w:val="nil"/>
              <w:right w:val="nil"/>
            </w:tcBorders>
            <w:shd w:val="clear" w:color="auto" w:fill="auto"/>
            <w:noWrap/>
            <w:vAlign w:val="bottom"/>
            <w:hideMark/>
          </w:tcPr>
          <w:p w14:paraId="0FB7DF77"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E</w:t>
            </w:r>
          </w:p>
        </w:tc>
      </w:tr>
      <w:tr w:rsidR="00CA2001" w:rsidRPr="001840F7" w14:paraId="42A46D4A" w14:textId="77777777" w:rsidTr="00CA2001">
        <w:trPr>
          <w:trHeight w:val="315"/>
        </w:trPr>
        <w:tc>
          <w:tcPr>
            <w:tcW w:w="3019" w:type="dxa"/>
            <w:tcBorders>
              <w:top w:val="nil"/>
              <w:left w:val="nil"/>
              <w:bottom w:val="nil"/>
              <w:right w:val="nil"/>
            </w:tcBorders>
            <w:shd w:val="clear" w:color="auto" w:fill="auto"/>
            <w:noWrap/>
            <w:vAlign w:val="bottom"/>
            <w:hideMark/>
          </w:tcPr>
          <w:p w14:paraId="751194B1"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Spinner dolphin </w:t>
            </w:r>
          </w:p>
        </w:tc>
        <w:tc>
          <w:tcPr>
            <w:tcW w:w="4086" w:type="dxa"/>
            <w:tcBorders>
              <w:top w:val="nil"/>
              <w:left w:val="nil"/>
              <w:bottom w:val="nil"/>
              <w:right w:val="nil"/>
            </w:tcBorders>
            <w:shd w:val="clear" w:color="auto" w:fill="auto"/>
            <w:noWrap/>
            <w:vAlign w:val="bottom"/>
            <w:hideMark/>
          </w:tcPr>
          <w:p w14:paraId="3E823898"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longirostris</w:t>
            </w:r>
            <w:proofErr w:type="spellEnd"/>
            <w:r w:rsidRPr="001840F7">
              <w:rPr>
                <w:rFonts w:ascii="Times New Roman" w:eastAsia="Times New Roman" w:hAnsi="Times New Roman" w:cs="Times New Roman"/>
                <w:color w:val="000000"/>
                <w:sz w:val="24"/>
                <w:szCs w:val="24"/>
              </w:rPr>
              <w:t>)</w:t>
            </w:r>
          </w:p>
        </w:tc>
        <w:tc>
          <w:tcPr>
            <w:tcW w:w="1060" w:type="dxa"/>
            <w:tcBorders>
              <w:top w:val="nil"/>
              <w:left w:val="nil"/>
              <w:bottom w:val="nil"/>
              <w:right w:val="nil"/>
            </w:tcBorders>
            <w:shd w:val="clear" w:color="auto" w:fill="auto"/>
            <w:noWrap/>
            <w:vAlign w:val="bottom"/>
            <w:hideMark/>
          </w:tcPr>
          <w:p w14:paraId="24C20772"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r w:rsidR="00CA2001" w:rsidRPr="001840F7" w14:paraId="3BBAB9EE" w14:textId="77777777" w:rsidTr="00CA2001">
        <w:trPr>
          <w:trHeight w:val="315"/>
        </w:trPr>
        <w:tc>
          <w:tcPr>
            <w:tcW w:w="3019" w:type="dxa"/>
            <w:tcBorders>
              <w:top w:val="nil"/>
              <w:left w:val="nil"/>
              <w:bottom w:val="single" w:sz="4" w:space="0" w:color="auto"/>
              <w:right w:val="nil"/>
            </w:tcBorders>
            <w:shd w:val="clear" w:color="auto" w:fill="auto"/>
            <w:noWrap/>
            <w:vAlign w:val="bottom"/>
            <w:hideMark/>
          </w:tcPr>
          <w:p w14:paraId="390197A9"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 xml:space="preserve">Striped dolphin </w:t>
            </w:r>
          </w:p>
        </w:tc>
        <w:tc>
          <w:tcPr>
            <w:tcW w:w="4086" w:type="dxa"/>
            <w:tcBorders>
              <w:top w:val="nil"/>
              <w:left w:val="nil"/>
              <w:bottom w:val="single" w:sz="4" w:space="0" w:color="auto"/>
              <w:right w:val="nil"/>
            </w:tcBorders>
            <w:shd w:val="clear" w:color="auto" w:fill="auto"/>
            <w:noWrap/>
            <w:vAlign w:val="bottom"/>
            <w:hideMark/>
          </w:tcPr>
          <w:p w14:paraId="0D23F7D4"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proofErr w:type="spellStart"/>
            <w:r w:rsidRPr="001840F7">
              <w:rPr>
                <w:rFonts w:ascii="Times New Roman" w:eastAsia="Times New Roman" w:hAnsi="Times New Roman" w:cs="Times New Roman"/>
                <w:color w:val="000000"/>
                <w:sz w:val="24"/>
                <w:szCs w:val="24"/>
              </w:rPr>
              <w:t>Stenella</w:t>
            </w:r>
            <w:proofErr w:type="spellEnd"/>
            <w:r w:rsidRPr="001840F7">
              <w:rPr>
                <w:rFonts w:ascii="Times New Roman" w:eastAsia="Times New Roman" w:hAnsi="Times New Roman" w:cs="Times New Roman"/>
                <w:color w:val="000000"/>
                <w:sz w:val="24"/>
                <w:szCs w:val="24"/>
              </w:rPr>
              <w:t xml:space="preserve"> </w:t>
            </w:r>
            <w:proofErr w:type="spellStart"/>
            <w:r w:rsidRPr="001840F7">
              <w:rPr>
                <w:rFonts w:ascii="Times New Roman" w:eastAsia="Times New Roman" w:hAnsi="Times New Roman" w:cs="Times New Roman"/>
                <w:color w:val="000000"/>
                <w:sz w:val="24"/>
                <w:szCs w:val="24"/>
              </w:rPr>
              <w:t>coeruleoalba</w:t>
            </w:r>
            <w:proofErr w:type="spellEnd"/>
          </w:p>
        </w:tc>
        <w:tc>
          <w:tcPr>
            <w:tcW w:w="1060" w:type="dxa"/>
            <w:tcBorders>
              <w:top w:val="nil"/>
              <w:left w:val="nil"/>
              <w:bottom w:val="single" w:sz="4" w:space="0" w:color="auto"/>
              <w:right w:val="nil"/>
            </w:tcBorders>
            <w:shd w:val="clear" w:color="auto" w:fill="auto"/>
            <w:noWrap/>
            <w:vAlign w:val="bottom"/>
            <w:hideMark/>
          </w:tcPr>
          <w:p w14:paraId="37E733CB" w14:textId="77777777" w:rsidR="00CA2001" w:rsidRPr="001840F7" w:rsidRDefault="00CA2001" w:rsidP="00CA2001">
            <w:pPr>
              <w:spacing w:after="0" w:line="240" w:lineRule="auto"/>
              <w:rPr>
                <w:rFonts w:ascii="Times New Roman" w:eastAsia="Times New Roman" w:hAnsi="Times New Roman" w:cs="Times New Roman"/>
                <w:color w:val="000000"/>
                <w:sz w:val="24"/>
                <w:szCs w:val="24"/>
              </w:rPr>
            </w:pPr>
            <w:r w:rsidRPr="001840F7">
              <w:rPr>
                <w:rFonts w:ascii="Times New Roman" w:eastAsia="Times New Roman" w:hAnsi="Times New Roman" w:cs="Times New Roman"/>
                <w:color w:val="000000"/>
                <w:sz w:val="24"/>
                <w:szCs w:val="24"/>
              </w:rPr>
              <w:t>NC</w:t>
            </w:r>
          </w:p>
        </w:tc>
      </w:tr>
    </w:tbl>
    <w:p w14:paraId="057BA85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73F6EDDF" w14:textId="77777777" w:rsidR="00CA2001" w:rsidRPr="001840F7" w:rsidRDefault="00CA2001" w:rsidP="00EE5AA5">
      <w:pPr>
        <w:autoSpaceDE w:val="0"/>
        <w:autoSpaceDN w:val="0"/>
        <w:adjustRightInd w:val="0"/>
        <w:spacing w:after="0" w:line="240" w:lineRule="auto"/>
        <w:rPr>
          <w:rFonts w:ascii="Times New Roman" w:hAnsi="Times New Roman" w:cs="Times New Roman"/>
          <w:sz w:val="24"/>
          <w:szCs w:val="24"/>
        </w:rPr>
      </w:pPr>
    </w:p>
    <w:p w14:paraId="6310680A" w14:textId="77777777" w:rsidR="00EF6B13" w:rsidRPr="001840F7" w:rsidRDefault="00EF6B13" w:rsidP="00EE5AA5">
      <w:pPr>
        <w:autoSpaceDE w:val="0"/>
        <w:autoSpaceDN w:val="0"/>
        <w:adjustRightInd w:val="0"/>
        <w:spacing w:after="0" w:line="240" w:lineRule="auto"/>
        <w:rPr>
          <w:rFonts w:ascii="Times New Roman" w:hAnsi="Times New Roman" w:cs="Times New Roman"/>
          <w:color w:val="4F81BD" w:themeColor="accent1"/>
          <w:sz w:val="24"/>
          <w:szCs w:val="24"/>
        </w:rPr>
      </w:pPr>
    </w:p>
    <w:p w14:paraId="0774345C" w14:textId="77777777" w:rsidR="00EF6B13" w:rsidRPr="001840F7" w:rsidRDefault="00EF6B13" w:rsidP="00EE5AA5">
      <w:pPr>
        <w:autoSpaceDE w:val="0"/>
        <w:autoSpaceDN w:val="0"/>
        <w:adjustRightInd w:val="0"/>
        <w:spacing w:after="0" w:line="240" w:lineRule="auto"/>
        <w:rPr>
          <w:rFonts w:ascii="Times New Roman" w:hAnsi="Times New Roman" w:cs="Times New Roman"/>
          <w:b/>
          <w:color w:val="4F81BD" w:themeColor="accent1"/>
          <w:sz w:val="24"/>
          <w:szCs w:val="24"/>
        </w:rPr>
      </w:pPr>
      <w:r w:rsidRPr="001840F7">
        <w:rPr>
          <w:rFonts w:ascii="Times New Roman" w:hAnsi="Times New Roman" w:cs="Times New Roman"/>
          <w:b/>
          <w:color w:val="4F81BD" w:themeColor="accent1"/>
          <w:sz w:val="24"/>
          <w:szCs w:val="24"/>
        </w:rPr>
        <w:t>Carbon Storage</w:t>
      </w:r>
    </w:p>
    <w:p w14:paraId="1009500B"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 xml:space="preserve">Carbon storage was calculated as the condition and area of coastal wetland habitat </w:t>
      </w:r>
      <w:r w:rsidR="00CC578B" w:rsidRPr="001840F7">
        <w:rPr>
          <w:rFonts w:ascii="Times New Roman" w:hAnsi="Times New Roman" w:cs="Times New Roman"/>
          <w:sz w:val="24"/>
          <w:szCs w:val="24"/>
        </w:rPr>
        <w:t xml:space="preserve">weighted by the estimated carbon storage capacity of </w:t>
      </w:r>
      <w:proofErr w:type="gramStart"/>
      <w:r w:rsidR="00CC578B" w:rsidRPr="001840F7">
        <w:rPr>
          <w:rFonts w:ascii="Times New Roman" w:hAnsi="Times New Roman" w:cs="Times New Roman"/>
          <w:sz w:val="24"/>
          <w:szCs w:val="24"/>
        </w:rPr>
        <w:t>wetlands.</w:t>
      </w:r>
      <w:r w:rsidRPr="001840F7">
        <w:rPr>
          <w:rFonts w:ascii="Times New Roman" w:hAnsi="Times New Roman" w:cs="Times New Roman"/>
          <w:sz w:val="24"/>
          <w:szCs w:val="24"/>
        </w:rPr>
        <w:t>(</w:t>
      </w:r>
      <w:proofErr w:type="gramEnd"/>
      <w:r w:rsidRPr="001840F7">
        <w:rPr>
          <w:rFonts w:ascii="Times New Roman" w:hAnsi="Times New Roman" w:cs="Times New Roman"/>
          <w:sz w:val="24"/>
          <w:szCs w:val="24"/>
        </w:rPr>
        <w:t>NOAA_CCAP 2011</w:t>
      </w:r>
      <w:r w:rsidR="00CC578B" w:rsidRPr="001840F7">
        <w:rPr>
          <w:rFonts w:ascii="Times New Roman" w:hAnsi="Times New Roman" w:cs="Times New Roman"/>
          <w:sz w:val="24"/>
          <w:szCs w:val="24"/>
        </w:rPr>
        <w:t>; REF</w:t>
      </w:r>
      <w:r w:rsidRPr="001840F7">
        <w:rPr>
          <w:rFonts w:ascii="Times New Roman" w:hAnsi="Times New Roman" w:cs="Times New Roman"/>
          <w:sz w:val="24"/>
          <w:szCs w:val="24"/>
        </w:rPr>
        <w:t>).</w:t>
      </w:r>
    </w:p>
    <w:p w14:paraId="50506653" w14:textId="5A0C6C9C" w:rsidR="00EF6B13" w:rsidRPr="001840F7" w:rsidRDefault="005B346A"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Seagrasses are also considered habitats for carbon storage however they are not included in this assessment as s</w:t>
      </w:r>
      <w:r w:rsidR="00EF6B13" w:rsidRPr="001840F7">
        <w:rPr>
          <w:rFonts w:ascii="Times New Roman" w:hAnsi="Times New Roman" w:cs="Times New Roman"/>
          <w:sz w:val="24"/>
          <w:szCs w:val="24"/>
        </w:rPr>
        <w:t>eagrass area has been estimated to be less than 0.02% of the Hawaiian Island benthic cover (NOAA Coral Reef Habitat Assessment</w:t>
      </w:r>
      <w:r w:rsidRPr="001840F7">
        <w:rPr>
          <w:rFonts w:ascii="Times New Roman" w:hAnsi="Times New Roman" w:cs="Times New Roman"/>
          <w:sz w:val="24"/>
          <w:szCs w:val="24"/>
        </w:rPr>
        <w:t xml:space="preserve"> 2009) and is not well mapped.</w:t>
      </w:r>
    </w:p>
    <w:p w14:paraId="37725E10"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398F5278" w14:textId="77777777" w:rsidR="00EF6B13" w:rsidRPr="001840F7" w:rsidRDefault="00EF6B13" w:rsidP="00EE5AA5">
      <w:pPr>
        <w:autoSpaceDE w:val="0"/>
        <w:autoSpaceDN w:val="0"/>
        <w:adjustRightInd w:val="0"/>
        <w:spacing w:after="0" w:line="240" w:lineRule="auto"/>
        <w:rPr>
          <w:rFonts w:ascii="Times New Roman" w:hAnsi="Times New Roman" w:cs="Times New Roman"/>
          <w:sz w:val="24"/>
          <w:szCs w:val="24"/>
        </w:rPr>
      </w:pPr>
    </w:p>
    <w:p w14:paraId="4A5BAA72" w14:textId="77777777" w:rsidR="00EE5AA5" w:rsidRPr="001840F7" w:rsidRDefault="00EE5AA5" w:rsidP="00EE5AA5">
      <w:pPr>
        <w:autoSpaceDE w:val="0"/>
        <w:autoSpaceDN w:val="0"/>
        <w:adjustRightInd w:val="0"/>
        <w:spacing w:after="0" w:line="240" w:lineRule="auto"/>
        <w:rPr>
          <w:rFonts w:ascii="Times New Roman" w:hAnsi="Times New Roman" w:cs="Times New Roman"/>
          <w:sz w:val="24"/>
          <w:szCs w:val="24"/>
        </w:rPr>
      </w:pPr>
      <w:r w:rsidRPr="001840F7">
        <w:rPr>
          <w:rFonts w:ascii="Times New Roman" w:hAnsi="Times New Roman" w:cs="Times New Roman"/>
          <w:sz w:val="24"/>
          <w:szCs w:val="24"/>
        </w:rPr>
        <w:t>References</w:t>
      </w:r>
    </w:p>
    <w:p w14:paraId="39A6C3FC" w14:textId="77777777" w:rsidR="00921121" w:rsidRPr="001840F7" w:rsidRDefault="00921121"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Dahl, T. 1990. Wetlands Loss Since the Revolution. National Wetlands Inventory, US Fish and Wildlife Service. </w:t>
      </w:r>
    </w:p>
    <w:p w14:paraId="27834725" w14:textId="14568D73" w:rsidR="00AE473B" w:rsidRPr="001840F7" w:rsidRDefault="00AE473B" w:rsidP="00AE473B">
      <w:pPr>
        <w:ind w:left="720" w:hanging="720"/>
        <w:rPr>
          <w:rFonts w:ascii="Times New Roman" w:hAnsi="Times New Roman" w:cs="Times New Roman"/>
          <w:sz w:val="24"/>
          <w:szCs w:val="24"/>
        </w:rPr>
      </w:pPr>
      <w:r w:rsidRPr="001840F7">
        <w:rPr>
          <w:rFonts w:ascii="Times New Roman" w:hAnsi="Times New Roman" w:cs="Times New Roman"/>
          <w:sz w:val="24"/>
          <w:szCs w:val="24"/>
        </w:rPr>
        <w:t xml:space="preserve">Edwards P, </w:t>
      </w:r>
      <w:proofErr w:type="spellStart"/>
      <w:r w:rsidRPr="001840F7">
        <w:rPr>
          <w:rFonts w:ascii="Times New Roman" w:hAnsi="Times New Roman" w:cs="Times New Roman"/>
          <w:sz w:val="24"/>
          <w:szCs w:val="24"/>
        </w:rPr>
        <w:t>Loerzel</w:t>
      </w:r>
      <w:proofErr w:type="spellEnd"/>
      <w:r w:rsidRPr="001840F7">
        <w:rPr>
          <w:rFonts w:ascii="Times New Roman" w:hAnsi="Times New Roman" w:cs="Times New Roman"/>
          <w:sz w:val="24"/>
          <w:szCs w:val="24"/>
        </w:rPr>
        <w:t xml:space="preserve"> J, Levine A, Gorstein M (2014) National Coral Reef Monitoring Program: </w:t>
      </w:r>
      <w:proofErr w:type="spellStart"/>
      <w:r w:rsidRPr="001840F7">
        <w:rPr>
          <w:rFonts w:ascii="Times New Roman" w:hAnsi="Times New Roman" w:cs="Times New Roman"/>
          <w:sz w:val="24"/>
          <w:szCs w:val="24"/>
        </w:rPr>
        <w:t>Socialeconomic</w:t>
      </w:r>
      <w:proofErr w:type="spellEnd"/>
      <w:r w:rsidRPr="001840F7">
        <w:rPr>
          <w:rFonts w:ascii="Times New Roman" w:hAnsi="Times New Roman" w:cs="Times New Roman"/>
          <w:sz w:val="24"/>
          <w:szCs w:val="24"/>
        </w:rPr>
        <w:t xml:space="preserve"> surveys of human use, knowledge, attitudes, and perceptions in Hawaii from 2014-11-11 to 2014-11-26. NOAA Coral Reef Conservation Program and National Coral Reef Monitoring Program.</w:t>
      </w:r>
    </w:p>
    <w:p w14:paraId="4DB97BF4" w14:textId="77777777" w:rsidR="00EE5AA5" w:rsidRPr="001840F7" w:rsidRDefault="00EE5AA5" w:rsidP="00D96125">
      <w:pPr>
        <w:tabs>
          <w:tab w:val="left" w:pos="810"/>
        </w:tabs>
        <w:autoSpaceDE w:val="0"/>
        <w:autoSpaceDN w:val="0"/>
        <w:adjustRightInd w:val="0"/>
        <w:spacing w:after="0" w:line="240" w:lineRule="auto"/>
        <w:ind w:left="720" w:hanging="720"/>
        <w:rPr>
          <w:rFonts w:ascii="Times New Roman" w:hAnsi="Times New Roman" w:cs="Times New Roman"/>
          <w:sz w:val="24"/>
          <w:szCs w:val="24"/>
        </w:rPr>
      </w:pPr>
      <w:r w:rsidRPr="001840F7">
        <w:rPr>
          <w:rFonts w:ascii="Times New Roman" w:hAnsi="Times New Roman" w:cs="Times New Roman"/>
          <w:sz w:val="24"/>
          <w:szCs w:val="24"/>
        </w:rPr>
        <w:t>Romine, B.M. and Fletcher, C.H., 2013. A summary of historical shoreline changes on beaches of Kauai, Oahu, and Maui;</w:t>
      </w:r>
    </w:p>
    <w:p w14:paraId="5FD51E93" w14:textId="77777777" w:rsidR="004D1769" w:rsidRPr="001840F7" w:rsidRDefault="00EE5AA5"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Hawaii. Journal of Coastal Research, 29(3), 605–614. Coconut Creek (Florida), ISSN 0749-0208.</w:t>
      </w:r>
    </w:p>
    <w:p w14:paraId="0E02CC91" w14:textId="77777777" w:rsidR="00536EA6" w:rsidRPr="001840F7" w:rsidRDefault="00536EA6" w:rsidP="00D96125">
      <w:pPr>
        <w:tabs>
          <w:tab w:val="left" w:pos="810"/>
        </w:tabs>
        <w:ind w:left="720" w:hanging="720"/>
        <w:rPr>
          <w:rFonts w:ascii="Times New Roman" w:hAnsi="Times New Roman" w:cs="Times New Roman"/>
          <w:sz w:val="24"/>
          <w:szCs w:val="24"/>
        </w:rPr>
      </w:pPr>
      <w:r w:rsidRPr="001840F7">
        <w:rPr>
          <w:rFonts w:ascii="Times New Roman" w:hAnsi="Times New Roman" w:cs="Times New Roman"/>
          <w:sz w:val="24"/>
          <w:szCs w:val="24"/>
        </w:rPr>
        <w:t>Hill, BR, national Hawaii Wetland Resources. Water Summary: Wetland Resources. US Geological Survey</w:t>
      </w:r>
    </w:p>
    <w:p w14:paraId="1C6E7E04" w14:textId="77777777" w:rsidR="00204CDE" w:rsidRPr="001840F7" w:rsidRDefault="00204CDE" w:rsidP="00293B08">
      <w:pPr>
        <w:ind w:left="720" w:hanging="720"/>
        <w:rPr>
          <w:rFonts w:ascii="Times New Roman" w:hAnsi="Times New Roman" w:cs="Times New Roman"/>
          <w:color w:val="444444"/>
          <w:sz w:val="24"/>
          <w:szCs w:val="24"/>
          <w:shd w:val="clear" w:color="auto" w:fill="FFFFFF"/>
        </w:rPr>
      </w:pPr>
      <w:r w:rsidRPr="001840F7">
        <w:rPr>
          <w:rFonts w:ascii="Times New Roman" w:hAnsi="Times New Roman" w:cs="Times New Roman"/>
          <w:color w:val="444444"/>
          <w:sz w:val="24"/>
          <w:szCs w:val="24"/>
          <w:shd w:val="clear" w:color="auto" w:fill="FFFFFF"/>
        </w:rPr>
        <w:lastRenderedPageBreak/>
        <w:t>Costa, Bryan; Kendall, Matthew (2016). Marine Biogeographic Assessment of the Main Hawaiian Islands: Synthesized physical and biological data offshore of the Main Hawaiian Islands from 1891-01-01 to 2015-03-01 (NCEI Accession 0155189). Version 1.1. NOAA National Centers for Environmental Information. Dataset. doi:10.7289/V56H4FG9 May 15, 2017</w:t>
      </w:r>
    </w:p>
    <w:p w14:paraId="7BB389B5" w14:textId="5168F217" w:rsidR="00293B08" w:rsidRPr="001840F7" w:rsidRDefault="00293B08" w:rsidP="00293B08">
      <w:pPr>
        <w:spacing w:after="0" w:line="240" w:lineRule="auto"/>
        <w:ind w:left="720" w:hanging="720"/>
        <w:rPr>
          <w:rFonts w:ascii="Times New Roman" w:eastAsia="Times New Roman" w:hAnsi="Times New Roman" w:cs="Times New Roman"/>
          <w:sz w:val="24"/>
          <w:szCs w:val="20"/>
          <w:lang w:val="haw-US"/>
        </w:rPr>
      </w:pPr>
      <w:r w:rsidRPr="001840F7">
        <w:rPr>
          <w:rFonts w:ascii="Times New Roman" w:eastAsia="Times New Roman" w:hAnsi="Times New Roman" w:cs="Times New Roman"/>
          <w:color w:val="222222"/>
          <w:sz w:val="24"/>
          <w:szCs w:val="20"/>
          <w:shd w:val="clear" w:color="auto" w:fill="FFFFFF"/>
          <w:lang w:val="haw-US"/>
        </w:rPr>
        <w:t>Kennish, M. J. (2002). Environmental threats and environmental future of estuaries. </w:t>
      </w:r>
      <w:r w:rsidRPr="001840F7">
        <w:rPr>
          <w:rFonts w:ascii="Times New Roman" w:eastAsia="Times New Roman" w:hAnsi="Times New Roman" w:cs="Times New Roman"/>
          <w:i/>
          <w:iCs/>
          <w:color w:val="222222"/>
          <w:sz w:val="24"/>
          <w:szCs w:val="20"/>
          <w:shd w:val="clear" w:color="auto" w:fill="FFFFFF"/>
          <w:lang w:val="haw-US"/>
        </w:rPr>
        <w:t>Environmental conservation</w:t>
      </w:r>
      <w:r w:rsidRPr="001840F7">
        <w:rPr>
          <w:rFonts w:ascii="Times New Roman" w:eastAsia="Times New Roman" w:hAnsi="Times New Roman" w:cs="Times New Roman"/>
          <w:color w:val="222222"/>
          <w:sz w:val="24"/>
          <w:szCs w:val="20"/>
          <w:shd w:val="clear" w:color="auto" w:fill="FFFFFF"/>
          <w:lang w:val="haw-US"/>
        </w:rPr>
        <w:t>, </w:t>
      </w:r>
      <w:r w:rsidRPr="001840F7">
        <w:rPr>
          <w:rFonts w:ascii="Times New Roman" w:eastAsia="Times New Roman" w:hAnsi="Times New Roman" w:cs="Times New Roman"/>
          <w:i/>
          <w:iCs/>
          <w:color w:val="222222"/>
          <w:sz w:val="24"/>
          <w:szCs w:val="20"/>
          <w:shd w:val="clear" w:color="auto" w:fill="FFFFFF"/>
          <w:lang w:val="haw-US"/>
        </w:rPr>
        <w:t>29</w:t>
      </w:r>
      <w:r w:rsidRPr="001840F7">
        <w:rPr>
          <w:rFonts w:ascii="Times New Roman" w:eastAsia="Times New Roman" w:hAnsi="Times New Roman" w:cs="Times New Roman"/>
          <w:color w:val="222222"/>
          <w:sz w:val="24"/>
          <w:szCs w:val="20"/>
          <w:shd w:val="clear" w:color="auto" w:fill="FFFFFF"/>
          <w:lang w:val="haw-US"/>
        </w:rPr>
        <w:t>(1), 78-107.</w:t>
      </w:r>
    </w:p>
    <w:p w14:paraId="55E520CA" w14:textId="77777777" w:rsidR="00B4139B" w:rsidRPr="001840F7" w:rsidRDefault="00B4139B" w:rsidP="00D96125">
      <w:pPr>
        <w:ind w:left="720" w:hanging="720"/>
        <w:rPr>
          <w:rFonts w:ascii="Times New Roman" w:hAnsi="Times New Roman" w:cs="Times New Roman"/>
          <w:i/>
          <w:sz w:val="24"/>
          <w:szCs w:val="24"/>
        </w:rPr>
      </w:pPr>
    </w:p>
    <w:sectPr w:rsidR="00B4139B" w:rsidRPr="001840F7" w:rsidSect="00E5138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ＭＳ 明朝">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ＭＳ ゴシック">
    <w:charset w:val="80"/>
    <w:family w:val="swiss"/>
    <w:pitch w:val="fixed"/>
    <w:sig w:usb0="E00002FF" w:usb1="6AC7FDFB" w:usb2="08000012" w:usb3="00000000" w:csb0="000200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8062C3"/>
    <w:multiLevelType w:val="hybridMultilevel"/>
    <w:tmpl w:val="FB5EE8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6F3083"/>
    <w:multiLevelType w:val="hybridMultilevel"/>
    <w:tmpl w:val="B4663F7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770841B3"/>
    <w:multiLevelType w:val="hybridMultilevel"/>
    <w:tmpl w:val="4BBCC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04C"/>
    <w:rsid w:val="00003DBA"/>
    <w:rsid w:val="000231A1"/>
    <w:rsid w:val="00033437"/>
    <w:rsid w:val="00033577"/>
    <w:rsid w:val="00034316"/>
    <w:rsid w:val="000369EE"/>
    <w:rsid w:val="000413EE"/>
    <w:rsid w:val="00052477"/>
    <w:rsid w:val="00056C77"/>
    <w:rsid w:val="0006104C"/>
    <w:rsid w:val="000704E2"/>
    <w:rsid w:val="00081219"/>
    <w:rsid w:val="0008182F"/>
    <w:rsid w:val="000A2564"/>
    <w:rsid w:val="000A2805"/>
    <w:rsid w:val="000A7E4C"/>
    <w:rsid w:val="000B4DB4"/>
    <w:rsid w:val="000D754E"/>
    <w:rsid w:val="000F065B"/>
    <w:rsid w:val="000F14BA"/>
    <w:rsid w:val="000F14CD"/>
    <w:rsid w:val="000F5DD3"/>
    <w:rsid w:val="001027B9"/>
    <w:rsid w:val="00121593"/>
    <w:rsid w:val="00121A82"/>
    <w:rsid w:val="00122DE7"/>
    <w:rsid w:val="001243F6"/>
    <w:rsid w:val="00125FAA"/>
    <w:rsid w:val="0012701F"/>
    <w:rsid w:val="00154E00"/>
    <w:rsid w:val="00163CC0"/>
    <w:rsid w:val="00177163"/>
    <w:rsid w:val="001840F7"/>
    <w:rsid w:val="001B036A"/>
    <w:rsid w:val="001B565D"/>
    <w:rsid w:val="001C6597"/>
    <w:rsid w:val="001F2975"/>
    <w:rsid w:val="00203C27"/>
    <w:rsid w:val="00204CDE"/>
    <w:rsid w:val="0021125E"/>
    <w:rsid w:val="0021575A"/>
    <w:rsid w:val="00241924"/>
    <w:rsid w:val="002539C1"/>
    <w:rsid w:val="00260D24"/>
    <w:rsid w:val="002658A9"/>
    <w:rsid w:val="00275FEA"/>
    <w:rsid w:val="002811DB"/>
    <w:rsid w:val="002863D0"/>
    <w:rsid w:val="00293958"/>
    <w:rsid w:val="00293B08"/>
    <w:rsid w:val="00293B2B"/>
    <w:rsid w:val="0029435D"/>
    <w:rsid w:val="002A7246"/>
    <w:rsid w:val="002C4055"/>
    <w:rsid w:val="002C6FF3"/>
    <w:rsid w:val="002D2901"/>
    <w:rsid w:val="002E3CC2"/>
    <w:rsid w:val="002F5316"/>
    <w:rsid w:val="003005BC"/>
    <w:rsid w:val="00310547"/>
    <w:rsid w:val="00344448"/>
    <w:rsid w:val="00344936"/>
    <w:rsid w:val="00351F97"/>
    <w:rsid w:val="003730A3"/>
    <w:rsid w:val="003A561C"/>
    <w:rsid w:val="003C6E84"/>
    <w:rsid w:val="003D54BD"/>
    <w:rsid w:val="003E0EE9"/>
    <w:rsid w:val="003E5F79"/>
    <w:rsid w:val="00403555"/>
    <w:rsid w:val="00405F07"/>
    <w:rsid w:val="0041579A"/>
    <w:rsid w:val="00417BCD"/>
    <w:rsid w:val="00453C08"/>
    <w:rsid w:val="004615F9"/>
    <w:rsid w:val="004D1769"/>
    <w:rsid w:val="004D5DB5"/>
    <w:rsid w:val="004F22C6"/>
    <w:rsid w:val="00500628"/>
    <w:rsid w:val="00504040"/>
    <w:rsid w:val="00506660"/>
    <w:rsid w:val="00517D61"/>
    <w:rsid w:val="00520C7B"/>
    <w:rsid w:val="00536EA6"/>
    <w:rsid w:val="00541329"/>
    <w:rsid w:val="00541B43"/>
    <w:rsid w:val="00541BA6"/>
    <w:rsid w:val="00544E29"/>
    <w:rsid w:val="00561E41"/>
    <w:rsid w:val="00564473"/>
    <w:rsid w:val="005A3116"/>
    <w:rsid w:val="005B3228"/>
    <w:rsid w:val="005B346A"/>
    <w:rsid w:val="005B5FDD"/>
    <w:rsid w:val="005C5F14"/>
    <w:rsid w:val="006044C9"/>
    <w:rsid w:val="00604528"/>
    <w:rsid w:val="00605838"/>
    <w:rsid w:val="00624264"/>
    <w:rsid w:val="00643DE5"/>
    <w:rsid w:val="00661A0E"/>
    <w:rsid w:val="00670B8F"/>
    <w:rsid w:val="00687350"/>
    <w:rsid w:val="006944FC"/>
    <w:rsid w:val="006946E9"/>
    <w:rsid w:val="006A71CD"/>
    <w:rsid w:val="006C5F7D"/>
    <w:rsid w:val="006D096C"/>
    <w:rsid w:val="00702640"/>
    <w:rsid w:val="0071088B"/>
    <w:rsid w:val="00723AE6"/>
    <w:rsid w:val="00787CA8"/>
    <w:rsid w:val="007B50EF"/>
    <w:rsid w:val="007C646B"/>
    <w:rsid w:val="007D2362"/>
    <w:rsid w:val="007D3566"/>
    <w:rsid w:val="007D716D"/>
    <w:rsid w:val="007E24D3"/>
    <w:rsid w:val="007E76B5"/>
    <w:rsid w:val="007F7C4D"/>
    <w:rsid w:val="00806E18"/>
    <w:rsid w:val="008108EC"/>
    <w:rsid w:val="00826210"/>
    <w:rsid w:val="008268B7"/>
    <w:rsid w:val="00837473"/>
    <w:rsid w:val="0086554A"/>
    <w:rsid w:val="00870D69"/>
    <w:rsid w:val="00881577"/>
    <w:rsid w:val="00890E98"/>
    <w:rsid w:val="00895FC4"/>
    <w:rsid w:val="008A7A88"/>
    <w:rsid w:val="008C281D"/>
    <w:rsid w:val="008C28C9"/>
    <w:rsid w:val="008D5901"/>
    <w:rsid w:val="008E243D"/>
    <w:rsid w:val="008E4F02"/>
    <w:rsid w:val="00920189"/>
    <w:rsid w:val="00921121"/>
    <w:rsid w:val="00937A92"/>
    <w:rsid w:val="009402C8"/>
    <w:rsid w:val="0094084C"/>
    <w:rsid w:val="00950DFE"/>
    <w:rsid w:val="00951901"/>
    <w:rsid w:val="00956488"/>
    <w:rsid w:val="0097503E"/>
    <w:rsid w:val="00977160"/>
    <w:rsid w:val="00977CB3"/>
    <w:rsid w:val="00980562"/>
    <w:rsid w:val="00990459"/>
    <w:rsid w:val="0099761B"/>
    <w:rsid w:val="009C53DD"/>
    <w:rsid w:val="009D1C29"/>
    <w:rsid w:val="009E6EFB"/>
    <w:rsid w:val="009F4559"/>
    <w:rsid w:val="00A2020A"/>
    <w:rsid w:val="00A27AD0"/>
    <w:rsid w:val="00A4683B"/>
    <w:rsid w:val="00A72E8E"/>
    <w:rsid w:val="00A81AC1"/>
    <w:rsid w:val="00A90A1F"/>
    <w:rsid w:val="00A978A0"/>
    <w:rsid w:val="00AB4171"/>
    <w:rsid w:val="00AC0DFE"/>
    <w:rsid w:val="00AC627F"/>
    <w:rsid w:val="00AD05DA"/>
    <w:rsid w:val="00AD2B0F"/>
    <w:rsid w:val="00AD53E8"/>
    <w:rsid w:val="00AD5BD2"/>
    <w:rsid w:val="00AD6D75"/>
    <w:rsid w:val="00AE473B"/>
    <w:rsid w:val="00AE5473"/>
    <w:rsid w:val="00AF05A1"/>
    <w:rsid w:val="00AF0E79"/>
    <w:rsid w:val="00AF5726"/>
    <w:rsid w:val="00B10750"/>
    <w:rsid w:val="00B10FAD"/>
    <w:rsid w:val="00B140DF"/>
    <w:rsid w:val="00B1467C"/>
    <w:rsid w:val="00B30B73"/>
    <w:rsid w:val="00B34688"/>
    <w:rsid w:val="00B34A17"/>
    <w:rsid w:val="00B37A4A"/>
    <w:rsid w:val="00B4139B"/>
    <w:rsid w:val="00B511AF"/>
    <w:rsid w:val="00B54C08"/>
    <w:rsid w:val="00B57326"/>
    <w:rsid w:val="00B62D8D"/>
    <w:rsid w:val="00B710E9"/>
    <w:rsid w:val="00B71757"/>
    <w:rsid w:val="00B90E1F"/>
    <w:rsid w:val="00B92455"/>
    <w:rsid w:val="00BC070B"/>
    <w:rsid w:val="00BD02A7"/>
    <w:rsid w:val="00BD2F8A"/>
    <w:rsid w:val="00BF083E"/>
    <w:rsid w:val="00BF648D"/>
    <w:rsid w:val="00C07C2B"/>
    <w:rsid w:val="00C15109"/>
    <w:rsid w:val="00C25926"/>
    <w:rsid w:val="00C37DE2"/>
    <w:rsid w:val="00C47027"/>
    <w:rsid w:val="00C62433"/>
    <w:rsid w:val="00C65D47"/>
    <w:rsid w:val="00C76788"/>
    <w:rsid w:val="00C76901"/>
    <w:rsid w:val="00C95907"/>
    <w:rsid w:val="00CA2001"/>
    <w:rsid w:val="00CA35BA"/>
    <w:rsid w:val="00CA6011"/>
    <w:rsid w:val="00CB4775"/>
    <w:rsid w:val="00CB74DF"/>
    <w:rsid w:val="00CC1051"/>
    <w:rsid w:val="00CC578B"/>
    <w:rsid w:val="00CC6352"/>
    <w:rsid w:val="00CE2994"/>
    <w:rsid w:val="00CF761A"/>
    <w:rsid w:val="00D0428C"/>
    <w:rsid w:val="00D1131F"/>
    <w:rsid w:val="00D17800"/>
    <w:rsid w:val="00D217B0"/>
    <w:rsid w:val="00D4169E"/>
    <w:rsid w:val="00D63A28"/>
    <w:rsid w:val="00D853BD"/>
    <w:rsid w:val="00D85FA4"/>
    <w:rsid w:val="00D86843"/>
    <w:rsid w:val="00D96125"/>
    <w:rsid w:val="00D97895"/>
    <w:rsid w:val="00DA5281"/>
    <w:rsid w:val="00DB05FD"/>
    <w:rsid w:val="00DC56F0"/>
    <w:rsid w:val="00DC59A0"/>
    <w:rsid w:val="00DC630A"/>
    <w:rsid w:val="00E00666"/>
    <w:rsid w:val="00E114AC"/>
    <w:rsid w:val="00E172F0"/>
    <w:rsid w:val="00E30D3A"/>
    <w:rsid w:val="00E51386"/>
    <w:rsid w:val="00E7058D"/>
    <w:rsid w:val="00E71C10"/>
    <w:rsid w:val="00E815E1"/>
    <w:rsid w:val="00E874C7"/>
    <w:rsid w:val="00E87ED3"/>
    <w:rsid w:val="00EB21C5"/>
    <w:rsid w:val="00EB4DA4"/>
    <w:rsid w:val="00EB5CB1"/>
    <w:rsid w:val="00EC3158"/>
    <w:rsid w:val="00EC465D"/>
    <w:rsid w:val="00EC4896"/>
    <w:rsid w:val="00EC784F"/>
    <w:rsid w:val="00EC795B"/>
    <w:rsid w:val="00ED6AC0"/>
    <w:rsid w:val="00EE5AA5"/>
    <w:rsid w:val="00EF17D8"/>
    <w:rsid w:val="00EF6B13"/>
    <w:rsid w:val="00F14EAB"/>
    <w:rsid w:val="00F17E31"/>
    <w:rsid w:val="00F25B57"/>
    <w:rsid w:val="00F345C2"/>
    <w:rsid w:val="00F54DCD"/>
    <w:rsid w:val="00F750A9"/>
    <w:rsid w:val="00F80449"/>
    <w:rsid w:val="00F87E07"/>
    <w:rsid w:val="00F91F9F"/>
    <w:rsid w:val="00F92DBD"/>
    <w:rsid w:val="00F92F89"/>
    <w:rsid w:val="00FA3181"/>
    <w:rsid w:val="00FA54DE"/>
    <w:rsid w:val="00FB53F2"/>
    <w:rsid w:val="00FE3502"/>
    <w:rsid w:val="00FE6431"/>
    <w:rsid w:val="00FE7E26"/>
    <w:rsid w:val="00FF1E37"/>
    <w:rsid w:val="00FF55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C1EA58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D3A"/>
    <w:rPr>
      <w:color w:val="0000FF" w:themeColor="hyperlink"/>
      <w:u w:val="single"/>
    </w:rPr>
  </w:style>
  <w:style w:type="character" w:styleId="PlaceholderText">
    <w:name w:val="Placeholder Text"/>
    <w:basedOn w:val="DefaultParagraphFont"/>
    <w:uiPriority w:val="99"/>
    <w:semiHidden/>
    <w:rsid w:val="00561E41"/>
    <w:rPr>
      <w:color w:val="808080"/>
    </w:rPr>
  </w:style>
  <w:style w:type="paragraph" w:styleId="BalloonText">
    <w:name w:val="Balloon Text"/>
    <w:basedOn w:val="Normal"/>
    <w:link w:val="BalloonTextChar"/>
    <w:uiPriority w:val="99"/>
    <w:semiHidden/>
    <w:unhideWhenUsed/>
    <w:rsid w:val="00561E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1E41"/>
    <w:rPr>
      <w:rFonts w:ascii="Tahoma" w:hAnsi="Tahoma" w:cs="Tahoma"/>
      <w:sz w:val="16"/>
      <w:szCs w:val="16"/>
    </w:rPr>
  </w:style>
  <w:style w:type="paragraph" w:styleId="ListParagraph">
    <w:name w:val="List Paragraph"/>
    <w:basedOn w:val="Normal"/>
    <w:uiPriority w:val="34"/>
    <w:qFormat/>
    <w:rsid w:val="00F80449"/>
    <w:pPr>
      <w:ind w:left="720"/>
      <w:contextualSpacing/>
    </w:pPr>
  </w:style>
  <w:style w:type="character" w:styleId="CommentReference">
    <w:name w:val="annotation reference"/>
    <w:basedOn w:val="DefaultParagraphFont"/>
    <w:uiPriority w:val="99"/>
    <w:semiHidden/>
    <w:unhideWhenUsed/>
    <w:rsid w:val="00895FC4"/>
    <w:rPr>
      <w:sz w:val="18"/>
      <w:szCs w:val="18"/>
    </w:rPr>
  </w:style>
  <w:style w:type="paragraph" w:styleId="CommentText">
    <w:name w:val="annotation text"/>
    <w:basedOn w:val="Normal"/>
    <w:link w:val="CommentTextChar"/>
    <w:uiPriority w:val="99"/>
    <w:semiHidden/>
    <w:unhideWhenUsed/>
    <w:rsid w:val="00895FC4"/>
    <w:pPr>
      <w:spacing w:line="240" w:lineRule="auto"/>
    </w:pPr>
    <w:rPr>
      <w:sz w:val="24"/>
      <w:szCs w:val="24"/>
    </w:rPr>
  </w:style>
  <w:style w:type="character" w:customStyle="1" w:styleId="CommentTextChar">
    <w:name w:val="Comment Text Char"/>
    <w:basedOn w:val="DefaultParagraphFont"/>
    <w:link w:val="CommentText"/>
    <w:uiPriority w:val="99"/>
    <w:semiHidden/>
    <w:rsid w:val="00895FC4"/>
    <w:rPr>
      <w:sz w:val="24"/>
      <w:szCs w:val="24"/>
    </w:rPr>
  </w:style>
  <w:style w:type="paragraph" w:styleId="CommentSubject">
    <w:name w:val="annotation subject"/>
    <w:basedOn w:val="CommentText"/>
    <w:next w:val="CommentText"/>
    <w:link w:val="CommentSubjectChar"/>
    <w:uiPriority w:val="99"/>
    <w:semiHidden/>
    <w:unhideWhenUsed/>
    <w:rsid w:val="00895FC4"/>
    <w:rPr>
      <w:b/>
      <w:bCs/>
      <w:sz w:val="20"/>
      <w:szCs w:val="20"/>
    </w:rPr>
  </w:style>
  <w:style w:type="character" w:customStyle="1" w:styleId="CommentSubjectChar">
    <w:name w:val="Comment Subject Char"/>
    <w:basedOn w:val="CommentTextChar"/>
    <w:link w:val="CommentSubject"/>
    <w:uiPriority w:val="99"/>
    <w:semiHidden/>
    <w:rsid w:val="00895FC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1324077">
      <w:bodyDiv w:val="1"/>
      <w:marLeft w:val="0"/>
      <w:marRight w:val="0"/>
      <w:marTop w:val="0"/>
      <w:marBottom w:val="0"/>
      <w:divBdr>
        <w:top w:val="none" w:sz="0" w:space="0" w:color="auto"/>
        <w:left w:val="none" w:sz="0" w:space="0" w:color="auto"/>
        <w:bottom w:val="none" w:sz="0" w:space="0" w:color="auto"/>
        <w:right w:val="none" w:sz="0" w:space="0" w:color="auto"/>
      </w:divBdr>
    </w:div>
    <w:div w:id="344599492">
      <w:bodyDiv w:val="1"/>
      <w:marLeft w:val="0"/>
      <w:marRight w:val="0"/>
      <w:marTop w:val="0"/>
      <w:marBottom w:val="0"/>
      <w:divBdr>
        <w:top w:val="none" w:sz="0" w:space="0" w:color="auto"/>
        <w:left w:val="none" w:sz="0" w:space="0" w:color="auto"/>
        <w:bottom w:val="none" w:sz="0" w:space="0" w:color="auto"/>
        <w:right w:val="none" w:sz="0" w:space="0" w:color="auto"/>
      </w:divBdr>
    </w:div>
    <w:div w:id="355809424">
      <w:bodyDiv w:val="1"/>
      <w:marLeft w:val="0"/>
      <w:marRight w:val="0"/>
      <w:marTop w:val="0"/>
      <w:marBottom w:val="0"/>
      <w:divBdr>
        <w:top w:val="none" w:sz="0" w:space="0" w:color="auto"/>
        <w:left w:val="none" w:sz="0" w:space="0" w:color="auto"/>
        <w:bottom w:val="none" w:sz="0" w:space="0" w:color="auto"/>
        <w:right w:val="none" w:sz="0" w:space="0" w:color="auto"/>
      </w:divBdr>
    </w:div>
    <w:div w:id="406196002">
      <w:bodyDiv w:val="1"/>
      <w:marLeft w:val="0"/>
      <w:marRight w:val="0"/>
      <w:marTop w:val="0"/>
      <w:marBottom w:val="0"/>
      <w:divBdr>
        <w:top w:val="none" w:sz="0" w:space="0" w:color="auto"/>
        <w:left w:val="none" w:sz="0" w:space="0" w:color="auto"/>
        <w:bottom w:val="none" w:sz="0" w:space="0" w:color="auto"/>
        <w:right w:val="none" w:sz="0" w:space="0" w:color="auto"/>
      </w:divBdr>
    </w:div>
    <w:div w:id="550653460">
      <w:bodyDiv w:val="1"/>
      <w:marLeft w:val="0"/>
      <w:marRight w:val="0"/>
      <w:marTop w:val="0"/>
      <w:marBottom w:val="0"/>
      <w:divBdr>
        <w:top w:val="none" w:sz="0" w:space="0" w:color="auto"/>
        <w:left w:val="none" w:sz="0" w:space="0" w:color="auto"/>
        <w:bottom w:val="none" w:sz="0" w:space="0" w:color="auto"/>
        <w:right w:val="none" w:sz="0" w:space="0" w:color="auto"/>
      </w:divBdr>
    </w:div>
    <w:div w:id="559368801">
      <w:bodyDiv w:val="1"/>
      <w:marLeft w:val="0"/>
      <w:marRight w:val="0"/>
      <w:marTop w:val="0"/>
      <w:marBottom w:val="0"/>
      <w:divBdr>
        <w:top w:val="none" w:sz="0" w:space="0" w:color="auto"/>
        <w:left w:val="none" w:sz="0" w:space="0" w:color="auto"/>
        <w:bottom w:val="none" w:sz="0" w:space="0" w:color="auto"/>
        <w:right w:val="none" w:sz="0" w:space="0" w:color="auto"/>
      </w:divBdr>
    </w:div>
    <w:div w:id="703481398">
      <w:bodyDiv w:val="1"/>
      <w:marLeft w:val="0"/>
      <w:marRight w:val="0"/>
      <w:marTop w:val="0"/>
      <w:marBottom w:val="0"/>
      <w:divBdr>
        <w:top w:val="none" w:sz="0" w:space="0" w:color="auto"/>
        <w:left w:val="none" w:sz="0" w:space="0" w:color="auto"/>
        <w:bottom w:val="none" w:sz="0" w:space="0" w:color="auto"/>
        <w:right w:val="none" w:sz="0" w:space="0" w:color="auto"/>
      </w:divBdr>
    </w:div>
    <w:div w:id="728453962">
      <w:bodyDiv w:val="1"/>
      <w:marLeft w:val="0"/>
      <w:marRight w:val="0"/>
      <w:marTop w:val="0"/>
      <w:marBottom w:val="0"/>
      <w:divBdr>
        <w:top w:val="none" w:sz="0" w:space="0" w:color="auto"/>
        <w:left w:val="none" w:sz="0" w:space="0" w:color="auto"/>
        <w:bottom w:val="none" w:sz="0" w:space="0" w:color="auto"/>
        <w:right w:val="none" w:sz="0" w:space="0" w:color="auto"/>
      </w:divBdr>
    </w:div>
    <w:div w:id="851989846">
      <w:bodyDiv w:val="1"/>
      <w:marLeft w:val="0"/>
      <w:marRight w:val="0"/>
      <w:marTop w:val="0"/>
      <w:marBottom w:val="0"/>
      <w:divBdr>
        <w:top w:val="none" w:sz="0" w:space="0" w:color="auto"/>
        <w:left w:val="none" w:sz="0" w:space="0" w:color="auto"/>
        <w:bottom w:val="none" w:sz="0" w:space="0" w:color="auto"/>
        <w:right w:val="none" w:sz="0" w:space="0" w:color="auto"/>
      </w:divBdr>
    </w:div>
    <w:div w:id="959800519">
      <w:bodyDiv w:val="1"/>
      <w:marLeft w:val="0"/>
      <w:marRight w:val="0"/>
      <w:marTop w:val="0"/>
      <w:marBottom w:val="0"/>
      <w:divBdr>
        <w:top w:val="none" w:sz="0" w:space="0" w:color="auto"/>
        <w:left w:val="none" w:sz="0" w:space="0" w:color="auto"/>
        <w:bottom w:val="none" w:sz="0" w:space="0" w:color="auto"/>
        <w:right w:val="none" w:sz="0" w:space="0" w:color="auto"/>
      </w:divBdr>
    </w:div>
    <w:div w:id="962343038">
      <w:bodyDiv w:val="1"/>
      <w:marLeft w:val="0"/>
      <w:marRight w:val="0"/>
      <w:marTop w:val="0"/>
      <w:marBottom w:val="0"/>
      <w:divBdr>
        <w:top w:val="none" w:sz="0" w:space="0" w:color="auto"/>
        <w:left w:val="none" w:sz="0" w:space="0" w:color="auto"/>
        <w:bottom w:val="none" w:sz="0" w:space="0" w:color="auto"/>
        <w:right w:val="none" w:sz="0" w:space="0" w:color="auto"/>
      </w:divBdr>
    </w:div>
    <w:div w:id="989674580">
      <w:bodyDiv w:val="1"/>
      <w:marLeft w:val="0"/>
      <w:marRight w:val="0"/>
      <w:marTop w:val="0"/>
      <w:marBottom w:val="0"/>
      <w:divBdr>
        <w:top w:val="none" w:sz="0" w:space="0" w:color="auto"/>
        <w:left w:val="none" w:sz="0" w:space="0" w:color="auto"/>
        <w:bottom w:val="none" w:sz="0" w:space="0" w:color="auto"/>
        <w:right w:val="none" w:sz="0" w:space="0" w:color="auto"/>
      </w:divBdr>
    </w:div>
    <w:div w:id="1024475406">
      <w:bodyDiv w:val="1"/>
      <w:marLeft w:val="0"/>
      <w:marRight w:val="0"/>
      <w:marTop w:val="0"/>
      <w:marBottom w:val="0"/>
      <w:divBdr>
        <w:top w:val="none" w:sz="0" w:space="0" w:color="auto"/>
        <w:left w:val="none" w:sz="0" w:space="0" w:color="auto"/>
        <w:bottom w:val="none" w:sz="0" w:space="0" w:color="auto"/>
        <w:right w:val="none" w:sz="0" w:space="0" w:color="auto"/>
      </w:divBdr>
    </w:div>
    <w:div w:id="1407193326">
      <w:bodyDiv w:val="1"/>
      <w:marLeft w:val="0"/>
      <w:marRight w:val="0"/>
      <w:marTop w:val="0"/>
      <w:marBottom w:val="0"/>
      <w:divBdr>
        <w:top w:val="none" w:sz="0" w:space="0" w:color="auto"/>
        <w:left w:val="none" w:sz="0" w:space="0" w:color="auto"/>
        <w:bottom w:val="none" w:sz="0" w:space="0" w:color="auto"/>
        <w:right w:val="none" w:sz="0" w:space="0" w:color="auto"/>
      </w:divBdr>
      <w:divsChild>
        <w:div w:id="618731367">
          <w:marLeft w:val="0"/>
          <w:marRight w:val="0"/>
          <w:marTop w:val="0"/>
          <w:marBottom w:val="0"/>
          <w:divBdr>
            <w:top w:val="none" w:sz="0" w:space="0" w:color="auto"/>
            <w:left w:val="none" w:sz="0" w:space="0" w:color="auto"/>
            <w:bottom w:val="none" w:sz="0" w:space="0" w:color="auto"/>
            <w:right w:val="none" w:sz="0" w:space="0" w:color="auto"/>
          </w:divBdr>
        </w:div>
        <w:div w:id="1551843154">
          <w:marLeft w:val="0"/>
          <w:marRight w:val="0"/>
          <w:marTop w:val="0"/>
          <w:marBottom w:val="0"/>
          <w:divBdr>
            <w:top w:val="none" w:sz="0" w:space="0" w:color="auto"/>
            <w:left w:val="none" w:sz="0" w:space="0" w:color="auto"/>
            <w:bottom w:val="none" w:sz="0" w:space="0" w:color="auto"/>
            <w:right w:val="none" w:sz="0" w:space="0" w:color="auto"/>
          </w:divBdr>
        </w:div>
        <w:div w:id="1162504653">
          <w:marLeft w:val="0"/>
          <w:marRight w:val="0"/>
          <w:marTop w:val="0"/>
          <w:marBottom w:val="0"/>
          <w:divBdr>
            <w:top w:val="none" w:sz="0" w:space="0" w:color="auto"/>
            <w:left w:val="none" w:sz="0" w:space="0" w:color="auto"/>
            <w:bottom w:val="none" w:sz="0" w:space="0" w:color="auto"/>
            <w:right w:val="none" w:sz="0" w:space="0" w:color="auto"/>
          </w:divBdr>
        </w:div>
        <w:div w:id="237597229">
          <w:marLeft w:val="0"/>
          <w:marRight w:val="0"/>
          <w:marTop w:val="0"/>
          <w:marBottom w:val="0"/>
          <w:divBdr>
            <w:top w:val="none" w:sz="0" w:space="0" w:color="auto"/>
            <w:left w:val="none" w:sz="0" w:space="0" w:color="auto"/>
            <w:bottom w:val="none" w:sz="0" w:space="0" w:color="auto"/>
            <w:right w:val="none" w:sz="0" w:space="0" w:color="auto"/>
          </w:divBdr>
        </w:div>
      </w:divsChild>
    </w:div>
    <w:div w:id="1569420969">
      <w:bodyDiv w:val="1"/>
      <w:marLeft w:val="0"/>
      <w:marRight w:val="0"/>
      <w:marTop w:val="0"/>
      <w:marBottom w:val="0"/>
      <w:divBdr>
        <w:top w:val="none" w:sz="0" w:space="0" w:color="auto"/>
        <w:left w:val="none" w:sz="0" w:space="0" w:color="auto"/>
        <w:bottom w:val="none" w:sz="0" w:space="0" w:color="auto"/>
        <w:right w:val="none" w:sz="0" w:space="0" w:color="auto"/>
      </w:divBdr>
    </w:div>
    <w:div w:id="1830711325">
      <w:bodyDiv w:val="1"/>
      <w:marLeft w:val="0"/>
      <w:marRight w:val="0"/>
      <w:marTop w:val="0"/>
      <w:marBottom w:val="0"/>
      <w:divBdr>
        <w:top w:val="none" w:sz="0" w:space="0" w:color="auto"/>
        <w:left w:val="none" w:sz="0" w:space="0" w:color="auto"/>
        <w:bottom w:val="none" w:sz="0" w:space="0" w:color="auto"/>
        <w:right w:val="none" w:sz="0" w:space="0" w:color="auto"/>
      </w:divBdr>
    </w:div>
    <w:div w:id="1929263082">
      <w:bodyDiv w:val="1"/>
      <w:marLeft w:val="0"/>
      <w:marRight w:val="0"/>
      <w:marTop w:val="0"/>
      <w:marBottom w:val="0"/>
      <w:divBdr>
        <w:top w:val="none" w:sz="0" w:space="0" w:color="auto"/>
        <w:left w:val="none" w:sz="0" w:space="0" w:color="auto"/>
        <w:bottom w:val="none" w:sz="0" w:space="0" w:color="auto"/>
        <w:right w:val="none" w:sz="0" w:space="0" w:color="auto"/>
      </w:divBdr>
    </w:div>
    <w:div w:id="2022271366">
      <w:bodyDiv w:val="1"/>
      <w:marLeft w:val="0"/>
      <w:marRight w:val="0"/>
      <w:marTop w:val="0"/>
      <w:marBottom w:val="0"/>
      <w:divBdr>
        <w:top w:val="none" w:sz="0" w:space="0" w:color="auto"/>
        <w:left w:val="none" w:sz="0" w:space="0" w:color="auto"/>
        <w:bottom w:val="none" w:sz="0" w:space="0" w:color="auto"/>
        <w:right w:val="none" w:sz="0" w:space="0" w:color="auto"/>
      </w:divBdr>
    </w:div>
    <w:div w:id="20752739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files.hawaii.gov/dbedt/economic/reports/IO/2007_state_io_study.pdf" TargetMode="External"/><Relationship Id="rId12" Type="http://schemas.openxmlformats.org/officeDocument/2006/relationships/hyperlink" Target="file:///D:\Documents%20and%20Settings\eschemmel\AppData\Local\Temp\Temp1_Re%253a_expense_sharing.zip\11_Costofwetlandschange%202013%20update%2011_DEC_2013.docx" TargetMode="Externa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microsoft.com/office/2007/relationships/hdphoto" Target="media/hdphoto1.wdp"/><Relationship Id="rId7" Type="http://schemas.openxmlformats.org/officeDocument/2006/relationships/hyperlink" Target="https://www.nass.usda.gov/Statistics_by_State/Hawaii/Publications/Annual_Statistical_Bulletin/index.php" TargetMode="External"/><Relationship Id="rId8" Type="http://schemas.openxmlformats.org/officeDocument/2006/relationships/hyperlink" Target="http://www.fpir.noaa.gov/SFD/SFD_rcf_hmrfs.html" TargetMode="External"/><Relationship Id="rId9" Type="http://schemas.openxmlformats.org/officeDocument/2006/relationships/hyperlink" Target="http://dbedt.hawaii.gov/economic/ranks/" TargetMode="External"/><Relationship Id="rId10" Type="http://schemas.openxmlformats.org/officeDocument/2006/relationships/hyperlink" Target="https://coast.noaa.gov/digitalcoast/tools/enow.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30506</TotalTime>
  <Pages>24</Pages>
  <Words>6139</Words>
  <Characters>34998</Characters>
  <Application>Microsoft Macintosh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Company>Conservation International</Company>
  <LinksUpToDate>false</LinksUpToDate>
  <CharactersWithSpaces>41055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 Schemmel</dc:creator>
  <cp:lastModifiedBy>Eva Schemmel</cp:lastModifiedBy>
  <cp:revision>221</cp:revision>
  <dcterms:created xsi:type="dcterms:W3CDTF">2017-04-25T21:37:00Z</dcterms:created>
  <dcterms:modified xsi:type="dcterms:W3CDTF">2017-09-21T01:14:00Z</dcterms:modified>
</cp:coreProperties>
</file>